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C417" w14:textId="77777777" w:rsidR="008C372D" w:rsidRDefault="008C372D" w:rsidP="008C372D">
      <w:pPr>
        <w:outlineLvl w:val="0"/>
        <w:rPr>
          <w:rFonts w:ascii="Times New Roman" w:hAnsi="Times New Roman" w:cs="Times New Roman"/>
          <w:b/>
          <w:i/>
          <w:sz w:val="24"/>
          <w:szCs w:val="24"/>
        </w:rPr>
      </w:pPr>
      <w:r w:rsidRPr="00046C8F">
        <w:rPr>
          <w:rFonts w:ascii="Times New Roman" w:hAnsi="Times New Roman" w:cs="Times New Roman"/>
          <w:b/>
          <w:i/>
          <w:sz w:val="24"/>
          <w:szCs w:val="24"/>
        </w:rPr>
        <w:t xml:space="preserve">Revised growth estimates for Pristipomoides filamentosus in the Hawaiian Islands using mark-recapture </w:t>
      </w:r>
      <w:r>
        <w:rPr>
          <w:rFonts w:ascii="Times New Roman" w:hAnsi="Times New Roman" w:cs="Times New Roman"/>
          <w:b/>
          <w:i/>
          <w:sz w:val="24"/>
          <w:szCs w:val="24"/>
        </w:rPr>
        <w:t>studies, Bayesian analysis, and</w:t>
      </w:r>
      <w:r w:rsidRPr="00046C8F">
        <w:rPr>
          <w:rFonts w:ascii="Times New Roman" w:hAnsi="Times New Roman" w:cs="Times New Roman"/>
          <w:b/>
          <w:i/>
          <w:sz w:val="24"/>
          <w:szCs w:val="24"/>
        </w:rPr>
        <w:t xml:space="preserve"> integrative data approaches</w:t>
      </w:r>
    </w:p>
    <w:p w14:paraId="49F07A6D" w14:textId="77777777" w:rsidR="008C372D" w:rsidRPr="00046C8F" w:rsidRDefault="008C372D" w:rsidP="008C372D">
      <w:pPr>
        <w:outlineLvl w:val="0"/>
        <w:rPr>
          <w:rFonts w:ascii="Times New Roman" w:hAnsi="Times New Roman" w:cs="Times New Roman"/>
          <w:b/>
          <w:i/>
          <w:sz w:val="24"/>
          <w:szCs w:val="24"/>
        </w:rPr>
      </w:pPr>
    </w:p>
    <w:p w14:paraId="299579C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66E448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2F48ACF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12204E1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7C613B7F"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3934613C"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29831C6E" w14:textId="77777777" w:rsidR="008C372D" w:rsidRPr="00046C8F" w:rsidRDefault="008C372D" w:rsidP="008C372D">
      <w:pPr>
        <w:rPr>
          <w:rFonts w:ascii="Times New Roman" w:hAnsi="Times New Roman" w:cs="Times New Roman"/>
          <w:sz w:val="24"/>
          <w:szCs w:val="24"/>
        </w:rPr>
      </w:pPr>
    </w:p>
    <w:p w14:paraId="25E675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15341C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0B358FE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1000 Pope Rd</w:t>
      </w:r>
    </w:p>
    <w:p w14:paraId="20DD3B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6232F22D"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57818C3A" w14:textId="77777777" w:rsidR="008C372D" w:rsidRPr="00046C8F" w:rsidRDefault="008C372D" w:rsidP="008C372D">
      <w:pPr>
        <w:rPr>
          <w:rFonts w:ascii="Times New Roman" w:hAnsi="Times New Roman" w:cs="Times New Roman"/>
          <w:sz w:val="24"/>
          <w:szCs w:val="24"/>
        </w:rPr>
      </w:pPr>
    </w:p>
    <w:p w14:paraId="1FED6BC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724CA1E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00EC41B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1845 Wasp Blvd</w:t>
      </w:r>
    </w:p>
    <w:p w14:paraId="02A1A3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0E0980A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1D9932EA" w14:textId="77777777" w:rsidR="008C372D" w:rsidRPr="00046C8F" w:rsidRDefault="008C372D" w:rsidP="008C372D">
      <w:pPr>
        <w:rPr>
          <w:rFonts w:ascii="Times New Roman" w:hAnsi="Times New Roman" w:cs="Times New Roman"/>
          <w:sz w:val="24"/>
          <w:szCs w:val="24"/>
        </w:rPr>
      </w:pPr>
    </w:p>
    <w:p w14:paraId="1942F49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38AE222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0B620E5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4BCC4C9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77A2E6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3F6F4F9F" w14:textId="77777777" w:rsidR="008C372D" w:rsidRPr="00046C8F" w:rsidRDefault="008C372D" w:rsidP="008C372D">
      <w:pPr>
        <w:rPr>
          <w:rFonts w:ascii="Times New Roman" w:hAnsi="Times New Roman" w:cs="Times New Roman"/>
          <w:sz w:val="24"/>
          <w:szCs w:val="24"/>
        </w:rPr>
      </w:pPr>
    </w:p>
    <w:p w14:paraId="2C4E6732"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56D9BA3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79CA7E2A"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857007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CB92AE5" w14:textId="77777777" w:rsidR="008C372D" w:rsidRPr="00046C8F" w:rsidRDefault="008C372D" w:rsidP="008C372D">
      <w:pPr>
        <w:rPr>
          <w:rFonts w:ascii="Times New Roman" w:hAnsi="Times New Roman" w:cs="Times New Roman"/>
          <w:sz w:val="24"/>
          <w:szCs w:val="24"/>
        </w:rPr>
      </w:pPr>
    </w:p>
    <w:p w14:paraId="16AF7B58" w14:textId="77777777" w:rsidR="008C372D"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51BA506" w14:textId="77777777" w:rsidR="008C372D" w:rsidRPr="00046C8F" w:rsidRDefault="008C372D" w:rsidP="008C372D">
      <w:pPr>
        <w:rPr>
          <w:rFonts w:ascii="Times New Roman" w:hAnsi="Times New Roman" w:cs="Times New Roman"/>
          <w:sz w:val="24"/>
          <w:szCs w:val="24"/>
        </w:rPr>
      </w:pPr>
      <w:r>
        <w:rPr>
          <w:rFonts w:ascii="Times New Roman" w:hAnsi="Times New Roman" w:cs="Times New Roman"/>
          <w:sz w:val="24"/>
          <w:szCs w:val="24"/>
        </w:rPr>
        <w:t>School of Ocean and Earth Science and Technology</w:t>
      </w:r>
    </w:p>
    <w:p w14:paraId="7096D10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64DD4744"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4</w:t>
      </w:r>
      <w:r>
        <w:rPr>
          <w:rFonts w:ascii="Times New Roman" w:hAnsi="Times New Roman" w:cs="Times New Roman"/>
          <w:sz w:val="24"/>
          <w:szCs w:val="24"/>
        </w:rPr>
        <w:t>6</w:t>
      </w:r>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1803DA3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6D63F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44417B3B" w14:textId="77777777" w:rsidR="008C372D" w:rsidRPr="00046C8F" w:rsidRDefault="008C372D" w:rsidP="008C372D">
      <w:pPr>
        <w:spacing w:line="480" w:lineRule="auto"/>
        <w:rPr>
          <w:rFonts w:ascii="Times New Roman" w:hAnsi="Times New Roman" w:cs="Times New Roman"/>
          <w:sz w:val="24"/>
          <w:szCs w:val="24"/>
        </w:rPr>
      </w:pPr>
    </w:p>
    <w:p w14:paraId="1F216BE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Pr="00046C8F">
        <w:rPr>
          <w:rFonts w:ascii="Times New Roman" w:hAnsi="Times New Roman" w:cs="Times New Roman"/>
          <w:sz w:val="24"/>
          <w:szCs w:val="24"/>
        </w:rPr>
        <w:br w:type="page"/>
      </w:r>
    </w:p>
    <w:p w14:paraId="6034BB0E"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 (175 Words Max)</w:t>
      </w:r>
    </w:p>
    <w:p w14:paraId="61F8EEE3" w14:textId="6ABA777E"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deep-water snapper in the Hawaiian archipelago. From 1989 to 1993, the State of Hawaii </w:t>
      </w:r>
      <w:r w:rsidR="00CD35B6">
        <w:rPr>
          <w:rFonts w:ascii="Times New Roman" w:hAnsi="Times New Roman" w:cs="Times New Roman"/>
          <w:sz w:val="24"/>
          <w:szCs w:val="24"/>
        </w:rPr>
        <w:t>initiated</w:t>
      </w:r>
      <w:r w:rsidR="00CD35B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 </w:t>
      </w:r>
      <w:r>
        <w:rPr>
          <w:rFonts w:ascii="Times New Roman" w:hAnsi="Times New Roman" w:cs="Times New Roman"/>
          <w:sz w:val="24"/>
          <w:szCs w:val="24"/>
        </w:rPr>
        <w:t xml:space="preserve">fisher participation </w:t>
      </w:r>
      <w:r w:rsidRPr="00046C8F">
        <w:rPr>
          <w:rFonts w:ascii="Times New Roman" w:hAnsi="Times New Roman" w:cs="Times New Roman"/>
          <w:sz w:val="24"/>
          <w:szCs w:val="24"/>
        </w:rPr>
        <w:t>mark</w:t>
      </w:r>
      <w:r>
        <w:rPr>
          <w:rFonts w:ascii="Times New Roman" w:hAnsi="Times New Roman" w:cs="Times New Roman"/>
          <w:sz w:val="24"/>
          <w:szCs w:val="24"/>
        </w:rPr>
        <w:t>-</w:t>
      </w:r>
      <w:r w:rsidRPr="00046C8F">
        <w:rPr>
          <w:rFonts w:ascii="Times New Roman" w:hAnsi="Times New Roman" w:cs="Times New Roman"/>
          <w:sz w:val="24"/>
          <w:szCs w:val="24"/>
        </w:rPr>
        <w:t xml:space="preserve">recapture study to quantify growth and other life history parameters for the species. Over a span of approximately 10 years, </w:t>
      </w:r>
      <w:r>
        <w:rPr>
          <w:rFonts w:ascii="Times New Roman" w:hAnsi="Times New Roman" w:cs="Times New Roman"/>
          <w:sz w:val="24"/>
          <w:szCs w:val="24"/>
        </w:rPr>
        <w:t>10.</w:t>
      </w:r>
      <w:r w:rsidR="00CD2C6B">
        <w:rPr>
          <w:rFonts w:ascii="Times New Roman" w:hAnsi="Times New Roman" w:cs="Times New Roman"/>
          <w:sz w:val="24"/>
          <w:szCs w:val="24"/>
        </w:rPr>
        <w:t>5</w:t>
      </w:r>
      <w:r>
        <w:rPr>
          <w:rFonts w:ascii="Times New Roman" w:hAnsi="Times New Roman" w:cs="Times New Roman"/>
          <w:sz w:val="24"/>
          <w:szCs w:val="24"/>
        </w:rPr>
        <w:t>%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compared </w:t>
      </w:r>
      <w:r w:rsidRPr="00046C8F">
        <w:rPr>
          <w:rFonts w:ascii="Times New Roman" w:hAnsi="Times New Roman" w:cs="Times New Roman"/>
          <w:sz w:val="24"/>
          <w:szCs w:val="24"/>
        </w:rPr>
        <w:t>Bayesian and maximum likelihood approaches</w:t>
      </w:r>
      <w:r>
        <w:rPr>
          <w:rFonts w:ascii="Times New Roman" w:hAnsi="Times New Roman" w:cs="Times New Roman"/>
          <w:sz w:val="24"/>
          <w:szCs w:val="24"/>
        </w:rPr>
        <w:t xml:space="preserve"> to estimate </w:t>
      </w:r>
      <w:r w:rsidRPr="00046C8F">
        <w:rPr>
          <w:rFonts w:ascii="Times New Roman" w:hAnsi="Times New Roman" w:cs="Times New Roman"/>
          <w:sz w:val="24"/>
          <w:szCs w:val="24"/>
        </w:rPr>
        <w:t>von Bertalanffy growth parameters</w:t>
      </w:r>
      <w:r>
        <w:rPr>
          <w:rFonts w:ascii="Times New Roman" w:hAnsi="Times New Roman" w:cs="Times New Roman"/>
          <w:sz w:val="24"/>
          <w:szCs w:val="24"/>
        </w:rPr>
        <w:t xml:space="preserve"> </w:t>
      </w:r>
      <w:r w:rsidRPr="00046C8F">
        <w:rPr>
          <w:rFonts w:ascii="Times New Roman" w:hAnsi="Times New Roman" w:cs="Times New Roman"/>
          <w:sz w:val="24"/>
          <w:szCs w:val="24"/>
        </w:rPr>
        <w:t>from</w:t>
      </w:r>
      <w:r>
        <w:rPr>
          <w:rFonts w:ascii="Times New Roman" w:hAnsi="Times New Roman" w:cs="Times New Roman"/>
          <w:sz w:val="24"/>
          <w:szCs w:val="24"/>
        </w:rPr>
        <w:t xml:space="preserve"> the</w:t>
      </w:r>
      <w:r w:rsidRPr="00046C8F">
        <w:rPr>
          <w:rFonts w:ascii="Times New Roman" w:hAnsi="Times New Roman" w:cs="Times New Roman"/>
          <w:sz w:val="24"/>
          <w:szCs w:val="24"/>
        </w:rPr>
        <w:t xml:space="preserve"> tagging data. Direct aging and length frequency data previously used in other published regional growth studies were incorporated to produce integrated estimates of growth. </w:t>
      </w:r>
      <w:r>
        <w:rPr>
          <w:rFonts w:ascii="Times New Roman" w:hAnsi="Times New Roman" w:cs="Times New Roman"/>
          <w:sz w:val="24"/>
          <w:szCs w:val="24"/>
        </w:rPr>
        <w:t>Results from our preferred integrated model</w:t>
      </w:r>
      <w:r w:rsidRPr="00046C8F">
        <w:rPr>
          <w:rFonts w:ascii="Times New Roman" w:hAnsi="Times New Roman" w:cs="Times New Roman"/>
          <w:sz w:val="24"/>
          <w:szCs w:val="24"/>
        </w:rPr>
        <w:t xml:space="preserve"> 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 67</w:t>
      </w:r>
      <w:r w:rsidR="00DD2254">
        <w:rPr>
          <w:rFonts w:ascii="Times New Roman" w:hAnsi="Times New Roman" w:cs="Times New Roman"/>
          <w:sz w:val="24"/>
          <w:szCs w:val="24"/>
        </w:rPr>
        <w:t>.6</w:t>
      </w:r>
      <w:r>
        <w:rPr>
          <w:rFonts w:ascii="Times New Roman" w:hAnsi="Times New Roman" w:cs="Times New Roman"/>
          <w:sz w:val="24"/>
          <w:szCs w:val="24"/>
        </w:rPr>
        <w:t xml:space="preserve"> cm FL and K = 0.2</w:t>
      </w:r>
      <w:r w:rsidR="00DD2254">
        <w:rPr>
          <w:rFonts w:ascii="Times New Roman" w:hAnsi="Times New Roman" w:cs="Times New Roman"/>
          <w:sz w:val="24"/>
          <w:szCs w:val="24"/>
        </w:rPr>
        <w:t>2</w:t>
      </w:r>
      <w:r>
        <w:rPr>
          <w:rFonts w:ascii="Times New Roman" w:hAnsi="Times New Roman" w:cs="Times New Roman"/>
          <w:sz w:val="24"/>
          <w:szCs w:val="24"/>
        </w:rPr>
        <w:t xml:space="preserve">) and 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in </w:t>
      </w:r>
      <w:r w:rsidRPr="00046C8F">
        <w:rPr>
          <w:rFonts w:ascii="Times New Roman" w:hAnsi="Times New Roman" w:cs="Times New Roman"/>
          <w:i/>
          <w:sz w:val="24"/>
          <w:szCs w:val="24"/>
        </w:rPr>
        <w:t xml:space="preserve">P. filamentosus </w:t>
      </w:r>
      <w:r w:rsidRPr="00046C8F">
        <w:rPr>
          <w:rFonts w:ascii="Times New Roman" w:hAnsi="Times New Roman" w:cs="Times New Roman"/>
          <w:sz w:val="24"/>
          <w:szCs w:val="24"/>
        </w:rPr>
        <w:t xml:space="preserve">due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These results have management implications as growth is often an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 used as a proxy for other life history traits.</w:t>
      </w:r>
    </w:p>
    <w:p w14:paraId="25F15C66" w14:textId="77777777" w:rsidR="008C372D" w:rsidRPr="00046C8F" w:rsidRDefault="008C372D" w:rsidP="008C372D">
      <w:pPr>
        <w:spacing w:line="480" w:lineRule="auto"/>
        <w:rPr>
          <w:rFonts w:ascii="Times New Roman" w:hAnsi="Times New Roman" w:cs="Times New Roman"/>
          <w:sz w:val="24"/>
          <w:szCs w:val="24"/>
        </w:rPr>
      </w:pPr>
    </w:p>
    <w:p w14:paraId="3772780B"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 (500 Words)</w:t>
      </w:r>
    </w:p>
    <w:p w14:paraId="3D74004F" w14:textId="1EB1CA08"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deep-water snapper distributed throughout the tropical Pacific and Indian Oceans </w:t>
      </w:r>
      <w:r w:rsidRPr="00046C8F">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Pr>
          <w:rFonts w:ascii="Times New Roman" w:hAnsi="Times New Roman" w:cs="Times New Roman"/>
          <w:sz w:val="24"/>
          <w:szCs w:val="24"/>
        </w:rPr>
        <w:t>Known as opakapaka in Hawaii, t</w:t>
      </w:r>
      <w:r w:rsidRPr="00046C8F">
        <w:rPr>
          <w:rFonts w:ascii="Times New Roman" w:hAnsi="Times New Roman" w:cs="Times New Roman"/>
          <w:sz w:val="24"/>
          <w:szCs w:val="24"/>
        </w:rPr>
        <w:t xml:space="preserve">he species constitutes a significant fraction of </w:t>
      </w:r>
      <w:r>
        <w:rPr>
          <w:rFonts w:ascii="Times New Roman" w:hAnsi="Times New Roman" w:cs="Times New Roman"/>
          <w:sz w:val="24"/>
          <w:szCs w:val="24"/>
        </w:rPr>
        <w:t xml:space="preserve">the Hawaiian </w:t>
      </w:r>
      <w:r w:rsidRPr="00046C8F">
        <w:rPr>
          <w:rFonts w:ascii="Times New Roman" w:hAnsi="Times New Roman" w:cs="Times New Roman"/>
          <w:sz w:val="24"/>
          <w:szCs w:val="24"/>
        </w:rPr>
        <w:t>commercial bottomfish fishery</w:t>
      </w:r>
      <w:r>
        <w:rPr>
          <w:rFonts w:ascii="Times New Roman" w:hAnsi="Times New Roman" w:cs="Times New Roman"/>
          <w:sz w:val="24"/>
          <w:szCs w:val="24"/>
        </w:rPr>
        <w:t xml:space="preserve">, a complex of 6 snapper and 1 grouper species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2016)","manualFormatting":"(Ralston and Polovina 1982, Langseth et al. 2018)","plainTextFormattedCitation":"(Ralston and Polovina 1982, “Hawaii Reported Landing Tables” 2016)","previouslyFormattedCitation":"(Ralston and Polovina 1982,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While the current stock assessment for this fishery used a surplus production model for the entire complex, there is interest in the potential use of species-specific, age-structured assessments that require improved life history studies of age and growth of bottomfish </w:t>
      </w:r>
      <w:r w:rsidR="007429D0">
        <w:rPr>
          <w:rFonts w:ascii="Times New Roman" w:hAnsi="Times New Roman" w:cs="Times New Roman"/>
          <w:sz w:val="24"/>
          <w:szCs w:val="24"/>
        </w:rPr>
        <w:fldChar w:fldCharType="begin" w:fldLock="1"/>
      </w:r>
      <w:r w:rsidR="005B152B">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2022.","type":"article-journal","volume":"69"},"uris":["http://www.mendeley.com/documents/?uuid=12ef83b2-471f-47a2-bd7e-b7e9168e88ed"]}],"mendeley":{"formattedCitation":"(Langseth et al. 2018)","plainTextFormattedCitation":"(Langseth et al. 2018)","previouslyFormattedCitation":"(Langseth et al. 2018)"},"properties":{"noteIndex":0},"schema":"https://github.com/citation-style-language/schema/raw/master/csl-citation.json"}</w:instrText>
      </w:r>
      <w:r w:rsidR="007429D0">
        <w:rPr>
          <w:rFonts w:ascii="Times New Roman" w:hAnsi="Times New Roman" w:cs="Times New Roman"/>
          <w:sz w:val="24"/>
          <w:szCs w:val="24"/>
        </w:rPr>
        <w:fldChar w:fldCharType="separate"/>
      </w:r>
      <w:r w:rsidR="007429D0" w:rsidRPr="007429D0">
        <w:rPr>
          <w:rFonts w:ascii="Times New Roman" w:hAnsi="Times New Roman" w:cs="Times New Roman"/>
          <w:noProof/>
          <w:sz w:val="24"/>
          <w:szCs w:val="24"/>
        </w:rPr>
        <w:t>(Langseth et al. 2018)</w:t>
      </w:r>
      <w:r w:rsidR="007429D0">
        <w:rPr>
          <w:rFonts w:ascii="Times New Roman" w:hAnsi="Times New Roman" w:cs="Times New Roman"/>
          <w:sz w:val="24"/>
          <w:szCs w:val="24"/>
        </w:rPr>
        <w:fldChar w:fldCharType="end"/>
      </w:r>
      <w:r w:rsidR="007429D0">
        <w:rPr>
          <w:rFonts w:ascii="Times New Roman" w:hAnsi="Times New Roman" w:cs="Times New Roman"/>
          <w:sz w:val="24"/>
          <w:szCs w:val="24"/>
        </w:rPr>
        <w:t>.</w:t>
      </w:r>
    </w:p>
    <w:p w14:paraId="263CA706" w14:textId="250F7C2A" w:rsidR="008C372D" w:rsidRPr="00046C8F"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w:t>
      </w:r>
      <w:r w:rsidRPr="00046C8F">
        <w:rPr>
          <w:rFonts w:ascii="Times New Roman" w:hAnsi="Times New Roman" w:cs="Times New Roman"/>
          <w:sz w:val="24"/>
          <w:szCs w:val="24"/>
        </w:rPr>
        <w:t xml:space="preserve">rowth parameters have been estimated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using a variety of methods</w:t>
      </w:r>
      <w:r w:rsidRPr="00046C8F">
        <w:rPr>
          <w:rFonts w:ascii="Times New Roman" w:hAnsi="Times New Roman" w:cs="Times New Roman"/>
          <w:sz w:val="24"/>
          <w:szCs w:val="24"/>
        </w:rPr>
        <w:t xml:space="preserve"> in Hawaii and elsewhere (</w:t>
      </w:r>
      <w:r w:rsidR="00F11515">
        <w:rPr>
          <w:rFonts w:ascii="Times New Roman" w:hAnsi="Times New Roman" w:cs="Times New Roman"/>
          <w:sz w:val="24"/>
          <w:szCs w:val="24"/>
        </w:rPr>
        <w:t>Table 2</w:t>
      </w:r>
      <w:r w:rsidRPr="00046C8F">
        <w:rPr>
          <w:rFonts w:ascii="Times New Roman" w:hAnsi="Times New Roman" w:cs="Times New Roman"/>
          <w:sz w:val="24"/>
          <w:szCs w:val="24"/>
        </w:rPr>
        <w:t xml:space="preserve">). Parameter estimates </w:t>
      </w:r>
      <w:r>
        <w:rPr>
          <w:rFonts w:ascii="Times New Roman" w:hAnsi="Times New Roman" w:cs="Times New Roman"/>
          <w:sz w:val="24"/>
          <w:szCs w:val="24"/>
        </w:rPr>
        <w:t xml:space="preserve">were </w:t>
      </w:r>
      <w:r w:rsidRPr="00046C8F">
        <w:rPr>
          <w:rFonts w:ascii="Times New Roman" w:hAnsi="Times New Roman" w:cs="Times New Roman"/>
          <w:sz w:val="24"/>
          <w:szCs w:val="24"/>
        </w:rPr>
        <w:t xml:space="preserve">determined using direct aging approaches from length-at-age data using otolith growth increments </w:t>
      </w:r>
      <w:r w:rsidRPr="00046C8F">
        <w:rPr>
          <w:rFonts w:ascii="Times New Roman" w:hAnsi="Times New Roman" w:cs="Times New Roman"/>
          <w:sz w:val="24"/>
          <w:szCs w:val="24"/>
        </w:rPr>
        <w:fldChar w:fldCharType="begin" w:fldLock="1"/>
      </w:r>
      <w:r w:rsidR="007143AF">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&amp; Miyamoto, 1983; Uchiyama &amp; Tagami, 1984; Radtke, 1987; De</w:t>
      </w:r>
      <w:ins w:id="0" w:author="Microsoft Office User" w:date="2019-05-08T17:16:00Z">
        <w:r w:rsidR="00B7641A">
          <w:rPr>
            <w:rFonts w:ascii="Times New Roman" w:hAnsi="Times New Roman" w:cs="Times New Roman"/>
            <w:noProof/>
            <w:sz w:val="24"/>
            <w:szCs w:val="24"/>
            <w:lang w:val="haw-US"/>
          </w:rPr>
          <w:t>M</w:t>
        </w:r>
      </w:ins>
      <w:r w:rsidRPr="00046C8F">
        <w:rPr>
          <w:rFonts w:ascii="Times New Roman" w:hAnsi="Times New Roman" w:cs="Times New Roman"/>
          <w:noProof/>
          <w:sz w:val="24"/>
          <w:szCs w:val="24"/>
        </w:rPr>
        <w:t>artini, Landgraf &amp; Ralston, 1994, Ralston &amp; Williams, 1988)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However, age estimates relying on</w:t>
      </w:r>
      <w:ins w:id="1" w:author="Stephen Scherrer" w:date="2019-08-16T11:33:00Z">
        <w:r w:rsidR="00C6418D">
          <w:rPr>
            <w:rFonts w:ascii="Times New Roman" w:hAnsi="Times New Roman" w:cs="Times New Roman"/>
            <w:sz w:val="24"/>
            <w:szCs w:val="24"/>
          </w:rPr>
          <w:t xml:space="preserve"> the integration of daily</w:t>
        </w:r>
      </w:ins>
      <w:r w:rsidRPr="00046C8F">
        <w:rPr>
          <w:rFonts w:ascii="Times New Roman" w:hAnsi="Times New Roman" w:cs="Times New Roman"/>
          <w:sz w:val="24"/>
          <w:szCs w:val="24"/>
        </w:rPr>
        <w:t xml:space="preserve"> otolith </w:t>
      </w:r>
      <w:ins w:id="2" w:author="Stephen Scherrer" w:date="2019-08-16T11:33:00Z">
        <w:r w:rsidR="00C6418D">
          <w:rPr>
            <w:rFonts w:ascii="Times New Roman" w:hAnsi="Times New Roman" w:cs="Times New Roman"/>
            <w:sz w:val="24"/>
            <w:szCs w:val="24"/>
          </w:rPr>
          <w:t>band</w:t>
        </w:r>
      </w:ins>
      <w:ins w:id="3" w:author="Stephen Scherrer" w:date="2019-08-16T11:34:00Z">
        <w:r w:rsidR="00C6418D">
          <w:rPr>
            <w:rFonts w:ascii="Times New Roman" w:hAnsi="Times New Roman" w:cs="Times New Roman"/>
            <w:sz w:val="24"/>
            <w:szCs w:val="24"/>
          </w:rPr>
          <w:t>s</w:t>
        </w:r>
      </w:ins>
      <w:ins w:id="4" w:author="Stephen Scherrer" w:date="2019-08-16T11:33:00Z">
        <w:r w:rsidR="00C6418D"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may be biased due </w:t>
      </w:r>
      <w:commentRangeStart w:id="5"/>
      <w:commentRangeStart w:id="6"/>
      <w:r w:rsidRPr="00046C8F">
        <w:rPr>
          <w:rFonts w:ascii="Times New Roman" w:hAnsi="Times New Roman" w:cs="Times New Roman"/>
          <w:sz w:val="24"/>
          <w:szCs w:val="24"/>
        </w:rPr>
        <w:t xml:space="preserve">to episodic growth and/or poor increment resolution in early (&lt; 5 years) life stages </w:t>
      </w:r>
      <w:r w:rsidRPr="00046C8F">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 Wakefield et al. 2017)</w:t>
      </w:r>
      <w:r w:rsidRPr="00046C8F">
        <w:rPr>
          <w:rFonts w:ascii="Times New Roman" w:hAnsi="Times New Roman" w:cs="Times New Roman"/>
          <w:sz w:val="24"/>
          <w:szCs w:val="24"/>
        </w:rPr>
        <w:fldChar w:fldCharType="end"/>
      </w:r>
      <w:commentRangeEnd w:id="5"/>
      <w:r w:rsidR="00ED7655">
        <w:rPr>
          <w:rStyle w:val="CommentReference"/>
        </w:rPr>
        <w:commentReference w:id="5"/>
      </w:r>
      <w:commentRangeEnd w:id="6"/>
      <w:r w:rsidR="00FB1E34">
        <w:rPr>
          <w:rStyle w:val="CommentReference"/>
        </w:rPr>
        <w:commentReference w:id="6"/>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was also </w:t>
      </w:r>
      <w:r w:rsidRPr="00046C8F">
        <w:rPr>
          <w:rFonts w:ascii="Times New Roman" w:hAnsi="Times New Roman" w:cs="Times New Roman"/>
          <w:sz w:val="24"/>
          <w:szCs w:val="24"/>
        </w:rPr>
        <w:t xml:space="preserve">estimated using modal progression </w:t>
      </w:r>
      <w:ins w:id="7" w:author="Stephen Scherrer" w:date="2019-08-16T11:34:00Z">
        <w:r w:rsidR="00C6418D">
          <w:rPr>
            <w:rFonts w:ascii="Times New Roman" w:hAnsi="Times New Roman" w:cs="Times New Roman"/>
            <w:sz w:val="24"/>
            <w:szCs w:val="24"/>
          </w:rPr>
          <w:t xml:space="preserve">approach </w:t>
        </w:r>
      </w:ins>
      <w:r w:rsidRPr="00046C8F">
        <w:rPr>
          <w:rFonts w:ascii="Times New Roman" w:hAnsi="Times New Roman" w:cs="Times New Roman"/>
          <w:sz w:val="24"/>
          <w:szCs w:val="24"/>
        </w:rPr>
        <w:t>during a length frequency study targeting juvenile fish (&lt; 2 years)</w:t>
      </w:r>
      <w:r>
        <w:rPr>
          <w:rFonts w:ascii="Times New Roman" w:hAnsi="Times New Roman" w:cs="Times New Roman"/>
          <w:sz w:val="24"/>
          <w:szCs w:val="24"/>
        </w:rPr>
        <w:t xml:space="preserve"> but</w:t>
      </w:r>
      <w:r w:rsidRPr="00046C8F">
        <w:rPr>
          <w:rFonts w:ascii="Times New Roman" w:hAnsi="Times New Roman" w:cs="Times New Roman"/>
          <w:sz w:val="24"/>
          <w:szCs w:val="24"/>
        </w:rPr>
        <w:t xml:space="preserve"> did not consider individual variability when extrapolating growth to larger size classes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Preliminary results of an ongoing tagging stud</w:t>
      </w:r>
      <w:r>
        <w:rPr>
          <w:rFonts w:ascii="Times New Roman" w:hAnsi="Times New Roman" w:cs="Times New Roman"/>
          <w:sz w:val="24"/>
          <w:szCs w:val="24"/>
        </w:rPr>
        <w:t>y have been</w:t>
      </w:r>
      <w:r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Pr="00046C8F">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(O’Malley 2015)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While these studies produced individual estimates of growth parameters, none of them holistically integrated </w:t>
      </w:r>
      <w:ins w:id="8" w:author="Stephen Scherrer" w:date="2019-08-16T11:33:00Z">
        <w:r w:rsidR="00C6418D">
          <w:rPr>
            <w:rFonts w:ascii="Times New Roman" w:hAnsi="Times New Roman" w:cs="Times New Roman"/>
            <w:sz w:val="24"/>
            <w:szCs w:val="24"/>
          </w:rPr>
          <w:t>across the three classes of data (direct aging, modal progression, growth increment) to explicitly evaluate the parameter values and sources of uncertainty.</w:t>
        </w:r>
        <w:commentRangeStart w:id="9"/>
        <w:commentRangeEnd w:id="9"/>
        <w:r w:rsidR="00C6418D">
          <w:rPr>
            <w:rStyle w:val="CommentReference"/>
          </w:rPr>
          <w:commentReference w:id="9"/>
        </w:r>
        <w:commentRangeStart w:id="10"/>
        <w:commentRangeEnd w:id="10"/>
        <w:r w:rsidR="00C6418D">
          <w:rPr>
            <w:rStyle w:val="CommentReference"/>
          </w:rPr>
          <w:commentReference w:id="10"/>
        </w:r>
      </w:ins>
    </w:p>
    <w:p w14:paraId="7FE0603A" w14:textId="69E4B66B" w:rsidR="008C372D"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commentRangeStart w:id="11"/>
      <w:r w:rsidRPr="00046C8F">
        <w:rPr>
          <w:rFonts w:ascii="Times New Roman" w:hAnsi="Times New Roman" w:cs="Times New Roman"/>
          <w:sz w:val="24"/>
          <w:szCs w:val="24"/>
        </w:rPr>
        <w:t xml:space="preserve">Analytical and statistical advances to methods for estimating </w:t>
      </w:r>
      <w:commentRangeEnd w:id="11"/>
      <w:r w:rsidR="00EB25BC">
        <w:rPr>
          <w:rStyle w:val="CommentReference"/>
        </w:rPr>
        <w:commentReference w:id="11"/>
      </w:r>
      <w:r w:rsidRPr="00046C8F">
        <w:rPr>
          <w:rFonts w:ascii="Times New Roman" w:hAnsi="Times New Roman" w:cs="Times New Roman"/>
          <w:sz w:val="24"/>
          <w:szCs w:val="24"/>
        </w:rPr>
        <w:t xml:space="preserve">growth </w:t>
      </w:r>
      <w:r>
        <w:rPr>
          <w:rFonts w:ascii="Times New Roman" w:hAnsi="Times New Roman" w:cs="Times New Roman"/>
          <w:sz w:val="24"/>
          <w:szCs w:val="24"/>
        </w:rPr>
        <w:t>have been</w:t>
      </w:r>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data","type":"article-journal","volume":"61"},"uris":["http://www.mendeley.com/documents/?uuid=8afa6edb-3be0-368a-8b2e-152a035f865c"]}],"mendeley":{"formattedCitation":"(Francis 1988, Wang et al. 1995, Eveson et al. 2004)","plainTextFormattedCitation":"(Francis 1988, Wang et al. 1995, Eveson et al. 2004)","previouslyFormattedCitation":"(Francis 1988, Wang et al. 1995, Eveson et al. 2004)"},"properties":{"noteIndex":0},"schema":"https://github.com/citation-style-language/schema/raw/master/csl-citation.json"}</w:instrText>
      </w:r>
      <w:r>
        <w:rPr>
          <w:rFonts w:ascii="Times New Roman" w:hAnsi="Times New Roman" w:cs="Times New Roman"/>
          <w:sz w:val="24"/>
          <w:szCs w:val="24"/>
        </w:rPr>
        <w:fldChar w:fldCharType="separate"/>
      </w:r>
      <w:r w:rsidRPr="008E2E77">
        <w:rPr>
          <w:rFonts w:ascii="Times New Roman" w:hAnsi="Times New Roman" w:cs="Times New Roman"/>
          <w:noProof/>
          <w:sz w:val="24"/>
          <w:szCs w:val="24"/>
        </w:rPr>
        <w:t>(Francis 1988, Wang et al. 1995, Eveson et al. 2004)</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Structural modifications to Fabens (1965) parameterization of the von Bertalanffy growth model address issues of compatibility between growth parameters estimated from tagging studies and other methods, and can reduce bias through the accommodation of modest measurement errors </w:t>
      </w:r>
      <w:r w:rsidRPr="00046C8F">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2009)","manualFormatting":"( Maller and Deboer 1988, James 1991, Palmer et al. 1991,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 Maller and Deboer 1988, James 1991, Palmer et al. 1991, Laslett et al. 2002, Eveson et al. 2004, 2007,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Maximum likelihood and Bayesian model </w:t>
      </w:r>
      <w:r w:rsidRPr="00046C8F">
        <w:rPr>
          <w:rFonts w:ascii="Times New Roman" w:hAnsi="Times New Roman" w:cs="Times New Roman"/>
          <w:sz w:val="24"/>
          <w:szCs w:val="24"/>
        </w:rPr>
        <w:lastRenderedPageBreak/>
        <w:t xml:space="preserve">fitting procedures accommodate individual </w:t>
      </w:r>
      <w:r>
        <w:rPr>
          <w:rFonts w:ascii="Times New Roman" w:hAnsi="Times New Roman" w:cs="Times New Roman"/>
          <w:sz w:val="24"/>
          <w:szCs w:val="24"/>
        </w:rPr>
        <w:t xml:space="preserve">growth </w:t>
      </w:r>
      <w:r w:rsidRPr="00046C8F">
        <w:rPr>
          <w:rFonts w:ascii="Times New Roman" w:hAnsi="Times New Roman" w:cs="Times New Roman"/>
          <w:sz w:val="24"/>
          <w:szCs w:val="24"/>
        </w:rPr>
        <w:t xml:space="preserve">variability by describing population parameters using probability distributions </w:t>
      </w:r>
      <w:r w:rsidRPr="00046C8F">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flexibility of Bayesian approaches allows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5DD8831C" w14:textId="7EEA3029" w:rsidR="008C372D" w:rsidRPr="00046C8F" w:rsidRDefault="008C372D" w:rsidP="008C372D">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 xml:space="preserve">Here previously unreported tagging data </w:t>
      </w:r>
      <w:r w:rsidR="00B45510">
        <w:rPr>
          <w:rFonts w:ascii="Times New Roman" w:hAnsi="Times New Roman" w:cs="Times New Roman"/>
          <w:sz w:val="24"/>
          <w:szCs w:val="24"/>
        </w:rPr>
        <w:t xml:space="preserve">collected in the Main Hawaiian Islands (MHI) </w:t>
      </w:r>
      <w:r>
        <w:rPr>
          <w:rFonts w:ascii="Times New Roman" w:hAnsi="Times New Roman" w:cs="Times New Roman"/>
          <w:sz w:val="24"/>
          <w:szCs w:val="24"/>
        </w:rPr>
        <w:t>are</w:t>
      </w:r>
      <w:r w:rsidRPr="00046C8F">
        <w:rPr>
          <w:rFonts w:ascii="Times New Roman" w:hAnsi="Times New Roman" w:cs="Times New Roman"/>
          <w:sz w:val="24"/>
          <w:szCs w:val="24"/>
        </w:rPr>
        <w:t xml:space="preserve"> used to estimate growth parameters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using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Bayesian and maximum likelihood procedures</w:t>
      </w:r>
      <w:commentRangeStart w:id="12"/>
      <w:commentRangeStart w:id="13"/>
      <w:r w:rsidRPr="00046C8F">
        <w:rPr>
          <w:rFonts w:ascii="Times New Roman" w:hAnsi="Times New Roman" w:cs="Times New Roman"/>
          <w:sz w:val="24"/>
          <w:szCs w:val="24"/>
        </w:rPr>
        <w:t xml:space="preserve">. A series of models integrating previous length-at-age and length frequency data </w:t>
      </w:r>
      <w:r w:rsidR="00B45510">
        <w:rPr>
          <w:rFonts w:ascii="Times New Roman" w:hAnsi="Times New Roman" w:cs="Times New Roman"/>
          <w:sz w:val="24"/>
          <w:szCs w:val="24"/>
        </w:rPr>
        <w:t xml:space="preserve">collected from the MHI and Northwestern Hawaiian Islands (NWHI) </w:t>
      </w:r>
      <w:r>
        <w:rPr>
          <w:rFonts w:ascii="Times New Roman" w:hAnsi="Times New Roman" w:cs="Times New Roman"/>
          <w:sz w:val="24"/>
          <w:szCs w:val="24"/>
        </w:rPr>
        <w:t xml:space="preserve">with the tagging data </w:t>
      </w:r>
      <w:r w:rsidRPr="00046C8F">
        <w:rPr>
          <w:rFonts w:ascii="Times New Roman" w:hAnsi="Times New Roman" w:cs="Times New Roman"/>
          <w:sz w:val="24"/>
          <w:szCs w:val="24"/>
        </w:rPr>
        <w:t xml:space="preserve">are developed to describe growth across most of the </w:t>
      </w:r>
      <w:r>
        <w:rPr>
          <w:rFonts w:ascii="Times New Roman" w:hAnsi="Times New Roman" w:cs="Times New Roman"/>
          <w:sz w:val="24"/>
          <w:szCs w:val="24"/>
        </w:rPr>
        <w:t xml:space="preserve">species’ </w:t>
      </w:r>
      <w:r w:rsidRPr="00046C8F">
        <w:rPr>
          <w:rFonts w:ascii="Times New Roman" w:hAnsi="Times New Roman" w:cs="Times New Roman"/>
          <w:sz w:val="24"/>
          <w:szCs w:val="24"/>
        </w:rPr>
        <w:t xml:space="preserve">life history. </w:t>
      </w:r>
      <w:commentRangeEnd w:id="12"/>
      <w:r w:rsidR="00ED3DFF">
        <w:rPr>
          <w:rStyle w:val="CommentReference"/>
        </w:rPr>
        <w:commentReference w:id="12"/>
      </w:r>
      <w:commentRangeEnd w:id="13"/>
      <w:r w:rsidR="00FB1E34">
        <w:rPr>
          <w:rStyle w:val="CommentReference"/>
        </w:rPr>
        <w:commentReference w:id="13"/>
      </w:r>
      <w:r w:rsidRPr="00046C8F">
        <w:rPr>
          <w:rFonts w:ascii="Times New Roman" w:hAnsi="Times New Roman" w:cs="Times New Roman"/>
          <w:sz w:val="24"/>
          <w:szCs w:val="24"/>
        </w:rPr>
        <w:t>Models are tested to determine a preferred model structure. New growth parameters are estimated and compared to those previously reported for the Hawaiian Archipelago.</w:t>
      </w:r>
    </w:p>
    <w:p w14:paraId="562AB4B1" w14:textId="77777777" w:rsidR="008C372D" w:rsidRPr="00046C8F" w:rsidRDefault="008C372D" w:rsidP="008C372D">
      <w:pPr>
        <w:spacing w:line="480" w:lineRule="auto"/>
        <w:ind w:firstLine="720"/>
        <w:rPr>
          <w:rFonts w:ascii="Times New Roman" w:hAnsi="Times New Roman" w:cs="Times New Roman"/>
          <w:sz w:val="24"/>
          <w:szCs w:val="24"/>
        </w:rPr>
      </w:pPr>
    </w:p>
    <w:p w14:paraId="3F62DD3E"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Methods</w:t>
      </w:r>
    </w:p>
    <w:p w14:paraId="66E0243A" w14:textId="54C8DA01" w:rsidR="008C372D" w:rsidRPr="00046C8F" w:rsidRDefault="008C372D" w:rsidP="008C372D">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Opakapaka Tagging Program</w:t>
      </w:r>
      <w:r w:rsidR="00181C93">
        <w:rPr>
          <w:rFonts w:ascii="Times New Roman" w:hAnsi="Times New Roman" w:cs="Times New Roman"/>
          <w:i/>
          <w:sz w:val="24"/>
          <w:szCs w:val="24"/>
        </w:rPr>
        <w:t xml:space="preserve"> </w:t>
      </w:r>
    </w:p>
    <w:p w14:paraId="53AB4B76" w14:textId="3341A92D" w:rsidR="003D6529"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Tagging data used for this analysis were obtained by biologists from Hawaii’s Division of Aquatic Resources (DAR) within the state’s Department of Land and Natural Resources (DLNR). </w:t>
      </w:r>
      <w:commentRangeStart w:id="14"/>
      <w:commentRangeStart w:id="15"/>
      <w:r w:rsidRPr="00046C8F">
        <w:rPr>
          <w:rFonts w:ascii="Times New Roman" w:hAnsi="Times New Roman" w:cs="Times New Roman"/>
          <w:sz w:val="24"/>
          <w:szCs w:val="24"/>
        </w:rPr>
        <w:t xml:space="preserve">Between 1989 and </w:t>
      </w:r>
      <w:r w:rsidR="00666E5B" w:rsidRPr="00046C8F">
        <w:rPr>
          <w:rFonts w:ascii="Times New Roman" w:hAnsi="Times New Roman" w:cs="Times New Roman"/>
          <w:sz w:val="24"/>
          <w:szCs w:val="24"/>
        </w:rPr>
        <w:t>199</w:t>
      </w:r>
      <w:r w:rsidR="00666E5B">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commentRangeEnd w:id="14"/>
      <w:r w:rsidR="00344C31">
        <w:rPr>
          <w:rStyle w:val="CommentReference"/>
        </w:rPr>
        <w:commentReference w:id="14"/>
      </w:r>
      <w:commentRangeEnd w:id="15"/>
      <w:r w:rsidR="00C6418D">
        <w:rPr>
          <w:rStyle w:val="CommentReference"/>
        </w:rPr>
        <w:commentReference w:id="15"/>
      </w:r>
    </w:p>
    <w:p w14:paraId="3FDAC0B4" w14:textId="354F5270" w:rsidR="008C372D" w:rsidRPr="00046C8F" w:rsidRDefault="003D6529" w:rsidP="008C37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16"/>
      <w:commentRangeStart w:id="17"/>
      <w:r>
        <w:rPr>
          <w:rFonts w:ascii="Times New Roman" w:hAnsi="Times New Roman" w:cs="Times New Roman"/>
          <w:sz w:val="24"/>
          <w:szCs w:val="24"/>
        </w:rPr>
        <w:t>All tagging effort occurred in the Main Hawaiian Islands</w:t>
      </w:r>
      <w:r w:rsidR="00B45510">
        <w:rPr>
          <w:rFonts w:ascii="Times New Roman" w:hAnsi="Times New Roman" w:cs="Times New Roman"/>
          <w:sz w:val="24"/>
          <w:szCs w:val="24"/>
        </w:rPr>
        <w:t xml:space="preserve"> (MHI) </w:t>
      </w:r>
      <w:r>
        <w:rPr>
          <w:rFonts w:ascii="Times New Roman" w:hAnsi="Times New Roman" w:cs="Times New Roman"/>
          <w:sz w:val="24"/>
          <w:szCs w:val="24"/>
        </w:rPr>
        <w:t xml:space="preserve">and was concentrated primarily around the island of Oahu and </w:t>
      </w:r>
      <w:r w:rsidR="00BA7626">
        <w:rPr>
          <w:rFonts w:ascii="Times New Roman" w:hAnsi="Times New Roman" w:cs="Times New Roman"/>
          <w:sz w:val="24"/>
          <w:szCs w:val="24"/>
        </w:rPr>
        <w:t>the Maui Nui complex consisting of the islands of Maui, Molokai, Lanai and Kahoolawe</w:t>
      </w:r>
      <w:r w:rsidR="00406CC5">
        <w:rPr>
          <w:rFonts w:ascii="Times New Roman" w:hAnsi="Times New Roman" w:cs="Times New Roman"/>
          <w:sz w:val="24"/>
          <w:szCs w:val="24"/>
        </w:rPr>
        <w:t>.</w:t>
      </w:r>
      <w:r w:rsidR="00BA7626">
        <w:rPr>
          <w:rFonts w:ascii="Times New Roman" w:hAnsi="Times New Roman" w:cs="Times New Roman"/>
          <w:sz w:val="24"/>
          <w:szCs w:val="24"/>
        </w:rPr>
        <w:t xml:space="preserve"> </w:t>
      </w:r>
      <w:r w:rsidR="00406CC5">
        <w:rPr>
          <w:rFonts w:ascii="Times New Roman" w:hAnsi="Times New Roman" w:cs="Times New Roman"/>
          <w:sz w:val="24"/>
          <w:szCs w:val="24"/>
        </w:rPr>
        <w:t>S</w:t>
      </w:r>
      <w:r w:rsidR="00BA7626">
        <w:rPr>
          <w:rFonts w:ascii="Times New Roman" w:hAnsi="Times New Roman" w:cs="Times New Roman"/>
          <w:sz w:val="24"/>
          <w:szCs w:val="24"/>
        </w:rPr>
        <w:t>ince 1990</w:t>
      </w:r>
      <w:r w:rsidR="00406CC5">
        <w:rPr>
          <w:rFonts w:ascii="Times New Roman" w:hAnsi="Times New Roman" w:cs="Times New Roman"/>
          <w:sz w:val="24"/>
          <w:szCs w:val="24"/>
        </w:rPr>
        <w:t>, these areas</w:t>
      </w:r>
      <w:r w:rsidR="00BA7626">
        <w:rPr>
          <w:rFonts w:ascii="Times New Roman" w:hAnsi="Times New Roman" w:cs="Times New Roman"/>
          <w:sz w:val="24"/>
          <w:szCs w:val="24"/>
        </w:rPr>
        <w:t xml:space="preserve"> have accounted for approximately 67.7% of </w:t>
      </w:r>
      <w:r w:rsidR="00406CC5">
        <w:rPr>
          <w:rFonts w:ascii="Times New Roman" w:hAnsi="Times New Roman" w:cs="Times New Roman"/>
          <w:sz w:val="24"/>
          <w:szCs w:val="24"/>
        </w:rPr>
        <w:t xml:space="preserve">Hawaii’s commercial </w:t>
      </w:r>
      <w:r w:rsidR="00BA7626">
        <w:rPr>
          <w:rFonts w:ascii="Times New Roman" w:hAnsi="Times New Roman" w:cs="Times New Roman"/>
          <w:sz w:val="24"/>
          <w:szCs w:val="24"/>
        </w:rPr>
        <w:t>bottomfish harvest.</w:t>
      </w:r>
      <w:r w:rsidR="00C5325A">
        <w:rPr>
          <w:rFonts w:ascii="Times New Roman" w:hAnsi="Times New Roman" w:cs="Times New Roman"/>
          <w:sz w:val="24"/>
          <w:szCs w:val="24"/>
        </w:rPr>
        <w:t xml:space="preserve"> </w:t>
      </w:r>
      <w:commentRangeEnd w:id="16"/>
      <w:r w:rsidR="00344C31">
        <w:rPr>
          <w:rStyle w:val="CommentReference"/>
        </w:rPr>
        <w:commentReference w:id="16"/>
      </w:r>
      <w:commentRangeEnd w:id="17"/>
      <w:r w:rsidR="00C6418D">
        <w:rPr>
          <w:rStyle w:val="CommentReference"/>
        </w:rPr>
        <w:commentReference w:id="17"/>
      </w:r>
      <w:r w:rsidR="006E088F">
        <w:rPr>
          <w:rFonts w:ascii="Times New Roman" w:hAnsi="Times New Roman" w:cs="Times New Roman"/>
          <w:sz w:val="24"/>
          <w:szCs w:val="24"/>
        </w:rPr>
        <w:t>Coarse location</w:t>
      </w:r>
      <w:r w:rsidR="00E90E82">
        <w:rPr>
          <w:rFonts w:ascii="Times New Roman" w:hAnsi="Times New Roman" w:cs="Times New Roman"/>
          <w:sz w:val="24"/>
          <w:szCs w:val="24"/>
        </w:rPr>
        <w:t xml:space="preserve"> data was provided in the form of</w:t>
      </w:r>
      <w:r w:rsidR="006E088F">
        <w:rPr>
          <w:rFonts w:ascii="Times New Roman" w:hAnsi="Times New Roman" w:cs="Times New Roman"/>
          <w:sz w:val="24"/>
          <w:szCs w:val="24"/>
        </w:rPr>
        <w:t xml:space="preserve"> the commercial statistical reporting grid areas</w:t>
      </w:r>
      <w:r w:rsidR="00E90E82">
        <w:rPr>
          <w:rFonts w:ascii="Times New Roman" w:hAnsi="Times New Roman" w:cs="Times New Roman"/>
          <w:sz w:val="24"/>
          <w:szCs w:val="24"/>
        </w:rPr>
        <w:t xml:space="preserve"> in which individuals were tagged and recaptured</w:t>
      </w:r>
      <w:r w:rsidR="00750F6B">
        <w:rPr>
          <w:rFonts w:ascii="Times New Roman" w:hAnsi="Times New Roman" w:cs="Times New Roman"/>
          <w:sz w:val="24"/>
          <w:szCs w:val="24"/>
        </w:rPr>
        <w:t xml:space="preserve"> (</w:t>
      </w:r>
      <w:r w:rsidR="00F11515">
        <w:rPr>
          <w:rFonts w:ascii="Times New Roman" w:hAnsi="Times New Roman" w:cs="Times New Roman"/>
          <w:sz w:val="24"/>
          <w:szCs w:val="24"/>
        </w:rPr>
        <w:t>Table 1, Figure 1</w:t>
      </w:r>
      <w:r w:rsidR="00750F6B">
        <w:rPr>
          <w:rFonts w:ascii="Times New Roman" w:hAnsi="Times New Roman" w:cs="Times New Roman"/>
          <w:sz w:val="24"/>
          <w:szCs w:val="24"/>
        </w:rPr>
        <w:t>)</w:t>
      </w:r>
      <w:r w:rsidR="006E088F">
        <w:rPr>
          <w:rFonts w:ascii="Times New Roman" w:hAnsi="Times New Roman" w:cs="Times New Roman"/>
          <w:sz w:val="24"/>
          <w:szCs w:val="24"/>
        </w:rPr>
        <w:t>.</w:t>
      </w:r>
      <w:r w:rsidR="00C5325A">
        <w:rPr>
          <w:rFonts w:ascii="Times New Roman" w:hAnsi="Times New Roman" w:cs="Times New Roman"/>
          <w:sz w:val="24"/>
          <w:szCs w:val="24"/>
        </w:rPr>
        <w:t xml:space="preserve"> </w:t>
      </w:r>
      <w:r w:rsidR="00BA7626">
        <w:rPr>
          <w:rFonts w:ascii="Times New Roman" w:hAnsi="Times New Roman" w:cs="Times New Roman"/>
          <w:sz w:val="24"/>
          <w:szCs w:val="24"/>
        </w:rPr>
        <w:t>L</w:t>
      </w:r>
      <w:r>
        <w:rPr>
          <w:rFonts w:ascii="Times New Roman" w:hAnsi="Times New Roman" w:cs="Times New Roman"/>
          <w:sz w:val="24"/>
          <w:szCs w:val="24"/>
        </w:rPr>
        <w:t xml:space="preserve">ess than 1% of fish in this study were tagged </w:t>
      </w:r>
      <w:r w:rsidR="002D1FA8">
        <w:rPr>
          <w:rFonts w:ascii="Times New Roman" w:hAnsi="Times New Roman" w:cs="Times New Roman"/>
          <w:sz w:val="24"/>
          <w:szCs w:val="24"/>
        </w:rPr>
        <w:t>off the islands of Niihau or Hawaii (Big Island)</w:t>
      </w:r>
      <w:r>
        <w:rPr>
          <w:rFonts w:ascii="Times New Roman" w:hAnsi="Times New Roman" w:cs="Times New Roman"/>
          <w:sz w:val="24"/>
          <w:szCs w:val="24"/>
        </w:rPr>
        <w:t>.</w:t>
      </w:r>
      <w:r w:rsidR="00BA7626">
        <w:rPr>
          <w:rFonts w:ascii="Times New Roman" w:hAnsi="Times New Roman" w:cs="Times New Roman"/>
          <w:sz w:val="24"/>
          <w:szCs w:val="24"/>
        </w:rPr>
        <w:t xml:space="preserve"> Adult bottomfish occupy depths between 100 and 400 m along undersea shelves and banks</w:t>
      </w:r>
      <w:r w:rsidR="00406CC5">
        <w:rPr>
          <w:rFonts w:ascii="Times New Roman" w:hAnsi="Times New Roman" w:cs="Times New Roman"/>
          <w:sz w:val="24"/>
          <w:szCs w:val="24"/>
        </w:rPr>
        <w:t xml:space="preserve"> </w:t>
      </w:r>
      <w:r w:rsidR="00406CC5">
        <w:rPr>
          <w:rFonts w:ascii="Times New Roman" w:hAnsi="Times New Roman" w:cs="Times New Roman"/>
          <w:sz w:val="24"/>
          <w:szCs w:val="24"/>
        </w:rPr>
        <w:fldChar w:fldCharType="begin" w:fldLock="1"/>
      </w:r>
      <w:r w:rsidR="00CC37A0">
        <w:rPr>
          <w:rFonts w:ascii="Times New Roman" w:hAnsi="Times New Roman" w:cs="Times New Roman"/>
          <w:sz w:val="24"/>
          <w:szCs w:val="24"/>
        </w:rPr>
        <w:instrText>ADDIN CSL_CITATION {"citationItems":[{"id":"ITEM-1","itemData":{"abstract":"This report outlines an effort to spatially link commercial bottomfish catch data from the State of Hawaii Fisherman Reporting System with potential adult bottomfish habitat and restricted fishing areas as proposed by the State of Hawaii (SOH) and the Western Pacific Fishery Management Council (WPFMC). In carrying out the analysis, data limitations required that we make multiple assumptions about “suitable” bottomfish habitat and the accuracy of reported catch locations. The results of the analysis are displayed in a series of maps and tables that provide a picture of the current commercial bottomfish fishing areas relative to suitable habitat and the possible relationships among habitat, reported catch, and Bottomfish Restricted Fishing Areas (BRFAs). This analysis was finished prior to action taken by the State of Hawaii to officially adopt new BRFA boundaries. Since the State has legally implemented the new boundaries, all references in this paper to “proposed BRFAs” should be understood to refer to the new BRFAs. All references in this paper to “existing BRFAs” should be understood to refer to the previous implementation of 19 original BRFAs that have since been replaced by the 12 newly adopted BRFAs. iii","author":[{"dropping-particle":"","family":"Parke","given":"Michael","non-dropping-particle":"","parse-names":false,"suffix":""}],"container-title":"NOAA Technical Memorandum NMFS-PIFSC-11","id":"ITEM-1","issued":{"date-parts":[["2007"]]},"number-of-pages":"1-45","publisher-place":"Honolulu, HI","title":"Linking Hawaii Fisherman Reported Commercial Bottomfish Catch Data to Potential Bottomfish Habitat and Proposed Restricted Fishing Areas using GIS and Spatial Analysis","type":"report"},"uris":["http://www.mendeley.com/documents/?uuid=0005f4b3-b423-35d9-9774-e6f576814792"]}],"mendeley":{"formattedCitation":"(Parke 2007)","plainTextFormattedCitation":"(Parke 2007)","previouslyFormattedCitation":"(Parke 2007)"},"properties":{"noteIndex":0},"schema":"https://github.com/citation-style-language/schema/raw/master/csl-citation.json"}</w:instrText>
      </w:r>
      <w:r w:rsidR="00406CC5">
        <w:rPr>
          <w:rFonts w:ascii="Times New Roman" w:hAnsi="Times New Roman" w:cs="Times New Roman"/>
          <w:sz w:val="24"/>
          <w:szCs w:val="24"/>
        </w:rPr>
        <w:fldChar w:fldCharType="separate"/>
      </w:r>
      <w:r w:rsidR="00406CC5" w:rsidRPr="00406CC5">
        <w:rPr>
          <w:rFonts w:ascii="Times New Roman" w:hAnsi="Times New Roman" w:cs="Times New Roman"/>
          <w:noProof/>
          <w:sz w:val="24"/>
          <w:szCs w:val="24"/>
        </w:rPr>
        <w:t>(Parke 2007)</w:t>
      </w:r>
      <w:r w:rsidR="00406CC5">
        <w:rPr>
          <w:rFonts w:ascii="Times New Roman" w:hAnsi="Times New Roman" w:cs="Times New Roman"/>
          <w:sz w:val="24"/>
          <w:szCs w:val="24"/>
        </w:rPr>
        <w:fldChar w:fldCharType="end"/>
      </w:r>
      <w:r w:rsidR="00BA7626">
        <w:rPr>
          <w:rFonts w:ascii="Times New Roman" w:hAnsi="Times New Roman" w:cs="Times New Roman"/>
          <w:sz w:val="24"/>
          <w:szCs w:val="24"/>
        </w:rPr>
        <w:t xml:space="preserve">. </w:t>
      </w:r>
      <w:r w:rsidR="00406CC5">
        <w:rPr>
          <w:rFonts w:ascii="Times New Roman" w:hAnsi="Times New Roman" w:cs="Times New Roman"/>
          <w:sz w:val="24"/>
          <w:szCs w:val="24"/>
        </w:rPr>
        <w:t>In total</w:t>
      </w:r>
      <w:r w:rsidR="00CD35B6">
        <w:rPr>
          <w:rFonts w:ascii="Times New Roman" w:hAnsi="Times New Roman" w:cs="Times New Roman"/>
          <w:sz w:val="24"/>
          <w:szCs w:val="24"/>
        </w:rPr>
        <w:t xml:space="preserve">, the </w:t>
      </w:r>
      <w:r w:rsidR="00406CC5" w:rsidRPr="00046C8F">
        <w:rPr>
          <w:rFonts w:ascii="Times New Roman" w:hAnsi="Times New Roman" w:cs="Times New Roman"/>
          <w:sz w:val="24"/>
          <w:szCs w:val="24"/>
        </w:rPr>
        <w:t>OTP</w:t>
      </w:r>
      <w:r w:rsidR="00406CC5" w:rsidRPr="00046C8F">
        <w:rPr>
          <w:rFonts w:ascii="Times New Roman" w:hAnsi="Times New Roman" w:cs="Times New Roman"/>
          <w:i/>
          <w:sz w:val="24"/>
          <w:szCs w:val="24"/>
        </w:rPr>
        <w:t xml:space="preserve"> </w:t>
      </w:r>
      <w:r w:rsidR="00406CC5" w:rsidRPr="00046C8F">
        <w:rPr>
          <w:rFonts w:ascii="Times New Roman" w:hAnsi="Times New Roman" w:cs="Times New Roman"/>
          <w:sz w:val="24"/>
          <w:szCs w:val="24"/>
        </w:rPr>
        <w:t xml:space="preserve">tagged 4,179 juvenile and adult </w:t>
      </w:r>
      <w:r w:rsidR="00406CC5" w:rsidRPr="004C5E05">
        <w:rPr>
          <w:rFonts w:ascii="Times New Roman" w:hAnsi="Times New Roman" w:cs="Times New Roman"/>
          <w:i/>
          <w:sz w:val="24"/>
          <w:szCs w:val="24"/>
        </w:rPr>
        <w:t>P. filamentosus</w:t>
      </w:r>
      <w:r w:rsidR="00406CC5">
        <w:rPr>
          <w:rFonts w:ascii="Times New Roman" w:hAnsi="Times New Roman" w:cs="Times New Roman"/>
          <w:sz w:val="24"/>
          <w:szCs w:val="24"/>
        </w:rPr>
        <w:t>.</w:t>
      </w:r>
    </w:p>
    <w:p w14:paraId="461F87F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ascertain survival likelihood. If the stomach was inverted and full of gas, it was punctured using a small sharp instrument (e.g., scalpel, hypodermic needle, fish hook). </w:t>
      </w:r>
      <w:commentRangeStart w:id="18"/>
      <w:commentRangeStart w:id="19"/>
      <w:r w:rsidRPr="00046C8F">
        <w:rPr>
          <w:rFonts w:ascii="Times New Roman" w:hAnsi="Times New Roman" w:cs="Times New Roman"/>
          <w:sz w:val="24"/>
          <w:szCs w:val="24"/>
        </w:rPr>
        <w:t xml:space="preserve">A few scales were carefully removed and a small (~1 cm) incision was made near the fish’s anal opening to assist in expelling gas from the body cavity. </w:t>
      </w:r>
      <w:commentRangeEnd w:id="18"/>
      <w:r w:rsidR="000C7507">
        <w:rPr>
          <w:rStyle w:val="CommentReference"/>
        </w:rPr>
        <w:commentReference w:id="18"/>
      </w:r>
      <w:commentRangeEnd w:id="19"/>
      <w:r w:rsidR="00D41C92">
        <w:rPr>
          <w:rStyle w:val="CommentReference"/>
        </w:rPr>
        <w:commentReference w:id="19"/>
      </w:r>
      <w:r w:rsidRPr="00046C8F">
        <w:rPr>
          <w:rFonts w:ascii="Times New Roman" w:hAnsi="Times New Roman" w:cs="Times New Roman"/>
          <w:sz w:val="24"/>
          <w:szCs w:val="24"/>
        </w:rPr>
        <w:t xml:space="preserve">Fish appearing lively and upright were deemed likely to survive and thus suitable candidates for tagging. These fish were surgically implanted with unique identifiable internal anchor tags with a monofilament streamer protruding from the incision in the peritoneal cavity. The fork length of each fish measured to the nearest ¼ inch was recorded before the fish was returned headfirst to sea with enough downward momentum to assist in counteracting buoyancy caused by any residual gas. </w:t>
      </w:r>
    </w:p>
    <w:p w14:paraId="42B0E381" w14:textId="70165880" w:rsidR="008C372D" w:rsidRPr="00046C8F"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046C8F">
        <w:rPr>
          <w:rFonts w:ascii="Times New Roman" w:hAnsi="Times New Roman" w:cs="Times New Roman"/>
          <w:sz w:val="24"/>
          <w:szCs w:val="24"/>
        </w:rPr>
        <w:t xml:space="preserve">487 recaptures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sidR="00CD2C6B">
        <w:rPr>
          <w:rFonts w:ascii="Times New Roman" w:hAnsi="Times New Roman" w:cs="Times New Roman"/>
          <w:sz w:val="24"/>
          <w:szCs w:val="24"/>
        </w:rPr>
        <w:t>9</w:t>
      </w:r>
      <w:r w:rsidRPr="00046C8F">
        <w:rPr>
          <w:rFonts w:ascii="Times New Roman" w:hAnsi="Times New Roman" w:cs="Times New Roman"/>
          <w:sz w:val="24"/>
          <w:szCs w:val="24"/>
        </w:rPr>
        <w:t xml:space="preserve"> unique individuals for a recapture rate of 10.</w:t>
      </w:r>
      <w:r w:rsidR="00CD2C6B">
        <w:rPr>
          <w:rFonts w:ascii="Times New Roman" w:hAnsi="Times New Roman" w:cs="Times New Roman"/>
          <w:sz w:val="24"/>
          <w:szCs w:val="24"/>
        </w:rPr>
        <w:t>5</w:t>
      </w:r>
      <w:r w:rsidRPr="00046C8F">
        <w:rPr>
          <w:rFonts w:ascii="Times New Roman" w:hAnsi="Times New Roman" w:cs="Times New Roman"/>
          <w:sz w:val="24"/>
          <w:szCs w:val="24"/>
        </w:rPr>
        <w:t>%</w:t>
      </w:r>
      <w:r>
        <w:rPr>
          <w:rFonts w:ascii="Times New Roman" w:hAnsi="Times New Roman" w:cs="Times New Roman"/>
          <w:sz w:val="24"/>
          <w:szCs w:val="24"/>
        </w:rPr>
        <w:t xml:space="preserve"> of tagged fish</w:t>
      </w:r>
      <w:r w:rsidRPr="00046C8F">
        <w:rPr>
          <w:rFonts w:ascii="Times New Roman" w:hAnsi="Times New Roman" w:cs="Times New Roman"/>
          <w:sz w:val="24"/>
          <w:szCs w:val="24"/>
        </w:rPr>
        <w:t xml:space="preserve">. Recaptures of marked </w:t>
      </w:r>
      <w:r w:rsidRPr="00390DCD">
        <w:rPr>
          <w:rFonts w:ascii="Times New Roman" w:hAnsi="Times New Roman" w:cs="Times New Roman"/>
          <w:i/>
          <w:sz w:val="24"/>
          <w:szCs w:val="24"/>
        </w:rPr>
        <w:t>P. filamentosus</w:t>
      </w:r>
      <w:r w:rsidRPr="00046C8F">
        <w:rPr>
          <w:rFonts w:ascii="Times New Roman" w:hAnsi="Times New Roman" w:cs="Times New Roman"/>
          <w:sz w:val="24"/>
          <w:szCs w:val="24"/>
        </w:rPr>
        <w:t xml:space="preserve"> were reported up to a decade after tagging with the most recent fish reported in October of 2003 </w:t>
      </w:r>
      <w:r w:rsidRPr="00046C8F">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 xml:space="preserve">(Okamoto 1993, Kobayashi et al. </w:t>
      </w:r>
      <w:r w:rsidRPr="00046C8F">
        <w:rPr>
          <w:rFonts w:ascii="Times New Roman" w:hAnsi="Times New Roman" w:cs="Times New Roman"/>
          <w:noProof/>
          <w:sz w:val="24"/>
          <w:szCs w:val="24"/>
        </w:rPr>
        <w:lastRenderedPageBreak/>
        <w:t>2008)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Individuals recaptured by OTP personnel were outfitted with an additional tag following procedures similar to their initial capture. For each individual, the location of capture (DAR statistical reporting grid), length at tagging, and date of capture were recorded. 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p>
    <w:p w14:paraId="1714A99A" w14:textId="77777777" w:rsidR="008C372D" w:rsidRPr="00046C8F" w:rsidRDefault="008C372D" w:rsidP="008C372D">
      <w:pPr>
        <w:spacing w:line="480" w:lineRule="auto"/>
        <w:rPr>
          <w:rFonts w:ascii="Times New Roman" w:hAnsi="Times New Roman" w:cs="Times New Roman"/>
          <w:i/>
          <w:sz w:val="24"/>
          <w:szCs w:val="24"/>
        </w:rPr>
      </w:pPr>
    </w:p>
    <w:p w14:paraId="0EBB3557"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r>
        <w:rPr>
          <w:rFonts w:ascii="Times New Roman" w:hAnsi="Times New Roman" w:cs="Times New Roman"/>
          <w:i/>
          <w:sz w:val="24"/>
          <w:szCs w:val="24"/>
        </w:rPr>
        <w:t xml:space="preserve"> Management</w:t>
      </w:r>
    </w:p>
    <w:p w14:paraId="3EFA0D84" w14:textId="329E3C09"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data collected by OTP was entered into an Excel spreadsheet with subsequent analysis performed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Fish were removed from the dataset if they were not the </w:t>
      </w:r>
      <w:r>
        <w:rPr>
          <w:rFonts w:ascii="Times New Roman" w:hAnsi="Times New Roman" w:cs="Times New Roman"/>
          <w:sz w:val="24"/>
          <w:szCs w:val="24"/>
        </w:rPr>
        <w:t xml:space="preserve">correct </w:t>
      </w:r>
      <w:r w:rsidRPr="00046C8F">
        <w:rPr>
          <w:rFonts w:ascii="Times New Roman" w:hAnsi="Times New Roman" w:cs="Times New Roman"/>
          <w:sz w:val="24"/>
          <w:szCs w:val="24"/>
        </w:rPr>
        <w:t xml:space="preserve">species of interest, if no recapture was reported, or if there was no record of the tag identification number. </w:t>
      </w:r>
      <w:commentRangeStart w:id="20"/>
      <w:commentRangeStart w:id="21"/>
      <w:r w:rsidRPr="00046C8F">
        <w:rPr>
          <w:rFonts w:ascii="Times New Roman" w:hAnsi="Times New Roman" w:cs="Times New Roman"/>
          <w:sz w:val="24"/>
          <w:szCs w:val="24"/>
        </w:rPr>
        <w:t xml:space="preserve">Fork lengths for the remaining fish recorded at tagging and recapture were linearly transformed from inches to centimeters prior to model fitting. </w:t>
      </w:r>
      <w:commentRangeEnd w:id="20"/>
      <w:r w:rsidR="00A7367F">
        <w:rPr>
          <w:rStyle w:val="CommentReference"/>
        </w:rPr>
        <w:commentReference w:id="20"/>
      </w:r>
      <w:commentRangeEnd w:id="21"/>
      <w:r w:rsidR="00C6418D">
        <w:rPr>
          <w:rStyle w:val="CommentReference"/>
        </w:rPr>
        <w:commentReference w:id="21"/>
      </w:r>
      <w:r w:rsidRPr="00046C8F">
        <w:rPr>
          <w:rFonts w:ascii="Times New Roman" w:hAnsi="Times New Roman" w:cs="Times New Roman"/>
          <w:sz w:val="24"/>
          <w:szCs w:val="24"/>
        </w:rPr>
        <w:t>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sidR="00E84DA7">
        <w:rPr>
          <w:rFonts w:ascii="Times New Roman" w:hAnsi="Times New Roman" w:cs="Times New Roman"/>
          <w:bCs/>
          <w:sz w:val="24"/>
          <w:szCs w:val="24"/>
        </w:rPr>
        <w:t xml:space="preserve">only </w:t>
      </w:r>
      <w:r w:rsidRPr="00046C8F">
        <w:rPr>
          <w:rFonts w:ascii="Times New Roman" w:hAnsi="Times New Roman" w:cs="Times New Roman"/>
          <w:bCs/>
          <w:sz w:val="24"/>
          <w:szCs w:val="24"/>
        </w:rPr>
        <w:t>calculated between the first marking event and the last recapture so as to not violate assumptions of independence</w:t>
      </w:r>
      <w:commentRangeStart w:id="22"/>
      <w:commentRangeStart w:id="23"/>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commentRangeEnd w:id="22"/>
      <w:r w:rsidR="00A7367F">
        <w:rPr>
          <w:rStyle w:val="CommentReference"/>
        </w:rPr>
        <w:commentReference w:id="22"/>
      </w:r>
      <w:commentRangeEnd w:id="23"/>
      <w:r w:rsidR="00C6418D">
        <w:rPr>
          <w:rStyle w:val="CommentReference"/>
        </w:rPr>
        <w:commentReference w:id="23"/>
      </w:r>
    </w:p>
    <w:p w14:paraId="19E562AA" w14:textId="77777777" w:rsidR="008C372D" w:rsidRPr="00046C8F" w:rsidRDefault="008C372D" w:rsidP="008C372D">
      <w:pPr>
        <w:spacing w:line="480" w:lineRule="auto"/>
        <w:rPr>
          <w:rFonts w:ascii="Times New Roman" w:hAnsi="Times New Roman" w:cs="Times New Roman"/>
          <w:sz w:val="24"/>
          <w:szCs w:val="24"/>
        </w:rPr>
      </w:pPr>
    </w:p>
    <w:p w14:paraId="1006C1D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r w:rsidRPr="00046C8F">
        <w:rPr>
          <w:rFonts w:ascii="Times New Roman" w:hAnsi="Times New Roman" w:cs="Times New Roman"/>
          <w:i/>
          <w:sz w:val="24"/>
          <w:szCs w:val="24"/>
        </w:rPr>
        <w:t xml:space="preserve">Bayesian Approach </w:t>
      </w:r>
    </w:p>
    <w:p w14:paraId="6E4723C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von Bertalanffy </w:t>
      </w:r>
      <w:r w:rsidRPr="00046C8F">
        <w:rPr>
          <w:rFonts w:ascii="Times New Roman" w:hAnsi="Times New Roman" w:cs="Times New Roman"/>
          <w:sz w:val="24"/>
          <w:szCs w:val="24"/>
        </w:rPr>
        <w:lastRenderedPageBreak/>
        <w:t>growth curve but allows the parameters to vary among individuals. Hence the length upon recapture is expressed as:</w:t>
      </w:r>
    </w:p>
    <w:p w14:paraId="3A347EDB" w14:textId="16FC2562"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0AF37140" w14:textId="6A63A526"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proofErr w:type="spellStart"/>
      <w:r w:rsidRPr="00046C8F">
        <w:rPr>
          <w:rFonts w:ascii="Times New Roman" w:hAnsi="Times New Roman" w:cs="Times New Roman"/>
          <w:i/>
          <w:sz w:val="24"/>
          <w:szCs w:val="24"/>
        </w:rPr>
        <w:t>ith</w:t>
      </w:r>
      <w:proofErr w:type="spellEnd"/>
      <w:r w:rsidRPr="00046C8F">
        <w:rPr>
          <w:rFonts w:ascii="Times New Roman" w:hAnsi="Times New Roman" w:cs="Times New Roman"/>
          <w:sz w:val="24"/>
          <w:szCs w:val="24"/>
        </w:rPr>
        <w:t xml:space="preserve"> individual. These </w:t>
      </w:r>
      <w:ins w:id="24" w:author="Microsoft Office User" w:date="2019-05-30T13:04:00Z">
        <w:r w:rsidR="00A1180A">
          <w:rPr>
            <w:rFonts w:ascii="Times New Roman" w:hAnsi="Times New Roman" w:cs="Times New Roman"/>
            <w:sz w:val="24"/>
            <w:szCs w:val="24"/>
            <w:lang w:val="haw-US"/>
          </w:rPr>
          <w:t>i</w:t>
        </w:r>
        <w:proofErr w:type="spellStart"/>
        <w:r w:rsidR="00A1180A" w:rsidRPr="00046C8F">
          <w:rPr>
            <w:rFonts w:ascii="Times New Roman" w:hAnsi="Times New Roman" w:cs="Times New Roman"/>
            <w:sz w:val="24"/>
            <w:szCs w:val="24"/>
          </w:rPr>
          <w:t>ndividual</w:t>
        </w:r>
        <w:proofErr w:type="spellEnd"/>
        <w:r w:rsidR="00A1180A"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parameters were drawn from Gaussian distributions defining the population mean values 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w:t>
      </w:r>
      <w:r w:rsidR="00774E1E">
        <w:rPr>
          <w:rFonts w:ascii="Times New Roman" w:hAnsi="Times New Roman" w:cs="Times New Roman"/>
          <w:sz w:val="24"/>
          <w:szCs w:val="24"/>
        </w:rPr>
        <w:t xml:space="preserve"> specifying these parameters and</w:t>
      </w:r>
      <w:r w:rsidRPr="00046C8F">
        <w:rPr>
          <w:rFonts w:ascii="Times New Roman" w:hAnsi="Times New Roman" w:cs="Times New Roman"/>
          <w:sz w:val="24"/>
          <w:szCs w:val="24"/>
        </w:rPr>
        <w:t xml:space="preserve"> performing this analysis is </w:t>
      </w:r>
      <w:r>
        <w:rPr>
          <w:rFonts w:ascii="Times New Roman" w:hAnsi="Times New Roman" w:cs="Times New Roman"/>
          <w:sz w:val="24"/>
          <w:szCs w:val="24"/>
        </w:rPr>
        <w:t>provided</w:t>
      </w:r>
      <w:r w:rsidRPr="00046C8F">
        <w:rPr>
          <w:rFonts w:ascii="Times New Roman" w:hAnsi="Times New Roman" w:cs="Times New Roman"/>
          <w:sz w:val="24"/>
          <w:szCs w:val="24"/>
        </w:rPr>
        <w:t xml:space="preserve"> in Appendix 1.</w:t>
      </w:r>
    </w:p>
    <w:p w14:paraId="384C67FC" w14:textId="17C6D943"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as described above is henceforth referred to as Model 1. Three additional models were run in modified versions of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Model 2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Model 3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r>
        <w:rPr>
          <w:rFonts w:ascii="Times New Roman" w:hAnsi="Times New Roman" w:cs="Times New Roman"/>
          <w:sz w:val="24"/>
          <w:szCs w:val="24"/>
        </w:rPr>
        <w:t>d</w:t>
      </w:r>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t>
      </w:r>
      <w:commentRangeStart w:id="25"/>
      <w:commentRangeStart w:id="26"/>
      <w:r w:rsidRPr="00046C8F">
        <w:rPr>
          <w:rFonts w:ascii="Times New Roman" w:hAnsi="Times New Roman" w:cs="Times New Roman"/>
          <w:sz w:val="24"/>
          <w:szCs w:val="24"/>
        </w:rPr>
        <w:t xml:space="preserve">The term “fixed” in this context does not imply a user-specified constant value, but instead refers to the value that is estimated by the Bayesian modeling approach from a single distribution used to represent the mean growth process across all individuals. </w:t>
      </w:r>
      <w:commentRangeEnd w:id="25"/>
      <w:r w:rsidR="00671515">
        <w:rPr>
          <w:rStyle w:val="CommentReference"/>
        </w:rPr>
        <w:commentReference w:id="25"/>
      </w:r>
      <w:commentRangeEnd w:id="26"/>
      <w:r w:rsidR="00C6418D">
        <w:rPr>
          <w:rStyle w:val="CommentReference"/>
        </w:rPr>
        <w:commentReference w:id="26"/>
      </w:r>
      <w:r w:rsidRPr="00046C8F">
        <w:rPr>
          <w:rFonts w:ascii="Times New Roman" w:hAnsi="Times New Roman" w:cs="Times New Roman"/>
          <w:sz w:val="24"/>
          <w:szCs w:val="24"/>
        </w:rPr>
        <w:t xml:space="preserve">Model 4 would </w:t>
      </w:r>
      <w:r w:rsidRPr="004C5E05">
        <w:rPr>
          <w:rFonts w:ascii="Times New Roman" w:hAnsi="Times New Roman" w:cs="Times New Roman"/>
          <w:i/>
          <w:sz w:val="24"/>
          <w:szCs w:val="24"/>
        </w:rPr>
        <w:t>a 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commentRangeStart w:id="27"/>
      <w:r w:rsidRPr="00046C8F">
        <w:rPr>
          <w:rFonts w:ascii="Times New Roman" w:hAnsi="Times New Roman" w:cs="Times New Roman"/>
          <w:sz w:val="24"/>
          <w:szCs w:val="24"/>
        </w:rPr>
        <w:t>but with the added feature of estimating ages at initial tagging</w:t>
      </w:r>
      <w:commentRangeEnd w:id="27"/>
      <w:r w:rsidR="00656313">
        <w:rPr>
          <w:rStyle w:val="CommentReference"/>
        </w:rPr>
        <w:commentReference w:id="27"/>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term represents a significant improvement over prior methods by modeling growth as a function of age, rather than observed length, allowing growth </w:t>
      </w:r>
      <w:r w:rsidRPr="00046C8F">
        <w:rPr>
          <w:rFonts w:ascii="Times New Roman" w:hAnsi="Times New Roman" w:cs="Times New Roman"/>
          <w:sz w:val="24"/>
          <w:szCs w:val="24"/>
        </w:rPr>
        <w:lastRenderedPageBreak/>
        <w:t>parameters to be compared</w:t>
      </w:r>
      <w:r>
        <w:rPr>
          <w:rFonts w:ascii="Times New Roman" w:hAnsi="Times New Roman" w:cs="Times New Roman"/>
          <w:sz w:val="24"/>
          <w:szCs w:val="24"/>
        </w:rPr>
        <w:t xml:space="preserve"> between</w:t>
      </w:r>
      <w:r w:rsidRPr="00046C8F">
        <w:rPr>
          <w:rFonts w:ascii="Times New Roman" w:hAnsi="Times New Roman" w:cs="Times New Roman"/>
          <w:sz w:val="24"/>
          <w:szCs w:val="24"/>
        </w:rPr>
        <w:t xml:space="preserve"> models using tagging data and length-at-age methods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4659303E" w14:textId="77777777" w:rsidR="00C6418D"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10,000 samples from the posterior distribution were treated as burn-in and discarded from the Monte Carlo simulation. Every 50th sample from the following 500,000 samples (number kept = 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w:t>
      </w:r>
      <w:r w:rsidR="00F11515">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fit using non-linear least squares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w:t>
      </w:r>
      <w:r w:rsidR="00F11515">
        <w:rPr>
          <w:rFonts w:ascii="Times New Roman" w:hAnsi="Times New Roman" w:cs="Times New Roman"/>
          <w:sz w:val="24"/>
          <w:szCs w:val="24"/>
        </w:rPr>
        <w:t>Table 2</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w:t>
      </w:r>
      <w:r>
        <w:rPr>
          <w:rFonts w:ascii="Times New Roman" w:hAnsi="Times New Roman" w:cs="Times New Roman"/>
          <w:sz w:val="24"/>
          <w:szCs w:val="24"/>
        </w:rPr>
        <w:t xml:space="preserve">solutions as shown in </w:t>
      </w:r>
      <w:r w:rsidR="00F11515">
        <w:rPr>
          <w:rFonts w:ascii="Times New Roman" w:hAnsi="Times New Roman" w:cs="Times New Roman"/>
          <w:sz w:val="24"/>
          <w:szCs w:val="24"/>
        </w:rPr>
        <w:t>Table 3</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663E102D" w14:textId="512A509D" w:rsidR="008C372D" w:rsidRPr="00046C8F" w:rsidRDefault="00C6418D" w:rsidP="008C372D">
      <w:pPr>
        <w:spacing w:line="480" w:lineRule="auto"/>
        <w:rPr>
          <w:rFonts w:ascii="Times New Roman" w:hAnsi="Times New Roman" w:cs="Times New Roman"/>
          <w:sz w:val="24"/>
          <w:szCs w:val="24"/>
        </w:rPr>
      </w:pPr>
      <w:r>
        <w:rPr>
          <w:rFonts w:ascii="Times New Roman" w:hAnsi="Times New Roman" w:cs="Times New Roman"/>
          <w:sz w:val="24"/>
          <w:szCs w:val="24"/>
        </w:rPr>
        <w:tab/>
        <w:t>The fit of each model was assessed by calculating its Bayesian p-value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from the posterior predictive distribution and the models were compared using the DIC criterion. Bayesian p-values were of data simulated from model parameters and test whether simulated data is more extreme than the observed data. Bayesian P-values approaching 0.5 indicate the model is a good fit to the data, while extreme Bayesian p-values near 0 or 1 indicate that a given model does not adequately represent the data </w:t>
      </w:r>
      <w:r>
        <w:rPr>
          <w:rFonts w:ascii="Times New Roman" w:hAnsi="Times New Roman" w:cs="Times New Roman"/>
          <w:sz w:val="24"/>
          <w:szCs w:val="24"/>
        </w:rPr>
        <w:fldChar w:fldCharType="begin" w:fldLock="1"/>
      </w:r>
      <w:r w:rsidR="00CC37A0">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Pr="009F33D7">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 C</w:t>
      </w:r>
      <w:r w:rsidRPr="00046C8F">
        <w:rPr>
          <w:rFonts w:ascii="Times New Roman" w:hAnsi="Times New Roman" w:cs="Times New Roman"/>
          <w:sz w:val="24"/>
          <w:szCs w:val="24"/>
        </w:rPr>
        <w:t>omparison</w:t>
      </w:r>
      <w:r>
        <w:rPr>
          <w:rFonts w:ascii="Times New Roman" w:hAnsi="Times New Roman" w:cs="Times New Roman"/>
          <w:sz w:val="24"/>
          <w:szCs w:val="24"/>
        </w:rPr>
        <w:t xml:space="preserve"> between</w:t>
      </w:r>
      <w:r w:rsidRPr="00046C8F">
        <w:rPr>
          <w:rFonts w:ascii="Times New Roman" w:hAnsi="Times New Roman" w:cs="Times New Roman"/>
          <w:sz w:val="24"/>
          <w:szCs w:val="24"/>
        </w:rPr>
        <w:t xml:space="preserve"> </w:t>
      </w:r>
      <w:r>
        <w:rPr>
          <w:rFonts w:ascii="Times New Roman" w:hAnsi="Times New Roman" w:cs="Times New Roman"/>
          <w:sz w:val="24"/>
          <w:szCs w:val="24"/>
        </w:rPr>
        <w:t>m</w:t>
      </w:r>
      <w:r w:rsidRPr="00046C8F">
        <w:rPr>
          <w:rFonts w:ascii="Times New Roman" w:hAnsi="Times New Roman" w:cs="Times New Roman"/>
          <w:sz w:val="24"/>
          <w:szCs w:val="24"/>
        </w:rPr>
        <w:t xml:space="preserve">odels 1-4 </w:t>
      </w:r>
      <w:r w:rsidRPr="00046C8F">
        <w:rPr>
          <w:rFonts w:ascii="Times New Roman" w:hAnsi="Times New Roman" w:cs="Times New Roman"/>
          <w:sz w:val="24"/>
          <w:szCs w:val="24"/>
        </w:rPr>
        <w:lastRenderedPageBreak/>
        <w:t xml:space="preserve">were accomplished </w:t>
      </w:r>
      <w:r>
        <w:rPr>
          <w:rFonts w:ascii="Times New Roman" w:hAnsi="Times New Roman" w:cs="Times New Roman"/>
          <w:sz w:val="24"/>
          <w:szCs w:val="24"/>
        </w:rPr>
        <w:t>using DIC</w:t>
      </w:r>
      <w:r w:rsidR="00455870">
        <w:rPr>
          <w:rFonts w:ascii="Times New Roman" w:hAnsi="Times New Roman" w:cs="Times New Roman"/>
          <w:sz w:val="24"/>
          <w:szCs w:val="24"/>
        </w:rPr>
        <w:t xml:space="preserve"> and the</w:t>
      </w:r>
      <w:r>
        <w:rPr>
          <w:rFonts w:ascii="Times New Roman" w:hAnsi="Times New Roman" w:cs="Times New Roman"/>
          <w:sz w:val="24"/>
          <w:szCs w:val="24"/>
        </w:rPr>
        <w:t xml:space="preserve"> </w:t>
      </w:r>
      <w:r w:rsidR="008C372D" w:rsidRPr="00046C8F">
        <w:rPr>
          <w:rFonts w:ascii="Times New Roman" w:hAnsi="Times New Roman" w:cs="Times New Roman"/>
          <w:sz w:val="24"/>
          <w:szCs w:val="24"/>
        </w:rPr>
        <w:t xml:space="preserve">coefficients of variation </w:t>
      </w:r>
      <w:r>
        <w:rPr>
          <w:rFonts w:ascii="Times New Roman" w:hAnsi="Times New Roman" w:cs="Times New Roman"/>
          <w:sz w:val="24"/>
          <w:szCs w:val="24"/>
        </w:rPr>
        <w:t>of</w:t>
      </w:r>
      <w:r w:rsidR="008C372D" w:rsidRPr="00046C8F">
        <w:rPr>
          <w:rFonts w:ascii="Times New Roman" w:hAnsi="Times New Roman" w:cs="Times New Roman"/>
          <w:sz w:val="24"/>
          <w:szCs w:val="24"/>
        </w:rPr>
        <w:t xml:space="preserve"> the von Bertalanffy growth parameters </w:t>
      </w:r>
      <m:oMath>
        <m:r>
          <w:rPr>
            <w:rFonts w:ascii="Cambria Math" w:hAnsi="Cambria Math" w:cs="Times New Roman"/>
            <w:sz w:val="24"/>
            <w:szCs w:val="24"/>
          </w:rPr>
          <m:t>K</m:t>
        </m:r>
      </m:oMath>
      <w:r w:rsidR="008C372D"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372D" w:rsidRPr="00046C8F">
        <w:rPr>
          <w:rFonts w:ascii="Times New Roman" w:hAnsi="Times New Roman" w:cs="Times New Roman"/>
          <w:sz w:val="24"/>
          <w:szCs w:val="24"/>
        </w:rPr>
        <w:t xml:space="preserve">. If the coefficient of variation for </w:t>
      </w:r>
      <w:r w:rsidR="00455870">
        <w:rPr>
          <w:rFonts w:ascii="Times New Roman" w:hAnsi="Times New Roman" w:cs="Times New Roman"/>
          <w:sz w:val="24"/>
          <w:szCs w:val="24"/>
        </w:rPr>
        <w:t>a</w:t>
      </w:r>
      <w:r w:rsidR="008C372D" w:rsidRPr="00046C8F">
        <w:rPr>
          <w:rFonts w:ascii="Times New Roman" w:hAnsi="Times New Roman" w:cs="Times New Roman"/>
          <w:sz w:val="24"/>
          <w:szCs w:val="24"/>
        </w:rPr>
        <w:t xml:space="preserve"> parameter increased when the parameter distribution was fixed for the entire population, then it might be inferred that treating this parameter on an individual basis is necessary.</w:t>
      </w:r>
    </w:p>
    <w:p w14:paraId="75FF822F" w14:textId="77777777" w:rsidR="008C372D" w:rsidRPr="00046C8F" w:rsidRDefault="008C372D" w:rsidP="008C372D">
      <w:pPr>
        <w:spacing w:line="480" w:lineRule="auto"/>
        <w:rPr>
          <w:rFonts w:ascii="Times New Roman" w:hAnsi="Times New Roman" w:cs="Times New Roman"/>
          <w:sz w:val="24"/>
          <w:szCs w:val="24"/>
        </w:rPr>
      </w:pPr>
    </w:p>
    <w:p w14:paraId="66323E3B"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r w:rsidRPr="00046C8F">
        <w:rPr>
          <w:rFonts w:ascii="Times New Roman" w:hAnsi="Times New Roman" w:cs="Times New Roman"/>
          <w:i/>
          <w:sz w:val="24"/>
          <w:szCs w:val="24"/>
        </w:rPr>
        <w:t>Maximum Likelihood Approach</w:t>
      </w:r>
    </w:p>
    <w:p w14:paraId="308A52B3" w14:textId="45B1904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Everson, &amp; </w:t>
      </w:r>
      <w:proofErr w:type="spellStart"/>
      <w:r w:rsidRPr="00046C8F">
        <w:rPr>
          <w:rFonts w:ascii="Times New Roman" w:hAnsi="Times New Roman" w:cs="Times New Roman"/>
          <w:sz w:val="24"/>
          <w:szCs w:val="24"/>
        </w:rPr>
        <w:t>Polacheck</w:t>
      </w:r>
      <w:proofErr w:type="spellEnd"/>
      <w:r w:rsidRPr="00046C8F">
        <w:rPr>
          <w:rFonts w:ascii="Times New Roman" w:hAnsi="Times New Roman" w:cs="Times New Roman"/>
          <w:sz w:val="24"/>
          <w:szCs w:val="24"/>
        </w:rPr>
        <w:t xml:space="preserve"> (2002) using Equation 2. </w:t>
      </w:r>
    </w:p>
    <w:p w14:paraId="45935AC5"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410E04D1" w14:textId="77777777" w:rsidR="008C372D" w:rsidRPr="00046C8F" w:rsidRDefault="008C372D" w:rsidP="008C372D">
      <w:pPr>
        <w:spacing w:line="480" w:lineRule="auto"/>
        <w:rPr>
          <w:rFonts w:ascii="Times New Roman" w:hAnsi="Times New Roman" w:cs="Times New Roman"/>
          <w:sz w:val="24"/>
          <w:szCs w:val="24"/>
        </w:rPr>
      </w:pPr>
      <w:commentRangeStart w:id="28"/>
      <w:commentRangeStart w:id="29"/>
      <w:r w:rsidRPr="00046C8F">
        <w:rPr>
          <w:rFonts w:ascii="Times New Roman" w:hAnsi="Times New Roman" w:cs="Times New Roman"/>
          <w:sz w:val="24"/>
          <w:szCs w:val="24"/>
        </w:rPr>
        <w:t xml:space="preserve">This method derived growth parameters from the joint distribution of an individual’s length at tagging and recapture to estimate growth parameters. </w:t>
      </w:r>
      <w:commentRangeEnd w:id="28"/>
      <w:r w:rsidR="00295E6A">
        <w:rPr>
          <w:rStyle w:val="CommentReference"/>
        </w:rPr>
        <w:commentReference w:id="28"/>
      </w:r>
      <w:commentRangeEnd w:id="29"/>
      <w:r w:rsidR="00C6418D">
        <w:rPr>
          <w:rStyle w:val="CommentReference"/>
        </w:rPr>
        <w:commentReference w:id="29"/>
      </w:r>
      <w:r w:rsidRPr="00046C8F">
        <w:rPr>
          <w:rFonts w:ascii="Times New Roman" w:hAnsi="Times New Roman" w:cs="Times New Roman"/>
          <w:sz w:val="24"/>
          <w:szCs w:val="24"/>
        </w:rPr>
        <w:t xml:space="preserve">This approach was most similar to model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normal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individual deviation from the population mean. Rather than using length increments to fit observed growth, a bivariate normal joint distribution of lengths recorded at marking and recapture was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and is 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A detailed description of this process is described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51DBAA2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Growth function parameters were estimated through minimizing of the negative log-likelihood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731C81E5" w14:textId="77777777" w:rsidR="008C372D" w:rsidRPr="00046C8F" w:rsidRDefault="0045183E"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7B03092" w14:textId="244E0C8E"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Two-sided 95% confidence intervals (2.5%, Median, 97.5%) were then estimated from the distribution of each parameter following 10,000 successful bootstrap iterations</w:t>
      </w:r>
      <w:r>
        <w:rPr>
          <w:rFonts w:ascii="Times New Roman" w:hAnsi="Times New Roman" w:cs="Times New Roman"/>
          <w:sz w:val="24"/>
          <w:szCs w:val="24"/>
        </w:rPr>
        <w:t xml:space="preserve"> to obtain population parameters</w:t>
      </w:r>
      <w:r w:rsidRPr="00046C8F">
        <w:rPr>
          <w:rFonts w:ascii="Times New Roman" w:hAnsi="Times New Roman" w:cs="Times New Roman"/>
          <w:sz w:val="24"/>
          <w:szCs w:val="24"/>
        </w:rPr>
        <w:t xml:space="preserve">. For each </w:t>
      </w:r>
      <w:r>
        <w:rPr>
          <w:rFonts w:ascii="Times New Roman" w:hAnsi="Times New Roman" w:cs="Times New Roman"/>
          <w:sz w:val="24"/>
          <w:szCs w:val="24"/>
        </w:rPr>
        <w:t xml:space="preserve">bootstrap </w:t>
      </w:r>
      <w:r w:rsidRPr="00046C8F">
        <w:rPr>
          <w:rFonts w:ascii="Times New Roman" w:hAnsi="Times New Roman" w:cs="Times New Roman"/>
          <w:sz w:val="24"/>
          <w:szCs w:val="24"/>
        </w:rPr>
        <w:t xml:space="preserve">iteration, the model was refit </w:t>
      </w:r>
      <w:r>
        <w:rPr>
          <w:rFonts w:ascii="Times New Roman" w:hAnsi="Times New Roman" w:cs="Times New Roman"/>
          <w:sz w:val="24"/>
          <w:szCs w:val="24"/>
        </w:rPr>
        <w:t>on data randomly resampled from the original tagging data with replacement</w:t>
      </w:r>
      <w:r w:rsidRPr="00046C8F">
        <w:rPr>
          <w:rFonts w:ascii="Times New Roman" w:hAnsi="Times New Roman" w:cs="Times New Roman"/>
          <w:sz w:val="24"/>
          <w:szCs w:val="24"/>
        </w:rPr>
        <w:t xml:space="preserve">. </w:t>
      </w:r>
    </w:p>
    <w:p w14:paraId="2D44069D" w14:textId="77777777" w:rsidR="008C372D" w:rsidRPr="00046C8F" w:rsidRDefault="008C372D" w:rsidP="008C372D">
      <w:pPr>
        <w:spacing w:line="480" w:lineRule="auto"/>
        <w:rPr>
          <w:rFonts w:ascii="Times New Roman" w:hAnsi="Times New Roman" w:cs="Times New Roman"/>
          <w:sz w:val="24"/>
          <w:szCs w:val="24"/>
        </w:rPr>
      </w:pPr>
    </w:p>
    <w:p w14:paraId="25BE8A01"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 of Integrative Growth Parameters using sources of growth data</w:t>
      </w:r>
    </w:p>
    <w:p w14:paraId="19C12175" w14:textId="21C7F1C1" w:rsidR="008C372D" w:rsidRDefault="008C372D" w:rsidP="008C372D">
      <w:pPr>
        <w:spacing w:line="480" w:lineRule="auto"/>
        <w:ind w:firstLine="720"/>
        <w:rPr>
          <w:rFonts w:ascii="Times New Roman" w:hAnsi="Times New Roman" w:cs="Times New Roman"/>
          <w:sz w:val="24"/>
          <w:szCs w:val="24"/>
        </w:rPr>
      </w:pPr>
      <w:commentRangeStart w:id="30"/>
      <w:commentRangeStart w:id="31"/>
      <w:r w:rsidRPr="00046C8F">
        <w:rPr>
          <w:rFonts w:ascii="Times New Roman" w:hAnsi="Times New Roman" w:cs="Times New Roman"/>
          <w:sz w:val="24"/>
          <w:szCs w:val="24"/>
        </w:rPr>
        <w:t xml:space="preserve">Datasets previously used to estimate regional growth for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sidR="00B45510">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sidR="00B45510">
        <w:rPr>
          <w:rFonts w:ascii="Times New Roman" w:hAnsi="Times New Roman" w:cs="Times New Roman"/>
          <w:sz w:val="24"/>
          <w:szCs w:val="24"/>
        </w:rPr>
        <w:t xml:space="preserve">NWHI </w:t>
      </w:r>
      <w:r>
        <w:rPr>
          <w:rFonts w:ascii="Times New Roman" w:hAnsi="Times New Roman" w:cs="Times New Roman"/>
          <w:sz w:val="24"/>
          <w:szCs w:val="24"/>
        </w:rPr>
        <w:t xml:space="preserve">and our tagging data </w:t>
      </w:r>
      <w:r w:rsidR="00B45510">
        <w:rPr>
          <w:rFonts w:ascii="Times New Roman" w:hAnsi="Times New Roman" w:cs="Times New Roman"/>
          <w:sz w:val="24"/>
          <w:szCs w:val="24"/>
        </w:rPr>
        <w:t xml:space="preserve">exclusively </w:t>
      </w:r>
      <w:r>
        <w:rPr>
          <w:rFonts w:ascii="Times New Roman" w:hAnsi="Times New Roman" w:cs="Times New Roman"/>
          <w:sz w:val="24"/>
          <w:szCs w:val="24"/>
        </w:rPr>
        <w:t xml:space="preserve">from the </w:t>
      </w:r>
      <w:r w:rsidR="00B45510">
        <w:rPr>
          <w:rFonts w:ascii="Times New Roman" w:hAnsi="Times New Roman" w:cs="Times New Roman"/>
          <w:sz w:val="24"/>
          <w:szCs w:val="24"/>
        </w:rPr>
        <w:t>MHI</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were used to produce a single set of 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w:t>
      </w:r>
      <w:commentRangeEnd w:id="30"/>
      <w:r w:rsidR="006D7BC4">
        <w:rPr>
          <w:rStyle w:val="CommentReference"/>
        </w:rPr>
        <w:commentReference w:id="30"/>
      </w:r>
      <w:commentRangeEnd w:id="31"/>
      <w:r w:rsidR="00C6418D">
        <w:rPr>
          <w:rStyle w:val="CommentReference"/>
        </w:rPr>
        <w:commentReference w:id="31"/>
      </w:r>
      <w:r w:rsidRPr="00046C8F">
        <w:rPr>
          <w:rFonts w:ascii="Times New Roman" w:hAnsi="Times New Roman" w:cs="Times New Roman"/>
          <w:sz w:val="24"/>
          <w:szCs w:val="24"/>
        </w:rPr>
        <w:t>Additional datasets that were included represent both direct aging and length frequency approaches.</w:t>
      </w:r>
    </w:p>
    <w:p w14:paraId="212D37DC" w14:textId="77777777" w:rsidR="008C372D" w:rsidRPr="00046C8F" w:rsidRDefault="008C372D" w:rsidP="008C372D">
      <w:pPr>
        <w:spacing w:line="480" w:lineRule="auto"/>
        <w:ind w:firstLine="720"/>
        <w:rPr>
          <w:rFonts w:ascii="Times New Roman" w:hAnsi="Times New Roman" w:cs="Times New Roman"/>
          <w:sz w:val="24"/>
          <w:szCs w:val="24"/>
        </w:rPr>
      </w:pPr>
    </w:p>
    <w:p w14:paraId="5EC4A8CB" w14:textId="77777777" w:rsidR="008C372D" w:rsidRPr="00046C8F" w:rsidRDefault="008C372D" w:rsidP="008C372D">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Parameter Estimation: </w:t>
      </w:r>
      <w:r w:rsidRPr="00046C8F">
        <w:rPr>
          <w:rFonts w:ascii="Times New Roman" w:hAnsi="Times New Roman" w:cs="Times New Roman"/>
          <w:i/>
          <w:sz w:val="24"/>
          <w:szCs w:val="24"/>
        </w:rPr>
        <w:t>Length Frequency Data</w:t>
      </w:r>
    </w:p>
    <w:p w14:paraId="398C6497" w14:textId="77777777" w:rsidR="008C372D" w:rsidRPr="00046C8F" w:rsidRDefault="008C372D" w:rsidP="008C372D">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reported by Moffitt and Parrish (1996). The reported fork length of captured fish was binned by 1 cm increments and presented in 13 histograms corresponding to each month of sampling. The number of fish of a given fork length captured during each mo</w:t>
      </w:r>
      <w:r>
        <w:rPr>
          <w:rFonts w:ascii="Times New Roman" w:hAnsi="Times New Roman" w:cs="Times New Roman"/>
          <w:sz w:val="24"/>
          <w:szCs w:val="24"/>
        </w:rPr>
        <w:t>n</w:t>
      </w:r>
      <w:r w:rsidRPr="00046C8F">
        <w:rPr>
          <w:rFonts w:ascii="Times New Roman" w:hAnsi="Times New Roman" w:cs="Times New Roman"/>
          <w:sz w:val="24"/>
          <w:szCs w:val="24"/>
        </w:rPr>
        <w:t xml:space="preserve">th of sampling was determined by overlaying a series </w:t>
      </w:r>
      <w:r w:rsidRPr="00046C8F">
        <w:rPr>
          <w:rFonts w:ascii="Times New Roman" w:hAnsi="Times New Roman" w:cs="Times New Roman"/>
          <w:sz w:val="24"/>
          <w:szCs w:val="24"/>
        </w:rPr>
        <w:lastRenderedPageBreak/>
        <w:t xml:space="preserve">of evenly spaced horizontal lines across the Y-axis of each histogram corresponding to the addition of a single fish. Using this method to </w:t>
      </w:r>
      <w:r>
        <w:rPr>
          <w:rFonts w:ascii="Times New Roman" w:hAnsi="Times New Roman" w:cs="Times New Roman"/>
          <w:sz w:val="24"/>
          <w:szCs w:val="24"/>
        </w:rPr>
        <w:t>reconstruct</w:t>
      </w:r>
      <w:r w:rsidRPr="00046C8F">
        <w:rPr>
          <w:rFonts w:ascii="Times New Roman" w:hAnsi="Times New Roman" w:cs="Times New Roman"/>
          <w:sz w:val="24"/>
          <w:szCs w:val="24"/>
        </w:rPr>
        <w:t xml:space="preserve"> monthly length frequency data resulted in a total count of 1,048</w:t>
      </w:r>
      <w:r>
        <w:rPr>
          <w:rFonts w:ascii="Times New Roman" w:hAnsi="Times New Roman" w:cs="Times New Roman"/>
          <w:sz w:val="24"/>
          <w:szCs w:val="24"/>
        </w:rPr>
        <w:t>,</w:t>
      </w:r>
      <w:r w:rsidRPr="00046C8F">
        <w:rPr>
          <w:rFonts w:ascii="Times New Roman" w:hAnsi="Times New Roman" w:cs="Times New Roman"/>
          <w:sz w:val="24"/>
          <w:szCs w:val="24"/>
        </w:rPr>
        <w:t xml:space="preserve"> individuals while in the original study report</w:t>
      </w:r>
      <w:r>
        <w:rPr>
          <w:rFonts w:ascii="Times New Roman" w:hAnsi="Times New Roman" w:cs="Times New Roman"/>
          <w:sz w:val="24"/>
          <w:szCs w:val="24"/>
        </w:rPr>
        <w:t>ed</w:t>
      </w:r>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59FBBD7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integrative models using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was fit using maximum likelihood and used to decompose the distribution of fork lengths from individuals sampled during discrete time periods for each cohort present in the data. This was accomplished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constraining the mean of each distribution to the observed mode. A bimodal Gaussian mixture model was fit for 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 while a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29A03215"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01AE1DC9" w14:textId="2DD4735D"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July is the month of peak spawning for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CC37A0">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which resulted in age estimates</w:t>
      </w:r>
      <w:commentRangeStart w:id="32"/>
      <w:commentRangeStart w:id="33"/>
      <w:r w:rsidRPr="00046C8F">
        <w:rPr>
          <w:rFonts w:ascii="Times New Roman" w:hAnsi="Times New Roman" w:cs="Times New Roman"/>
          <w:sz w:val="24"/>
          <w:szCs w:val="24"/>
        </w:rPr>
        <w:t xml:space="preserve"> between 3 and 19 months. </w:t>
      </w:r>
      <w:commentRangeEnd w:id="32"/>
      <w:r w:rsidR="005D2228">
        <w:rPr>
          <w:rStyle w:val="CommentReference"/>
        </w:rPr>
        <w:commentReference w:id="32"/>
      </w:r>
      <w:commentRangeEnd w:id="33"/>
      <w:r w:rsidR="00C6418D">
        <w:rPr>
          <w:rStyle w:val="CommentReference"/>
        </w:rPr>
        <w:commentReference w:id="33"/>
      </w:r>
      <w:r w:rsidRPr="00046C8F">
        <w:rPr>
          <w:rFonts w:ascii="Times New Roman" w:hAnsi="Times New Roman" w:cs="Times New Roman"/>
          <w:sz w:val="24"/>
          <w:szCs w:val="24"/>
        </w:rPr>
        <w:t xml:space="preserve">Sampling and residual model errors were described using random normal 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respectively. In contrast to tagging and direct aging components, there is a dearth of information available to estimate the variance component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w:t>
      </w:r>
      <w:r w:rsidRPr="00046C8F">
        <w:rPr>
          <w:rFonts w:ascii="Times New Roman" w:hAnsi="Times New Roman" w:cs="Times New Roman"/>
          <w:sz w:val="24"/>
          <w:szCs w:val="24"/>
        </w:rPr>
        <w:lastRenderedPageBreak/>
        <w:t xml:space="preserve">variability during each sampling period (E7) were calculated and used to construct the negative log likelihood function (E8). The rationale for these approximations is discussed to greater depth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w:t>
      </w:r>
    </w:p>
    <w:p w14:paraId="0FB94672" w14:textId="77777777" w:rsidR="008C372D" w:rsidRPr="00046C8F" w:rsidRDefault="0045183E"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51D02D27" w14:textId="77777777" w:rsidR="008C372D" w:rsidRPr="00046C8F" w:rsidRDefault="0045183E"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3A610251" w14:textId="77777777" w:rsidR="008C372D" w:rsidRPr="00046C8F" w:rsidRDefault="0045183E"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36A2AC67" w14:textId="77777777" w:rsidR="008C372D" w:rsidRPr="00046C8F" w:rsidRDefault="008C372D" w:rsidP="008C372D">
      <w:pPr>
        <w:spacing w:line="480" w:lineRule="auto"/>
        <w:rPr>
          <w:rFonts w:ascii="Times New Roman" w:hAnsi="Times New Roman" w:cs="Times New Roman"/>
          <w:sz w:val="24"/>
          <w:szCs w:val="24"/>
        </w:rPr>
      </w:pPr>
    </w:p>
    <w:p w14:paraId="19BCB021" w14:textId="77777777" w:rsidR="008C372D" w:rsidRPr="00046C8F" w:rsidRDefault="008C372D" w:rsidP="008C372D">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Parameter Estimation: </w:t>
      </w:r>
      <w:r w:rsidRPr="00046C8F">
        <w:rPr>
          <w:rFonts w:ascii="Times New Roman" w:hAnsi="Times New Roman" w:cs="Times New Roman"/>
          <w:i/>
          <w:sz w:val="24"/>
          <w:szCs w:val="24"/>
        </w:rPr>
        <w:t>Direct Aging Data</w:t>
      </w:r>
    </w:p>
    <w:p w14:paraId="76BDAB1E" w14:textId="106A5A6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consisted of four previously reported length-at-age datasets from three studies. Age estimates for length at age data were obtained through analytical integration of otolith </w:t>
      </w:r>
      <w:r w:rsidR="00C6418D">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w:t>
      </w:r>
      <w:commentRangeStart w:id="34"/>
      <w:commentRangeStart w:id="35"/>
      <w:r w:rsidRPr="00046C8F">
        <w:rPr>
          <w:rFonts w:ascii="Times New Roman" w:hAnsi="Times New Roman" w:cs="Times New Roman"/>
          <w:sz w:val="24"/>
          <w:szCs w:val="24"/>
        </w:rPr>
        <w:t>(</w:t>
      </w:r>
      <w:r w:rsidR="006B0F1A" w:rsidRPr="00046C8F">
        <w:rPr>
          <w:rFonts w:ascii="Times New Roman" w:hAnsi="Times New Roman" w:cs="Times New Roman"/>
          <w:sz w:val="24"/>
          <w:szCs w:val="24"/>
        </w:rPr>
        <w:t>De</w:t>
      </w:r>
      <w:r w:rsidR="006B0F1A">
        <w:rPr>
          <w:rFonts w:ascii="Times New Roman" w:hAnsi="Times New Roman" w:cs="Times New Roman"/>
          <w:sz w:val="24"/>
          <w:szCs w:val="24"/>
        </w:rPr>
        <w:t>M</w:t>
      </w:r>
      <w:r w:rsidR="006B0F1A" w:rsidRPr="00046C8F">
        <w:rPr>
          <w:rFonts w:ascii="Times New Roman" w:hAnsi="Times New Roman" w:cs="Times New Roman"/>
          <w:sz w:val="24"/>
          <w:szCs w:val="24"/>
        </w:rPr>
        <w:t xml:space="preserve">artini </w:t>
      </w:r>
      <w:r w:rsidRPr="00046C8F">
        <w:rPr>
          <w:rFonts w:ascii="Times New Roman" w:hAnsi="Times New Roman" w:cs="Times New Roman"/>
          <w:sz w:val="24"/>
          <w:szCs w:val="24"/>
        </w:rPr>
        <w:t xml:space="preserve">et al., </w:t>
      </w:r>
      <w:r w:rsidR="00C6418D">
        <w:rPr>
          <w:rFonts w:ascii="Times New Roman" w:hAnsi="Times New Roman" w:cs="Times New Roman"/>
          <w:sz w:val="24"/>
          <w:szCs w:val="24"/>
        </w:rPr>
        <w:t>199</w:t>
      </w:r>
      <w:r w:rsidRPr="00046C8F">
        <w:rPr>
          <w:rFonts w:ascii="Times New Roman" w:hAnsi="Times New Roman" w:cs="Times New Roman"/>
          <w:sz w:val="24"/>
          <w:szCs w:val="24"/>
        </w:rPr>
        <w:t xml:space="preserve">4, n = 35), </w:t>
      </w:r>
      <w:commentRangeEnd w:id="34"/>
      <w:r w:rsidR="00651521">
        <w:rPr>
          <w:rStyle w:val="CommentReference"/>
        </w:rPr>
        <w:commentReference w:id="34"/>
      </w:r>
      <w:commentRangeEnd w:id="35"/>
      <w:r w:rsidR="00C6418D">
        <w:rPr>
          <w:rStyle w:val="CommentReference"/>
        </w:rPr>
        <w:commentReference w:id="35"/>
      </w:r>
      <w:r w:rsidRPr="00046C8F">
        <w:rPr>
          <w:rFonts w:ascii="Times New Roman" w:hAnsi="Times New Roman" w:cs="Times New Roman"/>
          <w:sz w:val="24"/>
          <w:szCs w:val="24"/>
        </w:rPr>
        <w:t xml:space="preserve">comparison of bomb radiocarbon </w:t>
      </w:r>
      <w:r w:rsidR="006B0F1A">
        <w:rPr>
          <w:rFonts w:ascii="Times New Roman" w:hAnsi="Times New Roman" w:cs="Times New Roman"/>
          <w:sz w:val="24"/>
          <w:szCs w:val="24"/>
        </w:rPr>
        <w:t>(</w:t>
      </w:r>
      <w:r w:rsidR="006B0F1A">
        <w:rPr>
          <w:rFonts w:ascii="Times New Roman" w:hAnsi="Times New Roman" w:cs="Times New Roman"/>
          <w:sz w:val="24"/>
          <w:szCs w:val="24"/>
        </w:rPr>
        <w:sym w:font="Symbol" w:char="F044"/>
      </w:r>
      <w:r w:rsidR="006B0F1A" w:rsidRPr="005820A8">
        <w:rPr>
          <w:rFonts w:ascii="Times New Roman" w:hAnsi="Times New Roman" w:cs="Times New Roman"/>
          <w:sz w:val="24"/>
          <w:szCs w:val="24"/>
          <w:vertAlign w:val="superscript"/>
        </w:rPr>
        <w:t>14</w:t>
      </w:r>
      <w:r w:rsidR="006B0F1A" w:rsidRPr="00046C8F">
        <w:rPr>
          <w:rFonts w:ascii="Times New Roman" w:hAnsi="Times New Roman" w:cs="Times New Roman"/>
          <w:sz w:val="24"/>
          <w:szCs w:val="24"/>
        </w:rPr>
        <w:t>C</w:t>
      </w:r>
      <w:r w:rsidR="006B0F1A">
        <w:rPr>
          <w:rFonts w:ascii="Times New Roman" w:hAnsi="Times New Roman" w:cs="Times New Roman"/>
          <w:sz w:val="24"/>
          <w:szCs w:val="24"/>
        </w:rPr>
        <w:t xml:space="preserve">) </w:t>
      </w:r>
      <w:r w:rsidRPr="00046C8F">
        <w:rPr>
          <w:rFonts w:ascii="Times New Roman" w:hAnsi="Times New Roman" w:cs="Times New Roman"/>
          <w:sz w:val="24"/>
          <w:szCs w:val="24"/>
        </w:rPr>
        <w:t>derived</w:t>
      </w:r>
      <w:r w:rsidR="00465BAF">
        <w:rPr>
          <w:rFonts w:ascii="Times New Roman" w:hAnsi="Times New Roman" w:cs="Times New Roman"/>
          <w:sz w:val="24"/>
          <w:szCs w:val="24"/>
        </w:rPr>
        <w:t xml:space="preserve"> </w:t>
      </w:r>
      <w:r w:rsidR="006B0F1A">
        <w:rPr>
          <w:rFonts w:ascii="Times New Roman" w:hAnsi="Times New Roman" w:cs="Times New Roman"/>
          <w:sz w:val="24"/>
          <w:szCs w:val="24"/>
        </w:rPr>
        <w:t xml:space="preserve">from </w:t>
      </w:r>
      <w:r w:rsidRPr="00046C8F">
        <w:rPr>
          <w:rFonts w:ascii="Times New Roman" w:hAnsi="Times New Roman" w:cs="Times New Roman"/>
          <w:sz w:val="24"/>
          <w:szCs w:val="24"/>
        </w:rPr>
        <w:t xml:space="preserve">otoliths </w:t>
      </w:r>
      <w:r w:rsidR="006B0F1A">
        <w:rPr>
          <w:rFonts w:ascii="Times New Roman" w:hAnsi="Times New Roman" w:cs="Times New Roman"/>
          <w:sz w:val="24"/>
          <w:szCs w:val="24"/>
        </w:rPr>
        <w:t xml:space="preserve">relative </w:t>
      </w:r>
      <w:r w:rsidRPr="00046C8F">
        <w:rPr>
          <w:rFonts w:ascii="Times New Roman" w:hAnsi="Times New Roman" w:cs="Times New Roman"/>
          <w:sz w:val="24"/>
          <w:szCs w:val="24"/>
        </w:rPr>
        <w:t>to a standard reference obtained from hermatypic coral cores from the Hawaiian Archipelago (Andrews et al., 2012, n = 33), and the lead-radium ratios of individuals pooled by size class (Andrews et al., 2012, n = 3).</w:t>
      </w:r>
    </w:p>
    <w:p w14:paraId="655A828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for estimating growth parameters from direct aging data components are described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 </w:t>
      </w:r>
      <w:r>
        <w:rPr>
          <w:rFonts w:ascii="Times New Roman" w:hAnsi="Times New Roman" w:cs="Times New Roman"/>
          <w:sz w:val="24"/>
          <w:szCs w:val="24"/>
        </w:rPr>
        <w:t>parameters</w:t>
      </w:r>
      <w:r w:rsidRPr="00046C8F">
        <w:rPr>
          <w:rFonts w:ascii="Times New Roman" w:hAnsi="Times New Roman" w:cs="Times New Roman"/>
          <w:sz w:val="24"/>
          <w:szCs w:val="24"/>
        </w:rPr>
        <w:t xml:space="preserve"> w</w:t>
      </w:r>
      <w:r>
        <w:rPr>
          <w:rFonts w:ascii="Times New Roman" w:hAnsi="Times New Roman" w:cs="Times New Roman"/>
          <w:sz w:val="24"/>
          <w:szCs w:val="24"/>
        </w:rPr>
        <w:t>ere</w:t>
      </w:r>
      <w:r w:rsidRPr="00046C8F">
        <w:rPr>
          <w:rFonts w:ascii="Times New Roman" w:hAnsi="Times New Roman" w:cs="Times New Roman"/>
          <w:sz w:val="24"/>
          <w:szCs w:val="24"/>
        </w:rPr>
        <w:t xml:space="preserve"> modeled using the VBGF model described by equation E9. </w:t>
      </w:r>
    </w:p>
    <w:p w14:paraId="5C4E4CC8" w14:textId="3A527209" w:rsidR="008C372D" w:rsidRPr="00046C8F" w:rsidRDefault="0045183E" w:rsidP="008C372D">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42E48965"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Expected length for each individual and the variance of the measurement error was described by equations E10 and E11.</w:t>
      </w:r>
    </w:p>
    <w:p w14:paraId="5477C161"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1429057"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w:lastRenderedPageBreak/>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1A814E0" w14:textId="618E16EE"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denoted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was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represented the distribution of individual measurement error and was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Equation 12 describes the log-likelihood function derived from these equations.</w:t>
      </w:r>
    </w:p>
    <w:p w14:paraId="6835A2D9" w14:textId="77777777" w:rsidR="008C372D" w:rsidRPr="00046C8F" w:rsidRDefault="0045183E"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6CB557FD"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overall objective likelihood function (E13) was then defined from the sum of the negative log-likelihood functions for </w:t>
      </w:r>
      <w:r>
        <w:rPr>
          <w:rFonts w:ascii="Times New Roman" w:hAnsi="Times New Roman" w:cs="Times New Roman"/>
          <w:sz w:val="24"/>
          <w:szCs w:val="24"/>
        </w:rPr>
        <w:t xml:space="preserve">tag-recapture, </w:t>
      </w:r>
      <w:r w:rsidRPr="00046C8F">
        <w:rPr>
          <w:rFonts w:ascii="Times New Roman" w:hAnsi="Times New Roman" w:cs="Times New Roman"/>
          <w:sz w:val="24"/>
          <w:szCs w:val="24"/>
        </w:rPr>
        <w:t xml:space="preserve">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03FD7A1A" w14:textId="77777777" w:rsidR="008C372D" w:rsidRPr="00046C8F" w:rsidRDefault="008C372D" w:rsidP="008C372D">
      <w:pPr>
        <w:spacing w:line="480" w:lineRule="auto"/>
        <w:ind w:firstLine="720"/>
        <w:rPr>
          <w:rFonts w:ascii="Times New Roman" w:hAnsi="Times New Roman" w:cs="Times New Roman"/>
          <w:sz w:val="24"/>
          <w:szCs w:val="24"/>
        </w:rPr>
      </w:pPr>
    </w:p>
    <w:p w14:paraId="2E41EE3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325CABB8"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was obtained by minimizing the objective likelihood function </w:t>
      </w:r>
      <m:oMath>
        <m:r>
          <m:rPr>
            <m:sty m:val="p"/>
          </m:rPr>
          <w:rPr>
            <w:rFonts w:ascii="Cambria Math" w:hAnsi="Cambria Math" w:cs="Times New Roman"/>
            <w:sz w:val="24"/>
            <w:szCs w:val="24"/>
          </w:rPr>
          <m:t>Λ</m:t>
        </m:r>
      </m:oMath>
      <w:r w:rsidRPr="00046C8F">
        <w:rPr>
          <w:rFonts w:ascii="Times New Roman" w:hAnsi="Times New Roman" w:cs="Times New Roman"/>
          <w:sz w:val="24"/>
          <w:szCs w:val="24"/>
        </w:rPr>
        <w:t xml:space="preserve"> (E13).</w:t>
      </w:r>
    </w:p>
    <w:p w14:paraId="7EA0FB21" w14:textId="53E70E08" w:rsidR="008C372D" w:rsidRPr="00046C8F" w:rsidRDefault="0045183E" w:rsidP="008C372D">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00CF119C" w14:textId="330BB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were developed and evaluated </w:t>
      </w:r>
      <w:r>
        <w:rPr>
          <w:rFonts w:ascii="Times New Roman" w:hAnsi="Times New Roman" w:cs="Times New Roman"/>
          <w:sz w:val="24"/>
          <w:szCs w:val="24"/>
        </w:rPr>
        <w:t>(</w:t>
      </w:r>
      <w:r w:rsidR="00F11515">
        <w:rPr>
          <w:rFonts w:ascii="Times New Roman" w:hAnsi="Times New Roman" w:cs="Times New Roman"/>
          <w:sz w:val="24"/>
          <w:szCs w:val="24"/>
        </w:rPr>
        <w:t>Table 4</w:t>
      </w:r>
      <w:r w:rsidRPr="00046C8F">
        <w:rPr>
          <w:rFonts w:ascii="Times New Roman" w:hAnsi="Times New Roman" w:cs="Times New Roman"/>
          <w:sz w:val="24"/>
          <w:szCs w:val="24"/>
        </w:rPr>
        <w:t>). Two approaches were used to define the scaling constants</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β</m:t>
            </m:r>
          </m:e>
        </m:d>
      </m:oMath>
      <w:r>
        <w:rPr>
          <w:rFonts w:ascii="Times New Roman" w:hAnsi="Times New Roman" w:cs="Times New Roman"/>
          <w:sz w:val="24"/>
          <w:szCs w:val="24"/>
        </w:rPr>
        <w:t xml:space="preserve"> within each model’s objective likelihood function</w:t>
      </w:r>
      <w:r w:rsidRPr="00046C8F">
        <w:rPr>
          <w:rFonts w:ascii="Times New Roman" w:hAnsi="Times New Roman" w:cs="Times New Roman"/>
          <w:sz w:val="24"/>
          <w:szCs w:val="24"/>
        </w:rPr>
        <w:t xml:space="preserve">. The first equally weighted each likelihood function so that each data source had equal influence on the resulting parameter estimates. This was achieved by selecting a </w:t>
      </w:r>
      <m:oMath>
        <m:r>
          <w:rPr>
            <w:rFonts w:ascii="Cambria Math" w:hAnsi="Cambria Math" w:cs="Times New Roman"/>
            <w:sz w:val="24"/>
            <w:szCs w:val="24"/>
          </w:rPr>
          <m:t>β</m:t>
        </m:r>
      </m:oMath>
      <w:r w:rsidRPr="00046C8F">
        <w:rPr>
          <w:rFonts w:ascii="Times New Roman" w:hAnsi="Times New Roman" w:cs="Times New Roman"/>
          <w:sz w:val="24"/>
          <w:szCs w:val="24"/>
        </w:rPr>
        <w:t xml:space="preserve"> for each data source equal to the inverse of the number of observations for the data. </w:t>
      </w:r>
      <w:r w:rsidRPr="00046C8F">
        <w:rPr>
          <w:rFonts w:ascii="Times New Roman" w:hAnsi="Times New Roman" w:cs="Times New Roman"/>
          <w:sz w:val="24"/>
          <w:szCs w:val="24"/>
        </w:rPr>
        <w:lastRenderedPageBreak/>
        <w:t>The second weighted each data source relative to the number of observations of that particular data set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 xml:space="preserve">). </w:t>
      </w:r>
    </w:p>
    <w:p w14:paraId="22E34173" w14:textId="4C662A89"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 while models 6-11 incorporat</w:t>
      </w:r>
      <w:r>
        <w:rPr>
          <w:rFonts w:ascii="Times New Roman" w:hAnsi="Times New Roman" w:cs="Times New Roman"/>
          <w:sz w:val="24"/>
          <w:szCs w:val="24"/>
        </w:rPr>
        <w:t>ed</w:t>
      </w:r>
      <w:r w:rsidRPr="00046C8F">
        <w:rPr>
          <w:rFonts w:ascii="Times New Roman" w:hAnsi="Times New Roman" w:cs="Times New Roman"/>
          <w:sz w:val="24"/>
          <w:szCs w:val="24"/>
        </w:rPr>
        <w:t xml:space="preserve"> the additional length-at-age and length frequency data and differed from one another in the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 whether direct aging data sources were considered independently and assigned their own log-likelihood function or if these data sources were pooled and contributed to estimation of a single log-likelihood function. </w:t>
      </w:r>
      <w:commentRangeStart w:id="36"/>
      <w:commentRangeStart w:id="37"/>
      <w:r w:rsidRPr="00046C8F">
        <w:rPr>
          <w:rFonts w:ascii="Times New Roman" w:hAnsi="Times New Roman" w:cs="Times New Roman"/>
          <w:sz w:val="24"/>
          <w:szCs w:val="24"/>
        </w:rPr>
        <w:t xml:space="preserve">Omission of direct aging data where ages were </w:t>
      </w:r>
      <w:r w:rsidR="00C6418D">
        <w:rPr>
          <w:rFonts w:ascii="Times New Roman" w:hAnsi="Times New Roman" w:cs="Times New Roman"/>
          <w:sz w:val="24"/>
          <w:szCs w:val="24"/>
        </w:rPr>
        <w:t xml:space="preserve">estimated by integrating daily growth increments </w:t>
      </w:r>
      <w:r w:rsidRPr="00046C8F">
        <w:rPr>
          <w:rFonts w:ascii="Times New Roman" w:hAnsi="Times New Roman" w:cs="Times New Roman"/>
          <w:sz w:val="24"/>
          <w:szCs w:val="24"/>
        </w:rPr>
        <w:t xml:space="preserve">was also considered as this method is </w:t>
      </w:r>
      <w:r w:rsidR="00C6418D">
        <w:rPr>
          <w:rFonts w:ascii="Times New Roman" w:hAnsi="Times New Roman" w:cs="Times New Roman"/>
          <w:sz w:val="24"/>
          <w:szCs w:val="24"/>
        </w:rPr>
        <w:t xml:space="preserve">likely to result in underestimations of </w:t>
      </w:r>
      <w:proofErr w:type="gramStart"/>
      <w:r w:rsidR="00C6418D">
        <w:rPr>
          <w:rFonts w:ascii="Times New Roman" w:hAnsi="Times New Roman" w:cs="Times New Roman"/>
          <w:sz w:val="24"/>
          <w:szCs w:val="24"/>
        </w:rPr>
        <w:t xml:space="preserve">age  </w:t>
      </w:r>
      <w:r>
        <w:rPr>
          <w:rFonts w:ascii="Times New Roman" w:hAnsi="Times New Roman" w:cs="Times New Roman"/>
          <w:sz w:val="24"/>
          <w:szCs w:val="24"/>
        </w:rPr>
        <w:t>(</w:t>
      </w:r>
      <w:proofErr w:type="gramEnd"/>
      <w:r w:rsidR="00F11515">
        <w:rPr>
          <w:rFonts w:ascii="Times New Roman" w:hAnsi="Times New Roman" w:cs="Times New Roman"/>
          <w:sz w:val="24"/>
          <w:szCs w:val="24"/>
        </w:rPr>
        <w:t>Table 4</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Wakefield et al 2017). </w:t>
      </w:r>
      <w:commentRangeEnd w:id="36"/>
      <w:r w:rsidR="006741ED">
        <w:rPr>
          <w:rStyle w:val="CommentReference"/>
        </w:rPr>
        <w:commentReference w:id="36"/>
      </w:r>
      <w:commentRangeEnd w:id="37"/>
      <w:r w:rsidR="00C6418D">
        <w:rPr>
          <w:rStyle w:val="CommentReference"/>
        </w:rPr>
        <w:commentReference w:id="37"/>
      </w:r>
    </w:p>
    <w:p w14:paraId="03529FF7" w14:textId="5BCCA21B" w:rsidR="008C372D" w:rsidRPr="00046C8F" w:rsidRDefault="008C372D" w:rsidP="008C372D">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six candidate integrative model structures (Models 6-11) were evaluated against one another using the following repeated </w:t>
      </w:r>
      <w:r>
        <w:rPr>
          <w:rFonts w:ascii="Times New Roman" w:hAnsi="Times New Roman" w:cs="Times New Roman"/>
          <w:sz w:val="24"/>
          <w:szCs w:val="24"/>
        </w:rPr>
        <w:t>training</w:t>
      </w:r>
      <w:r w:rsidRPr="00046C8F">
        <w:rPr>
          <w:rFonts w:ascii="Times New Roman" w:hAnsi="Times New Roman" w:cs="Times New Roman"/>
          <w:sz w:val="24"/>
          <w:szCs w:val="24"/>
        </w:rPr>
        <w:t xml:space="preserve">-testing cross validation procedure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observed growth from tagging data. Each model structure was trained using two-thirds of the tagging data (n = 258) selected at random while the remaining one-third (n = 129) was reserved for evaluating each model’s predictive ability. Model performance was evaluated using </w:t>
      </w:r>
      <w:r>
        <w:rPr>
          <w:rFonts w:ascii="Times New Roman" w:hAnsi="Times New Roman" w:cs="Times New Roman"/>
          <w:sz w:val="24"/>
          <w:szCs w:val="24"/>
        </w:rPr>
        <w:t xml:space="preserve">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rPr>
            <w:rFonts w:ascii="Cambria Math" w:hAnsi="Cambria Math" w:cs="Times New Roman"/>
            <w:sz w:val="24"/>
            <w:szCs w:val="24"/>
          </w:rPr>
          <m:t xml:space="preserve">k </m:t>
        </m:r>
      </m:oMath>
      <w:r w:rsidRPr="00046C8F">
        <w:rPr>
          <w:rFonts w:ascii="Times New Roman" w:hAnsi="Times New Roman" w:cs="Times New Roman"/>
          <w:sz w:val="24"/>
          <w:szCs w:val="24"/>
        </w:rPr>
        <w:t>estimated from training data, applied to the length at tagging and time at liberty of each individual in the validation set to predict length at recapture using Equation 2. The variance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046C8F">
        <w:rPr>
          <w:rFonts w:ascii="Times New Roman" w:hAnsi="Times New Roman" w:cs="Times New Roman"/>
          <w:sz w:val="24"/>
          <w:szCs w:val="24"/>
        </w:rPr>
        <w:t>between the 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Pr="00046C8F">
        <w:rPr>
          <w:rFonts w:ascii="Times New Roman" w:hAnsi="Times New Roman" w:cs="Times New Roman"/>
          <w:sz w:val="24"/>
          <w:szCs w:val="24"/>
        </w:rPr>
        <w:t xml:space="preserve"> 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length of each fish recapture was used as a metric for comparing the performance of competing model structures (E14). </w:t>
      </w:r>
    </w:p>
    <w:p w14:paraId="13CF74C7" w14:textId="77777777" w:rsidR="008C372D" w:rsidRPr="00046C8F" w:rsidRDefault="0045183E"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8BFAE4F"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The preferred model structure was the one whose estimated parameters most frequently produced the smallest variance.</w:t>
      </w:r>
      <w:r>
        <w:rPr>
          <w:rFonts w:ascii="Times New Roman" w:hAnsi="Times New Roman" w:cs="Times New Roman"/>
          <w:sz w:val="24"/>
          <w:szCs w:val="24"/>
        </w:rPr>
        <w:t xml:space="preserve"> </w:t>
      </w:r>
      <w:r w:rsidRPr="00046C8F">
        <w:rPr>
          <w:rFonts w:ascii="Times New Roman" w:hAnsi="Times New Roman" w:cs="Times New Roman"/>
          <w:sz w:val="24"/>
          <w:szCs w:val="24"/>
        </w:rPr>
        <w:t>This procedure was repeated 10,000 times. The preferred model structure was the one that most frequently reported the lowest variance across all of these iterations. To determine if incorporating additional data sources improved predictive performance, cross validation variances for the preferred model structure were compared to those calculated using a model structure identical to Model 5, calculated including only tagging data.</w:t>
      </w:r>
    </w:p>
    <w:p w14:paraId="0C8EBB6C"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r>
        <w:rPr>
          <w:rFonts w:ascii="Times New Roman" w:hAnsi="Times New Roman" w:cs="Times New Roman"/>
          <w:sz w:val="24"/>
          <w:szCs w:val="24"/>
        </w:rPr>
        <w:t>reconstructed</w:t>
      </w:r>
      <w:r w:rsidRPr="00046C8F">
        <w:rPr>
          <w:rFonts w:ascii="Times New Roman" w:hAnsi="Times New Roman" w:cs="Times New Roman"/>
          <w:sz w:val="24"/>
          <w:szCs w:val="24"/>
        </w:rPr>
        <w:t xml:space="preserve"> study data. Each study period in the pseudo dataset contained the same number of observations as in </w:t>
      </w:r>
      <w:r>
        <w:rPr>
          <w:rFonts w:ascii="Times New Roman" w:hAnsi="Times New Roman" w:cs="Times New Roman"/>
          <w:sz w:val="24"/>
          <w:szCs w:val="24"/>
        </w:rPr>
        <w:t xml:space="preserve">the </w:t>
      </w:r>
      <w:r w:rsidRPr="00046C8F">
        <w:rPr>
          <w:rFonts w:ascii="Times New Roman" w:hAnsi="Times New Roman" w:cs="Times New Roman"/>
          <w:sz w:val="24"/>
          <w:szCs w:val="24"/>
        </w:rPr>
        <w:t xml:space="preserve">corresponding </w:t>
      </w:r>
      <w:r>
        <w:rPr>
          <w:rFonts w:ascii="Times New Roman" w:hAnsi="Times New Roman" w:cs="Times New Roman"/>
          <w:sz w:val="24"/>
          <w:szCs w:val="24"/>
        </w:rPr>
        <w:t xml:space="preserve">time </w:t>
      </w:r>
      <w:r w:rsidRPr="00046C8F">
        <w:rPr>
          <w:rFonts w:ascii="Times New Roman" w:hAnsi="Times New Roman" w:cs="Times New Roman"/>
          <w:sz w:val="24"/>
          <w:szCs w:val="24"/>
        </w:rPr>
        <w:t xml:space="preserve">period </w:t>
      </w:r>
      <w:r>
        <w:rPr>
          <w:rFonts w:ascii="Times New Roman" w:hAnsi="Times New Roman" w:cs="Times New Roman"/>
          <w:sz w:val="24"/>
          <w:szCs w:val="24"/>
        </w:rPr>
        <w:t xml:space="preserve">of </w:t>
      </w:r>
      <w:r w:rsidRPr="00046C8F">
        <w:rPr>
          <w:rFonts w:ascii="Times New Roman" w:hAnsi="Times New Roman" w:cs="Times New Roman"/>
          <w:sz w:val="24"/>
          <w:szCs w:val="24"/>
        </w:rPr>
        <w:t>the original study data.</w:t>
      </w:r>
    </w:p>
    <w:p w14:paraId="5AB8C83B" w14:textId="77777777" w:rsidR="008C372D" w:rsidRPr="00046C8F" w:rsidRDefault="008C372D" w:rsidP="008C372D">
      <w:pPr>
        <w:spacing w:line="480" w:lineRule="auto"/>
        <w:rPr>
          <w:rFonts w:ascii="Times New Roman" w:hAnsi="Times New Roman" w:cs="Times New Roman"/>
          <w:sz w:val="24"/>
          <w:szCs w:val="24"/>
        </w:rPr>
      </w:pPr>
    </w:p>
    <w:p w14:paraId="7DE66525"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0AC33F92" w14:textId="77777777" w:rsidR="008C372D" w:rsidRPr="00046C8F" w:rsidRDefault="008C372D" w:rsidP="008C372D">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Opakapaka Tagging Program</w:t>
      </w:r>
    </w:p>
    <w:p w14:paraId="7F6A72B7" w14:textId="677E0304"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r>
        <w:rPr>
          <w:rFonts w:ascii="Times New Roman" w:hAnsi="Times New Roman" w:cs="Times New Roman"/>
          <w:sz w:val="24"/>
          <w:szCs w:val="24"/>
        </w:rPr>
        <w:t>9</w:t>
      </w:r>
      <w:r w:rsidRPr="00046C8F">
        <w:rPr>
          <w:rFonts w:ascii="Times New Roman" w:hAnsi="Times New Roman" w:cs="Times New Roman"/>
          <w:sz w:val="24"/>
          <w:szCs w:val="24"/>
        </w:rPr>
        <w:t xml:space="preserve">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tagged </w:t>
      </w:r>
      <w:r w:rsidR="00F9518B">
        <w:rPr>
          <w:rFonts w:ascii="Times New Roman" w:hAnsi="Times New Roman" w:cs="Times New Roman"/>
          <w:sz w:val="24"/>
          <w:szCs w:val="24"/>
        </w:rPr>
        <w:t>4</w:t>
      </w:r>
      <w:r w:rsidR="00CD2C6B">
        <w:rPr>
          <w:rFonts w:ascii="Times New Roman" w:hAnsi="Times New Roman" w:cs="Times New Roman"/>
          <w:sz w:val="24"/>
          <w:szCs w:val="24"/>
        </w:rPr>
        <w:t>39</w:t>
      </w:r>
      <w:r w:rsidR="00F9518B">
        <w:rPr>
          <w:rFonts w:ascii="Times New Roman" w:hAnsi="Times New Roman" w:cs="Times New Roman"/>
          <w:sz w:val="24"/>
          <w:szCs w:val="24"/>
        </w:rPr>
        <w:t xml:space="preserve"> </w:t>
      </w:r>
      <w:r w:rsidRPr="00046C8F">
        <w:rPr>
          <w:rFonts w:ascii="Times New Roman" w:hAnsi="Times New Roman" w:cs="Times New Roman"/>
          <w:sz w:val="24"/>
          <w:szCs w:val="24"/>
        </w:rPr>
        <w:t>individuals were recaptured at least once (10.</w:t>
      </w:r>
      <w:r w:rsidR="00CD2C6B">
        <w:rPr>
          <w:rFonts w:ascii="Times New Roman" w:hAnsi="Times New Roman" w:cs="Times New Roman"/>
          <w:sz w:val="24"/>
          <w:szCs w:val="24"/>
        </w:rPr>
        <w:t>5</w:t>
      </w:r>
      <w:r w:rsidRPr="00046C8F">
        <w:rPr>
          <w:rFonts w:ascii="Times New Roman" w:hAnsi="Times New Roman" w:cs="Times New Roman"/>
          <w:sz w:val="24"/>
          <w:szCs w:val="24"/>
        </w:rPr>
        <w:t>%</w:t>
      </w:r>
      <w:r w:rsidR="00F26143">
        <w:rPr>
          <w:rFonts w:ascii="Times New Roman" w:hAnsi="Times New Roman" w:cs="Times New Roman"/>
          <w:sz w:val="24"/>
          <w:szCs w:val="24"/>
        </w:rPr>
        <w:t>, Table 1</w:t>
      </w:r>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w:t>
      </w:r>
      <w:r w:rsidRPr="00046C8F">
        <w:rPr>
          <w:rFonts w:ascii="Times New Roman" w:hAnsi="Times New Roman" w:cs="Times New Roman"/>
          <w:sz w:val="24"/>
          <w:szCs w:val="24"/>
        </w:rPr>
        <w:lastRenderedPageBreak/>
        <w:t xml:space="preserve">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31BFDCE7" w14:textId="52B0BF5B" w:rsidR="008C372D" w:rsidRPr="00046C8F"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sidR="00E40ABA">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sidR="00E40ABA">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sidR="00E40ABA">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at recapture ranged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sidR="00E40ABA">
        <w:rPr>
          <w:rFonts w:ascii="Times New Roman" w:hAnsi="Times New Roman" w:cs="Times New Roman"/>
          <w:sz w:val="24"/>
          <w:szCs w:val="24"/>
        </w:rPr>
        <w:t>7</w:t>
      </w:r>
      <w:r w:rsidRPr="00046C8F">
        <w:rPr>
          <w:rFonts w:ascii="Times New Roman" w:hAnsi="Times New Roman" w:cs="Times New Roman"/>
          <w:sz w:val="24"/>
          <w:szCs w:val="24"/>
        </w:rPr>
        <w:t>). The minimum time at liberty for any fish between tagging and recapture was a single day while the maximum time at liberty was 10.3 years (3,748 days) (</w:t>
      </w:r>
      <w:r w:rsidR="00F11515">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sidR="00B7205F">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288A5EAA" w14:textId="278BEC7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One fish was excluded from further analysis as its fork length at capture was not recorded. Seven fish were removed because the recapture date was not properly recorded. Of the remaining 43</w:t>
      </w:r>
      <w:r w:rsidR="00704896">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sidR="00704896">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sidR="00704896">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sidR="00704896">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 yielding a data set of 387 unique individuals.</w:t>
      </w:r>
    </w:p>
    <w:p w14:paraId="5F5E63F1" w14:textId="77777777" w:rsidR="008C372D" w:rsidRPr="00046C8F" w:rsidRDefault="008C372D" w:rsidP="008C372D">
      <w:pPr>
        <w:spacing w:line="480" w:lineRule="auto"/>
        <w:rPr>
          <w:rFonts w:ascii="Times New Roman" w:hAnsi="Times New Roman" w:cs="Times New Roman"/>
          <w:sz w:val="24"/>
          <w:szCs w:val="24"/>
        </w:rPr>
      </w:pPr>
    </w:p>
    <w:p w14:paraId="2F71709A" w14:textId="1D70BEAD" w:rsidR="008C372D" w:rsidRPr="00046C8F" w:rsidRDefault="008C372D" w:rsidP="00406CC5">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Estimating Growth Parameters from Tagging Data</w:t>
      </w:r>
      <w:r>
        <w:rPr>
          <w:rFonts w:ascii="Times New Roman" w:hAnsi="Times New Roman" w:cs="Times New Roman"/>
          <w:i/>
          <w:sz w:val="24"/>
          <w:szCs w:val="24"/>
        </w:rPr>
        <w:t>: Bayesian Approach</w:t>
      </w:r>
    </w:p>
    <w:p w14:paraId="2DF998FE" w14:textId="2D043374"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each of the Models 1</w:t>
      </w:r>
      <w:r w:rsidR="006C6D8D">
        <w:rPr>
          <w:rFonts w:ascii="Times New Roman" w:hAnsi="Times New Roman" w:cs="Times New Roman"/>
          <w:noProof/>
          <w:sz w:val="24"/>
          <w:szCs w:val="24"/>
        </w:rPr>
        <w:t>–</w:t>
      </w:r>
      <w:r w:rsidRPr="00046C8F">
        <w:rPr>
          <w:rFonts w:ascii="Times New Roman" w:hAnsi="Times New Roman" w:cs="Times New Roman"/>
          <w:noProof/>
          <w:sz w:val="24"/>
          <w:szCs w:val="24"/>
        </w:rPr>
        <w:t>4 examined (</w:t>
      </w:r>
      <w:r w:rsidR="00F11515">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w:t>
      </w:r>
      <w:r w:rsidR="00C6418D">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 58.</w:t>
      </w:r>
      <w:r w:rsidR="00E40ABA">
        <w:rPr>
          <w:rFonts w:ascii="Times New Roman" w:hAnsi="Times New Roman" w:cs="Times New Roman"/>
          <w:noProof/>
          <w:sz w:val="24"/>
          <w:szCs w:val="24"/>
        </w:rPr>
        <w:t>8</w:t>
      </w:r>
      <w:r w:rsidR="00774E1E" w:rsidRPr="00046C8F">
        <w:rPr>
          <w:rFonts w:ascii="Times New Roman" w:hAnsi="Times New Roman" w:cs="Times New Roman"/>
          <w:noProof/>
          <w:sz w:val="24"/>
          <w:szCs w:val="24"/>
        </w:rPr>
        <w:t xml:space="preserve"> cm</w:t>
      </w:r>
      <w:r w:rsidR="001A5BB8">
        <w:rPr>
          <w:rFonts w:ascii="Times New Roman" w:hAnsi="Times New Roman" w:cs="Times New Roman"/>
          <w:noProof/>
          <w:sz w:val="24"/>
          <w:szCs w:val="24"/>
        </w:rPr>
        <w:t xml:space="preserve"> (</w:t>
      </w:r>
      <w:r w:rsidR="0064571E">
        <w:rPr>
          <w:rFonts w:ascii="Times New Roman" w:hAnsi="Times New Roman" w:cs="Times New Roman"/>
          <w:noProof/>
          <w:sz w:val="24"/>
          <w:szCs w:val="24"/>
        </w:rPr>
        <w:t xml:space="preserve">coefficient of variation [c.v.] </w:t>
      </w:r>
      <w:r w:rsidR="00181C93">
        <w:rPr>
          <w:rFonts w:ascii="Times New Roman" w:hAnsi="Times New Roman" w:cs="Times New Roman"/>
          <w:noProof/>
          <w:sz w:val="24"/>
          <w:szCs w:val="24"/>
        </w:rPr>
        <w:t>=</w:t>
      </w:r>
      <w:r w:rsidR="001A5BB8">
        <w:rPr>
          <w:rFonts w:ascii="Times New Roman" w:hAnsi="Times New Roman" w:cs="Times New Roman"/>
          <w:noProof/>
          <w:sz w:val="24"/>
          <w:szCs w:val="24"/>
        </w:rPr>
        <w:t xml:space="preserve"> </w:t>
      </w:r>
      <w:r w:rsidR="0064571E">
        <w:rPr>
          <w:rFonts w:ascii="Times New Roman" w:hAnsi="Times New Roman" w:cs="Times New Roman"/>
          <w:noProof/>
          <w:sz w:val="24"/>
          <w:szCs w:val="24"/>
        </w:rPr>
        <w:t>2.</w:t>
      </w:r>
      <w:r w:rsidR="00607324">
        <w:rPr>
          <w:rFonts w:ascii="Times New Roman" w:hAnsi="Times New Roman" w:cs="Times New Roman"/>
          <w:noProof/>
          <w:sz w:val="24"/>
          <w:szCs w:val="24"/>
        </w:rPr>
        <w:t>59</w:t>
      </w:r>
      <w:r w:rsidR="001A5BB8">
        <w:rPr>
          <w:rFonts w:ascii="Times New Roman" w:hAnsi="Times New Roman" w:cs="Times New Roman"/>
          <w:noProof/>
          <w:sz w:val="24"/>
          <w:szCs w:val="24"/>
        </w:rPr>
        <w:t>)</w:t>
      </w:r>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w:t>
      </w:r>
      <w:r w:rsidR="001A5BB8">
        <w:rPr>
          <w:rFonts w:ascii="Times New Roman" w:hAnsi="Times New Roman" w:cs="Times New Roman"/>
          <w:noProof/>
          <w:sz w:val="24"/>
          <w:szCs w:val="24"/>
        </w:rPr>
        <w:t xml:space="preserve"> (</w:t>
      </w:r>
      <w:r w:rsidR="00607324">
        <w:rPr>
          <w:rFonts w:ascii="Times New Roman" w:hAnsi="Times New Roman" w:cs="Times New Roman"/>
          <w:noProof/>
          <w:sz w:val="24"/>
          <w:szCs w:val="24"/>
        </w:rPr>
        <w:t>c.v. = 8.57</w:t>
      </w:r>
      <w:r w:rsidR="001A5BB8">
        <w:rPr>
          <w:rFonts w:ascii="Times New Roman" w:hAnsi="Times New Roman" w:cs="Times New Roman"/>
          <w:noProof/>
          <w:sz w:val="24"/>
          <w:szCs w:val="24"/>
        </w:rPr>
        <w:t>)</w:t>
      </w:r>
      <w:r w:rsidRPr="00046C8F">
        <w:rPr>
          <w:rFonts w:ascii="Times New Roman" w:hAnsi="Times New Roman" w:cs="Times New Roman"/>
          <w:noProof/>
          <w:sz w:val="24"/>
          <w:szCs w:val="24"/>
        </w:rPr>
        <w:t>.</w:t>
      </w:r>
      <w:r w:rsidR="00774E1E">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parameter estimates for Model 2, </w:t>
      </w:r>
      <w:r w:rsidR="00774E1E">
        <w:rPr>
          <w:rFonts w:ascii="Times New Roman" w:hAnsi="Times New Roman" w:cs="Times New Roman"/>
          <w:noProof/>
          <w:sz w:val="24"/>
          <w:szCs w:val="24"/>
        </w:rPr>
        <w:lastRenderedPageBreak/>
        <w:t xml:space="preserve">where </w:t>
      </w:r>
      <m:oMath>
        <m:r>
          <w:rPr>
            <w:rFonts w:ascii="Cambria Math" w:hAnsi="Cambria Math" w:cs="Times New Roman"/>
            <w:sz w:val="24"/>
            <w:szCs w:val="24"/>
          </w:rPr>
          <m:t>K</m:t>
        </m:r>
      </m:oMath>
      <w:r w:rsidR="00774E1E">
        <w:rPr>
          <w:rFonts w:ascii="Times New Roman" w:hAnsi="Times New Roman" w:cs="Times New Roman"/>
          <w:noProof/>
          <w:sz w:val="24"/>
          <w:szCs w:val="24"/>
        </w:rPr>
        <w:t xml:space="preserve"> was fixed, were </w:t>
      </w:r>
      <w:r w:rsidR="001A5BB8">
        <w:rPr>
          <w:rFonts w:ascii="Times New Roman" w:hAnsi="Times New Roman" w:cs="Times New Roman"/>
          <w:noProof/>
          <w:sz w:val="24"/>
          <w:szCs w:val="24"/>
        </w:rPr>
        <w:t>60.</w:t>
      </w:r>
      <w:r w:rsidR="00E40ABA">
        <w:rPr>
          <w:rFonts w:ascii="Times New Roman" w:hAnsi="Times New Roman" w:cs="Times New Roman"/>
          <w:noProof/>
          <w:sz w:val="24"/>
          <w:szCs w:val="24"/>
        </w:rPr>
        <w:t>2</w:t>
      </w:r>
      <w:r w:rsidR="001A5BB8">
        <w:rPr>
          <w:rFonts w:ascii="Times New Roman" w:hAnsi="Times New Roman" w:cs="Times New Roman"/>
          <w:noProof/>
          <w:sz w:val="24"/>
          <w:szCs w:val="24"/>
        </w:rPr>
        <w:t xml:space="preserve"> cm (</w:t>
      </w:r>
      <w:r w:rsidR="00607324">
        <w:rPr>
          <w:rFonts w:ascii="Times New Roman" w:hAnsi="Times New Roman" w:cs="Times New Roman"/>
          <w:noProof/>
          <w:sz w:val="24"/>
          <w:szCs w:val="24"/>
        </w:rPr>
        <w:t>c.v. = 2.74</w:t>
      </w:r>
      <w:r w:rsidR="001A5BB8">
        <w:rPr>
          <w:rFonts w:ascii="Times New Roman" w:hAnsi="Times New Roman" w:cs="Times New Roman"/>
          <w:noProof/>
          <w:sz w:val="24"/>
          <w:szCs w:val="24"/>
        </w:rPr>
        <w:t>) and</w:t>
      </w:r>
      <w:r w:rsidR="00774E1E">
        <w:rPr>
          <w:rFonts w:ascii="Times New Roman" w:hAnsi="Times New Roman" w:cs="Times New Roman"/>
          <w:noProof/>
          <w:sz w:val="24"/>
          <w:szCs w:val="24"/>
        </w:rPr>
        <w:t xml:space="preserve"> 0.35</w:t>
      </w:r>
      <w:r w:rsidR="001A5BB8">
        <w:rPr>
          <w:rFonts w:ascii="Times New Roman" w:hAnsi="Times New Roman" w:cs="Times New Roman"/>
          <w:noProof/>
          <w:sz w:val="24"/>
          <w:szCs w:val="24"/>
        </w:rPr>
        <w:t xml:space="preserve"> (</w:t>
      </w:r>
      <w:r w:rsidR="00607324">
        <w:rPr>
          <w:rFonts w:ascii="Times New Roman" w:hAnsi="Times New Roman" w:cs="Times New Roman"/>
          <w:noProof/>
          <w:sz w:val="24"/>
          <w:szCs w:val="24"/>
        </w:rPr>
        <w:t>c.v</w:t>
      </w:r>
      <w:r w:rsidR="00181C93">
        <w:rPr>
          <w:rFonts w:ascii="Times New Roman" w:hAnsi="Times New Roman" w:cs="Times New Roman"/>
          <w:noProof/>
          <w:sz w:val="24"/>
          <w:szCs w:val="24"/>
        </w:rPr>
        <w:t>. =</w:t>
      </w:r>
      <w:r w:rsidR="00607324">
        <w:rPr>
          <w:rFonts w:ascii="Times New Roman" w:hAnsi="Times New Roman" w:cs="Times New Roman"/>
          <w:noProof/>
          <w:sz w:val="24"/>
          <w:szCs w:val="24"/>
        </w:rPr>
        <w:t xml:space="preserve"> 45.7</w:t>
      </w:r>
      <w:r w:rsidR="001A5BB8">
        <w:rPr>
          <w:rFonts w:ascii="Times New Roman" w:hAnsi="Times New Roman" w:cs="Times New Roman"/>
          <w:noProof/>
          <w:sz w:val="24"/>
          <w:szCs w:val="24"/>
        </w:rPr>
        <w:t>) respectively.</w:t>
      </w:r>
      <w:r w:rsidR="00774E1E">
        <w:rPr>
          <w:rFonts w:ascii="Times New Roman" w:hAnsi="Times New Roman" w:cs="Times New Roman"/>
          <w:noProof/>
          <w:sz w:val="24"/>
          <w:szCs w:val="24"/>
        </w:rPr>
        <w:t xml:space="preserve"> </w:t>
      </w:r>
      <w:r w:rsidR="001A5BB8">
        <w:rPr>
          <w:rFonts w:ascii="Times New Roman" w:hAnsi="Times New Roman" w:cs="Times New Roman"/>
          <w:noProof/>
          <w:sz w:val="24"/>
          <w:szCs w:val="24"/>
        </w:rPr>
        <w:t xml:space="preserve">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A5BB8">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001A5BB8">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A5BB8">
        <w:rPr>
          <w:rFonts w:ascii="Times New Roman" w:hAnsi="Times New Roman" w:cs="Times New Roman"/>
          <w:noProof/>
          <w:sz w:val="24"/>
          <w:szCs w:val="24"/>
        </w:rPr>
        <w:t xml:space="preserve"> = 76.8 cm (</w:t>
      </w:r>
      <w:r w:rsidR="00607324">
        <w:rPr>
          <w:rFonts w:ascii="Times New Roman" w:hAnsi="Times New Roman" w:cs="Times New Roman"/>
          <w:noProof/>
          <w:sz w:val="24"/>
          <w:szCs w:val="24"/>
        </w:rPr>
        <w:t>c.v. = 42.</w:t>
      </w:r>
      <w:r w:rsidR="00E40ABA">
        <w:rPr>
          <w:rFonts w:ascii="Times New Roman" w:hAnsi="Times New Roman" w:cs="Times New Roman"/>
          <w:noProof/>
          <w:sz w:val="24"/>
          <w:szCs w:val="24"/>
        </w:rPr>
        <w:t>2</w:t>
      </w:r>
      <w:r w:rsidR="001A5BB8">
        <w:rPr>
          <w:rFonts w:ascii="Times New Roman" w:hAnsi="Times New Roman" w:cs="Times New Roman"/>
          <w:noProof/>
          <w:sz w:val="24"/>
          <w:szCs w:val="24"/>
        </w:rPr>
        <w:t>) and</w:t>
      </w:r>
      <m:oMath>
        <m:r>
          <w:rPr>
            <w:rFonts w:ascii="Cambria Math" w:hAnsi="Cambria Math" w:cs="Times New Roman"/>
            <w:sz w:val="24"/>
            <w:szCs w:val="24"/>
          </w:rPr>
          <m:t xml:space="preserve"> K</m:t>
        </m:r>
      </m:oMath>
      <w:r w:rsidR="001A5BB8">
        <w:rPr>
          <w:rFonts w:ascii="Times New Roman" w:hAnsi="Times New Roman" w:cs="Times New Roman"/>
          <w:noProof/>
          <w:sz w:val="24"/>
          <w:szCs w:val="24"/>
        </w:rPr>
        <w:t xml:space="preserve"> = 0.17 (</w:t>
      </w:r>
      <w:r w:rsidR="00607324">
        <w:rPr>
          <w:rFonts w:ascii="Times New Roman" w:hAnsi="Times New Roman" w:cs="Times New Roman"/>
          <w:noProof/>
          <w:sz w:val="24"/>
          <w:szCs w:val="24"/>
        </w:rPr>
        <w:t>c.v. = 8.52</w:t>
      </w:r>
      <w:r w:rsidR="001A5BB8">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A5BB8" w:rsidRPr="00046C8F">
        <w:rPr>
          <w:rFonts w:ascii="Times New Roman" w:hAnsi="Times New Roman" w:cs="Times New Roman"/>
          <w:noProof/>
          <w:sz w:val="24"/>
          <w:szCs w:val="24"/>
        </w:rPr>
        <w:t xml:space="preserve"> = </w:t>
      </w:r>
      <w:r w:rsidR="001A5BB8">
        <w:rPr>
          <w:rFonts w:ascii="Times New Roman" w:hAnsi="Times New Roman" w:cs="Times New Roman"/>
          <w:noProof/>
          <w:sz w:val="24"/>
          <w:szCs w:val="24"/>
        </w:rPr>
        <w:t>77.</w:t>
      </w:r>
      <w:r w:rsidR="00E40ABA">
        <w:rPr>
          <w:rFonts w:ascii="Times New Roman" w:hAnsi="Times New Roman" w:cs="Times New Roman"/>
          <w:noProof/>
          <w:sz w:val="24"/>
          <w:szCs w:val="24"/>
        </w:rPr>
        <w:t>3</w:t>
      </w:r>
      <w:r w:rsidR="001A5BB8" w:rsidRPr="00046C8F">
        <w:rPr>
          <w:rFonts w:ascii="Times New Roman" w:hAnsi="Times New Roman" w:cs="Times New Roman"/>
          <w:noProof/>
          <w:sz w:val="24"/>
          <w:szCs w:val="24"/>
        </w:rPr>
        <w:t xml:space="preserve"> cm</w:t>
      </w:r>
      <w:r w:rsidR="001A5BB8">
        <w:rPr>
          <w:rFonts w:ascii="Times New Roman" w:hAnsi="Times New Roman" w:cs="Times New Roman"/>
          <w:noProof/>
          <w:sz w:val="24"/>
          <w:szCs w:val="24"/>
        </w:rPr>
        <w:t xml:space="preserve"> (</w:t>
      </w:r>
      <w:r w:rsidR="00607324">
        <w:rPr>
          <w:rFonts w:ascii="Times New Roman" w:hAnsi="Times New Roman" w:cs="Times New Roman"/>
          <w:noProof/>
          <w:sz w:val="24"/>
          <w:szCs w:val="24"/>
        </w:rPr>
        <w:t>c.v. = 43.1</w:t>
      </w:r>
      <w:r w:rsidR="001A5BB8">
        <w:rPr>
          <w:rFonts w:ascii="Times New Roman" w:hAnsi="Times New Roman" w:cs="Times New Roman"/>
          <w:noProof/>
          <w:sz w:val="24"/>
          <w:szCs w:val="24"/>
        </w:rPr>
        <w:t>)</w:t>
      </w:r>
      <w:r w:rsidR="001A5BB8" w:rsidRPr="00046C8F">
        <w:rPr>
          <w:rFonts w:ascii="Times New Roman" w:hAnsi="Times New Roman" w:cs="Times New Roman"/>
          <w:noProof/>
          <w:sz w:val="24"/>
          <w:szCs w:val="24"/>
        </w:rPr>
        <w:t xml:space="preserve"> </w:t>
      </w:r>
      <w:r w:rsidR="001A5BB8">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1A5BB8" w:rsidRPr="00046C8F">
        <w:rPr>
          <w:rFonts w:ascii="Times New Roman" w:hAnsi="Times New Roman" w:cs="Times New Roman"/>
          <w:noProof/>
          <w:sz w:val="24"/>
          <w:szCs w:val="24"/>
        </w:rPr>
        <w:t xml:space="preserve"> = 0.</w:t>
      </w:r>
      <w:r w:rsidR="001A5BB8">
        <w:rPr>
          <w:rFonts w:ascii="Times New Roman" w:hAnsi="Times New Roman" w:cs="Times New Roman"/>
          <w:noProof/>
          <w:sz w:val="24"/>
          <w:szCs w:val="24"/>
        </w:rPr>
        <w:t>24 (</w:t>
      </w:r>
      <w:r w:rsidR="00607324">
        <w:rPr>
          <w:rFonts w:ascii="Times New Roman" w:hAnsi="Times New Roman" w:cs="Times New Roman"/>
          <w:noProof/>
          <w:sz w:val="24"/>
          <w:szCs w:val="24"/>
        </w:rPr>
        <w:t>c.v. = 73.</w:t>
      </w:r>
      <w:r w:rsidR="00E40ABA">
        <w:rPr>
          <w:rFonts w:ascii="Times New Roman" w:hAnsi="Times New Roman" w:cs="Times New Roman"/>
          <w:noProof/>
          <w:sz w:val="24"/>
          <w:szCs w:val="24"/>
        </w:rPr>
        <w:t>1</w:t>
      </w:r>
      <w:r w:rsidR="001A5BB8">
        <w:rPr>
          <w:rFonts w:ascii="Times New Roman" w:hAnsi="Times New Roman" w:cs="Times New Roman"/>
          <w:noProof/>
          <w:sz w:val="24"/>
          <w:szCs w:val="24"/>
        </w:rPr>
        <w:t xml:space="preserve">) for Model 4, where both parameters were fixed. </w:t>
      </w:r>
      <w:r w:rsidR="00F960B2">
        <w:rPr>
          <w:rFonts w:ascii="Times New Roman" w:hAnsi="Times New Roman" w:cs="Times New Roman"/>
          <w:noProof/>
          <w:sz w:val="24"/>
          <w:szCs w:val="24"/>
        </w:rPr>
        <w:t xml:space="preserve">Additional parameters for each of the four models are presented in </w:t>
      </w:r>
      <w:r w:rsidR="00F11515">
        <w:rPr>
          <w:rFonts w:ascii="Times New Roman" w:hAnsi="Times New Roman" w:cs="Times New Roman"/>
          <w:noProof/>
          <w:sz w:val="24"/>
          <w:szCs w:val="24"/>
        </w:rPr>
        <w:t>Table 3</w:t>
      </w:r>
      <w:r w:rsidR="00F960B2">
        <w:rPr>
          <w:rFonts w:ascii="Times New Roman" w:hAnsi="Times New Roman" w:cs="Times New Roman"/>
          <w:noProof/>
          <w:sz w:val="24"/>
          <w:szCs w:val="24"/>
        </w:rPr>
        <w:t>.</w:t>
      </w:r>
      <w:r w:rsidR="001A5BB8">
        <w:rPr>
          <w:rFonts w:ascii="Times New Roman" w:hAnsi="Times New Roman" w:cs="Times New Roman"/>
          <w:noProof/>
          <w:sz w:val="24"/>
          <w:szCs w:val="24"/>
        </w:rPr>
        <w:t xml:space="preserve"> </w:t>
      </w:r>
      <w:r w:rsidR="00F960B2" w:rsidRPr="00046C8F">
        <w:rPr>
          <w:rFonts w:ascii="Times New Roman" w:hAnsi="Times New Roman" w:cs="Times New Roman"/>
          <w:noProof/>
          <w:sz w:val="24"/>
          <w:szCs w:val="24"/>
        </w:rPr>
        <w:t>The Gelman-Rubin convergence criteria indicated that the model solutions were credible, with asymptotic convergence clearly occurring after ~4000 iterations, well within the burn-in phase of the Bayesian modeling runs.</w:t>
      </w:r>
      <w:r w:rsidR="00C6418D">
        <w:rPr>
          <w:rFonts w:ascii="Times New Roman" w:hAnsi="Times New Roman" w:cs="Times New Roman"/>
          <w:noProof/>
          <w:sz w:val="24"/>
          <w:szCs w:val="24"/>
        </w:rPr>
        <w:t xml:space="preserve"> All 4 models appeared to fit the the data well</w:t>
      </w:r>
      <w:r w:rsidR="005039A6">
        <w:rPr>
          <w:rFonts w:ascii="Times New Roman" w:hAnsi="Times New Roman" w:cs="Times New Roman"/>
          <w:noProof/>
          <w:sz w:val="24"/>
          <w:szCs w:val="24"/>
        </w:rPr>
        <w:t>;</w:t>
      </w:r>
      <w:r w:rsidR="00C6418D">
        <w:rPr>
          <w:rFonts w:ascii="Times New Roman" w:hAnsi="Times New Roman" w:cs="Times New Roman"/>
          <w:noProof/>
          <w:sz w:val="24"/>
          <w:szCs w:val="24"/>
        </w:rPr>
        <w:t xml:space="preserve"> </w:t>
      </w:r>
      <w:r w:rsidR="005039A6">
        <w:rPr>
          <w:rFonts w:ascii="Times New Roman" w:hAnsi="Times New Roman" w:cs="Times New Roman"/>
          <w:noProof/>
          <w:sz w:val="24"/>
          <w:szCs w:val="24"/>
        </w:rPr>
        <w:t xml:space="preserve">the mean </w:t>
      </w:r>
      <w:r w:rsidR="00C6418D">
        <w:rPr>
          <w:rFonts w:ascii="Times New Roman" w:hAnsi="Times New Roman" w:cs="Times New Roman"/>
          <w:noProof/>
          <w:sz w:val="24"/>
          <w:szCs w:val="24"/>
        </w:rPr>
        <w:t>Bayesian P-values</w:t>
      </w:r>
      <w:r w:rsidR="005039A6">
        <w:rPr>
          <w:rFonts w:ascii="Times New Roman" w:hAnsi="Times New Roman" w:cs="Times New Roman"/>
          <w:noProof/>
          <w:sz w:val="24"/>
          <w:szCs w:val="24"/>
        </w:rPr>
        <w:t xml:space="preserve"> from all retained posterior samples for all models ranged</w:t>
      </w:r>
      <w:r w:rsidR="00C6418D">
        <w:rPr>
          <w:rFonts w:ascii="Times New Roman" w:hAnsi="Times New Roman" w:cs="Times New Roman"/>
          <w:noProof/>
          <w:sz w:val="24"/>
          <w:szCs w:val="24"/>
        </w:rPr>
        <w:t xml:space="preserve"> between </w:t>
      </w:r>
      <w:r w:rsidR="00C6418D" w:rsidRPr="0040723E">
        <w:rPr>
          <w:rFonts w:ascii="Times New Roman" w:hAnsi="Times New Roman" w:cs="Times New Roman"/>
          <w:noProof/>
          <w:sz w:val="24"/>
          <w:szCs w:val="24"/>
        </w:rPr>
        <w:t>0.500</w:t>
      </w:r>
      <w:r w:rsidR="00C6418D">
        <w:rPr>
          <w:rFonts w:ascii="Times New Roman" w:hAnsi="Times New Roman" w:cs="Times New Roman"/>
          <w:noProof/>
          <w:sz w:val="24"/>
          <w:szCs w:val="24"/>
        </w:rPr>
        <w:t xml:space="preserve"> and 0.501</w:t>
      </w:r>
      <w:r w:rsidR="008439A7">
        <w:rPr>
          <w:rFonts w:ascii="Times New Roman" w:hAnsi="Times New Roman" w:cs="Times New Roman"/>
          <w:noProof/>
          <w:sz w:val="24"/>
          <w:szCs w:val="24"/>
        </w:rPr>
        <w:t>.</w:t>
      </w:r>
      <w:r w:rsidR="00C6418D">
        <w:rPr>
          <w:rFonts w:ascii="Times New Roman" w:hAnsi="Times New Roman" w:cs="Times New Roman"/>
          <w:noProof/>
          <w:sz w:val="24"/>
          <w:szCs w:val="24"/>
        </w:rPr>
        <w:t xml:space="preserve"> </w:t>
      </w:r>
      <w:r w:rsidR="005039A6">
        <w:rPr>
          <w:rFonts w:ascii="Times New Roman" w:hAnsi="Times New Roman" w:cs="Times New Roman"/>
          <w:noProof/>
          <w:sz w:val="24"/>
          <w:szCs w:val="24"/>
        </w:rPr>
        <w:t>M</w:t>
      </w:r>
      <w:r w:rsidR="008439A7">
        <w:rPr>
          <w:rFonts w:ascii="Times New Roman" w:hAnsi="Times New Roman" w:cs="Times New Roman"/>
          <w:noProof/>
          <w:sz w:val="24"/>
          <w:szCs w:val="24"/>
        </w:rPr>
        <w:t>odel 1 had the largest</w:t>
      </w:r>
      <w:r w:rsidR="00C6418D">
        <w:rPr>
          <w:rFonts w:ascii="Times New Roman" w:hAnsi="Times New Roman" w:cs="Times New Roman"/>
          <w:noProof/>
          <w:sz w:val="24"/>
          <w:szCs w:val="24"/>
        </w:rPr>
        <w:t xml:space="preserve"> DIC score</w:t>
      </w:r>
      <w:r w:rsidR="005039A6">
        <w:rPr>
          <w:rFonts w:ascii="Times New Roman" w:hAnsi="Times New Roman" w:cs="Times New Roman"/>
          <w:noProof/>
          <w:sz w:val="24"/>
          <w:szCs w:val="24"/>
        </w:rPr>
        <w:t xml:space="preserve"> (</w:t>
      </w:r>
      <w:r w:rsidR="005039A6" w:rsidRPr="005039A6">
        <w:rPr>
          <w:rFonts w:ascii="Times New Roman" w:hAnsi="Times New Roman" w:cs="Times New Roman"/>
          <w:noProof/>
          <w:sz w:val="24"/>
          <w:szCs w:val="24"/>
        </w:rPr>
        <w:t>10582.86</w:t>
      </w:r>
      <w:r w:rsidR="005039A6">
        <w:rPr>
          <w:rFonts w:ascii="Times New Roman" w:hAnsi="Times New Roman" w:cs="Times New Roman"/>
          <w:noProof/>
          <w:sz w:val="24"/>
          <w:szCs w:val="24"/>
        </w:rPr>
        <w:t>) followed by model 2 (</w:t>
      </w:r>
      <w:r w:rsidR="005039A6" w:rsidRPr="005039A6">
        <w:rPr>
          <w:rFonts w:ascii="Times New Roman" w:hAnsi="Times New Roman" w:cs="Times New Roman"/>
          <w:noProof/>
          <w:sz w:val="24"/>
          <w:szCs w:val="24"/>
        </w:rPr>
        <w:t>10490.96</w:t>
      </w:r>
      <w:r w:rsidR="005039A6">
        <w:rPr>
          <w:rFonts w:ascii="Times New Roman" w:hAnsi="Times New Roman" w:cs="Times New Roman"/>
          <w:noProof/>
          <w:sz w:val="24"/>
          <w:szCs w:val="24"/>
        </w:rPr>
        <w:t>), model 3 (</w:t>
      </w:r>
      <w:r w:rsidR="005039A6" w:rsidRPr="005039A6">
        <w:rPr>
          <w:rFonts w:ascii="Times New Roman" w:hAnsi="Times New Roman" w:cs="Times New Roman"/>
          <w:noProof/>
          <w:sz w:val="24"/>
          <w:szCs w:val="24"/>
        </w:rPr>
        <w:t>5033.4</w:t>
      </w:r>
      <w:r w:rsidR="005039A6">
        <w:rPr>
          <w:rFonts w:ascii="Times New Roman" w:hAnsi="Times New Roman" w:cs="Times New Roman"/>
          <w:noProof/>
          <w:sz w:val="24"/>
          <w:szCs w:val="24"/>
        </w:rPr>
        <w:t>2)</w:t>
      </w:r>
      <w:r w:rsidR="008439A7">
        <w:rPr>
          <w:rFonts w:ascii="Times New Roman" w:hAnsi="Times New Roman" w:cs="Times New Roman"/>
          <w:noProof/>
          <w:sz w:val="24"/>
          <w:szCs w:val="24"/>
        </w:rPr>
        <w:t>,</w:t>
      </w:r>
      <w:r w:rsidR="005039A6">
        <w:rPr>
          <w:rFonts w:ascii="Times New Roman" w:hAnsi="Times New Roman" w:cs="Times New Roman"/>
          <w:noProof/>
          <w:sz w:val="24"/>
          <w:szCs w:val="24"/>
        </w:rPr>
        <w:t xml:space="preserve"> and model 4 (</w:t>
      </w:r>
      <w:r w:rsidR="005039A6" w:rsidRPr="005039A6">
        <w:rPr>
          <w:rFonts w:ascii="Times New Roman" w:hAnsi="Times New Roman" w:cs="Times New Roman"/>
          <w:noProof/>
          <w:sz w:val="24"/>
          <w:szCs w:val="24"/>
        </w:rPr>
        <w:t>4874.8</w:t>
      </w:r>
      <w:r w:rsidR="005039A6">
        <w:rPr>
          <w:rFonts w:ascii="Times New Roman" w:hAnsi="Times New Roman" w:cs="Times New Roman"/>
          <w:noProof/>
          <w:sz w:val="24"/>
          <w:szCs w:val="24"/>
        </w:rPr>
        <w:t>3), however</w:t>
      </w:r>
      <w:r w:rsidR="008439A7">
        <w:rPr>
          <w:rFonts w:ascii="Times New Roman" w:hAnsi="Times New Roman" w:cs="Times New Roman"/>
          <w:noProof/>
          <w:sz w:val="24"/>
          <w:szCs w:val="24"/>
        </w:rPr>
        <w:t xml:space="preserve"> </w:t>
      </w:r>
      <w:r w:rsidR="00897247">
        <w:rPr>
          <w:rFonts w:ascii="Times New Roman" w:hAnsi="Times New Roman" w:cs="Times New Roman"/>
          <w:noProof/>
          <w:sz w:val="24"/>
          <w:szCs w:val="24"/>
        </w:rPr>
        <w:t>treating model parameters as fixed under models 2-4 resulted in</w:t>
      </w:r>
      <w:r w:rsidR="008439A7">
        <w:rPr>
          <w:rFonts w:ascii="Times New Roman" w:hAnsi="Times New Roman" w:cs="Times New Roman"/>
          <w:noProof/>
          <w:sz w:val="24"/>
          <w:szCs w:val="24"/>
        </w:rPr>
        <w:t xml:space="preserve"> excessively large coefficients of variation</w:t>
      </w:r>
      <w:r w:rsidR="00897247">
        <w:rPr>
          <w:rFonts w:ascii="Times New Roman" w:hAnsi="Times New Roman" w:cs="Times New Roman"/>
          <w:noProof/>
          <w:sz w:val="24"/>
          <w:szCs w:val="24"/>
        </w:rPr>
        <w:t xml:space="preserve"> suggesting that individual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97247" w:rsidRPr="00046C8F">
        <w:rPr>
          <w:rFonts w:ascii="Times New Roman" w:hAnsi="Times New Roman" w:cs="Times New Roman"/>
          <w:noProof/>
          <w:sz w:val="24"/>
          <w:szCs w:val="24"/>
        </w:rPr>
        <w:t xml:space="preserve"> </w:t>
      </w:r>
      <w:r w:rsidR="00897247">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897247">
        <w:rPr>
          <w:rFonts w:ascii="Times New Roman" w:hAnsi="Times New Roman" w:cs="Times New Roman"/>
          <w:noProof/>
          <w:sz w:val="24"/>
          <w:szCs w:val="24"/>
        </w:rPr>
        <w:t xml:space="preserve"> is important, </w:t>
      </w:r>
      <w:r w:rsidR="00897247"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97247"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97247" w:rsidRPr="00C52645">
        <w:rPr>
          <w:rFonts w:ascii="Times New Roman" w:hAnsi="Times New Roman" w:cs="Times New Roman"/>
          <w:noProof/>
          <w:sz w:val="24"/>
          <w:szCs w:val="24"/>
        </w:rPr>
        <w:t xml:space="preserve"> standard deviation from the base case of Model 1 to the constrained individual variability in Model 3 and Model 4 (</w:t>
      </w:r>
      <w:r w:rsidR="00897247">
        <w:rPr>
          <w:rFonts w:ascii="Times New Roman" w:hAnsi="Times New Roman" w:cs="Times New Roman"/>
          <w:noProof/>
          <w:sz w:val="24"/>
          <w:szCs w:val="24"/>
        </w:rPr>
        <w:t>Figure 3</w:t>
      </w:r>
      <w:r w:rsidR="00897247" w:rsidRPr="00C52645">
        <w:rPr>
          <w:rFonts w:ascii="Times New Roman" w:hAnsi="Times New Roman" w:cs="Times New Roman"/>
          <w:noProof/>
          <w:sz w:val="24"/>
          <w:szCs w:val="24"/>
        </w:rPr>
        <w:t>).</w:t>
      </w:r>
    </w:p>
    <w:p w14:paraId="5B6F01F8"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4CAB5BB0"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64E94B8C" w14:textId="60AC3B4B"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sidR="00F11515">
        <w:rPr>
          <w:rFonts w:ascii="Times New Roman" w:hAnsi="Times New Roman" w:cs="Times New Roman"/>
          <w:noProof/>
          <w:sz w:val="24"/>
          <w:szCs w:val="24"/>
        </w:rPr>
        <w:t>Table 5</w:t>
      </w:r>
      <w:r w:rsidRPr="00046C8F">
        <w:rPr>
          <w:rFonts w:ascii="Times New Roman" w:hAnsi="Times New Roman" w:cs="Times New Roman"/>
          <w:noProof/>
          <w:sz w:val="24"/>
          <w:szCs w:val="24"/>
        </w:rPr>
        <w:t>).</w:t>
      </w:r>
      <w:r w:rsidR="00181C93">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sidR="00B7205F">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sidR="00F11515">
        <w:rPr>
          <w:rFonts w:ascii="Times New Roman" w:hAnsi="Times New Roman" w:cs="Times New Roman"/>
          <w:noProof/>
          <w:sz w:val="24"/>
          <w:szCs w:val="24"/>
        </w:rPr>
        <w:t>Table 2</w:t>
      </w:r>
      <w:r w:rsidRPr="00046C8F">
        <w:rPr>
          <w:rFonts w:ascii="Times New Roman" w:hAnsi="Times New Roman" w:cs="Times New Roman"/>
          <w:noProof/>
          <w:sz w:val="24"/>
          <w:szCs w:val="24"/>
        </w:rPr>
        <w:t>). From these results, it was concluded that estimates produced by maximum likelihood were satisfactorily similar to estimates from the Bayesian approach. Model residuals were distributed around zero fairly consist</w:t>
      </w:r>
      <w:r>
        <w:rPr>
          <w:rFonts w:ascii="Times New Roman" w:hAnsi="Times New Roman" w:cs="Times New Roman"/>
          <w:noProof/>
          <w:sz w:val="24"/>
          <w:szCs w:val="24"/>
        </w:rPr>
        <w:t>e</w:t>
      </w:r>
      <w:r w:rsidRPr="00046C8F">
        <w:rPr>
          <w:rFonts w:ascii="Times New Roman" w:hAnsi="Times New Roman" w:cs="Times New Roman"/>
          <w:noProof/>
          <w:sz w:val="24"/>
          <w:szCs w:val="24"/>
        </w:rPr>
        <w:t>ntly for all but the largest fish. For fish with recapture lengths excee</w:t>
      </w:r>
      <w:r w:rsidR="006C6D8D">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(Figures 3). </w:t>
      </w:r>
    </w:p>
    <w:p w14:paraId="6504272E"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6B5FEA12"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 model performance</w:t>
      </w:r>
    </w:p>
    <w:p w14:paraId="59A3B6FD" w14:textId="07F0390F"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the mean predictive variance metric ranged between 7.29 and 24.96 (mean = 14.20,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2.20</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where a lower predictive variance indicates a better model fit</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From all candidate </w:t>
      </w:r>
      <w:r w:rsidR="00500889">
        <w:rPr>
          <w:rFonts w:ascii="Times New Roman" w:hAnsi="Times New Roman" w:cs="Times New Roman"/>
          <w:noProof/>
          <w:sz w:val="24"/>
          <w:szCs w:val="24"/>
        </w:rPr>
        <w:t xml:space="preserve">likelihood </w:t>
      </w:r>
      <w:r>
        <w:rPr>
          <w:rFonts w:ascii="Times New Roman" w:hAnsi="Times New Roman" w:cs="Times New Roman"/>
          <w:noProof/>
          <w:sz w:val="24"/>
          <w:szCs w:val="24"/>
        </w:rPr>
        <w:t>models, t</w:t>
      </w:r>
      <w:r w:rsidRPr="00046C8F">
        <w:rPr>
          <w:rFonts w:ascii="Times New Roman" w:hAnsi="Times New Roman" w:cs="Times New Roman"/>
          <w:noProof/>
          <w:sz w:val="24"/>
          <w:szCs w:val="24"/>
        </w:rPr>
        <w:t>he structure of Model 11 best predicted cross validation data in 3</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486 of 10,000 iterations. The predictive variance for Model 11 ranged between 7.29 and 20.10 (mean = 13.64, s.d. = 1.91). The 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ranged in predictive variance between 7.17 and 26.09 (mean = 14.35, </w:t>
      </w:r>
      <w:r w:rsidR="00181C93">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2.44). The structure of Model 11 performed better than the structure of Model 5 in 6</w:t>
      </w:r>
      <w:r w:rsidR="002076A8">
        <w:rPr>
          <w:rFonts w:ascii="Times New Roman" w:hAnsi="Times New Roman" w:cs="Times New Roman"/>
          <w:noProof/>
          <w:sz w:val="24"/>
          <w:szCs w:val="24"/>
        </w:rPr>
        <w:t>,</w:t>
      </w:r>
      <w:r w:rsidRPr="00046C8F">
        <w:rPr>
          <w:rFonts w:ascii="Times New Roman" w:hAnsi="Times New Roman" w:cs="Times New Roman"/>
          <w:noProof/>
          <w:sz w:val="24"/>
          <w:szCs w:val="24"/>
        </w:rPr>
        <w:t>351 of 10,000 cross validation iterations. Differences in predictive variance between these two competing structures ranged between -1.60 and 10.80 (mean = 0.72, s.d. = 1.37)</w:t>
      </w:r>
      <w:r w:rsidR="00181C93">
        <w:rPr>
          <w:rFonts w:ascii="Times New Roman" w:hAnsi="Times New Roman" w:cs="Times New Roman"/>
          <w:noProof/>
          <w:sz w:val="24"/>
          <w:szCs w:val="24"/>
        </w:rPr>
        <w:t xml:space="preserve"> </w:t>
      </w:r>
      <w:r w:rsidRPr="00046C8F">
        <w:rPr>
          <w:rFonts w:ascii="Times New Roman" w:hAnsi="Times New Roman" w:cs="Times New Roman"/>
          <w:noProof/>
          <w:sz w:val="24"/>
          <w:szCs w:val="24"/>
        </w:rPr>
        <w:t>and indicate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that the inclusion of additional growth data did improve the predictive capability of growth models compared to tagging data alone. Bootstrapped parameter estimates </w:t>
      </w:r>
      <w:r w:rsidR="006C6D8D">
        <w:rPr>
          <w:rFonts w:ascii="Times New Roman" w:hAnsi="Times New Roman" w:cs="Times New Roman"/>
          <w:noProof/>
          <w:sz w:val="24"/>
          <w:szCs w:val="24"/>
        </w:rPr>
        <w:t xml:space="preserve">that were </w:t>
      </w:r>
      <w:r>
        <w:rPr>
          <w:rFonts w:ascii="Times New Roman" w:hAnsi="Times New Roman" w:cs="Times New Roman"/>
          <w:noProof/>
          <w:sz w:val="24"/>
          <w:szCs w:val="24"/>
        </w:rPr>
        <w:t>refit</w:t>
      </w:r>
      <w:r w:rsidR="006C6D8D">
        <w:rPr>
          <w:rFonts w:ascii="Times New Roman" w:hAnsi="Times New Roman" w:cs="Times New Roman"/>
          <w:noProof/>
          <w:sz w:val="24"/>
          <w:szCs w:val="24"/>
        </w:rPr>
        <w:t>ted(?)</w:t>
      </w:r>
      <w:r w:rsidRPr="00046C8F">
        <w:rPr>
          <w:rFonts w:ascii="Times New Roman" w:hAnsi="Times New Roman" w:cs="Times New Roman"/>
          <w:noProof/>
          <w:sz w:val="24"/>
          <w:szCs w:val="24"/>
        </w:rPr>
        <w:t xml:space="preserve"> using the prefered model structure and Model 5’s tagging only data are summarized in </w:t>
      </w:r>
      <w:r w:rsidR="00F11515">
        <w:rPr>
          <w:rFonts w:ascii="Times New Roman" w:hAnsi="Times New Roman" w:cs="Times New Roman"/>
          <w:noProof/>
          <w:sz w:val="24"/>
          <w:szCs w:val="24"/>
        </w:rPr>
        <w:t>Table 2</w:t>
      </w:r>
      <w:r>
        <w:rPr>
          <w:rFonts w:ascii="Times New Roman" w:hAnsi="Times New Roman" w:cs="Times New Roman"/>
          <w:noProof/>
          <w:sz w:val="24"/>
          <w:szCs w:val="24"/>
        </w:rPr>
        <w:t xml:space="preserve"> and </w:t>
      </w:r>
      <w:r w:rsidR="009D3603">
        <w:rPr>
          <w:rFonts w:ascii="Times New Roman" w:hAnsi="Times New Roman" w:cs="Times New Roman"/>
          <w:noProof/>
          <w:sz w:val="24"/>
          <w:szCs w:val="24"/>
        </w:rPr>
        <w:t xml:space="preserve">all parameters for models 5-11 are </w:t>
      </w:r>
      <w:r>
        <w:rPr>
          <w:rFonts w:ascii="Times New Roman" w:hAnsi="Times New Roman" w:cs="Times New Roman"/>
          <w:noProof/>
          <w:sz w:val="24"/>
          <w:szCs w:val="24"/>
        </w:rPr>
        <w:t xml:space="preserve">reported in full in </w:t>
      </w:r>
      <w:r w:rsidR="00F11515">
        <w:rPr>
          <w:rFonts w:ascii="Times New Roman" w:hAnsi="Times New Roman" w:cs="Times New Roman"/>
          <w:noProof/>
          <w:sz w:val="24"/>
          <w:szCs w:val="24"/>
        </w:rPr>
        <w:t>Table 5</w:t>
      </w:r>
      <w:r w:rsidRPr="00046C8F">
        <w:rPr>
          <w:rFonts w:ascii="Times New Roman" w:hAnsi="Times New Roman" w:cs="Times New Roman"/>
          <w:noProof/>
          <w:sz w:val="24"/>
          <w:szCs w:val="24"/>
        </w:rPr>
        <w:t xml:space="preserve">. When fit to the entire tagging data set, the residual pattern of Model 11 also underestimated lengths at recapture length </w:t>
      </w:r>
      <w:r>
        <w:rPr>
          <w:rFonts w:ascii="Times New Roman" w:hAnsi="Times New Roman" w:cs="Times New Roman"/>
          <w:noProof/>
          <w:sz w:val="24"/>
          <w:szCs w:val="24"/>
        </w:rPr>
        <w:t xml:space="preserve">for </w:t>
      </w:r>
      <w:r w:rsidRPr="00046C8F">
        <w:rPr>
          <w:rFonts w:ascii="Times New Roman" w:hAnsi="Times New Roman" w:cs="Times New Roman"/>
          <w:noProof/>
          <w:sz w:val="24"/>
          <w:szCs w:val="24"/>
        </w:rPr>
        <w:t>the largest individuals.</w:t>
      </w:r>
    </w:p>
    <w:p w14:paraId="78AFEAE3" w14:textId="77777777" w:rsidR="008C372D" w:rsidRPr="00046C8F" w:rsidRDefault="008C372D" w:rsidP="008C372D">
      <w:pPr>
        <w:keepNext/>
        <w:spacing w:line="480" w:lineRule="auto"/>
        <w:rPr>
          <w:rFonts w:ascii="Times New Roman" w:hAnsi="Times New Roman" w:cs="Times New Roman"/>
          <w:sz w:val="24"/>
          <w:szCs w:val="24"/>
        </w:rPr>
      </w:pPr>
    </w:p>
    <w:p w14:paraId="0FD304A6"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Discussion</w:t>
      </w:r>
    </w:p>
    <w:p w14:paraId="04F5B963" w14:textId="38BADF4A" w:rsidR="00B90F3E" w:rsidRDefault="00CF6A04" w:rsidP="00CF6A04">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sidR="00026913">
        <w:rPr>
          <w:rFonts w:ascii="Times New Roman" w:hAnsi="Times New Roman" w:cs="Times New Roman"/>
          <w:sz w:val="24"/>
          <w:szCs w:val="24"/>
        </w:rPr>
        <w:t xml:space="preserve"> </w:t>
      </w:r>
      <w:r w:rsidR="005C67A5">
        <w:rPr>
          <w:rFonts w:ascii="Times New Roman" w:hAnsi="Times New Roman" w:cs="Times New Roman"/>
          <w:sz w:val="24"/>
          <w:szCs w:val="24"/>
        </w:rPr>
        <w:t>and</w:t>
      </w:r>
      <w:r w:rsidR="00026913">
        <w:rPr>
          <w:rFonts w:ascii="Times New Roman" w:hAnsi="Times New Roman" w:cs="Times New Roman"/>
          <w:sz w:val="24"/>
          <w:szCs w:val="24"/>
        </w:rPr>
        <w:t xml:space="preserve"> provid</w:t>
      </w:r>
      <w:r w:rsidR="005C67A5">
        <w:rPr>
          <w:rFonts w:ascii="Times New Roman" w:hAnsi="Times New Roman" w:cs="Times New Roman"/>
          <w:sz w:val="24"/>
          <w:szCs w:val="24"/>
        </w:rPr>
        <w:t>e</w:t>
      </w:r>
      <w:r w:rsidR="00026913">
        <w:rPr>
          <w:rFonts w:ascii="Times New Roman" w:hAnsi="Times New Roman" w:cs="Times New Roman"/>
          <w:sz w:val="24"/>
          <w:szCs w:val="24"/>
        </w:rPr>
        <w:t xml:space="preserve"> </w:t>
      </w:r>
      <w:r w:rsidR="00802991">
        <w:rPr>
          <w:rFonts w:ascii="Times New Roman" w:hAnsi="Times New Roman" w:cs="Times New Roman"/>
          <w:sz w:val="24"/>
          <w:szCs w:val="24"/>
        </w:rPr>
        <w:t>robust support for some observed life history parameters.</w:t>
      </w:r>
      <w:r w:rsidRPr="00046C8F">
        <w:rPr>
          <w:rFonts w:ascii="Times New Roman" w:hAnsi="Times New Roman" w:cs="Times New Roman"/>
          <w:sz w:val="24"/>
          <w:szCs w:val="24"/>
        </w:rPr>
        <w:t xml:space="preserve"> </w:t>
      </w:r>
      <w:r w:rsidR="00B37117">
        <w:rPr>
          <w:rFonts w:ascii="Times New Roman" w:hAnsi="Times New Roman" w:cs="Times New Roman"/>
          <w:sz w:val="24"/>
          <w:szCs w:val="24"/>
        </w:rPr>
        <w:t>Growth p</w:t>
      </w:r>
      <w:r w:rsidR="00B37117" w:rsidRPr="00046C8F">
        <w:rPr>
          <w:rFonts w:ascii="Times New Roman" w:hAnsi="Times New Roman" w:cs="Times New Roman"/>
          <w:sz w:val="24"/>
          <w:szCs w:val="24"/>
        </w:rPr>
        <w:t>arameter</w:t>
      </w:r>
      <w:r w:rsidR="00B05A28">
        <w:rPr>
          <w:rFonts w:ascii="Times New Roman" w:hAnsi="Times New Roman" w:cs="Times New Roman"/>
          <w:sz w:val="24"/>
          <w:szCs w:val="24"/>
        </w:rPr>
        <w:t>s</w:t>
      </w:r>
      <w:r w:rsidR="00B37117" w:rsidRPr="00046C8F">
        <w:rPr>
          <w:rFonts w:ascii="Times New Roman" w:hAnsi="Times New Roman" w:cs="Times New Roman"/>
          <w:sz w:val="24"/>
          <w:szCs w:val="24"/>
        </w:rPr>
        <w:t xml:space="preserve"> derived </w:t>
      </w:r>
      <w:r w:rsidR="00B37117">
        <w:rPr>
          <w:rFonts w:ascii="Times New Roman" w:hAnsi="Times New Roman" w:cs="Times New Roman"/>
          <w:sz w:val="24"/>
          <w:szCs w:val="24"/>
        </w:rPr>
        <w:t>using</w:t>
      </w:r>
      <w:r w:rsidR="00B37117" w:rsidRPr="00046C8F">
        <w:rPr>
          <w:rFonts w:ascii="Times New Roman" w:hAnsi="Times New Roman" w:cs="Times New Roman"/>
          <w:sz w:val="24"/>
          <w:szCs w:val="24"/>
        </w:rPr>
        <w:t xml:space="preserve"> integrative models that incorporated additional length frequency and length-at-age data were better able to predict </w:t>
      </w:r>
      <w:r w:rsidR="00B05A28">
        <w:rPr>
          <w:rFonts w:ascii="Times New Roman" w:hAnsi="Times New Roman" w:cs="Times New Roman"/>
          <w:sz w:val="24"/>
          <w:szCs w:val="24"/>
        </w:rPr>
        <w:t xml:space="preserve">observed </w:t>
      </w:r>
      <w:r w:rsidR="00B37117" w:rsidRPr="00046C8F">
        <w:rPr>
          <w:rFonts w:ascii="Times New Roman" w:hAnsi="Times New Roman" w:cs="Times New Roman"/>
          <w:sz w:val="24"/>
          <w:szCs w:val="24"/>
        </w:rPr>
        <w:t>growth</w:t>
      </w:r>
      <w:r w:rsidR="00B37117">
        <w:rPr>
          <w:rFonts w:ascii="Times New Roman" w:hAnsi="Times New Roman" w:cs="Times New Roman"/>
          <w:sz w:val="24"/>
          <w:szCs w:val="24"/>
        </w:rPr>
        <w:t xml:space="preserve"> in </w:t>
      </w:r>
      <w:r w:rsidR="00B05A28">
        <w:rPr>
          <w:rFonts w:ascii="Times New Roman" w:hAnsi="Times New Roman" w:cs="Times New Roman"/>
          <w:sz w:val="24"/>
          <w:szCs w:val="24"/>
        </w:rPr>
        <w:lastRenderedPageBreak/>
        <w:t>recaptured fish</w:t>
      </w:r>
      <w:r w:rsidR="00B37117" w:rsidRPr="00046C8F">
        <w:rPr>
          <w:rFonts w:ascii="Times New Roman" w:hAnsi="Times New Roman" w:cs="Times New Roman"/>
          <w:sz w:val="24"/>
          <w:szCs w:val="24"/>
        </w:rPr>
        <w:t>.</w:t>
      </w:r>
      <w:r w:rsidR="00B37117">
        <w:rPr>
          <w:rFonts w:ascii="Times New Roman" w:hAnsi="Times New Roman" w:cs="Times New Roman"/>
          <w:sz w:val="24"/>
          <w:szCs w:val="24"/>
        </w:rPr>
        <w:t xml:space="preserve"> </w:t>
      </w:r>
      <w:r w:rsidR="00671D43">
        <w:rPr>
          <w:rFonts w:ascii="Times New Roman" w:hAnsi="Times New Roman" w:cs="Times New Roman"/>
          <w:sz w:val="24"/>
          <w:szCs w:val="24"/>
        </w:rPr>
        <w:t>These p</w:t>
      </w:r>
      <w:r w:rsidRPr="00046C8F">
        <w:rPr>
          <w:rFonts w:ascii="Times New Roman" w:hAnsi="Times New Roman" w:cs="Times New Roman"/>
          <w:sz w:val="24"/>
          <w:szCs w:val="24"/>
        </w:rPr>
        <w:t xml:space="preserve">arameters were </w:t>
      </w:r>
      <w:r w:rsidR="00B90F3E">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046C8F">
        <w:rPr>
          <w:rFonts w:ascii="Times New Roman" w:hAnsi="Times New Roman" w:cs="Times New Roman"/>
          <w:sz w:val="24"/>
          <w:szCs w:val="24"/>
        </w:rPr>
        <w:t xml:space="preserve">those derived </w:t>
      </w:r>
      <w:r w:rsidR="006C6D8D">
        <w:rPr>
          <w:rFonts w:ascii="Times New Roman" w:hAnsi="Times New Roman" w:cs="Times New Roman"/>
          <w:sz w:val="24"/>
          <w:szCs w:val="24"/>
        </w:rPr>
        <w:t>from</w:t>
      </w:r>
      <w:r w:rsidR="000B43C0">
        <w:rPr>
          <w:rFonts w:ascii="Times New Roman" w:hAnsi="Times New Roman" w:cs="Times New Roman"/>
          <w:sz w:val="24"/>
          <w:szCs w:val="24"/>
        </w:rPr>
        <w:t>; 1)</w:t>
      </w:r>
      <w:r w:rsidR="00991EDB">
        <w:rPr>
          <w:rFonts w:ascii="Times New Roman" w:hAnsi="Times New Roman" w:cs="Times New Roman"/>
          <w:sz w:val="24"/>
          <w:szCs w:val="24"/>
        </w:rPr>
        <w:t xml:space="preserve"> </w:t>
      </w:r>
      <w:r w:rsidR="00991EDB" w:rsidRPr="00046C8F">
        <w:rPr>
          <w:rFonts w:ascii="Times New Roman" w:hAnsi="Times New Roman" w:cs="Times New Roman"/>
          <w:sz w:val="24"/>
          <w:szCs w:val="24"/>
        </w:rPr>
        <w:t>th</w:t>
      </w:r>
      <w:r w:rsidR="00991EDB">
        <w:rPr>
          <w:rFonts w:ascii="Times New Roman" w:hAnsi="Times New Roman" w:cs="Times New Roman"/>
          <w:sz w:val="24"/>
          <w:szCs w:val="24"/>
        </w:rPr>
        <w:t>e</w:t>
      </w:r>
      <w:r w:rsidR="00991EDB" w:rsidRPr="00046C8F">
        <w:rPr>
          <w:rFonts w:ascii="Times New Roman" w:hAnsi="Times New Roman" w:cs="Times New Roman"/>
          <w:sz w:val="24"/>
          <w:szCs w:val="24"/>
        </w:rPr>
        <w:t xml:space="preserve"> fit </w:t>
      </w:r>
      <w:r w:rsidR="00991EDB">
        <w:rPr>
          <w:rFonts w:ascii="Times New Roman" w:hAnsi="Times New Roman" w:cs="Times New Roman"/>
          <w:sz w:val="24"/>
          <w:szCs w:val="24"/>
        </w:rPr>
        <w:t xml:space="preserve">of </w:t>
      </w:r>
      <w:r w:rsidR="00991EDB" w:rsidRPr="00046C8F">
        <w:rPr>
          <w:rFonts w:ascii="Times New Roman" w:hAnsi="Times New Roman" w:cs="Times New Roman"/>
          <w:sz w:val="24"/>
          <w:szCs w:val="24"/>
        </w:rPr>
        <w:t xml:space="preserve">only </w:t>
      </w:r>
      <w:r w:rsidR="00897247">
        <w:rPr>
          <w:rFonts w:ascii="Times New Roman" w:hAnsi="Times New Roman" w:cs="Times New Roman"/>
          <w:sz w:val="24"/>
          <w:szCs w:val="24"/>
        </w:rPr>
        <w:t>integrated daily growth increments</w:t>
      </w:r>
      <w:r w:rsidR="00991EDB" w:rsidRPr="00046C8F">
        <w:rPr>
          <w:rFonts w:ascii="Times New Roman" w:hAnsi="Times New Roman" w:cs="Times New Roman"/>
          <w:sz w:val="24"/>
          <w:szCs w:val="24"/>
        </w:rPr>
        <w:t xml:space="preserve"> </w:t>
      </w:r>
      <w:r w:rsidR="00671D43">
        <w:rPr>
          <w:rFonts w:ascii="Times New Roman" w:hAnsi="Times New Roman" w:cs="Times New Roman"/>
          <w:sz w:val="24"/>
          <w:szCs w:val="24"/>
        </w:rPr>
        <w:t xml:space="preserve">from </w:t>
      </w:r>
      <w:r w:rsidR="00897247">
        <w:rPr>
          <w:rFonts w:ascii="Times New Roman" w:hAnsi="Times New Roman" w:cs="Times New Roman"/>
          <w:sz w:val="24"/>
          <w:szCs w:val="24"/>
        </w:rPr>
        <w:t xml:space="preserve">otoliths collected in </w:t>
      </w:r>
      <w:r w:rsidR="00671D43">
        <w:rPr>
          <w:rFonts w:ascii="Times New Roman" w:hAnsi="Times New Roman" w:cs="Times New Roman"/>
          <w:sz w:val="24"/>
          <w:szCs w:val="24"/>
        </w:rPr>
        <w:t>t</w:t>
      </w:r>
      <w:r w:rsidR="00991EDB">
        <w:rPr>
          <w:rFonts w:ascii="Times New Roman" w:hAnsi="Times New Roman" w:cs="Times New Roman"/>
          <w:sz w:val="24"/>
          <w:szCs w:val="24"/>
        </w:rPr>
        <w:t xml:space="preserve">he NWHI </w:t>
      </w:r>
      <w:r w:rsidR="00991EDB" w:rsidRPr="00046C8F">
        <w:rPr>
          <w:rFonts w:ascii="Times New Roman" w:hAnsi="Times New Roman" w:cs="Times New Roman"/>
          <w:sz w:val="24"/>
          <w:szCs w:val="24"/>
        </w:rPr>
        <w:t>without constraini</w:t>
      </w:r>
      <w:r w:rsidR="00991EDB">
        <w:rPr>
          <w:rFonts w:ascii="Times New Roman" w:hAnsi="Times New Roman" w:cs="Times New Roman"/>
          <w:sz w:val="24"/>
          <w:szCs w:val="24"/>
        </w:rPr>
        <w:t>ng</w:t>
      </w:r>
      <w:r w:rsidR="00991ED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91EDB" w:rsidRPr="00046C8F">
        <w:rPr>
          <w:rFonts w:ascii="Times New Roman" w:hAnsi="Times New Roman" w:cs="Times New Roman"/>
          <w:sz w:val="24"/>
          <w:szCs w:val="24"/>
        </w:rPr>
        <w:t xml:space="preserve"> </w:t>
      </w:r>
      <w:r w:rsidR="00991EDB">
        <w:rPr>
          <w:rFonts w:ascii="Times New Roman" w:hAnsi="Times New Roman" w:cs="Times New Roman"/>
          <w:sz w:val="24"/>
          <w:szCs w:val="24"/>
        </w:rPr>
        <w:fldChar w:fldCharType="begin" w:fldLock="1"/>
      </w:r>
      <w:r w:rsidR="00991EDB">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sidR="00991EDB">
        <w:rPr>
          <w:rFonts w:ascii="Times New Roman" w:hAnsi="Times New Roman" w:cs="Times New Roman"/>
          <w:sz w:val="24"/>
          <w:szCs w:val="24"/>
        </w:rPr>
        <w:fldChar w:fldCharType="separate"/>
      </w:r>
      <w:r w:rsidR="00991EDB" w:rsidRPr="00FC72E3">
        <w:rPr>
          <w:rFonts w:ascii="Times New Roman" w:hAnsi="Times New Roman" w:cs="Times New Roman"/>
          <w:noProof/>
          <w:sz w:val="24"/>
          <w:szCs w:val="24"/>
        </w:rPr>
        <w:t>(Ralston and Miyamoto 1983)</w:t>
      </w:r>
      <w:r w:rsidR="00991EDB">
        <w:rPr>
          <w:rFonts w:ascii="Times New Roman" w:hAnsi="Times New Roman" w:cs="Times New Roman"/>
          <w:sz w:val="24"/>
          <w:szCs w:val="24"/>
        </w:rPr>
        <w:fldChar w:fldCharType="end"/>
      </w:r>
      <w:r w:rsidR="00991EDB">
        <w:rPr>
          <w:rFonts w:ascii="Times New Roman" w:hAnsi="Times New Roman" w:cs="Times New Roman"/>
          <w:sz w:val="24"/>
          <w:szCs w:val="24"/>
        </w:rPr>
        <w:t xml:space="preserve">, </w:t>
      </w:r>
      <w:r w:rsidR="00483E13">
        <w:rPr>
          <w:rFonts w:ascii="Times New Roman" w:hAnsi="Times New Roman" w:cs="Times New Roman"/>
          <w:sz w:val="24"/>
          <w:szCs w:val="24"/>
        </w:rPr>
        <w:t>2)</w:t>
      </w:r>
      <w:r w:rsidR="00897247" w:rsidRPr="00897247">
        <w:rPr>
          <w:rFonts w:ascii="Times New Roman" w:hAnsi="Times New Roman" w:cs="Times New Roman"/>
          <w:sz w:val="24"/>
          <w:szCs w:val="24"/>
        </w:rPr>
        <w:t xml:space="preserve"> </w:t>
      </w:r>
      <w:r w:rsidR="00897247">
        <w:rPr>
          <w:rFonts w:ascii="Times New Roman" w:hAnsi="Times New Roman" w:cs="Times New Roman"/>
          <w:sz w:val="24"/>
          <w:szCs w:val="24"/>
        </w:rPr>
        <w:t xml:space="preserve">integrated daily growth increments and </w:t>
      </w:r>
      <w:proofErr w:type="spellStart"/>
      <w:r w:rsidR="00897247">
        <w:rPr>
          <w:rFonts w:ascii="Times New Roman" w:hAnsi="Times New Roman" w:cs="Times New Roman"/>
          <w:sz w:val="24"/>
          <w:szCs w:val="24"/>
        </w:rPr>
        <w:t>microincrement</w:t>
      </w:r>
      <w:proofErr w:type="spellEnd"/>
      <w:r w:rsidR="00897247">
        <w:rPr>
          <w:rFonts w:ascii="Times New Roman" w:hAnsi="Times New Roman" w:cs="Times New Roman"/>
          <w:sz w:val="24"/>
          <w:szCs w:val="24"/>
        </w:rPr>
        <w:t xml:space="preserve"> counts</w:t>
      </w:r>
      <w:r w:rsidR="00671D43">
        <w:rPr>
          <w:rFonts w:ascii="Times New Roman" w:hAnsi="Times New Roman" w:cs="Times New Roman"/>
          <w:sz w:val="24"/>
          <w:szCs w:val="24"/>
        </w:rPr>
        <w:t xml:space="preserve"> </w:t>
      </w:r>
      <w:r w:rsidR="00483E13">
        <w:rPr>
          <w:rFonts w:ascii="Times New Roman" w:hAnsi="Times New Roman" w:cs="Times New Roman"/>
          <w:sz w:val="24"/>
          <w:szCs w:val="24"/>
        </w:rPr>
        <w:t xml:space="preserve">(DeMartini et al. 1994), </w:t>
      </w:r>
      <w:r w:rsidR="00991EDB">
        <w:rPr>
          <w:rFonts w:ascii="Times New Roman" w:hAnsi="Times New Roman" w:cs="Times New Roman"/>
          <w:sz w:val="24"/>
          <w:szCs w:val="24"/>
        </w:rPr>
        <w:t xml:space="preserve">and </w:t>
      </w:r>
      <w:r w:rsidR="00483E13">
        <w:rPr>
          <w:rFonts w:ascii="Times New Roman" w:hAnsi="Times New Roman" w:cs="Times New Roman"/>
          <w:sz w:val="24"/>
          <w:szCs w:val="24"/>
        </w:rPr>
        <w:t>3</w:t>
      </w:r>
      <w:r w:rsidR="00991EDB">
        <w:rPr>
          <w:rFonts w:ascii="Times New Roman" w:hAnsi="Times New Roman" w:cs="Times New Roman"/>
          <w:sz w:val="24"/>
          <w:szCs w:val="24"/>
        </w:rPr>
        <w:t>)</w:t>
      </w:r>
      <w:r w:rsidR="000B43C0">
        <w:rPr>
          <w:rFonts w:ascii="Times New Roman" w:hAnsi="Times New Roman" w:cs="Times New Roman"/>
          <w:sz w:val="24"/>
          <w:szCs w:val="24"/>
        </w:rPr>
        <w:t xml:space="preserve"> </w:t>
      </w:r>
      <w:r w:rsidR="00527223">
        <w:rPr>
          <w:rFonts w:ascii="Times New Roman" w:hAnsi="Times New Roman" w:cs="Times New Roman"/>
          <w:sz w:val="24"/>
          <w:szCs w:val="24"/>
        </w:rPr>
        <w:t xml:space="preserve">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counts of </w:t>
      </w:r>
      <w:r w:rsidR="00671D43">
        <w:rPr>
          <w:rFonts w:ascii="Times New Roman" w:hAnsi="Times New Roman" w:cs="Times New Roman"/>
          <w:sz w:val="24"/>
          <w:szCs w:val="24"/>
        </w:rPr>
        <w:t xml:space="preserve">otolith </w:t>
      </w:r>
      <w:r w:rsidR="00897247">
        <w:rPr>
          <w:rFonts w:ascii="Times New Roman" w:hAnsi="Times New Roman" w:cs="Times New Roman"/>
          <w:sz w:val="24"/>
          <w:szCs w:val="24"/>
        </w:rPr>
        <w:t>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00802991">
        <w:rPr>
          <w:rFonts w:ascii="Times New Roman" w:hAnsi="Times New Roman" w:cs="Times New Roman"/>
          <w:sz w:val="24"/>
          <w:szCs w:val="24"/>
        </w:rPr>
        <w:t xml:space="preserve">MHI </w:t>
      </w:r>
      <w:r>
        <w:rPr>
          <w:rFonts w:ascii="Times New Roman" w:hAnsi="Times New Roman" w:cs="Times New Roman"/>
          <w:sz w:val="24"/>
          <w:szCs w:val="24"/>
        </w:rPr>
        <w:t xml:space="preserve">and </w:t>
      </w:r>
      <w:r w:rsidR="00802991">
        <w:rPr>
          <w:rFonts w:ascii="Times New Roman" w:hAnsi="Times New Roman" w:cs="Times New Roman"/>
          <w:sz w:val="24"/>
          <w:szCs w:val="24"/>
        </w:rPr>
        <w:t>NWHI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C37A0">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sidR="00802991">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sidR="008741AC">
        <w:rPr>
          <w:rFonts w:ascii="Times New Roman" w:hAnsi="Times New Roman" w:cs="Times New Roman"/>
          <w:sz w:val="24"/>
          <w:szCs w:val="24"/>
        </w:rPr>
        <w:t xml:space="preserve"> and support the </w:t>
      </w:r>
      <w:r w:rsidR="00F40956">
        <w:rPr>
          <w:rFonts w:ascii="Times New Roman" w:hAnsi="Times New Roman" w:cs="Times New Roman"/>
          <w:sz w:val="24"/>
          <w:szCs w:val="24"/>
        </w:rPr>
        <w:t xml:space="preserve">implicit </w:t>
      </w:r>
      <w:r w:rsidR="008741AC">
        <w:rPr>
          <w:rFonts w:ascii="Times New Roman" w:hAnsi="Times New Roman" w:cs="Times New Roman"/>
          <w:sz w:val="24"/>
          <w:szCs w:val="24"/>
        </w:rPr>
        <w:t xml:space="preserve">assumption that </w:t>
      </w:r>
      <w:r w:rsidR="008741AC" w:rsidRPr="00046C8F">
        <w:rPr>
          <w:rFonts w:ascii="Times New Roman" w:hAnsi="Times New Roman" w:cs="Times New Roman"/>
          <w:sz w:val="24"/>
          <w:szCs w:val="24"/>
        </w:rPr>
        <w:t xml:space="preserve">tagging </w:t>
      </w:r>
      <w:r w:rsidR="00F40956">
        <w:rPr>
          <w:rFonts w:ascii="Times New Roman" w:hAnsi="Times New Roman" w:cs="Times New Roman"/>
          <w:sz w:val="24"/>
          <w:szCs w:val="24"/>
        </w:rPr>
        <w:t xml:space="preserve">individuals </w:t>
      </w:r>
      <w:r w:rsidR="008741AC">
        <w:rPr>
          <w:rFonts w:ascii="Times New Roman" w:hAnsi="Times New Roman" w:cs="Times New Roman"/>
          <w:sz w:val="24"/>
          <w:szCs w:val="24"/>
        </w:rPr>
        <w:t>did</w:t>
      </w:r>
      <w:r w:rsidR="008741AC" w:rsidRPr="00046C8F">
        <w:rPr>
          <w:rFonts w:ascii="Times New Roman" w:hAnsi="Times New Roman" w:cs="Times New Roman"/>
          <w:sz w:val="24"/>
          <w:szCs w:val="24"/>
        </w:rPr>
        <w:t xml:space="preserve"> not disrupt</w:t>
      </w:r>
      <w:r w:rsidR="002329E2">
        <w:rPr>
          <w:rFonts w:ascii="Times New Roman" w:hAnsi="Times New Roman" w:cs="Times New Roman"/>
          <w:sz w:val="24"/>
          <w:szCs w:val="24"/>
        </w:rPr>
        <w:t xml:space="preserve"> the</w:t>
      </w:r>
      <w:r w:rsidR="00F40956">
        <w:rPr>
          <w:rFonts w:ascii="Times New Roman" w:hAnsi="Times New Roman" w:cs="Times New Roman"/>
          <w:sz w:val="24"/>
          <w:szCs w:val="24"/>
        </w:rPr>
        <w:t>ir</w:t>
      </w:r>
      <w:r w:rsidR="008741AC" w:rsidRPr="00046C8F">
        <w:rPr>
          <w:rFonts w:ascii="Times New Roman" w:hAnsi="Times New Roman" w:cs="Times New Roman"/>
          <w:sz w:val="24"/>
          <w:szCs w:val="24"/>
        </w:rPr>
        <w:t xml:space="preserve"> growth </w:t>
      </w:r>
      <w:r w:rsidR="00D749B2">
        <w:rPr>
          <w:rFonts w:ascii="Times New Roman" w:hAnsi="Times New Roman" w:cs="Times New Roman"/>
          <w:sz w:val="24"/>
          <w:szCs w:val="24"/>
        </w:rPr>
        <w:t>trajectory</w:t>
      </w:r>
      <w:r w:rsidR="008741AC">
        <w:rPr>
          <w:rFonts w:ascii="Times New Roman" w:hAnsi="Times New Roman" w:cs="Times New Roman"/>
          <w:sz w:val="24"/>
          <w:szCs w:val="24"/>
        </w:rPr>
        <w:t>.</w:t>
      </w:r>
      <w:commentRangeStart w:id="38"/>
      <w:r w:rsidR="00F40956">
        <w:rPr>
          <w:rFonts w:ascii="Times New Roman" w:hAnsi="Times New Roman" w:cs="Times New Roman"/>
          <w:sz w:val="24"/>
          <w:szCs w:val="24"/>
        </w:rPr>
        <w:t xml:space="preserve"> </w:t>
      </w:r>
      <w:r w:rsidR="00897247">
        <w:rPr>
          <w:rFonts w:ascii="Times New Roman" w:hAnsi="Times New Roman" w:cs="Times New Roman"/>
          <w:sz w:val="24"/>
          <w:szCs w:val="24"/>
        </w:rPr>
        <w:t>I</w:t>
      </w:r>
      <w:r w:rsidR="00F40956">
        <w:rPr>
          <w:rFonts w:ascii="Times New Roman" w:hAnsi="Times New Roman" w:cs="Times New Roman"/>
          <w:sz w:val="24"/>
          <w:szCs w:val="24"/>
        </w:rPr>
        <w:t xml:space="preserve">ntegrative parameters differed from estimates from an ongoing mark recapture study in the MHI which reported faster growth and smaller asymptotic lengths </w:t>
      </w:r>
      <w:r w:rsidR="00F40956">
        <w:rPr>
          <w:rFonts w:ascii="Times New Roman" w:hAnsi="Times New Roman" w:cs="Times New Roman"/>
          <w:sz w:val="24"/>
          <w:szCs w:val="24"/>
        </w:rPr>
        <w:fldChar w:fldCharType="begin" w:fldLock="1"/>
      </w:r>
      <w:r w:rsidR="00F40956">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00F40956">
        <w:rPr>
          <w:rFonts w:ascii="Times New Roman" w:hAnsi="Times New Roman" w:cs="Times New Roman"/>
          <w:sz w:val="24"/>
          <w:szCs w:val="24"/>
        </w:rPr>
        <w:fldChar w:fldCharType="separate"/>
      </w:r>
      <w:r w:rsidR="00F40956" w:rsidRPr="00D81383">
        <w:rPr>
          <w:rFonts w:ascii="Times New Roman" w:hAnsi="Times New Roman" w:cs="Times New Roman"/>
          <w:noProof/>
          <w:sz w:val="24"/>
          <w:szCs w:val="24"/>
        </w:rPr>
        <w:t>(O’Malley 2015)</w:t>
      </w:r>
      <w:r w:rsidR="00F40956">
        <w:rPr>
          <w:rFonts w:ascii="Times New Roman" w:hAnsi="Times New Roman" w:cs="Times New Roman"/>
          <w:sz w:val="24"/>
          <w:szCs w:val="24"/>
        </w:rPr>
        <w:fldChar w:fldCharType="end"/>
      </w:r>
      <w:r w:rsidR="00F40956">
        <w:rPr>
          <w:rFonts w:ascii="Times New Roman" w:hAnsi="Times New Roman" w:cs="Times New Roman"/>
          <w:sz w:val="24"/>
          <w:szCs w:val="24"/>
        </w:rPr>
        <w:t xml:space="preserve">. </w:t>
      </w:r>
      <w:commentRangeEnd w:id="38"/>
      <w:r w:rsidR="000D113E">
        <w:rPr>
          <w:rStyle w:val="CommentReference"/>
        </w:rPr>
        <w:commentReference w:id="38"/>
      </w:r>
      <w:r w:rsidR="00F40956">
        <w:rPr>
          <w:rFonts w:ascii="Times New Roman" w:hAnsi="Times New Roman" w:cs="Times New Roman"/>
          <w:sz w:val="24"/>
          <w:szCs w:val="24"/>
        </w:rPr>
        <w:t>These differences could arise from real changes in growth</w:t>
      </w:r>
      <w:r w:rsidR="00897247" w:rsidRPr="00897247">
        <w:rPr>
          <w:rFonts w:ascii="Times New Roman" w:hAnsi="Times New Roman" w:cs="Times New Roman"/>
          <w:sz w:val="24"/>
          <w:szCs w:val="24"/>
        </w:rPr>
        <w:t xml:space="preserve"> </w:t>
      </w:r>
      <w:r w:rsidR="00897247">
        <w:rPr>
          <w:rFonts w:ascii="Times New Roman" w:hAnsi="Times New Roman" w:cs="Times New Roman"/>
          <w:sz w:val="24"/>
          <w:szCs w:val="24"/>
        </w:rPr>
        <w:t>between the periods fish were collected, methodological differences, as well as that thus far, none of the fish recaptured during the ongoing study have been of the largest size classes (maximum size reported = 47.6 cm FL).</w:t>
      </w:r>
    </w:p>
    <w:p w14:paraId="6A6F8A5E" w14:textId="1E7FC1D5" w:rsidR="00381EEC" w:rsidRDefault="00381EEC" w:rsidP="00CF6A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their broader distribution, </w:t>
      </w:r>
      <w:r>
        <w:rPr>
          <w:rFonts w:ascii="Times New Roman" w:hAnsi="Times New Roman" w:cs="Times New Roman"/>
          <w:i/>
          <w:sz w:val="24"/>
          <w:szCs w:val="24"/>
        </w:rPr>
        <w:t>P. filamentosus</w:t>
      </w:r>
      <w:r>
        <w:rPr>
          <w:rFonts w:ascii="Times New Roman" w:hAnsi="Times New Roman" w:cs="Times New Roman"/>
          <w:sz w:val="24"/>
          <w:szCs w:val="24"/>
        </w:rPr>
        <w:t xml:space="preserve"> from the Hawaiian archipelago were slower growing but obtained larger asymptotic lengths than those from the Mariana Archipelago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Pr="0071359A">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CC37A0">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were faster growing but ultimately smaller in their asymptotic length when compared to estimates from the Seychelles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Seychelles","type":"article-journal","volume":"20"},"uris":["http://www.mendeley.com/documents/?uuid=51b96352-f371-49e5-b205-da6e92f0cb7a"]}],"mendeley":{"formattedCitation":"(Mees 1993, Hardman-Mountford et al. 1997, Mees and Rousseau 1997, Pilling 2000)","plainTextFormattedCitation":"(Mees 1993, Hardman-Mountford et al. 1997, Mees and Rousseau 1997, Pilling 2000)","previouslyFormattedCitation":"(Mees 1993, Hardman-Mountford et al. 1997,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(Mees 1993, Hardman-Mountford et al. 1997,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p>
    <w:p w14:paraId="0E105B8D" w14:textId="13384A09" w:rsidR="00813F68" w:rsidRDefault="00813F68" w:rsidP="00381EEC">
      <w:pPr>
        <w:spacing w:line="480" w:lineRule="auto"/>
        <w:ind w:firstLine="720"/>
        <w:rPr>
          <w:rFonts w:ascii="Times New Roman" w:hAnsi="Times New Roman" w:cs="Times New Roman"/>
          <w:sz w:val="24"/>
          <w:szCs w:val="24"/>
        </w:rPr>
      </w:pPr>
      <w:commentRangeStart w:id="39"/>
      <w:commentRangeStart w:id="40"/>
      <w:r>
        <w:rPr>
          <w:rFonts w:ascii="Times New Roman" w:hAnsi="Times New Roman" w:cs="Times New Roman"/>
          <w:sz w:val="24"/>
          <w:szCs w:val="24"/>
        </w:rPr>
        <w:t>Comparing growth parameter estimates fit exclusively with OTP data indicate that Bayesian and maximum likelihood fitting methods performed similarly.</w:t>
      </w:r>
      <w:commentRangeEnd w:id="39"/>
      <w:r w:rsidR="007D36C9">
        <w:rPr>
          <w:rStyle w:val="CommentReference"/>
        </w:rPr>
        <w:commentReference w:id="39"/>
      </w:r>
      <w:commentRangeEnd w:id="40"/>
      <w:r w:rsidR="005F7C8A">
        <w:rPr>
          <w:rStyle w:val="CommentReference"/>
        </w:rPr>
        <w:commentReference w:id="40"/>
      </w:r>
      <w:r>
        <w:rPr>
          <w:rFonts w:ascii="Times New Roman" w:hAnsi="Times New Roman" w:cs="Times New Roman"/>
          <w:sz w:val="24"/>
          <w:szCs w:val="24"/>
        </w:rPr>
        <w:t xml:space="preserve"> </w:t>
      </w:r>
      <w:r>
        <w:rPr>
          <w:rFonts w:ascii="Times New Roman" w:hAnsi="Times New Roman" w:cs="Times New Roman"/>
          <w:noProof/>
          <w:sz w:val="24"/>
          <w:szCs w:val="24"/>
        </w:rPr>
        <w:t>The treatement of individual variability in parameters estimate</w:t>
      </w:r>
      <w:r w:rsidR="00F40956">
        <w:rPr>
          <w:rFonts w:ascii="Times New Roman" w:hAnsi="Times New Roman" w:cs="Times New Roman"/>
          <w:noProof/>
          <w:sz w:val="24"/>
          <w:szCs w:val="24"/>
        </w:rPr>
        <w:t>d</w:t>
      </w:r>
      <w:r>
        <w:rPr>
          <w:rFonts w:ascii="Times New Roman" w:hAnsi="Times New Roman" w:cs="Times New Roman"/>
          <w:noProof/>
          <w:sz w:val="24"/>
          <w:szCs w:val="24"/>
        </w:rPr>
        <w:t xml:space="preserve"> </w:t>
      </w:r>
      <w:r w:rsidR="00F40956">
        <w:rPr>
          <w:rFonts w:ascii="Times New Roman" w:hAnsi="Times New Roman" w:cs="Times New Roman"/>
          <w:noProof/>
          <w:sz w:val="24"/>
          <w:szCs w:val="24"/>
        </w:rPr>
        <w:t>in</w:t>
      </w:r>
      <w:r>
        <w:rPr>
          <w:rFonts w:ascii="Times New Roman" w:hAnsi="Times New Roman" w:cs="Times New Roman"/>
          <w:noProof/>
          <w:sz w:val="24"/>
          <w:szCs w:val="24"/>
        </w:rPr>
        <w:t xml:space="preserve"> Model 2 were identical to those used to fit Model 5</w:t>
      </w:r>
      <w:r w:rsidR="00F40956">
        <w:rPr>
          <w:rFonts w:ascii="Times New Roman" w:hAnsi="Times New Roman" w:cs="Times New Roman"/>
          <w:noProof/>
          <w:sz w:val="24"/>
          <w:szCs w:val="24"/>
        </w:rPr>
        <w:t xml:space="preserve"> </w:t>
      </w:r>
      <w:r w:rsidR="00F40956">
        <w:rPr>
          <w:rFonts w:ascii="Times New Roman" w:hAnsi="Times New Roman" w:cs="Times New Roman"/>
          <w:sz w:val="24"/>
          <w:szCs w:val="24"/>
        </w:rPr>
        <w:t>(OTP data only)</w:t>
      </w:r>
      <w:r>
        <w:rPr>
          <w:rFonts w:ascii="Times New Roman" w:hAnsi="Times New Roman" w:cs="Times New Roman"/>
          <w:noProof/>
          <w:sz w:val="24"/>
          <w:szCs w:val="24"/>
        </w:rPr>
        <w:t xml:space="preserve">. </w:t>
      </w:r>
      <w:r>
        <w:rPr>
          <w:rFonts w:ascii="Times New Roman" w:hAnsi="Times New Roman" w:cs="Times New Roman"/>
          <w:sz w:val="24"/>
          <w:szCs w:val="24"/>
        </w:rPr>
        <w:t>P</w:t>
      </w:r>
      <w:r w:rsidRPr="00046C8F">
        <w:rPr>
          <w:rFonts w:ascii="Times New Roman" w:hAnsi="Times New Roman" w:cs="Times New Roman"/>
          <w:sz w:val="24"/>
          <w:szCs w:val="24"/>
        </w:rPr>
        <w:t xml:space="preserve">arameters estimated by </w:t>
      </w:r>
      <w:r>
        <w:rPr>
          <w:rFonts w:ascii="Times New Roman" w:hAnsi="Times New Roman" w:cs="Times New Roman"/>
          <w:sz w:val="24"/>
          <w:szCs w:val="24"/>
        </w:rPr>
        <w:t>M</w:t>
      </w:r>
      <w:r w:rsidRPr="00046C8F">
        <w:rPr>
          <w:rFonts w:ascii="Times New Roman" w:hAnsi="Times New Roman" w:cs="Times New Roman"/>
          <w:sz w:val="24"/>
          <w:szCs w:val="24"/>
        </w:rPr>
        <w:t xml:space="preserve">odels 1 and 2 were contained within the 95% confidence intervals of Model </w:t>
      </w:r>
      <w:r w:rsidR="00F40956">
        <w:rPr>
          <w:rFonts w:ascii="Times New Roman" w:hAnsi="Times New Roman" w:cs="Times New Roman"/>
          <w:sz w:val="24"/>
          <w:szCs w:val="24"/>
        </w:rPr>
        <w:t>5</w:t>
      </w:r>
      <w:r w:rsidRPr="00046C8F">
        <w:rPr>
          <w:rFonts w:ascii="Times New Roman" w:hAnsi="Times New Roman" w:cs="Times New Roman"/>
          <w:sz w:val="24"/>
          <w:szCs w:val="24"/>
        </w:rPr>
        <w:t xml:space="preserve">. </w:t>
      </w:r>
      <w:r>
        <w:rPr>
          <w:rFonts w:ascii="Times New Roman" w:hAnsi="Times New Roman" w:cs="Times New Roman"/>
          <w:sz w:val="24"/>
          <w:szCs w:val="24"/>
        </w:rPr>
        <w:t>Integrative M</w:t>
      </w:r>
      <w:r w:rsidRPr="00046C8F">
        <w:rPr>
          <w:rFonts w:ascii="Times New Roman" w:hAnsi="Times New Roman" w:cs="Times New Roman"/>
          <w:sz w:val="24"/>
          <w:szCs w:val="24"/>
        </w:rPr>
        <w:t xml:space="preserve">odels </w:t>
      </w:r>
      <w:r>
        <w:rPr>
          <w:rFonts w:ascii="Times New Roman" w:hAnsi="Times New Roman" w:cs="Times New Roman"/>
          <w:sz w:val="24"/>
          <w:szCs w:val="24"/>
        </w:rPr>
        <w:t>6-11</w:t>
      </w:r>
      <w:r w:rsidRPr="00046C8F">
        <w:rPr>
          <w:rFonts w:ascii="Times New Roman" w:hAnsi="Times New Roman" w:cs="Times New Roman"/>
          <w:sz w:val="24"/>
          <w:szCs w:val="24"/>
        </w:rPr>
        <w:t xml:space="preserve"> were evaluated under </w:t>
      </w:r>
      <w:r>
        <w:rPr>
          <w:rFonts w:ascii="Times New Roman" w:hAnsi="Times New Roman" w:cs="Times New Roman"/>
          <w:sz w:val="24"/>
          <w:szCs w:val="24"/>
        </w:rPr>
        <w:t>the same</w:t>
      </w:r>
      <w:r w:rsidRPr="00046C8F">
        <w:rPr>
          <w:rFonts w:ascii="Times New Roman" w:hAnsi="Times New Roman" w:cs="Times New Roman"/>
          <w:sz w:val="24"/>
          <w:szCs w:val="24"/>
        </w:rPr>
        <w:t xml:space="preserve"> assumptio</w:t>
      </w:r>
      <w:r>
        <w:rPr>
          <w:rFonts w:ascii="Times New Roman" w:hAnsi="Times New Roman" w:cs="Times New Roman"/>
          <w:sz w:val="24"/>
          <w:szCs w:val="24"/>
        </w:rPr>
        <w:t xml:space="preserve">ns of parameter variability as </w:t>
      </w:r>
      <w:r w:rsidR="00F40956">
        <w:rPr>
          <w:rFonts w:ascii="Times New Roman" w:hAnsi="Times New Roman" w:cs="Times New Roman"/>
          <w:sz w:val="24"/>
          <w:szCs w:val="24"/>
        </w:rPr>
        <w:t>m</w:t>
      </w:r>
      <w:r>
        <w:rPr>
          <w:rFonts w:ascii="Times New Roman" w:hAnsi="Times New Roman" w:cs="Times New Roman"/>
          <w:sz w:val="24"/>
          <w:szCs w:val="24"/>
        </w:rPr>
        <w:t>odel</w:t>
      </w:r>
      <w:r w:rsidR="00F40956">
        <w:rPr>
          <w:rFonts w:ascii="Times New Roman" w:hAnsi="Times New Roman" w:cs="Times New Roman"/>
          <w:sz w:val="24"/>
          <w:szCs w:val="24"/>
        </w:rPr>
        <w:t>s</w:t>
      </w:r>
      <w:r>
        <w:rPr>
          <w:rFonts w:ascii="Times New Roman" w:hAnsi="Times New Roman" w:cs="Times New Roman"/>
          <w:sz w:val="24"/>
          <w:szCs w:val="24"/>
        </w:rPr>
        <w:t xml:space="preserve"> 2 and 5.</w:t>
      </w:r>
    </w:p>
    <w:p w14:paraId="6597191E" w14:textId="1193B195" w:rsidR="007E55F8" w:rsidRDefault="00897247" w:rsidP="0041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Of the Bayesian models, Model </w:t>
      </w:r>
      <w:r w:rsidR="009457CC">
        <w:rPr>
          <w:rFonts w:ascii="Times New Roman" w:hAnsi="Times New Roman" w:cs="Times New Roman"/>
          <w:sz w:val="24"/>
          <w:szCs w:val="24"/>
        </w:rPr>
        <w:t>1</w:t>
      </w:r>
      <w:r>
        <w:rPr>
          <w:rFonts w:ascii="Times New Roman" w:hAnsi="Times New Roman" w:cs="Times New Roman"/>
          <w:sz w:val="24"/>
          <w:szCs w:val="24"/>
        </w:rPr>
        <w:t xml:space="preserve"> was </w:t>
      </w:r>
      <w:r w:rsidR="009457CC">
        <w:rPr>
          <w:rFonts w:ascii="Times New Roman" w:hAnsi="Times New Roman" w:cs="Times New Roman"/>
          <w:sz w:val="24"/>
          <w:szCs w:val="24"/>
        </w:rPr>
        <w:t xml:space="preserve">the presumed optimal because it </w:t>
      </w:r>
      <w:r w:rsidR="00862CAC">
        <w:rPr>
          <w:rFonts w:ascii="Times New Roman" w:hAnsi="Times New Roman" w:cs="Times New Roman"/>
          <w:sz w:val="24"/>
          <w:szCs w:val="24"/>
        </w:rPr>
        <w:t>incorporated</w:t>
      </w:r>
      <w:r w:rsidR="009457CC">
        <w:rPr>
          <w:rFonts w:ascii="Times New Roman" w:hAnsi="Times New Roman" w:cs="Times New Roman"/>
          <w:sz w:val="24"/>
          <w:szCs w:val="24"/>
        </w:rPr>
        <w:t xml:space="preserve"> individual variability in both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9457CC">
        <w:rPr>
          <w:rFonts w:ascii="Times New Roman" w:hAnsi="Times New Roman" w:cs="Times New Roman"/>
          <w:noProof/>
          <w:sz w:val="24"/>
          <w:szCs w:val="24"/>
        </w:rPr>
        <w:t>and</w:t>
      </w:r>
      <w:r>
        <w:rPr>
          <w:rFonts w:ascii="Times New Roman" w:hAnsi="Times New Roman" w:cs="Times New Roman"/>
          <w:noProof/>
          <w:sz w:val="24"/>
          <w:szCs w:val="24"/>
        </w:rPr>
        <w:t xml:space="preserve">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w:t>
      </w:r>
      <w:r w:rsidR="009457CC">
        <w:rPr>
          <w:rFonts w:ascii="Times New Roman" w:hAnsi="Times New Roman" w:cs="Times New Roman"/>
          <w:noProof/>
          <w:sz w:val="24"/>
          <w:szCs w:val="24"/>
        </w:rPr>
        <w:t>parameters</w:t>
      </w:r>
      <w:r>
        <w:rPr>
          <w:rFonts w:ascii="Times New Roman" w:hAnsi="Times New Roman" w:cs="Times New Roman"/>
          <w:noProof/>
          <w:sz w:val="24"/>
          <w:szCs w:val="24"/>
        </w:rPr>
        <w:t xml:space="preserve">. </w:t>
      </w:r>
      <w:r w:rsidR="00CA610A" w:rsidRPr="00C52645">
        <w:rPr>
          <w:rFonts w:ascii="Times New Roman" w:hAnsi="Times New Roman" w:cs="Times New Roman"/>
          <w:noProof/>
          <w:sz w:val="24"/>
          <w:szCs w:val="24"/>
        </w:rPr>
        <w:t xml:space="preserve">The additional Models 2-4 suggest that individual variability in both </w:t>
      </w:r>
      <m:oMath>
        <m:r>
          <w:rPr>
            <w:rFonts w:ascii="Cambria Math" w:hAnsi="Cambria Math" w:cs="Times New Roman"/>
            <w:sz w:val="24"/>
            <w:szCs w:val="24"/>
          </w:rPr>
          <m:t>K</m:t>
        </m:r>
      </m:oMath>
      <w:r w:rsidR="00CA610A"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CA610A" w:rsidRPr="00C52645">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CA610A"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CA610A" w:rsidRPr="00C52645">
        <w:rPr>
          <w:rFonts w:ascii="Times New Roman" w:hAnsi="Times New Roman" w:cs="Times New Roman"/>
          <w:noProof/>
          <w:sz w:val="24"/>
          <w:szCs w:val="24"/>
        </w:rPr>
        <w:t xml:space="preserve"> standard deviation from the base case of Model 1 to the constrained individual variability in Model 3 and Model 4</w:t>
      </w:r>
      <w:r w:rsidR="00CA610A"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Figure 3</w:t>
      </w:r>
      <w:r w:rsidRPr="00046C8F">
        <w:rPr>
          <w:rFonts w:ascii="Times New Roman" w:hAnsi="Times New Roman" w:cs="Times New Roman"/>
          <w:noProof/>
          <w:sz w:val="24"/>
          <w:szCs w:val="24"/>
        </w:rPr>
        <w:t>).</w:t>
      </w:r>
      <w:r w:rsidR="00CA610A">
        <w:rPr>
          <w:rFonts w:ascii="Times New Roman" w:hAnsi="Times New Roman" w:cs="Times New Roman"/>
          <w:noProof/>
          <w:sz w:val="24"/>
          <w:szCs w:val="24"/>
        </w:rPr>
        <w:t xml:space="preserve"> </w:t>
      </w:r>
      <w:r w:rsidR="009457CC">
        <w:rPr>
          <w:rFonts w:ascii="Times New Roman" w:hAnsi="Times New Roman" w:cs="Times New Roman"/>
          <w:noProof/>
          <w:sz w:val="24"/>
          <w:szCs w:val="24"/>
        </w:rPr>
        <w:t>While Models 3 and 4 had lower DIC values, b</w:t>
      </w:r>
      <w:commentRangeStart w:id="41"/>
      <w:commentRangeStart w:id="42"/>
      <w:r w:rsidR="00CF6A04" w:rsidRPr="00046C8F">
        <w:rPr>
          <w:rFonts w:ascii="Times New Roman" w:hAnsi="Times New Roman" w:cs="Times New Roman"/>
          <w:noProof/>
          <w:sz w:val="24"/>
          <w:szCs w:val="24"/>
        </w:rPr>
        <w:t xml:space="preserve">ased upon parameter estimates and patterns of standard deviation, it is likely that </w:t>
      </w:r>
      <w:r w:rsidR="009457CC">
        <w:rPr>
          <w:rFonts w:ascii="Times New Roman" w:hAnsi="Times New Roman" w:cs="Times New Roman"/>
          <w:noProof/>
          <w:sz w:val="24"/>
          <w:szCs w:val="24"/>
        </w:rPr>
        <w:t xml:space="preserve">these models </w:t>
      </w:r>
      <w:r w:rsidR="00CF6A04">
        <w:rPr>
          <w:rFonts w:ascii="Times New Roman" w:hAnsi="Times New Roman" w:cs="Times New Roman"/>
          <w:noProof/>
          <w:sz w:val="24"/>
          <w:szCs w:val="24"/>
        </w:rPr>
        <w:t>we</w:t>
      </w:r>
      <w:r w:rsidR="00CF6A04" w:rsidRPr="00046C8F">
        <w:rPr>
          <w:rFonts w:ascii="Times New Roman" w:hAnsi="Times New Roman" w:cs="Times New Roman"/>
          <w:noProof/>
          <w:sz w:val="24"/>
          <w:szCs w:val="24"/>
        </w:rPr>
        <w:t>re not credible</w:t>
      </w:r>
      <w:commentRangeEnd w:id="41"/>
      <w:r w:rsidR="0097466E">
        <w:rPr>
          <w:rStyle w:val="CommentReference"/>
        </w:rPr>
        <w:commentReference w:id="41"/>
      </w:r>
      <w:commentRangeEnd w:id="42"/>
      <w:r>
        <w:rPr>
          <w:rStyle w:val="CommentReference"/>
        </w:rPr>
        <w:commentReference w:id="42"/>
      </w:r>
      <w:r w:rsidR="00CF6A04" w:rsidRPr="00046C8F">
        <w:rPr>
          <w:rFonts w:ascii="Times New Roman" w:hAnsi="Times New Roman" w:cs="Times New Roman"/>
          <w:noProof/>
          <w:sz w:val="24"/>
          <w:szCs w:val="24"/>
        </w:rPr>
        <w:t xml:space="preserve">. </w:t>
      </w:r>
      <w:r w:rsidR="00D558AB">
        <w:rPr>
          <w:rFonts w:ascii="Times New Roman" w:hAnsi="Times New Roman" w:cs="Times New Roman"/>
          <w:noProof/>
          <w:sz w:val="24"/>
          <w:szCs w:val="24"/>
        </w:rPr>
        <w:t xml:space="preserve">Similar </w:t>
      </w:r>
      <w:r w:rsidR="00EF785F">
        <w:rPr>
          <w:rFonts w:ascii="Times New Roman" w:hAnsi="Times New Roman" w:cs="Times New Roman"/>
          <w:noProof/>
          <w:sz w:val="24"/>
          <w:szCs w:val="24"/>
        </w:rPr>
        <w:t>parameter estimates</w:t>
      </w:r>
      <w:r w:rsidR="00D558AB">
        <w:rPr>
          <w:rFonts w:ascii="Times New Roman" w:hAnsi="Times New Roman" w:cs="Times New Roman"/>
          <w:noProof/>
          <w:sz w:val="24"/>
          <w:szCs w:val="24"/>
        </w:rPr>
        <w:t xml:space="preserve"> </w:t>
      </w:r>
      <w:r w:rsidR="00EF785F">
        <w:rPr>
          <w:rFonts w:ascii="Times New Roman" w:hAnsi="Times New Roman" w:cs="Times New Roman"/>
          <w:noProof/>
          <w:sz w:val="24"/>
          <w:szCs w:val="24"/>
        </w:rPr>
        <w:t>obtained from</w:t>
      </w:r>
      <w:r w:rsidR="00D558AB">
        <w:rPr>
          <w:rFonts w:ascii="Times New Roman" w:hAnsi="Times New Roman" w:cs="Times New Roman"/>
          <w:noProof/>
          <w:sz w:val="24"/>
          <w:szCs w:val="24"/>
        </w:rPr>
        <w:t xml:space="preserve"> Model</w:t>
      </w:r>
      <w:r w:rsidR="00EF785F">
        <w:rPr>
          <w:rFonts w:ascii="Times New Roman" w:hAnsi="Times New Roman" w:cs="Times New Roman"/>
          <w:noProof/>
          <w:sz w:val="24"/>
          <w:szCs w:val="24"/>
        </w:rPr>
        <w:t>s</w:t>
      </w:r>
      <w:r w:rsidR="00D558AB">
        <w:rPr>
          <w:rFonts w:ascii="Times New Roman" w:hAnsi="Times New Roman" w:cs="Times New Roman"/>
          <w:noProof/>
          <w:sz w:val="24"/>
          <w:szCs w:val="24"/>
        </w:rPr>
        <w:t xml:space="preserve"> 1 </w:t>
      </w:r>
      <w:r w:rsidR="00EF785F">
        <w:rPr>
          <w:rFonts w:ascii="Times New Roman" w:hAnsi="Times New Roman" w:cs="Times New Roman"/>
          <w:noProof/>
          <w:sz w:val="24"/>
          <w:szCs w:val="24"/>
        </w:rPr>
        <w:t>and</w:t>
      </w:r>
      <w:r w:rsidR="00D558AB">
        <w:rPr>
          <w:rFonts w:ascii="Times New Roman" w:hAnsi="Times New Roman" w:cs="Times New Roman"/>
          <w:noProof/>
          <w:sz w:val="24"/>
          <w:szCs w:val="24"/>
        </w:rPr>
        <w:t xml:space="preserve"> 2 </w:t>
      </w:r>
      <w:r w:rsidR="00D558AB" w:rsidRPr="00046C8F">
        <w:rPr>
          <w:rFonts w:ascii="Times New Roman" w:hAnsi="Times New Roman" w:cs="Times New Roman"/>
          <w:noProof/>
          <w:sz w:val="24"/>
          <w:szCs w:val="24"/>
        </w:rPr>
        <w:t>suggest</w:t>
      </w:r>
      <w:r w:rsidR="00D558AB">
        <w:rPr>
          <w:rFonts w:ascii="Times New Roman" w:hAnsi="Times New Roman" w:cs="Times New Roman"/>
          <w:noProof/>
          <w:sz w:val="24"/>
          <w:szCs w:val="24"/>
        </w:rPr>
        <w:t>ed</w:t>
      </w:r>
      <w:r w:rsidR="00D558AB" w:rsidRPr="00046C8F">
        <w:rPr>
          <w:rFonts w:ascii="Times New Roman" w:hAnsi="Times New Roman" w:cs="Times New Roman"/>
          <w:noProof/>
          <w:sz w:val="24"/>
          <w:szCs w:val="24"/>
        </w:rPr>
        <w:t xml:space="preserve"> that the primary source of individual variability </w:t>
      </w:r>
      <w:r w:rsidR="00D558AB">
        <w:rPr>
          <w:rFonts w:ascii="Times New Roman" w:hAnsi="Times New Roman" w:cs="Times New Roman"/>
          <w:noProof/>
          <w:sz w:val="24"/>
          <w:szCs w:val="24"/>
        </w:rPr>
        <w:t>wa</w:t>
      </w:r>
      <w:r w:rsidR="00D558AB"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58AB" w:rsidRPr="00046C8F">
        <w:rPr>
          <w:rFonts w:ascii="Times New Roman" w:hAnsi="Times New Roman" w:cs="Times New Roman"/>
          <w:noProof/>
          <w:sz w:val="24"/>
          <w:szCs w:val="24"/>
          <w:vertAlign w:val="subscript"/>
        </w:rPr>
        <w:t xml:space="preserve"> </w:t>
      </w:r>
      <w:r w:rsidR="00D558AB" w:rsidRPr="00046C8F">
        <w:rPr>
          <w:rFonts w:ascii="Times New Roman" w:hAnsi="Times New Roman" w:cs="Times New Roman"/>
          <w:noProof/>
          <w:sz w:val="24"/>
          <w:szCs w:val="24"/>
        </w:rPr>
        <w:t xml:space="preserve">parameter. </w:t>
      </w:r>
      <w:r w:rsidR="00D558AB">
        <w:rPr>
          <w:rFonts w:ascii="Times New Roman" w:hAnsi="Times New Roman" w:cs="Times New Roman"/>
          <w:sz w:val="24"/>
          <w:szCs w:val="24"/>
        </w:rPr>
        <w:t xml:space="preserve">This </w:t>
      </w:r>
      <w:r w:rsidR="004D3699">
        <w:rPr>
          <w:rFonts w:ascii="Times New Roman" w:hAnsi="Times New Roman" w:cs="Times New Roman"/>
          <w:sz w:val="24"/>
          <w:szCs w:val="24"/>
        </w:rPr>
        <w:t>is</w:t>
      </w:r>
      <w:r w:rsidR="00D558AB">
        <w:rPr>
          <w:rFonts w:ascii="Times New Roman" w:hAnsi="Times New Roman" w:cs="Times New Roman"/>
          <w:sz w:val="24"/>
          <w:szCs w:val="24"/>
        </w:rPr>
        <w:t xml:space="preserve"> </w:t>
      </w:r>
      <w:r w:rsidR="00D558AB" w:rsidRPr="00046C8F">
        <w:rPr>
          <w:rFonts w:ascii="Times New Roman" w:hAnsi="Times New Roman" w:cs="Times New Roman"/>
          <w:sz w:val="24"/>
          <w:szCs w:val="24"/>
        </w:rPr>
        <w:t xml:space="preserve">consistent with </w:t>
      </w:r>
      <w:r w:rsidR="004D3699">
        <w:rPr>
          <w:rFonts w:ascii="Times New Roman" w:hAnsi="Times New Roman" w:cs="Times New Roman"/>
          <w:sz w:val="24"/>
          <w:szCs w:val="24"/>
        </w:rPr>
        <w:t>other</w:t>
      </w:r>
      <w:r w:rsidR="00D558AB" w:rsidRPr="00046C8F">
        <w:rPr>
          <w:rFonts w:ascii="Times New Roman" w:hAnsi="Times New Roman" w:cs="Times New Roman"/>
          <w:sz w:val="24"/>
          <w:szCs w:val="24"/>
        </w:rPr>
        <w:t xml:space="preserve"> studies </w:t>
      </w:r>
      <w:r w:rsidR="00D558AB">
        <w:rPr>
          <w:rFonts w:ascii="Times New Roman" w:hAnsi="Times New Roman" w:cs="Times New Roman"/>
          <w:sz w:val="24"/>
          <w:szCs w:val="24"/>
        </w:rPr>
        <w:t>where</w:t>
      </w:r>
      <w:r w:rsidR="00D558AB" w:rsidRPr="00046C8F">
        <w:rPr>
          <w:rFonts w:ascii="Times New Roman" w:hAnsi="Times New Roman" w:cs="Times New Roman"/>
          <w:sz w:val="24"/>
          <w:szCs w:val="24"/>
        </w:rPr>
        <w:t xml:space="preserve"> </w:t>
      </w:r>
      <w:r w:rsidR="00D558AB">
        <w:rPr>
          <w:rFonts w:ascii="Times New Roman" w:hAnsi="Times New Roman" w:cs="Times New Roman"/>
          <w:sz w:val="24"/>
          <w:szCs w:val="24"/>
        </w:rPr>
        <w:t xml:space="preserve">the best </w:t>
      </w:r>
      <w:r w:rsidR="00D558AB" w:rsidRPr="00046C8F">
        <w:rPr>
          <w:rFonts w:ascii="Times New Roman" w:hAnsi="Times New Roman" w:cs="Times New Roman"/>
          <w:sz w:val="24"/>
          <w:szCs w:val="24"/>
        </w:rPr>
        <w:t xml:space="preserve">models </w:t>
      </w:r>
      <w:r w:rsidR="00D558AB">
        <w:rPr>
          <w:rFonts w:ascii="Times New Roman" w:hAnsi="Times New Roman" w:cs="Times New Roman"/>
          <w:sz w:val="24"/>
          <w:szCs w:val="24"/>
        </w:rPr>
        <w:t>account</w:t>
      </w:r>
      <w:r w:rsidR="004D3699">
        <w:rPr>
          <w:rFonts w:ascii="Times New Roman" w:hAnsi="Times New Roman" w:cs="Times New Roman"/>
          <w:sz w:val="24"/>
          <w:szCs w:val="24"/>
        </w:rPr>
        <w:t>ed</w:t>
      </w:r>
      <w:r w:rsidR="00D558AB"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D558AB" w:rsidRPr="00046C8F">
        <w:rPr>
          <w:rFonts w:ascii="Times New Roman" w:hAnsi="Times New Roman" w:cs="Times New Roman"/>
          <w:sz w:val="24"/>
          <w:szCs w:val="24"/>
        </w:rPr>
        <w:t xml:space="preserve">term </w:t>
      </w:r>
      <w:r w:rsidR="00D558AB">
        <w:rPr>
          <w:rFonts w:ascii="Times New Roman" w:hAnsi="Times New Roman" w:cs="Times New Roman"/>
          <w:sz w:val="24"/>
          <w:szCs w:val="24"/>
        </w:rPr>
        <w:t>alone was</w:t>
      </w:r>
      <w:r w:rsidR="00D558AB" w:rsidRPr="00046C8F">
        <w:rPr>
          <w:rFonts w:ascii="Times New Roman" w:hAnsi="Times New Roman" w:cs="Times New Roman"/>
          <w:sz w:val="24"/>
          <w:szCs w:val="24"/>
        </w:rPr>
        <w:t xml:space="preserve"> sufficient to describe growth while significantly reducing computational complexity </w:t>
      </w:r>
      <w:r w:rsidR="00D558AB">
        <w:rPr>
          <w:rFonts w:ascii="Times New Roman" w:hAnsi="Times New Roman" w:cs="Times New Roman"/>
          <w:sz w:val="24"/>
          <w:szCs w:val="24"/>
        </w:rPr>
        <w:t>(</w:t>
      </w:r>
      <w:proofErr w:type="spellStart"/>
      <w:r w:rsidR="00D558AB">
        <w:rPr>
          <w:rFonts w:ascii="Times New Roman" w:hAnsi="Times New Roman" w:cs="Times New Roman"/>
          <w:sz w:val="24"/>
          <w:szCs w:val="24"/>
        </w:rPr>
        <w:t>Eveson</w:t>
      </w:r>
      <w:proofErr w:type="spellEnd"/>
      <w:r w:rsidR="00D558AB">
        <w:rPr>
          <w:rFonts w:ascii="Times New Roman" w:hAnsi="Times New Roman" w:cs="Times New Roman"/>
          <w:sz w:val="24"/>
          <w:szCs w:val="24"/>
        </w:rPr>
        <w:t xml:space="preserve"> et al. 2007, Zhang et al. 2009)</w:t>
      </w:r>
      <w:r w:rsidR="00D558AB" w:rsidRPr="00046C8F">
        <w:rPr>
          <w:rFonts w:ascii="Times New Roman" w:hAnsi="Times New Roman" w:cs="Times New Roman"/>
          <w:sz w:val="24"/>
          <w:szCs w:val="24"/>
        </w:rPr>
        <w:t>.</w:t>
      </w:r>
    </w:p>
    <w:p w14:paraId="243CD711" w14:textId="4E794830" w:rsidR="00486506" w:rsidRDefault="00F40956" w:rsidP="00813F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models, the parameters from Model 11 best predicted length at recapture across validation iterations and therefore represents the best estimated parameter set. </w:t>
      </w:r>
      <w:r w:rsidR="00813F68" w:rsidRPr="00046C8F">
        <w:rPr>
          <w:rFonts w:ascii="Times New Roman" w:hAnsi="Times New Roman" w:cs="Times New Roman"/>
          <w:sz w:val="24"/>
          <w:szCs w:val="24"/>
        </w:rPr>
        <w:t>Information from older</w:t>
      </w:r>
      <w:r w:rsidR="00813F68">
        <w:rPr>
          <w:rFonts w:ascii="Times New Roman" w:hAnsi="Times New Roman" w:cs="Times New Roman"/>
          <w:sz w:val="24"/>
          <w:szCs w:val="24"/>
        </w:rPr>
        <w:t>/larger</w:t>
      </w:r>
      <w:r w:rsidR="00813F68" w:rsidRPr="00046C8F">
        <w:rPr>
          <w:rFonts w:ascii="Times New Roman" w:hAnsi="Times New Roman" w:cs="Times New Roman"/>
          <w:sz w:val="24"/>
          <w:szCs w:val="24"/>
        </w:rPr>
        <w:t xml:space="preserve"> </w:t>
      </w:r>
      <w:r w:rsidR="00813F68">
        <w:rPr>
          <w:rFonts w:ascii="Times New Roman" w:hAnsi="Times New Roman" w:cs="Times New Roman"/>
          <w:sz w:val="24"/>
          <w:szCs w:val="24"/>
        </w:rPr>
        <w:t>fish</w:t>
      </w:r>
      <w:r w:rsidR="00813F68" w:rsidRPr="00046C8F">
        <w:rPr>
          <w:rFonts w:ascii="Times New Roman" w:hAnsi="Times New Roman" w:cs="Times New Roman"/>
          <w:sz w:val="24"/>
          <w:szCs w:val="24"/>
        </w:rPr>
        <w:t xml:space="preserve"> </w:t>
      </w:r>
      <w:r w:rsidR="00813F68">
        <w:rPr>
          <w:rFonts w:ascii="Times New Roman" w:hAnsi="Times New Roman" w:cs="Times New Roman"/>
          <w:sz w:val="24"/>
          <w:szCs w:val="24"/>
        </w:rPr>
        <w:t>was</w:t>
      </w:r>
      <w:r w:rsidR="00813F68" w:rsidRPr="00046C8F">
        <w:rPr>
          <w:rFonts w:ascii="Times New Roman" w:hAnsi="Times New Roman" w:cs="Times New Roman"/>
          <w:sz w:val="24"/>
          <w:szCs w:val="24"/>
        </w:rPr>
        <w:t xml:space="preserve"> very important for grounding the upper end of </w:t>
      </w:r>
      <w:r w:rsidR="00813F68">
        <w:rPr>
          <w:rFonts w:ascii="Times New Roman" w:hAnsi="Times New Roman" w:cs="Times New Roman"/>
          <w:sz w:val="24"/>
          <w:szCs w:val="24"/>
        </w:rPr>
        <w:t xml:space="preserve">integrative </w:t>
      </w:r>
      <w:r w:rsidR="00813F68" w:rsidRPr="00046C8F">
        <w:rPr>
          <w:rFonts w:ascii="Times New Roman" w:hAnsi="Times New Roman" w:cs="Times New Roman"/>
          <w:sz w:val="24"/>
          <w:szCs w:val="24"/>
        </w:rPr>
        <w:t>growth curve</w:t>
      </w:r>
      <w:r w:rsidR="00813F68">
        <w:rPr>
          <w:rFonts w:ascii="Times New Roman" w:hAnsi="Times New Roman" w:cs="Times New Roman"/>
          <w:sz w:val="24"/>
          <w:szCs w:val="24"/>
        </w:rPr>
        <w:t xml:space="preserve">s resulting in parameters that better predicted length at recapture. Omission of the largest individuals from Models 1-5 resulted in lower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13F68">
        <w:rPr>
          <w:rFonts w:ascii="Times New Roman" w:hAnsi="Times New Roman" w:cs="Times New Roman"/>
          <w:sz w:val="24"/>
          <w:szCs w:val="24"/>
        </w:rPr>
        <w:t>, causing</w:t>
      </w:r>
      <w:r w:rsidR="00813F68" w:rsidRPr="00046C8F">
        <w:rPr>
          <w:rFonts w:ascii="Times New Roman" w:hAnsi="Times New Roman" w:cs="Times New Roman"/>
          <w:sz w:val="24"/>
          <w:szCs w:val="24"/>
        </w:rPr>
        <w:t xml:space="preserve"> </w:t>
      </w:r>
      <w:r w:rsidR="00813F68">
        <w:rPr>
          <w:rFonts w:ascii="Times New Roman" w:hAnsi="Times New Roman" w:cs="Times New Roman"/>
          <w:sz w:val="24"/>
          <w:szCs w:val="24"/>
        </w:rPr>
        <w:t xml:space="preserve">growth curves to asymptote prematurely. </w:t>
      </w:r>
      <w:r w:rsidR="004A29E6">
        <w:rPr>
          <w:rFonts w:ascii="Times New Roman" w:hAnsi="Times New Roman" w:cs="Times New Roman"/>
          <w:sz w:val="24"/>
          <w:szCs w:val="24"/>
        </w:rPr>
        <w:t xml:space="preserve">When </w:t>
      </w:r>
      <w:r w:rsidR="00CA610A">
        <w:rPr>
          <w:rFonts w:ascii="Times New Roman" w:hAnsi="Times New Roman" w:cs="Times New Roman"/>
          <w:sz w:val="24"/>
          <w:szCs w:val="24"/>
        </w:rPr>
        <w:t>Includ</w:t>
      </w:r>
      <w:r w:rsidR="00251D7E">
        <w:rPr>
          <w:rFonts w:ascii="Times New Roman" w:hAnsi="Times New Roman" w:cs="Times New Roman"/>
          <w:sz w:val="24"/>
          <w:szCs w:val="24"/>
        </w:rPr>
        <w:t>ed</w:t>
      </w:r>
      <w:r w:rsidR="00CA610A">
        <w:rPr>
          <w:rFonts w:ascii="Times New Roman" w:hAnsi="Times New Roman" w:cs="Times New Roman"/>
          <w:sz w:val="24"/>
          <w:szCs w:val="24"/>
        </w:rPr>
        <w:t xml:space="preserve"> additional data sources resulted in growth parameters that were better able to predict the length of fish recaptured from the MHI in the OTP study. </w:t>
      </w:r>
    </w:p>
    <w:p w14:paraId="7B7D8668" w14:textId="73069505" w:rsidR="00813F68" w:rsidRDefault="00813F68" w:rsidP="00813F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in integrative models represent collections spanning several decades and were collected across both the MHI and NWHI. When incorporating these additional data sources, it must be assumed that growth within the population did not differ significantly with time or region. </w:t>
      </w:r>
      <w:commentRangeStart w:id="43"/>
      <w:r>
        <w:rPr>
          <w:rFonts w:ascii="Times New Roman" w:hAnsi="Times New Roman" w:cs="Times New Roman"/>
          <w:sz w:val="24"/>
          <w:szCs w:val="24"/>
        </w:rPr>
        <w:t xml:space="preserve">Genetic homogeneity between NWHI and MHI stocks (Gaither </w:t>
      </w:r>
      <w:r>
        <w:rPr>
          <w:rFonts w:ascii="Times New Roman" w:hAnsi="Times New Roman" w:cs="Times New Roman"/>
          <w:sz w:val="24"/>
          <w:szCs w:val="24"/>
        </w:rPr>
        <w:lastRenderedPageBreak/>
        <w:t xml:space="preserve">et al. 2010, Gaither et al. 2011) justified incorporating data from both regions and with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sidR="007143AF">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 Moffitt and Parrish 1996, Andrews et al. 2012)","manualFormatting":"(DeMartini et al. 1994, Moffitt and Parrish 1996, Andrews et al. 2012)","plainTextFormattedCitation":"(DeMartini et al. 1994, Moffitt and Parrish 1996, Andrews et al. 2012)","previouslyFormattedCitation":"(DeMartini et al. 1994, Moffitt and Parrish 1996, Andrews et al. 2012)"},"properties":{"noteIndex":0},"schema":"https://github.com/citation-style-language/schema/raw/master/csl-citation.json"}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ins w:id="44" w:author="Microsoft Office User" w:date="2019-05-08T17:15:00Z">
        <w:r w:rsidR="00B7641A">
          <w:rPr>
            <w:rFonts w:ascii="Times New Roman" w:hAnsi="Times New Roman" w:cs="Times New Roman"/>
            <w:noProof/>
            <w:sz w:val="24"/>
            <w:szCs w:val="24"/>
            <w:lang w:val="haw-US"/>
          </w:rPr>
          <w:t>M</w:t>
        </w:r>
      </w:ins>
      <w:r w:rsidRPr="00F174B7">
        <w:rPr>
          <w:rFonts w:ascii="Times New Roman" w:hAnsi="Times New Roman" w:cs="Times New Roman"/>
          <w:noProof/>
          <w:sz w:val="24"/>
          <w:szCs w:val="24"/>
        </w:rPr>
        <w:t>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43"/>
      <w:r w:rsidR="000D113E">
        <w:rPr>
          <w:rStyle w:val="CommentReference"/>
        </w:rPr>
        <w:commentReference w:id="43"/>
      </w:r>
      <w:r w:rsidR="00CA610A">
        <w:rPr>
          <w:rFonts w:ascii="Times New Roman" w:hAnsi="Times New Roman" w:cs="Times New Roman"/>
          <w:sz w:val="24"/>
          <w:szCs w:val="24"/>
        </w:rPr>
        <w:t xml:space="preserve"> H</w:t>
      </w:r>
      <w:r w:rsidR="0046137A">
        <w:rPr>
          <w:rFonts w:ascii="Times New Roman" w:hAnsi="Times New Roman" w:cs="Times New Roman"/>
          <w:sz w:val="24"/>
          <w:szCs w:val="24"/>
        </w:rPr>
        <w:t>owever, these spatial and temporal assumptions may not reflect phenotypic realities and further work is required to resolve whether differences in growth exist between the two regions.</w:t>
      </w:r>
      <w:r w:rsidR="00550E65">
        <w:rPr>
          <w:rFonts w:ascii="Times New Roman" w:hAnsi="Times New Roman" w:cs="Times New Roman"/>
          <w:sz w:val="24"/>
          <w:szCs w:val="24"/>
        </w:rPr>
        <w:t xml:space="preserve"> </w:t>
      </w:r>
    </w:p>
    <w:p w14:paraId="3529BF0C" w14:textId="6938167D" w:rsidR="00E8463B" w:rsidRDefault="00B37117" w:rsidP="00E8463B">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Parameters obtained from our models and those published elsewhere underestimate the size at recapture for the largest fish</w:t>
      </w:r>
      <w:r w:rsidR="006B3353">
        <w:rPr>
          <w:rFonts w:ascii="Times New Roman" w:hAnsi="Times New Roman" w:cs="Times New Roman"/>
          <w:sz w:val="24"/>
          <w:szCs w:val="24"/>
        </w:rPr>
        <w:t xml:space="preserve"> </w:t>
      </w:r>
      <w:r w:rsidR="00486506">
        <w:rPr>
          <w:rFonts w:ascii="Times New Roman" w:hAnsi="Times New Roman" w:cs="Times New Roman"/>
          <w:sz w:val="24"/>
          <w:szCs w:val="24"/>
        </w:rPr>
        <w:t xml:space="preserve">in the OTP dataset </w:t>
      </w:r>
      <w:r w:rsidR="006B3353">
        <w:rPr>
          <w:rFonts w:ascii="Times New Roman" w:hAnsi="Times New Roman" w:cs="Times New Roman"/>
          <w:sz w:val="24"/>
          <w:szCs w:val="24"/>
        </w:rPr>
        <w:t>(approximate fork length &gt; 50 cm) (Figure 4)</w:t>
      </w:r>
      <w:r>
        <w:rPr>
          <w:rFonts w:ascii="Times New Roman" w:hAnsi="Times New Roman" w:cs="Times New Roman"/>
          <w:sz w:val="24"/>
          <w:szCs w:val="24"/>
        </w:rPr>
        <w:t xml:space="preserve">. </w:t>
      </w:r>
      <w:r w:rsidR="004E7498">
        <w:rPr>
          <w:rFonts w:ascii="Times New Roman" w:hAnsi="Times New Roman" w:cs="Times New Roman"/>
          <w:sz w:val="24"/>
          <w:szCs w:val="24"/>
        </w:rPr>
        <w:t>Sexual size</w:t>
      </w:r>
      <w:commentRangeStart w:id="45"/>
      <w:commentRangeStart w:id="46"/>
      <w:r w:rsidR="00ED5F4C">
        <w:rPr>
          <w:rFonts w:ascii="Times New Roman" w:hAnsi="Times New Roman" w:cs="Times New Roman"/>
          <w:sz w:val="24"/>
          <w:szCs w:val="24"/>
        </w:rPr>
        <w:t xml:space="preserve"> dimorphism may</w:t>
      </w:r>
      <w:r w:rsidR="00ED5F4C" w:rsidRPr="00046C8F">
        <w:rPr>
          <w:rFonts w:ascii="Times New Roman" w:hAnsi="Times New Roman" w:cs="Times New Roman"/>
          <w:sz w:val="24"/>
          <w:szCs w:val="24"/>
        </w:rPr>
        <w:t xml:space="preserve"> explain </w:t>
      </w:r>
      <w:r w:rsidR="006B3353">
        <w:rPr>
          <w:rFonts w:ascii="Times New Roman" w:hAnsi="Times New Roman" w:cs="Times New Roman"/>
          <w:sz w:val="24"/>
          <w:szCs w:val="24"/>
        </w:rPr>
        <w:t>this</w:t>
      </w:r>
      <w:r w:rsidR="00ED5F4C" w:rsidRPr="00046C8F">
        <w:rPr>
          <w:rFonts w:ascii="Times New Roman" w:hAnsi="Times New Roman" w:cs="Times New Roman"/>
          <w:sz w:val="24"/>
          <w:szCs w:val="24"/>
        </w:rPr>
        <w:t xml:space="preserve"> poor predictive </w:t>
      </w:r>
      <w:r w:rsidR="006B3353">
        <w:rPr>
          <w:rFonts w:ascii="Times New Roman" w:hAnsi="Times New Roman" w:cs="Times New Roman"/>
          <w:sz w:val="24"/>
          <w:szCs w:val="24"/>
        </w:rPr>
        <w:t>ability</w:t>
      </w:r>
      <w:r w:rsidR="00ED5F4C">
        <w:rPr>
          <w:rFonts w:ascii="Times New Roman" w:hAnsi="Times New Roman" w:cs="Times New Roman"/>
          <w:sz w:val="24"/>
          <w:szCs w:val="24"/>
        </w:rPr>
        <w:t xml:space="preserve">. </w:t>
      </w:r>
      <w:commentRangeEnd w:id="45"/>
      <w:r w:rsidR="0009097F">
        <w:rPr>
          <w:rStyle w:val="CommentReference"/>
        </w:rPr>
        <w:commentReference w:id="45"/>
      </w:r>
      <w:commentRangeEnd w:id="46"/>
      <w:r w:rsidR="00CC37A0">
        <w:rPr>
          <w:rStyle w:val="CommentReference"/>
        </w:rPr>
        <w:commentReference w:id="46"/>
      </w:r>
      <w:r w:rsidR="0046137A" w:rsidRPr="0046137A">
        <w:rPr>
          <w:rFonts w:ascii="Times New Roman" w:hAnsi="Times New Roman" w:cs="Times New Roman"/>
          <w:sz w:val="24"/>
          <w:szCs w:val="24"/>
        </w:rPr>
        <w:t xml:space="preserve"> </w:t>
      </w:r>
      <w:commentRangeStart w:id="47"/>
      <w:r w:rsidR="00C45F6A">
        <w:rPr>
          <w:rFonts w:ascii="Times New Roman" w:hAnsi="Times New Roman" w:cs="Times New Roman"/>
          <w:sz w:val="24"/>
          <w:szCs w:val="24"/>
        </w:rPr>
        <w:t xml:space="preserve">If one sex attains a greater asymptotic length than the other, that sex is likely to be </w:t>
      </w:r>
      <w:r w:rsidR="00550E65">
        <w:rPr>
          <w:rFonts w:ascii="Times New Roman" w:hAnsi="Times New Roman" w:cs="Times New Roman"/>
          <w:sz w:val="24"/>
          <w:szCs w:val="24"/>
        </w:rPr>
        <w:t>overrepresented</w:t>
      </w:r>
      <w:r w:rsidR="00C45F6A">
        <w:rPr>
          <w:rFonts w:ascii="Times New Roman" w:hAnsi="Times New Roman" w:cs="Times New Roman"/>
          <w:sz w:val="24"/>
          <w:szCs w:val="24"/>
        </w:rPr>
        <w:t xml:space="preserve"> in the largest size classes relative to the total population. At sizes where the sex ratio of individuals is similar to the sex ratio of the total sampled population, averaging of model parameters between sexes results in excess model deviation. </w:t>
      </w:r>
      <w:commentRangeEnd w:id="47"/>
      <w:r w:rsidR="00C45F6A">
        <w:rPr>
          <w:rStyle w:val="CommentReference"/>
        </w:rPr>
        <w:commentReference w:id="47"/>
      </w:r>
      <w:r w:rsidR="00C45F6A">
        <w:rPr>
          <w:rFonts w:ascii="Times New Roman" w:hAnsi="Times New Roman" w:cs="Times New Roman"/>
          <w:sz w:val="24"/>
          <w:szCs w:val="24"/>
        </w:rPr>
        <w:t xml:space="preserve">However, </w:t>
      </w:r>
      <w:commentRangeStart w:id="48"/>
      <w:commentRangeStart w:id="49"/>
      <w:r w:rsidR="00C45F6A">
        <w:rPr>
          <w:rFonts w:ascii="Times New Roman" w:hAnsi="Times New Roman" w:cs="Times New Roman"/>
          <w:sz w:val="24"/>
          <w:szCs w:val="24"/>
        </w:rPr>
        <w:t>for the largest sizes where</w:t>
      </w:r>
      <w:r w:rsidR="00C45F6A" w:rsidRPr="00046C8F">
        <w:rPr>
          <w:rFonts w:ascii="Times New Roman" w:hAnsi="Times New Roman" w:cs="Times New Roman"/>
          <w:sz w:val="24"/>
          <w:szCs w:val="24"/>
        </w:rPr>
        <w:t xml:space="preserve"> sex ratio</w:t>
      </w:r>
      <w:r w:rsidR="00C45F6A">
        <w:rPr>
          <w:rFonts w:ascii="Times New Roman" w:hAnsi="Times New Roman" w:cs="Times New Roman"/>
          <w:sz w:val="24"/>
          <w:szCs w:val="24"/>
        </w:rPr>
        <w:t>s</w:t>
      </w:r>
      <w:r w:rsidR="00C45F6A" w:rsidRPr="00046C8F">
        <w:rPr>
          <w:rFonts w:ascii="Times New Roman" w:hAnsi="Times New Roman" w:cs="Times New Roman"/>
          <w:sz w:val="24"/>
          <w:szCs w:val="24"/>
        </w:rPr>
        <w:t xml:space="preserve"> </w:t>
      </w:r>
      <w:commentRangeEnd w:id="48"/>
      <w:r w:rsidR="00C45F6A">
        <w:rPr>
          <w:rStyle w:val="CommentReference"/>
        </w:rPr>
        <w:commentReference w:id="48"/>
      </w:r>
      <w:commentRangeEnd w:id="49"/>
      <w:r w:rsidR="000E0639">
        <w:rPr>
          <w:rStyle w:val="CommentReference"/>
        </w:rPr>
        <w:commentReference w:id="49"/>
      </w:r>
      <w:r w:rsidR="00C45F6A">
        <w:rPr>
          <w:rFonts w:ascii="Times New Roman" w:hAnsi="Times New Roman" w:cs="Times New Roman"/>
          <w:sz w:val="24"/>
          <w:szCs w:val="24"/>
        </w:rPr>
        <w:t xml:space="preserve">are </w:t>
      </w:r>
      <w:r w:rsidR="00C45F6A" w:rsidRPr="00046C8F">
        <w:rPr>
          <w:rFonts w:ascii="Times New Roman" w:hAnsi="Times New Roman" w:cs="Times New Roman"/>
          <w:sz w:val="24"/>
          <w:szCs w:val="24"/>
        </w:rPr>
        <w:t xml:space="preserve">not representative of </w:t>
      </w:r>
      <w:r w:rsidR="00C45F6A">
        <w:rPr>
          <w:rFonts w:ascii="Times New Roman" w:hAnsi="Times New Roman" w:cs="Times New Roman"/>
          <w:sz w:val="24"/>
          <w:szCs w:val="24"/>
        </w:rPr>
        <w:t xml:space="preserve">the population as a whole, </w:t>
      </w:r>
      <w:r w:rsidR="00C45F6A" w:rsidRPr="00046C8F">
        <w:rPr>
          <w:rFonts w:ascii="Times New Roman" w:hAnsi="Times New Roman" w:cs="Times New Roman"/>
          <w:sz w:val="24"/>
          <w:szCs w:val="24"/>
        </w:rPr>
        <w:t xml:space="preserve">estimated growth parameters </w:t>
      </w:r>
      <w:r w:rsidR="00C45F6A">
        <w:rPr>
          <w:rFonts w:ascii="Times New Roman" w:hAnsi="Times New Roman" w:cs="Times New Roman"/>
          <w:sz w:val="24"/>
          <w:szCs w:val="24"/>
        </w:rPr>
        <w:t xml:space="preserve">represent an average of both sexes and </w:t>
      </w:r>
      <w:r w:rsidR="00C45F6A" w:rsidRPr="00046C8F">
        <w:rPr>
          <w:rFonts w:ascii="Times New Roman" w:hAnsi="Times New Roman" w:cs="Times New Roman"/>
          <w:sz w:val="24"/>
          <w:szCs w:val="24"/>
        </w:rPr>
        <w:t>will underestimate recapture lengths for</w:t>
      </w:r>
      <w:r w:rsidR="00C45F6A">
        <w:rPr>
          <w:rFonts w:ascii="Times New Roman" w:hAnsi="Times New Roman" w:cs="Times New Roman"/>
          <w:sz w:val="24"/>
          <w:szCs w:val="24"/>
        </w:rPr>
        <w:t xml:space="preserve"> largest individuals from one sex while overestimating the recapture length of the largest individuals of the other</w:t>
      </w:r>
      <w:r w:rsidR="00C45F6A" w:rsidRPr="00046C8F">
        <w:rPr>
          <w:rFonts w:ascii="Times New Roman" w:hAnsi="Times New Roman" w:cs="Times New Roman"/>
          <w:sz w:val="24"/>
          <w:szCs w:val="24"/>
        </w:rPr>
        <w:t>.</w:t>
      </w:r>
      <w:r w:rsidR="00C45F6A">
        <w:rPr>
          <w:rFonts w:ascii="Times New Roman" w:hAnsi="Times New Roman" w:cs="Times New Roman"/>
          <w:sz w:val="24"/>
          <w:szCs w:val="24"/>
        </w:rPr>
        <w:t xml:space="preserve"> </w:t>
      </w:r>
      <w:r w:rsidR="00CC37A0">
        <w:rPr>
          <w:rFonts w:ascii="Times New Roman" w:hAnsi="Times New Roman" w:cs="Times New Roman"/>
          <w:sz w:val="24"/>
          <w:szCs w:val="24"/>
        </w:rPr>
        <w:t xml:space="preserve">While not pronounced, dimorphic size differences </w:t>
      </w:r>
      <w:r w:rsidR="0046137A">
        <w:rPr>
          <w:rFonts w:ascii="Times New Roman" w:hAnsi="Times New Roman" w:cs="Times New Roman"/>
          <w:sz w:val="24"/>
          <w:szCs w:val="24"/>
        </w:rPr>
        <w:t>have been observed in a number of lutjanid species</w:t>
      </w:r>
      <w:r w:rsidR="00CC37A0">
        <w:rPr>
          <w:rFonts w:ascii="Times New Roman" w:hAnsi="Times New Roman" w:cs="Times New Roman"/>
          <w:sz w:val="24"/>
          <w:szCs w:val="24"/>
        </w:rPr>
        <w:t xml:space="preserve"> </w:t>
      </w:r>
      <w:r w:rsidR="0046137A">
        <w:rPr>
          <w:rFonts w:ascii="Times New Roman" w:hAnsi="Times New Roman" w:cs="Times New Roman"/>
          <w:sz w:val="24"/>
          <w:szCs w:val="24"/>
        </w:rPr>
        <w:fldChar w:fldCharType="begin" w:fldLock="1"/>
      </w:r>
      <w:r w:rsidR="00251D7E">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Williams et al. 2017, Taylor et al. 2018, Nichols 2019)","plainTextFormattedCitation":"(Grimes 1987, Mees 1993, Newman et al. 2000, Newman and Dunk 2002, Williams et al. 2017, Taylor et al. 2018, Nichols 2019)","previouslyFormattedCitation":"(Grimes 1987, Mees 1993, Newman et al. 2000, Newman and Dunk 2002, Williams et al. 2017, Taylor et al. 2018, Nichols 2019)"},"properties":{"noteIndex":0},"schema":"https://github.com/citation-style-language/schema/raw/master/csl-citation.json"}</w:instrText>
      </w:r>
      <w:r w:rsidR="0046137A">
        <w:rPr>
          <w:rFonts w:ascii="Times New Roman" w:hAnsi="Times New Roman" w:cs="Times New Roman"/>
          <w:sz w:val="24"/>
          <w:szCs w:val="24"/>
        </w:rPr>
        <w:fldChar w:fldCharType="separate"/>
      </w:r>
      <w:r w:rsidR="007143AF" w:rsidRPr="007143AF">
        <w:rPr>
          <w:rFonts w:ascii="Times New Roman" w:hAnsi="Times New Roman" w:cs="Times New Roman"/>
          <w:noProof/>
          <w:sz w:val="24"/>
          <w:szCs w:val="24"/>
        </w:rPr>
        <w:t>(Grimes 1987, Mees 1993, Newman et al. 2000, Newman and Dunk 2002, Williams et al. 2017, Taylor et al. 2018, Nichols 2019)</w:t>
      </w:r>
      <w:r w:rsidR="0046137A">
        <w:rPr>
          <w:rFonts w:ascii="Times New Roman" w:hAnsi="Times New Roman" w:cs="Times New Roman"/>
          <w:sz w:val="24"/>
          <w:szCs w:val="24"/>
        </w:rPr>
        <w:fldChar w:fldCharType="end"/>
      </w:r>
      <w:r w:rsidR="0046137A">
        <w:rPr>
          <w:rFonts w:ascii="Times New Roman" w:hAnsi="Times New Roman" w:cs="Times New Roman"/>
          <w:sz w:val="24"/>
          <w:szCs w:val="24"/>
        </w:rPr>
        <w:t xml:space="preserve">. </w:t>
      </w:r>
      <w:commentRangeStart w:id="50"/>
      <w:commentRangeStart w:id="51"/>
      <w:commentRangeEnd w:id="50"/>
      <w:r w:rsidR="0046137A">
        <w:rPr>
          <w:rStyle w:val="CommentReference"/>
        </w:rPr>
        <w:commentReference w:id="50"/>
      </w:r>
      <w:commentRangeEnd w:id="51"/>
      <w:r w:rsidR="000E0639">
        <w:rPr>
          <w:rStyle w:val="CommentReference"/>
        </w:rPr>
        <w:commentReference w:id="51"/>
      </w:r>
      <w:r w:rsidR="00C45F6A">
        <w:rPr>
          <w:rFonts w:ascii="Times New Roman" w:hAnsi="Times New Roman" w:cs="Times New Roman"/>
          <w:sz w:val="24"/>
          <w:szCs w:val="24"/>
        </w:rPr>
        <w:t>E</w:t>
      </w:r>
      <w:r w:rsidR="00C45F6A" w:rsidRPr="00046C8F">
        <w:rPr>
          <w:rFonts w:ascii="Times New Roman" w:hAnsi="Times New Roman" w:cs="Times New Roman"/>
          <w:sz w:val="24"/>
          <w:szCs w:val="24"/>
        </w:rPr>
        <w:t xml:space="preserve">stimations of growth parameters for </w:t>
      </w:r>
      <w:r w:rsidR="00C45F6A" w:rsidRPr="00622A71">
        <w:rPr>
          <w:rFonts w:ascii="Times New Roman" w:hAnsi="Times New Roman" w:cs="Times New Roman"/>
          <w:i/>
          <w:sz w:val="24"/>
          <w:szCs w:val="24"/>
        </w:rPr>
        <w:t>P. filamentosus</w:t>
      </w:r>
      <w:r w:rsidR="00C45F6A" w:rsidRPr="00046C8F">
        <w:rPr>
          <w:rFonts w:ascii="Times New Roman" w:hAnsi="Times New Roman" w:cs="Times New Roman"/>
          <w:sz w:val="24"/>
          <w:szCs w:val="24"/>
        </w:rPr>
        <w:t xml:space="preserve"> in the Central Pacific</w:t>
      </w:r>
      <w:r w:rsidR="00C45F6A">
        <w:rPr>
          <w:rFonts w:ascii="Times New Roman" w:hAnsi="Times New Roman" w:cs="Times New Roman"/>
          <w:sz w:val="24"/>
          <w:szCs w:val="24"/>
        </w:rPr>
        <w:t xml:space="preserve"> are sex agnostic and the method for non-invasive sexing of this species was unknown until recently (</w:t>
      </w:r>
      <w:proofErr w:type="spellStart"/>
      <w:r w:rsidR="00C45F6A">
        <w:rPr>
          <w:rFonts w:ascii="Times New Roman" w:hAnsi="Times New Roman" w:cs="Times New Roman"/>
          <w:sz w:val="24"/>
          <w:szCs w:val="24"/>
        </w:rPr>
        <w:t>Luers</w:t>
      </w:r>
      <w:proofErr w:type="spellEnd"/>
      <w:r w:rsidR="00C45F6A">
        <w:rPr>
          <w:rFonts w:ascii="Times New Roman" w:hAnsi="Times New Roman" w:cs="Times New Roman"/>
          <w:sz w:val="24"/>
          <w:szCs w:val="24"/>
        </w:rPr>
        <w:t xml:space="preserve"> et al. 2017). However, e</w:t>
      </w:r>
      <w:r w:rsidR="00A04418">
        <w:rPr>
          <w:rFonts w:ascii="Times New Roman" w:hAnsi="Times New Roman" w:cs="Times New Roman"/>
          <w:sz w:val="24"/>
          <w:szCs w:val="24"/>
        </w:rPr>
        <w:t>lsewhere in their distribution,</w:t>
      </w:r>
      <w:r w:rsidR="00CC37A0">
        <w:rPr>
          <w:rFonts w:ascii="Times New Roman" w:hAnsi="Times New Roman" w:cs="Times New Roman"/>
          <w:sz w:val="24"/>
          <w:szCs w:val="24"/>
        </w:rPr>
        <w:t xml:space="preserve"> larger </w:t>
      </w:r>
      <w:r w:rsidR="00C45F6A">
        <w:rPr>
          <w:rFonts w:ascii="Times New Roman" w:hAnsi="Times New Roman" w:cs="Times New Roman"/>
          <w:sz w:val="24"/>
          <w:szCs w:val="24"/>
        </w:rPr>
        <w:t>asymptotic</w:t>
      </w:r>
      <w:r w:rsidR="00CC37A0">
        <w:rPr>
          <w:rFonts w:ascii="Times New Roman" w:hAnsi="Times New Roman" w:cs="Times New Roman"/>
          <w:sz w:val="24"/>
          <w:szCs w:val="24"/>
        </w:rPr>
        <w:t xml:space="preserve"> length</w:t>
      </w:r>
      <w:r w:rsidR="00A04418">
        <w:rPr>
          <w:rFonts w:ascii="Times New Roman" w:hAnsi="Times New Roman" w:cs="Times New Roman"/>
          <w:sz w:val="24"/>
          <w:szCs w:val="24"/>
        </w:rPr>
        <w:t>s</w:t>
      </w:r>
      <w:r w:rsidR="00CC37A0">
        <w:rPr>
          <w:rFonts w:ascii="Times New Roman" w:hAnsi="Times New Roman" w:cs="Times New Roman"/>
          <w:sz w:val="24"/>
          <w:szCs w:val="24"/>
        </w:rPr>
        <w:t xml:space="preserve"> </w:t>
      </w:r>
      <w:r w:rsidR="00A04418">
        <w:rPr>
          <w:rFonts w:ascii="Times New Roman" w:hAnsi="Times New Roman" w:cs="Times New Roman"/>
          <w:sz w:val="24"/>
          <w:szCs w:val="24"/>
        </w:rPr>
        <w:t>have been</w:t>
      </w:r>
      <w:r w:rsidR="00CC37A0">
        <w:rPr>
          <w:rFonts w:ascii="Times New Roman" w:hAnsi="Times New Roman" w:cs="Times New Roman"/>
          <w:sz w:val="24"/>
          <w:szCs w:val="24"/>
        </w:rPr>
        <w:t xml:space="preserve"> reported for male </w:t>
      </w:r>
      <w:r w:rsidR="00CC37A0">
        <w:rPr>
          <w:rFonts w:ascii="Times New Roman" w:hAnsi="Times New Roman" w:cs="Times New Roman"/>
          <w:i/>
          <w:iCs/>
          <w:sz w:val="24"/>
          <w:szCs w:val="24"/>
        </w:rPr>
        <w:t>P. filamentosus</w:t>
      </w:r>
      <w:r w:rsidR="00A04418">
        <w:rPr>
          <w:rFonts w:ascii="Times New Roman" w:hAnsi="Times New Roman" w:cs="Times New Roman"/>
          <w:sz w:val="24"/>
          <w:szCs w:val="24"/>
        </w:rPr>
        <w:t xml:space="preserve"> in the Seychelles while</w:t>
      </w:r>
      <w:r w:rsidR="00C45F6A">
        <w:rPr>
          <w:rFonts w:ascii="Times New Roman" w:hAnsi="Times New Roman" w:cs="Times New Roman"/>
          <w:sz w:val="24"/>
          <w:szCs w:val="24"/>
        </w:rPr>
        <w:t xml:space="preserve"> during research fishing in </w:t>
      </w:r>
      <w:r w:rsidR="00C45F6A">
        <w:rPr>
          <w:rFonts w:ascii="Times New Roman" w:hAnsi="Times New Roman" w:cs="Times New Roman"/>
          <w:sz w:val="24"/>
          <w:szCs w:val="24"/>
        </w:rPr>
        <w:lastRenderedPageBreak/>
        <w:t xml:space="preserve">the Northwestern Hawaiian Islands, the number of </w:t>
      </w:r>
      <w:r w:rsidR="00A04418">
        <w:rPr>
          <w:rFonts w:ascii="Times New Roman" w:hAnsi="Times New Roman" w:cs="Times New Roman"/>
          <w:sz w:val="24"/>
          <w:szCs w:val="24"/>
        </w:rPr>
        <w:t xml:space="preserve">females </w:t>
      </w:r>
      <w:r w:rsidR="00C45F6A">
        <w:rPr>
          <w:rFonts w:ascii="Times New Roman" w:hAnsi="Times New Roman" w:cs="Times New Roman"/>
          <w:sz w:val="24"/>
          <w:szCs w:val="24"/>
        </w:rPr>
        <w:t xml:space="preserve">outnumbered males almost 2:1 in the largest size classes, </w:t>
      </w:r>
      <w:r w:rsidR="00A04418">
        <w:rPr>
          <w:rFonts w:ascii="Times New Roman" w:hAnsi="Times New Roman" w:cs="Times New Roman"/>
          <w:sz w:val="24"/>
          <w:szCs w:val="24"/>
        </w:rPr>
        <w:t xml:space="preserve">and </w:t>
      </w:r>
      <w:r w:rsidR="00C45F6A">
        <w:rPr>
          <w:rFonts w:ascii="Times New Roman" w:hAnsi="Times New Roman" w:cs="Times New Roman"/>
          <w:sz w:val="24"/>
          <w:szCs w:val="24"/>
        </w:rPr>
        <w:t xml:space="preserve">in Guam </w:t>
      </w:r>
      <w:r w:rsidR="00A04418">
        <w:rPr>
          <w:rFonts w:ascii="Times New Roman" w:hAnsi="Times New Roman" w:cs="Times New Roman"/>
          <w:sz w:val="24"/>
          <w:szCs w:val="24"/>
        </w:rPr>
        <w:t>no difference</w:t>
      </w:r>
      <w:r w:rsidR="00C45F6A">
        <w:rPr>
          <w:rFonts w:ascii="Times New Roman" w:hAnsi="Times New Roman" w:cs="Times New Roman"/>
          <w:sz w:val="24"/>
          <w:szCs w:val="24"/>
        </w:rPr>
        <w:t>s</w:t>
      </w:r>
      <w:r w:rsidR="00A04418">
        <w:rPr>
          <w:rFonts w:ascii="Times New Roman" w:hAnsi="Times New Roman" w:cs="Times New Roman"/>
          <w:sz w:val="24"/>
          <w:szCs w:val="24"/>
        </w:rPr>
        <w:t xml:space="preserve"> </w:t>
      </w:r>
      <w:r w:rsidR="00C45F6A">
        <w:rPr>
          <w:rFonts w:ascii="Times New Roman" w:hAnsi="Times New Roman" w:cs="Times New Roman"/>
          <w:sz w:val="24"/>
          <w:szCs w:val="24"/>
        </w:rPr>
        <w:t>between sexes were</w:t>
      </w:r>
      <w:r w:rsidR="00A04418">
        <w:rPr>
          <w:rFonts w:ascii="Times New Roman" w:hAnsi="Times New Roman" w:cs="Times New Roman"/>
          <w:sz w:val="24"/>
          <w:szCs w:val="24"/>
        </w:rPr>
        <w:t xml:space="preserve"> </w:t>
      </w:r>
      <w:r w:rsidR="00C45F6A">
        <w:rPr>
          <w:rFonts w:ascii="Times New Roman" w:hAnsi="Times New Roman" w:cs="Times New Roman"/>
          <w:sz w:val="24"/>
          <w:szCs w:val="24"/>
        </w:rPr>
        <w:t>observed</w:t>
      </w:r>
      <w:r w:rsidR="00CC37A0">
        <w:rPr>
          <w:rFonts w:ascii="Times New Roman" w:hAnsi="Times New Roman" w:cs="Times New Roman"/>
          <w:i/>
          <w:iCs/>
          <w:sz w:val="24"/>
          <w:szCs w:val="24"/>
        </w:rPr>
        <w:t xml:space="preserve"> </w:t>
      </w:r>
      <w:r w:rsidR="00CC37A0">
        <w:rPr>
          <w:rFonts w:ascii="Times New Roman" w:hAnsi="Times New Roman" w:cs="Times New Roman"/>
          <w:i/>
          <w:iCs/>
          <w:sz w:val="24"/>
          <w:szCs w:val="24"/>
        </w:rPr>
        <w:fldChar w:fldCharType="begin" w:fldLock="1"/>
      </w:r>
      <w:r w:rsidR="00251D7E">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1993)","previouslyFormattedCitation":"(Mees 1993)"},"properties":{"noteIndex":0},"schema":"https://github.com/citation-style-language/schema/raw/master/csl-citation.json"}</w:instrText>
      </w:r>
      <w:r w:rsidR="00CC37A0">
        <w:rPr>
          <w:rFonts w:ascii="Times New Roman" w:hAnsi="Times New Roman" w:cs="Times New Roman"/>
          <w:i/>
          <w:iCs/>
          <w:sz w:val="24"/>
          <w:szCs w:val="24"/>
        </w:rPr>
        <w:fldChar w:fldCharType="separate"/>
      </w:r>
      <w:r w:rsidR="00251D7E" w:rsidRPr="00251D7E">
        <w:rPr>
          <w:rFonts w:ascii="Times New Roman" w:hAnsi="Times New Roman" w:cs="Times New Roman"/>
          <w:iCs/>
          <w:noProof/>
          <w:sz w:val="24"/>
          <w:szCs w:val="24"/>
        </w:rPr>
        <w:t>(Kami 1973, Kikkawa 1984, Mees 1993)</w:t>
      </w:r>
      <w:r w:rsidR="00CC37A0">
        <w:rPr>
          <w:rFonts w:ascii="Times New Roman" w:hAnsi="Times New Roman" w:cs="Times New Roman"/>
          <w:i/>
          <w:iCs/>
          <w:sz w:val="24"/>
          <w:szCs w:val="24"/>
        </w:rPr>
        <w:fldChar w:fldCharType="end"/>
      </w:r>
      <w:r w:rsidR="00CC37A0">
        <w:rPr>
          <w:rFonts w:ascii="Times New Roman" w:hAnsi="Times New Roman" w:cs="Times New Roman"/>
          <w:i/>
          <w:iCs/>
          <w:sz w:val="24"/>
          <w:szCs w:val="24"/>
        </w:rPr>
        <w:t xml:space="preserve">. </w:t>
      </w:r>
    </w:p>
    <w:p w14:paraId="1CD09FF6" w14:textId="1C0BBF2B" w:rsidR="008C372D" w:rsidRPr="00046C8F" w:rsidRDefault="00777395" w:rsidP="00777395">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sidR="00ED5F4C">
        <w:rPr>
          <w:rFonts w:ascii="Times New Roman" w:hAnsi="Times New Roman" w:cs="Times New Roman"/>
          <w:sz w:val="24"/>
          <w:szCs w:val="24"/>
        </w:rPr>
        <w:t>A</w:t>
      </w:r>
      <w:r w:rsidR="00ED5F4C" w:rsidRPr="00046C8F">
        <w:rPr>
          <w:rFonts w:ascii="Times New Roman" w:hAnsi="Times New Roman" w:cs="Times New Roman"/>
          <w:sz w:val="24"/>
          <w:szCs w:val="24"/>
        </w:rPr>
        <w:t>ccurate estimates of von Bertalanffy growth parameters are</w:t>
      </w:r>
      <w:r w:rsidR="00ED5F4C">
        <w:rPr>
          <w:rFonts w:ascii="Times New Roman" w:hAnsi="Times New Roman" w:cs="Times New Roman"/>
          <w:sz w:val="24"/>
          <w:szCs w:val="24"/>
        </w:rPr>
        <w:t xml:space="preserve"> very </w:t>
      </w:r>
      <w:r w:rsidR="00ED5F4C" w:rsidRPr="00046C8F">
        <w:rPr>
          <w:rFonts w:ascii="Times New Roman" w:hAnsi="Times New Roman" w:cs="Times New Roman"/>
          <w:sz w:val="24"/>
          <w:szCs w:val="24"/>
        </w:rPr>
        <w:t>importa</w:t>
      </w:r>
      <w:r w:rsidR="00ED5F4C">
        <w:rPr>
          <w:rFonts w:ascii="Times New Roman" w:hAnsi="Times New Roman" w:cs="Times New Roman"/>
          <w:sz w:val="24"/>
          <w:szCs w:val="24"/>
        </w:rPr>
        <w:t>nt for management.</w:t>
      </w:r>
      <w:r w:rsidR="00A27B2A">
        <w:rPr>
          <w:rFonts w:ascii="Times New Roman" w:hAnsi="Times New Roman" w:cs="Times New Roman"/>
          <w:sz w:val="24"/>
          <w:szCs w:val="24"/>
        </w:rPr>
        <w:t xml:space="preserve"> </w:t>
      </w:r>
      <w:r>
        <w:rPr>
          <w:rFonts w:ascii="Times New Roman" w:hAnsi="Times New Roman" w:cs="Times New Roman"/>
          <w:sz w:val="24"/>
          <w:szCs w:val="24"/>
        </w:rPr>
        <w:t>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Marianas","type":"article-journal"},"uris":["http://www.mendeley.com/documents/?uuid=83994c76-884d-4e9c-b16e-a610ac8e71c0"]}],"mendeley":{"formattedCitation":"(Polovina et al. 1987, Haight et al. 1993)","plainTextFormattedCitation":"(Polovina et al. 1987, Haight et al. 1993)","previouslyFormattedCitation":"(Polovina et al. 1987, Haight et al. 1993)"},"properties":{"noteIndex":0},"schema":"https://github.com/citation-style-language/schema/raw/master/csl-citation.json"}</w:instrText>
      </w:r>
      <w:r>
        <w:rPr>
          <w:rFonts w:ascii="Times New Roman" w:hAnsi="Times New Roman" w:cs="Times New Roman"/>
          <w:sz w:val="24"/>
          <w:szCs w:val="24"/>
        </w:rPr>
        <w:fldChar w:fldCharType="separate"/>
      </w:r>
      <w:r w:rsidRPr="00DC38CD">
        <w:rPr>
          <w:rFonts w:ascii="Times New Roman" w:hAnsi="Times New Roman" w:cs="Times New Roman"/>
          <w:noProof/>
          <w:sz w:val="24"/>
          <w:szCs w:val="24"/>
        </w:rPr>
        <w:t>(Polovina et al. 1987, Haight et al. 1993)</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w:t>
      </w:r>
      <w:commentRangeStart w:id="53"/>
      <w:commentRangeStart w:id="54"/>
      <w:r w:rsidRPr="00046C8F">
        <w:rPr>
          <w:rFonts w:ascii="Times New Roman" w:hAnsi="Times New Roman" w:cs="Times New Roman"/>
          <w:sz w:val="24"/>
          <w:szCs w:val="24"/>
        </w:rPr>
        <w:t xml:space="preserve">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sidR="00ED5F4C">
        <w:rPr>
          <w:rFonts w:ascii="Times New Roman" w:hAnsi="Times New Roman" w:cs="Times New Roman"/>
          <w:sz w:val="24"/>
          <w:szCs w:val="24"/>
        </w:rPr>
        <w:t xml:space="preserve"> while overestimating K will overestimate M</w:t>
      </w:r>
      <w:commentRangeEnd w:id="53"/>
      <w:r w:rsidR="004D1662">
        <w:rPr>
          <w:rStyle w:val="CommentReference"/>
        </w:rPr>
        <w:commentReference w:id="53"/>
      </w:r>
      <w:commentRangeEnd w:id="54"/>
      <w:r w:rsidR="0046137A">
        <w:rPr>
          <w:rStyle w:val="CommentReference"/>
        </w:rPr>
        <w:commentReference w:id="54"/>
      </w:r>
      <w:r w:rsidRPr="00046C8F">
        <w:rPr>
          <w:rFonts w:ascii="Times New Roman" w:hAnsi="Times New Roman" w:cs="Times New Roman"/>
          <w:sz w:val="24"/>
          <w:szCs w:val="24"/>
        </w:rPr>
        <w:t xml:space="preserve">. If the management regime is linked to such a flawed estimate of stock productivity, then the stock is likely to be mismanaged and under </w:t>
      </w:r>
      <w:r w:rsidR="00ED5F4C">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sidR="00ED5F4C">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w:t>
      </w:r>
      <w:r w:rsidR="008C372D" w:rsidRPr="00046C8F">
        <w:rPr>
          <w:rFonts w:ascii="Times New Roman" w:hAnsi="Times New Roman" w:cs="Times New Roman"/>
          <w:sz w:val="24"/>
          <w:szCs w:val="24"/>
        </w:rPr>
        <w:t xml:space="preserve">Future work to refine growth estimates for </w:t>
      </w:r>
      <w:r w:rsidR="008C372D" w:rsidRPr="00622A71">
        <w:rPr>
          <w:rFonts w:ascii="Times New Roman" w:hAnsi="Times New Roman" w:cs="Times New Roman"/>
          <w:i/>
          <w:sz w:val="24"/>
          <w:szCs w:val="24"/>
        </w:rPr>
        <w:t>P. filamentosus</w:t>
      </w:r>
      <w:r w:rsidR="008C372D" w:rsidRPr="00046C8F">
        <w:rPr>
          <w:rFonts w:ascii="Times New Roman" w:hAnsi="Times New Roman" w:cs="Times New Roman"/>
          <w:sz w:val="24"/>
          <w:szCs w:val="24"/>
        </w:rPr>
        <w:t xml:space="preserve"> should consider that growth trajectories may differ between males and females.</w:t>
      </w:r>
    </w:p>
    <w:p w14:paraId="0A955AD1" w14:textId="77777777" w:rsidR="008C372D" w:rsidRPr="00046C8F" w:rsidRDefault="008C372D" w:rsidP="008C372D">
      <w:pPr>
        <w:spacing w:line="480" w:lineRule="auto"/>
        <w:outlineLvl w:val="0"/>
        <w:rPr>
          <w:rFonts w:ascii="Times New Roman" w:hAnsi="Times New Roman" w:cs="Times New Roman"/>
          <w:b/>
          <w:i/>
          <w:sz w:val="24"/>
          <w:szCs w:val="24"/>
        </w:rPr>
      </w:pPr>
    </w:p>
    <w:p w14:paraId="1EC9AB1E"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2259C1AE" w14:textId="0C602FBD" w:rsidR="008C372D" w:rsidRPr="00046C8F" w:rsidRDefault="008C372D" w:rsidP="008C372D">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046C8F">
        <w:rPr>
          <w:rFonts w:ascii="Times New Roman" w:hAnsi="Times New Roman" w:cs="Times New Roman"/>
          <w:sz w:val="24"/>
          <w:szCs w:val="24"/>
        </w:rPr>
        <w:t>Brodziak</w:t>
      </w:r>
      <w:proofErr w:type="spellEnd"/>
      <w:r w:rsidRPr="00046C8F">
        <w:rPr>
          <w:rFonts w:ascii="Times New Roman" w:hAnsi="Times New Roman" w:cs="Times New Roman"/>
          <w:sz w:val="24"/>
          <w:szCs w:val="24"/>
        </w:rPr>
        <w:t>, Ryan Nichols, and Robert Humphreys. Thanks to Annette Tagawa for providing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the OTP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for providing code used to fit Bayesian and maximum likelihood models. Finally, we would like </w:t>
      </w:r>
      <w:r w:rsidRPr="00046C8F">
        <w:rPr>
          <w:rFonts w:ascii="Times New Roman" w:hAnsi="Times New Roman" w:cs="Times New Roman"/>
          <w:sz w:val="24"/>
          <w:szCs w:val="24"/>
        </w:rPr>
        <w:lastRenderedPageBreak/>
        <w:t>to thank Joe O’Malley</w:t>
      </w:r>
      <w:r w:rsidR="002E29E4">
        <w:rPr>
          <w:rFonts w:ascii="Times New Roman" w:hAnsi="Times New Roman" w:cs="Times New Roman"/>
          <w:sz w:val="24"/>
          <w:szCs w:val="24"/>
        </w:rPr>
        <w:t xml:space="preserve"> </w:t>
      </w:r>
      <w:r w:rsidRPr="00046C8F">
        <w:rPr>
          <w:rFonts w:ascii="Times New Roman" w:hAnsi="Times New Roman" w:cs="Times New Roman"/>
          <w:sz w:val="24"/>
          <w:szCs w:val="24"/>
        </w:rPr>
        <w:t>and Frank Parrish for their advice and feedback during this project</w:t>
      </w:r>
      <w:r w:rsidR="00991EDB">
        <w:rPr>
          <w:rFonts w:ascii="Times New Roman" w:hAnsi="Times New Roman" w:cs="Times New Roman"/>
          <w:sz w:val="24"/>
          <w:szCs w:val="24"/>
        </w:rPr>
        <w:t xml:space="preserve"> </w:t>
      </w:r>
      <w:r w:rsidR="00465BAF">
        <w:rPr>
          <w:rFonts w:ascii="Times New Roman" w:hAnsi="Times New Roman" w:cs="Times New Roman"/>
          <w:sz w:val="24"/>
          <w:szCs w:val="24"/>
        </w:rPr>
        <w:t>and</w:t>
      </w:r>
      <w:r w:rsidR="002E29E4">
        <w:rPr>
          <w:rFonts w:ascii="Times New Roman" w:hAnsi="Times New Roman" w:cs="Times New Roman"/>
          <w:sz w:val="24"/>
          <w:szCs w:val="24"/>
        </w:rPr>
        <w:t xml:space="preserve"> Allen Andrews</w:t>
      </w:r>
      <w:r w:rsidR="00991EDB">
        <w:rPr>
          <w:rFonts w:ascii="Times New Roman" w:hAnsi="Times New Roman" w:cs="Times New Roman"/>
          <w:sz w:val="24"/>
          <w:szCs w:val="24"/>
        </w:rPr>
        <w:t xml:space="preserve"> </w:t>
      </w:r>
      <w:r w:rsidR="002E29E4">
        <w:rPr>
          <w:rFonts w:ascii="Times New Roman" w:hAnsi="Times New Roman" w:cs="Times New Roman"/>
          <w:sz w:val="24"/>
          <w:szCs w:val="24"/>
        </w:rPr>
        <w:t>for reviewing</w:t>
      </w:r>
      <w:r w:rsidR="00991EDB">
        <w:rPr>
          <w:rFonts w:ascii="Times New Roman" w:hAnsi="Times New Roman" w:cs="Times New Roman"/>
          <w:sz w:val="24"/>
          <w:szCs w:val="24"/>
        </w:rPr>
        <w:t xml:space="preserve"> our manuscript</w:t>
      </w:r>
      <w:r w:rsidRPr="00046C8F">
        <w:rPr>
          <w:rFonts w:ascii="Times New Roman" w:hAnsi="Times New Roman" w:cs="Times New Roman"/>
          <w:sz w:val="24"/>
          <w:szCs w:val="24"/>
        </w:rPr>
        <w:t>.</w:t>
      </w:r>
      <w:r>
        <w:rPr>
          <w:rFonts w:ascii="Times New Roman" w:hAnsi="Times New Roman" w:cs="Times New Roman"/>
          <w:sz w:val="24"/>
          <w:szCs w:val="24"/>
        </w:rPr>
        <w:t xml:space="preserve"> This is SOEST contribution ###### and HIMB contribution ####.</w:t>
      </w:r>
    </w:p>
    <w:p w14:paraId="75238245" w14:textId="77777777" w:rsidR="008C372D" w:rsidRPr="00046C8F" w:rsidRDefault="008C372D" w:rsidP="008C372D">
      <w:pPr>
        <w:rPr>
          <w:rFonts w:ascii="Times New Roman" w:hAnsi="Times New Roman" w:cs="Times New Roman"/>
          <w:b/>
          <w:sz w:val="24"/>
          <w:szCs w:val="24"/>
        </w:rPr>
      </w:pPr>
      <w:r w:rsidRPr="00046C8F">
        <w:rPr>
          <w:rFonts w:ascii="Times New Roman" w:hAnsi="Times New Roman" w:cs="Times New Roman"/>
          <w:b/>
          <w:sz w:val="24"/>
          <w:szCs w:val="24"/>
        </w:rPr>
        <w:t>References</w:t>
      </w:r>
    </w:p>
    <w:p w14:paraId="6BF59C6E" w14:textId="3367B272" w:rsidR="00251D7E" w:rsidRPr="00251D7E" w:rsidRDefault="008C372D" w:rsidP="00251D7E">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251D7E" w:rsidRPr="00251D7E">
        <w:rPr>
          <w:rFonts w:ascii="Times New Roman" w:hAnsi="Times New Roman" w:cs="Times New Roman"/>
          <w:noProof/>
          <w:sz w:val="24"/>
        </w:rPr>
        <w:t xml:space="preserve">Allen, G.R. 1985. Fao Species Catalogue Vol . 6 . Snappers of the World. Fao Fish. Synopsis </w:t>
      </w:r>
      <w:r w:rsidR="00251D7E" w:rsidRPr="00251D7E">
        <w:rPr>
          <w:rFonts w:ascii="Times New Roman" w:hAnsi="Times New Roman" w:cs="Times New Roman"/>
          <w:b/>
          <w:bCs/>
          <w:noProof/>
          <w:sz w:val="24"/>
        </w:rPr>
        <w:t>6</w:t>
      </w:r>
      <w:r w:rsidR="00251D7E" w:rsidRPr="00251D7E">
        <w:rPr>
          <w:rFonts w:ascii="Times New Roman" w:hAnsi="Times New Roman" w:cs="Times New Roman"/>
          <w:noProof/>
          <w:sz w:val="24"/>
        </w:rPr>
        <w:t>(125): 208. doi:10.1016/0025-326X(92)90600-B.</w:t>
      </w:r>
    </w:p>
    <w:p w14:paraId="487F1DBF"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Andrews, A.H., DeMartini, E.E., Brodziak, J., Nichols, R.S., and Humphreys, R.L. 2012. A long-lived life history for a tropical, deepwater snapper (Pristipomoides filamentosus): bomb radiocarbon and lead-radium dating as extensions of daily increment analyses in otoliths. Can. J. Fish. Aquat. Sci. </w:t>
      </w:r>
      <w:r w:rsidRPr="00251D7E">
        <w:rPr>
          <w:rFonts w:ascii="Times New Roman" w:hAnsi="Times New Roman" w:cs="Times New Roman"/>
          <w:b/>
          <w:bCs/>
          <w:noProof/>
          <w:sz w:val="24"/>
        </w:rPr>
        <w:t>69</w:t>
      </w:r>
      <w:r w:rsidRPr="00251D7E">
        <w:rPr>
          <w:rFonts w:ascii="Times New Roman" w:hAnsi="Times New Roman" w:cs="Times New Roman"/>
          <w:noProof/>
          <w:sz w:val="24"/>
        </w:rPr>
        <w:t>: 1850–1869. doi:10.1139/f2012-109.</w:t>
      </w:r>
    </w:p>
    <w:p w14:paraId="4FA516E8"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Andrews, A.H., Humphreys, R.L., DeMartini, E.E., Nichols, R.S., and Brodziak, J. 2011. Bomb Radiocarbon and Lead-Radium Dating of Opakapaka (Pristipomoides filamentosus). </w:t>
      </w:r>
      <w:r w:rsidRPr="00251D7E">
        <w:rPr>
          <w:rFonts w:ascii="Times New Roman" w:hAnsi="Times New Roman" w:cs="Times New Roman"/>
          <w:i/>
          <w:iCs/>
          <w:noProof/>
          <w:sz w:val="24"/>
        </w:rPr>
        <w:t>In</w:t>
      </w:r>
      <w:r w:rsidRPr="00251D7E">
        <w:rPr>
          <w:rFonts w:ascii="Times New Roman" w:hAnsi="Times New Roman" w:cs="Times New Roman"/>
          <w:noProof/>
          <w:sz w:val="24"/>
        </w:rPr>
        <w:t xml:space="preserve"> NOAA Technical Memorandum NMFS-PIFSC. Honolulu, HI. Available from http://www.pifsc.noaa.gov/library/pubs/admin/PIFSC_Admin_Rep_11-07.pdf.</w:t>
      </w:r>
    </w:p>
    <w:p w14:paraId="0B6C990D"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Benaglia, T., Chauveau, D., Hunter, D.R., and Young, D. 2009. Mixtools: An R package for analyzing finite mixture models. J. Stat. Softw. </w:t>
      </w:r>
      <w:r w:rsidRPr="00251D7E">
        <w:rPr>
          <w:rFonts w:ascii="Times New Roman" w:hAnsi="Times New Roman" w:cs="Times New Roman"/>
          <w:b/>
          <w:bCs/>
          <w:noProof/>
          <w:sz w:val="24"/>
        </w:rPr>
        <w:t>32</w:t>
      </w:r>
      <w:r w:rsidRPr="00251D7E">
        <w:rPr>
          <w:rFonts w:ascii="Times New Roman" w:hAnsi="Times New Roman" w:cs="Times New Roman"/>
          <w:noProof/>
          <w:sz w:val="24"/>
        </w:rPr>
        <w:t>(6): 1–29. Available from http://www.jstatsoft.org/v32/i06/.</w:t>
      </w:r>
    </w:p>
    <w:p w14:paraId="6038483C"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Burman, P. 1989. A comparative study of ordinary cross-validation, v-fold cross-validation and the repeated learning-testing methods. Biometrika </w:t>
      </w:r>
      <w:r w:rsidRPr="00251D7E">
        <w:rPr>
          <w:rFonts w:ascii="Times New Roman" w:hAnsi="Times New Roman" w:cs="Times New Roman"/>
          <w:b/>
          <w:bCs/>
          <w:noProof/>
          <w:sz w:val="24"/>
        </w:rPr>
        <w:t>76</w:t>
      </w:r>
      <w:r w:rsidRPr="00251D7E">
        <w:rPr>
          <w:rFonts w:ascii="Times New Roman" w:hAnsi="Times New Roman" w:cs="Times New Roman"/>
          <w:noProof/>
          <w:sz w:val="24"/>
        </w:rPr>
        <w:t>(3): 503–514. doi:10.1093/biomet/76.3.503.</w:t>
      </w:r>
    </w:p>
    <w:p w14:paraId="6A380EB2"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398A7E5"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251D7E">
        <w:rPr>
          <w:rFonts w:ascii="Times New Roman" w:hAnsi="Times New Roman" w:cs="Times New Roman"/>
          <w:b/>
          <w:bCs/>
          <w:noProof/>
          <w:sz w:val="24"/>
        </w:rPr>
        <w:t>61</w:t>
      </w:r>
      <w:r w:rsidRPr="00251D7E">
        <w:rPr>
          <w:rFonts w:ascii="Times New Roman" w:hAnsi="Times New Roman" w:cs="Times New Roman"/>
          <w:noProof/>
          <w:sz w:val="24"/>
        </w:rPr>
        <w:t>(2): 292–306. doi:10.1139/f03-163.</w:t>
      </w:r>
    </w:p>
    <w:p w14:paraId="126DBEE1"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251D7E">
        <w:rPr>
          <w:rFonts w:ascii="Times New Roman" w:hAnsi="Times New Roman" w:cs="Times New Roman"/>
          <w:b/>
          <w:bCs/>
          <w:noProof/>
          <w:sz w:val="24"/>
        </w:rPr>
        <w:t>64</w:t>
      </w:r>
      <w:r w:rsidRPr="00251D7E">
        <w:rPr>
          <w:rFonts w:ascii="Times New Roman" w:hAnsi="Times New Roman" w:cs="Times New Roman"/>
          <w:noProof/>
          <w:sz w:val="24"/>
        </w:rPr>
        <w:t>(4): 602–617. doi:10.1139/f07-036.</w:t>
      </w:r>
    </w:p>
    <w:p w14:paraId="17408A8B"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Francis, R.I.C.C. 1988. Maximum likelihood estimation of growth and growth variability from tagging data. New Zeal. J. Mar. Freshw. Res. </w:t>
      </w:r>
      <w:r w:rsidRPr="00251D7E">
        <w:rPr>
          <w:rFonts w:ascii="Times New Roman" w:hAnsi="Times New Roman" w:cs="Times New Roman"/>
          <w:b/>
          <w:bCs/>
          <w:noProof/>
          <w:sz w:val="24"/>
        </w:rPr>
        <w:t>22</w:t>
      </w:r>
      <w:r w:rsidRPr="00251D7E">
        <w:rPr>
          <w:rFonts w:ascii="Times New Roman" w:hAnsi="Times New Roman" w:cs="Times New Roman"/>
          <w:noProof/>
          <w:sz w:val="24"/>
        </w:rPr>
        <w:t>(1): 43–51. doi:10.1080/00288330.1988.9516276.</w:t>
      </w:r>
    </w:p>
    <w:p w14:paraId="220FB0F1"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Fry, G.C., Brewer, D.T., and Venables, W.N. 2006. Vulnerability of deepwater demersal fishes to commercial fishing: Evidence from a study around a tropical volcanic seamount in Papua New Guinea. Fish. Res. </w:t>
      </w:r>
      <w:r w:rsidRPr="00251D7E">
        <w:rPr>
          <w:rFonts w:ascii="Times New Roman" w:hAnsi="Times New Roman" w:cs="Times New Roman"/>
          <w:b/>
          <w:bCs/>
          <w:noProof/>
          <w:sz w:val="24"/>
        </w:rPr>
        <w:t>81</w:t>
      </w:r>
      <w:r w:rsidRPr="00251D7E">
        <w:rPr>
          <w:rFonts w:ascii="Times New Roman" w:hAnsi="Times New Roman" w:cs="Times New Roman"/>
          <w:noProof/>
          <w:sz w:val="24"/>
        </w:rPr>
        <w:t>(2–3): 126–141. doi:10.1016/j.fishres.2006.08.002.</w:t>
      </w:r>
    </w:p>
    <w:p w14:paraId="4F03DB1A"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Gelman, A., and Rubin, D.B. 1992. lnference from Iterative Simulation Using Multiple Sequences. Stat. Sci. </w:t>
      </w:r>
      <w:r w:rsidRPr="00251D7E">
        <w:rPr>
          <w:rFonts w:ascii="Times New Roman" w:hAnsi="Times New Roman" w:cs="Times New Roman"/>
          <w:b/>
          <w:bCs/>
          <w:noProof/>
          <w:sz w:val="24"/>
        </w:rPr>
        <w:t>7</w:t>
      </w:r>
      <w:r w:rsidRPr="00251D7E">
        <w:rPr>
          <w:rFonts w:ascii="Times New Roman" w:hAnsi="Times New Roman" w:cs="Times New Roman"/>
          <w:noProof/>
          <w:sz w:val="24"/>
        </w:rPr>
        <w:t>(4): 457–472. doi:10.2307/2246093.</w:t>
      </w:r>
    </w:p>
    <w:p w14:paraId="61F94E35"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Grimes, C.B. 1987. Reproductive biology of the Lutjanidae: A review. </w:t>
      </w:r>
      <w:r w:rsidRPr="00251D7E">
        <w:rPr>
          <w:rFonts w:ascii="Times New Roman" w:hAnsi="Times New Roman" w:cs="Times New Roman"/>
          <w:i/>
          <w:iCs/>
          <w:noProof/>
          <w:sz w:val="24"/>
        </w:rPr>
        <w:t>In</w:t>
      </w:r>
      <w:r w:rsidRPr="00251D7E">
        <w:rPr>
          <w:rFonts w:ascii="Times New Roman" w:hAnsi="Times New Roman" w:cs="Times New Roman"/>
          <w:noProof/>
          <w:sz w:val="24"/>
        </w:rPr>
        <w:t xml:space="preserve"> Tropical snappers and groupers: Biology and fisheries management. </w:t>
      </w:r>
      <w:r w:rsidRPr="00251D7E">
        <w:rPr>
          <w:rFonts w:ascii="Times New Roman" w:hAnsi="Times New Roman" w:cs="Times New Roman"/>
          <w:i/>
          <w:iCs/>
          <w:noProof/>
          <w:sz w:val="24"/>
        </w:rPr>
        <w:t>Edited by</w:t>
      </w:r>
      <w:r w:rsidRPr="00251D7E">
        <w:rPr>
          <w:rFonts w:ascii="Times New Roman" w:hAnsi="Times New Roman" w:cs="Times New Roman"/>
          <w:noProof/>
          <w:sz w:val="24"/>
        </w:rPr>
        <w:t xml:space="preserve"> J.J. Polovina and S. Ralston. Westview Press, Boulder, Colorado. pp. 239–294.</w:t>
      </w:r>
    </w:p>
    <w:p w14:paraId="343A3852"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Haight, W.R., Kobayashi, D.R., and Kawamoto, K.E. 1993. Biology and Management of Deepwater Snappers of the Hawaiian Archipelago. Mar. Fish. Rev. </w:t>
      </w:r>
      <w:r w:rsidRPr="00251D7E">
        <w:rPr>
          <w:rFonts w:ascii="Times New Roman" w:hAnsi="Times New Roman" w:cs="Times New Roman"/>
          <w:b/>
          <w:bCs/>
          <w:noProof/>
          <w:sz w:val="24"/>
        </w:rPr>
        <w:t>55</w:t>
      </w:r>
      <w:r w:rsidRPr="00251D7E">
        <w:rPr>
          <w:rFonts w:ascii="Times New Roman" w:hAnsi="Times New Roman" w:cs="Times New Roman"/>
          <w:noProof/>
          <w:sz w:val="24"/>
        </w:rPr>
        <w:t>(2): 20–27.</w:t>
      </w:r>
    </w:p>
    <w:p w14:paraId="388F7F4D"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lastRenderedPageBreak/>
        <w:t xml:space="preserve">Hardman-Mountford, N.J., Polunin, N.V.C., and Boulle, D. 1997. Can the age of the tropical species be determined by otolith measurement?: a study using Pristipomoides filamentosus (Pisces: Lutjanidae) from the Mahe Plateau, Seychelles. Naga, ICLARM Q. </w:t>
      </w:r>
      <w:r w:rsidRPr="00251D7E">
        <w:rPr>
          <w:rFonts w:ascii="Times New Roman" w:hAnsi="Times New Roman" w:cs="Times New Roman"/>
          <w:b/>
          <w:bCs/>
          <w:noProof/>
          <w:sz w:val="24"/>
        </w:rPr>
        <w:t>20</w:t>
      </w:r>
      <w:r w:rsidRPr="00251D7E">
        <w:rPr>
          <w:rFonts w:ascii="Times New Roman" w:hAnsi="Times New Roman" w:cs="Times New Roman"/>
          <w:noProof/>
          <w:sz w:val="24"/>
        </w:rPr>
        <w:t>(2): 27–31.</w:t>
      </w:r>
    </w:p>
    <w:p w14:paraId="74137AD2"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Hawaii Reported Landing Tables. 2016. Available from https://www.pifsc.noaa.gov/wpacfin/hi/dar/Pages/hi_data_3.php [accessed 23 March 2018].</w:t>
      </w:r>
    </w:p>
    <w:p w14:paraId="2A5BBFEE"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James, I.R. 1991. Estimation of von Bertalanffy growth curve parameters from recapture data. Biometrics </w:t>
      </w:r>
      <w:r w:rsidRPr="00251D7E">
        <w:rPr>
          <w:rFonts w:ascii="Times New Roman" w:hAnsi="Times New Roman" w:cs="Times New Roman"/>
          <w:b/>
          <w:bCs/>
          <w:noProof/>
          <w:sz w:val="24"/>
        </w:rPr>
        <w:t>47</w:t>
      </w:r>
      <w:r w:rsidRPr="00251D7E">
        <w:rPr>
          <w:rFonts w:ascii="Times New Roman" w:hAnsi="Times New Roman" w:cs="Times New Roman"/>
          <w:noProof/>
          <w:sz w:val="24"/>
        </w:rPr>
        <w:t>: 1519–1530. doi:10.2307/2532403.</w:t>
      </w:r>
    </w:p>
    <w:p w14:paraId="1CDEC7D5"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Jensen, A.L. 1996. Beverton and Holt life history invariants result from optimal trade-off of reproduction and survival. Can. J. Fish. Aquat. Sci. </w:t>
      </w:r>
      <w:r w:rsidRPr="00251D7E">
        <w:rPr>
          <w:rFonts w:ascii="Times New Roman" w:hAnsi="Times New Roman" w:cs="Times New Roman"/>
          <w:b/>
          <w:bCs/>
          <w:noProof/>
          <w:sz w:val="24"/>
        </w:rPr>
        <w:t>53</w:t>
      </w:r>
      <w:r w:rsidRPr="00251D7E">
        <w:rPr>
          <w:rFonts w:ascii="Times New Roman" w:hAnsi="Times New Roman" w:cs="Times New Roman"/>
          <w:noProof/>
          <w:sz w:val="24"/>
        </w:rPr>
        <w:t>(4): 820–822. doi:10.1139/f95-233.</w:t>
      </w:r>
    </w:p>
    <w:p w14:paraId="29A4FCF7"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Kami, H.T. 1973. The Pristipomoides (Pices: lutjanidae) of Guam with notes on their biology. Micronesica </w:t>
      </w:r>
      <w:r w:rsidRPr="00251D7E">
        <w:rPr>
          <w:rFonts w:ascii="Times New Roman" w:hAnsi="Times New Roman" w:cs="Times New Roman"/>
          <w:b/>
          <w:bCs/>
          <w:noProof/>
          <w:sz w:val="24"/>
        </w:rPr>
        <w:t>9</w:t>
      </w:r>
      <w:r w:rsidRPr="00251D7E">
        <w:rPr>
          <w:rFonts w:ascii="Times New Roman" w:hAnsi="Times New Roman" w:cs="Times New Roman"/>
          <w:noProof/>
          <w:sz w:val="24"/>
        </w:rPr>
        <w:t>(1): 97–117. doi:10.1080/15235882.2014.934485.</w:t>
      </w:r>
    </w:p>
    <w:p w14:paraId="39894741"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Kikkawa, B.S. 1984. Maturation, spawning, and fecundity of Opakapaka, Pristipomoides filamentosus, in the Northwest Hawaiian Islands. University of Hawaii Sea Grant, Honolulu, HI.</w:t>
      </w:r>
    </w:p>
    <w:p w14:paraId="627F52F1"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251D7E">
        <w:rPr>
          <w:rFonts w:ascii="Times New Roman" w:hAnsi="Times New Roman" w:cs="Times New Roman"/>
          <w:b/>
          <w:bCs/>
          <w:noProof/>
          <w:sz w:val="24"/>
        </w:rPr>
        <w:t>91</w:t>
      </w:r>
      <w:r w:rsidRPr="00251D7E">
        <w:rPr>
          <w:rFonts w:ascii="Times New Roman" w:hAnsi="Times New Roman" w:cs="Times New Roman"/>
          <w:noProof/>
          <w:sz w:val="24"/>
        </w:rPr>
        <w:t>(2): 271–280.</w:t>
      </w:r>
    </w:p>
    <w:p w14:paraId="499DC895"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Kobayashi, D.R., Okamoto, H.Y., and Oishi, F.G. 2008. Movement of the deepwater snapper opakapaka, Pristipomoides filamentosus, in Hawaii: Insights from a large-scale tagging program and computer simulation.</w:t>
      </w:r>
    </w:p>
    <w:p w14:paraId="4524DE96"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Langseth, B., Syslo, J., Yau, A., Kapur, M., and Brodziak, J. 2018. Stock assessment for the main Hawaiian Islands Deep 7 bottomfish complex in 2018, with catch projections through 2022. NOAA Tech. Memo. NMFS-PIFSC </w:t>
      </w:r>
      <w:r w:rsidRPr="00251D7E">
        <w:rPr>
          <w:rFonts w:ascii="Times New Roman" w:hAnsi="Times New Roman" w:cs="Times New Roman"/>
          <w:b/>
          <w:bCs/>
          <w:noProof/>
          <w:sz w:val="24"/>
        </w:rPr>
        <w:t>69</w:t>
      </w:r>
      <w:r w:rsidRPr="00251D7E">
        <w:rPr>
          <w:rFonts w:ascii="Times New Roman" w:hAnsi="Times New Roman" w:cs="Times New Roman"/>
          <w:noProof/>
          <w:sz w:val="24"/>
        </w:rPr>
        <w:t>(February): 217.</w:t>
      </w:r>
    </w:p>
    <w:p w14:paraId="327BEDE5"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251D7E">
        <w:rPr>
          <w:rFonts w:ascii="Times New Roman" w:hAnsi="Times New Roman" w:cs="Times New Roman"/>
          <w:b/>
          <w:bCs/>
          <w:noProof/>
          <w:sz w:val="24"/>
        </w:rPr>
        <w:t>59</w:t>
      </w:r>
      <w:r w:rsidRPr="00251D7E">
        <w:rPr>
          <w:rFonts w:ascii="Times New Roman" w:hAnsi="Times New Roman" w:cs="Times New Roman"/>
          <w:noProof/>
          <w:sz w:val="24"/>
        </w:rPr>
        <w:t>(6): 976–986. doi:10.1139/f02-069.</w:t>
      </w:r>
    </w:p>
    <w:p w14:paraId="57623605"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Luers, M.A., DeMartini, E.E., and Humphreys, R.L.J. 2017. Seasonality, sex ratio, spawning frequency and sexual maturity of the opakapaka Pristipomoides filamentosus (Perciformes: Lutjanidae) from the Main Hawaiian Islands: fundamental input to size-at-retention regulations. Mar. Freshw. Res. </w:t>
      </w:r>
      <w:r w:rsidRPr="00251D7E">
        <w:rPr>
          <w:rFonts w:ascii="Times New Roman" w:hAnsi="Times New Roman" w:cs="Times New Roman"/>
          <w:b/>
          <w:bCs/>
          <w:noProof/>
          <w:sz w:val="24"/>
        </w:rPr>
        <w:t>69</w:t>
      </w:r>
      <w:r w:rsidRPr="00251D7E">
        <w:rPr>
          <w:rFonts w:ascii="Times New Roman" w:hAnsi="Times New Roman" w:cs="Times New Roman"/>
          <w:noProof/>
          <w:sz w:val="24"/>
        </w:rPr>
        <w:t>(2): 325–335. doi:10.1071/MF17195.</w:t>
      </w:r>
    </w:p>
    <w:p w14:paraId="6DBF30C2"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Maller, R.A., and Deboer, E.S. 1988. An analysis of two methods of fitting the von Bertalanffy curve to capture-recapture data. Mar. Freshw. Res. </w:t>
      </w:r>
      <w:r w:rsidRPr="00251D7E">
        <w:rPr>
          <w:rFonts w:ascii="Times New Roman" w:hAnsi="Times New Roman" w:cs="Times New Roman"/>
          <w:b/>
          <w:bCs/>
          <w:noProof/>
          <w:sz w:val="24"/>
        </w:rPr>
        <w:t>39</w:t>
      </w:r>
      <w:r w:rsidRPr="00251D7E">
        <w:rPr>
          <w:rFonts w:ascii="Times New Roman" w:hAnsi="Times New Roman" w:cs="Times New Roman"/>
          <w:noProof/>
          <w:sz w:val="24"/>
        </w:rPr>
        <w:t>(4): 459–466. doi:10.1071/MF9880459.</w:t>
      </w:r>
    </w:p>
    <w:p w14:paraId="5ABE859A"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Mees, C.C. 1993. Population biology and stock assessment of Pristipomoides filamentosus on the Mahe Plateau, Seychelles. J. Fish Biol. </w:t>
      </w:r>
      <w:r w:rsidRPr="00251D7E">
        <w:rPr>
          <w:rFonts w:ascii="Times New Roman" w:hAnsi="Times New Roman" w:cs="Times New Roman"/>
          <w:b/>
          <w:bCs/>
          <w:noProof/>
          <w:sz w:val="24"/>
        </w:rPr>
        <w:t>43</w:t>
      </w:r>
      <w:r w:rsidRPr="00251D7E">
        <w:rPr>
          <w:rFonts w:ascii="Times New Roman" w:hAnsi="Times New Roman" w:cs="Times New Roman"/>
          <w:noProof/>
          <w:sz w:val="24"/>
        </w:rPr>
        <w:t>(5): 695–708. doi:10.1111/j.1095-8649.1993.tb01147.x.</w:t>
      </w:r>
    </w:p>
    <w:p w14:paraId="5A1839FD"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Mees, C.C., and Rousseau, J.A. 1997. The potential yield of the lutjanid fish Pristipomoides filamentosus from the Mahe Plateau, Seychelles: Managing with uncertainty. Fish. Res. </w:t>
      </w:r>
      <w:r w:rsidRPr="00251D7E">
        <w:rPr>
          <w:rFonts w:ascii="Times New Roman" w:hAnsi="Times New Roman" w:cs="Times New Roman"/>
          <w:b/>
          <w:bCs/>
          <w:noProof/>
          <w:sz w:val="24"/>
        </w:rPr>
        <w:t>33</w:t>
      </w:r>
      <w:r w:rsidRPr="00251D7E">
        <w:rPr>
          <w:rFonts w:ascii="Times New Roman" w:hAnsi="Times New Roman" w:cs="Times New Roman"/>
          <w:noProof/>
          <w:sz w:val="24"/>
        </w:rPr>
        <w:t>(1–3): 73–87. doi:10.1016/S0165-7836(97)00069-6.</w:t>
      </w:r>
    </w:p>
    <w:p w14:paraId="6E757EF7"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Meng, X.-L. 1994. Posterior predictive p-values. Ann. Stat. </w:t>
      </w:r>
      <w:r w:rsidRPr="00251D7E">
        <w:rPr>
          <w:rFonts w:ascii="Times New Roman" w:hAnsi="Times New Roman" w:cs="Times New Roman"/>
          <w:b/>
          <w:bCs/>
          <w:noProof/>
          <w:sz w:val="24"/>
        </w:rPr>
        <w:t>22</w:t>
      </w:r>
      <w:r w:rsidRPr="00251D7E">
        <w:rPr>
          <w:rFonts w:ascii="Times New Roman" w:hAnsi="Times New Roman" w:cs="Times New Roman"/>
          <w:noProof/>
          <w:sz w:val="24"/>
        </w:rPr>
        <w:t>(3): 1142–1160.</w:t>
      </w:r>
    </w:p>
    <w:p w14:paraId="2C94C4B0"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Moffitt, R.B., and Parrish, F.A. 1996. Habitat and life history of juvenile Hawaiian pink snapper, Pristipomoides filamentosus. Pacific Sci. </w:t>
      </w:r>
      <w:r w:rsidRPr="00251D7E">
        <w:rPr>
          <w:rFonts w:ascii="Times New Roman" w:hAnsi="Times New Roman" w:cs="Times New Roman"/>
          <w:b/>
          <w:bCs/>
          <w:noProof/>
          <w:sz w:val="24"/>
        </w:rPr>
        <w:t>50</w:t>
      </w:r>
      <w:r w:rsidRPr="00251D7E">
        <w:rPr>
          <w:rFonts w:ascii="Times New Roman" w:hAnsi="Times New Roman" w:cs="Times New Roman"/>
          <w:noProof/>
          <w:sz w:val="24"/>
        </w:rPr>
        <w:t>(4): 371–381.</w:t>
      </w:r>
    </w:p>
    <w:p w14:paraId="624A709F"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Newman, S.J., Cappo, M., and Williams, D.M.B. 2000. Age, growth and mortality of the stripey, Lutjanus carponotatus (Richardson) and the brown-stripe snapper, L. vitta (Quoy and Gaimard) from the central Great Barrier Reef, Australia. Fish. Res. </w:t>
      </w:r>
      <w:r w:rsidRPr="00251D7E">
        <w:rPr>
          <w:rFonts w:ascii="Times New Roman" w:hAnsi="Times New Roman" w:cs="Times New Roman"/>
          <w:b/>
          <w:bCs/>
          <w:noProof/>
          <w:sz w:val="24"/>
        </w:rPr>
        <w:t>48</w:t>
      </w:r>
      <w:r w:rsidRPr="00251D7E">
        <w:rPr>
          <w:rFonts w:ascii="Times New Roman" w:hAnsi="Times New Roman" w:cs="Times New Roman"/>
          <w:noProof/>
          <w:sz w:val="24"/>
        </w:rPr>
        <w:t>(3): 263–275. doi:10.1016/S0165-7836(00)00184-3.</w:t>
      </w:r>
    </w:p>
    <w:p w14:paraId="5CCF780D"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lastRenderedPageBreak/>
        <w:t xml:space="preserve">Newman, S.J., and Dunk, I.J. 2002. Growth, age validation, mortality, and other population characteristics of the red emperor snapper, Lutjanus sebae (Cuvier, 1828), off the Kimberley coast of north-western Australia. Estuar. Coast. Shelf Sci. </w:t>
      </w:r>
      <w:r w:rsidRPr="00251D7E">
        <w:rPr>
          <w:rFonts w:ascii="Times New Roman" w:hAnsi="Times New Roman" w:cs="Times New Roman"/>
          <w:b/>
          <w:bCs/>
          <w:noProof/>
          <w:sz w:val="24"/>
        </w:rPr>
        <w:t>55</w:t>
      </w:r>
      <w:r w:rsidRPr="00251D7E">
        <w:rPr>
          <w:rFonts w:ascii="Times New Roman" w:hAnsi="Times New Roman" w:cs="Times New Roman"/>
          <w:noProof/>
          <w:sz w:val="24"/>
        </w:rPr>
        <w:t>(1): 67–80. doi:10.1006/ecss.2001.0887.</w:t>
      </w:r>
    </w:p>
    <w:p w14:paraId="1E3D60F8"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Nichols, R.S. 2019. Sex-specific growth and longevity of “Ehu”, Etelis carbunculus (Family lutjanidae) within the Hawaiian archipelago. University of Hawaii.</w:t>
      </w:r>
    </w:p>
    <w:p w14:paraId="33BDC031"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doi:10.7289/V59W0CF7.</w:t>
      </w:r>
    </w:p>
    <w:p w14:paraId="1182F730"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Okamoto, H.Y. 1993. Develop opakapaka (pink snapper) tagging techniques to assess movement behavior. Honolulu, HI.</w:t>
      </w:r>
    </w:p>
    <w:p w14:paraId="6851A8AD"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Palmer, M.J., Phillips, B.F., and Smith, G.T. 1991. Application of nonlinear models with random coefficients to growth data. Biometrics </w:t>
      </w:r>
      <w:r w:rsidRPr="00251D7E">
        <w:rPr>
          <w:rFonts w:ascii="Times New Roman" w:hAnsi="Times New Roman" w:cs="Times New Roman"/>
          <w:b/>
          <w:bCs/>
          <w:noProof/>
          <w:sz w:val="24"/>
        </w:rPr>
        <w:t>47</w:t>
      </w:r>
      <w:r w:rsidRPr="00251D7E">
        <w:rPr>
          <w:rFonts w:ascii="Times New Roman" w:hAnsi="Times New Roman" w:cs="Times New Roman"/>
          <w:noProof/>
          <w:sz w:val="24"/>
        </w:rPr>
        <w:t>: 623–635. doi:10.2307/2532151.</w:t>
      </w:r>
    </w:p>
    <w:p w14:paraId="1FC0F68D"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Parke, M. 2007. Linking Hawaii Fisherman Reported Commercial Bottomfish Catch Data to Potential Bottomfish Habitat and Proposed Restricted Fishing Areas using GIS and Spatial Analysis. </w:t>
      </w:r>
      <w:r w:rsidRPr="00251D7E">
        <w:rPr>
          <w:rFonts w:ascii="Times New Roman" w:hAnsi="Times New Roman" w:cs="Times New Roman"/>
          <w:i/>
          <w:iCs/>
          <w:noProof/>
          <w:sz w:val="24"/>
        </w:rPr>
        <w:t>In</w:t>
      </w:r>
      <w:r w:rsidRPr="00251D7E">
        <w:rPr>
          <w:rFonts w:ascii="Times New Roman" w:hAnsi="Times New Roman" w:cs="Times New Roman"/>
          <w:noProof/>
          <w:sz w:val="24"/>
        </w:rPr>
        <w:t xml:space="preserve"> NOAA Technical Memorandum NMFS-PIFSC-11. Honolulu, HI.</w:t>
      </w:r>
    </w:p>
    <w:p w14:paraId="48BF42CF"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Pilling, G.M. 2000. Validation of annual growth increments in the otoliths of the lethrinid Lethrinus mahsena and the lutjanid Aprion virescens from sites in the tropical Indian Ocean, with notes on the nature of growth increments in Pristipomoides filamentosus. Fish. Bull. </w:t>
      </w:r>
      <w:r w:rsidRPr="00251D7E">
        <w:rPr>
          <w:rFonts w:ascii="Times New Roman" w:hAnsi="Times New Roman" w:cs="Times New Roman"/>
          <w:b/>
          <w:bCs/>
          <w:noProof/>
          <w:sz w:val="24"/>
        </w:rPr>
        <w:t>98</w:t>
      </w:r>
      <w:r w:rsidRPr="00251D7E">
        <w:rPr>
          <w:rFonts w:ascii="Times New Roman" w:hAnsi="Times New Roman" w:cs="Times New Roman"/>
          <w:noProof/>
          <w:sz w:val="24"/>
        </w:rPr>
        <w:t>(3): 600–611.</w:t>
      </w:r>
    </w:p>
    <w:p w14:paraId="6C72D2E4"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Plummer, M. 2003. JAGS: A program for analysis of Bayesian graphical models using Gibbs sampling. In Proceedings of the 3rd international workshop on distributed statistical computing. </w:t>
      </w:r>
      <w:r w:rsidRPr="00251D7E">
        <w:rPr>
          <w:rFonts w:ascii="Times New Roman" w:hAnsi="Times New Roman" w:cs="Times New Roman"/>
          <w:i/>
          <w:iCs/>
          <w:noProof/>
          <w:sz w:val="24"/>
        </w:rPr>
        <w:t>In</w:t>
      </w:r>
      <w:r w:rsidRPr="00251D7E">
        <w:rPr>
          <w:rFonts w:ascii="Times New Roman" w:hAnsi="Times New Roman" w:cs="Times New Roman"/>
          <w:noProof/>
          <w:sz w:val="24"/>
        </w:rPr>
        <w:t xml:space="preserve"> Proceedings of the 3rd international workshop on distributed statistical computing. Vol. 124.</w:t>
      </w:r>
    </w:p>
    <w:p w14:paraId="0C1170EA"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Polovina, J.J., Ralston, S., and Ralston, S. 1987. Assessment and management of deepwater bottom fishes in Hawaii and the Marianas. Trop. snappers groupers Biol. Fish. Manag.: 505–532.</w:t>
      </w:r>
    </w:p>
    <w:p w14:paraId="14256CB2"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R Core Team. 2014. R: A Language and Environment for Statistical Computing. Vienna, Austria. Available from http://www.r-project.org/.</w:t>
      </w:r>
    </w:p>
    <w:p w14:paraId="7AC7982A"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Radtke, R.L. 1987. Age and growth information available from the otoliths of the Hawaiian snapper, Pristipomoides filamentosus. Coral Reefs </w:t>
      </w:r>
      <w:r w:rsidRPr="00251D7E">
        <w:rPr>
          <w:rFonts w:ascii="Times New Roman" w:hAnsi="Times New Roman" w:cs="Times New Roman"/>
          <w:b/>
          <w:bCs/>
          <w:noProof/>
          <w:sz w:val="24"/>
        </w:rPr>
        <w:t>6</w:t>
      </w:r>
      <w:r w:rsidRPr="00251D7E">
        <w:rPr>
          <w:rFonts w:ascii="Times New Roman" w:hAnsi="Times New Roman" w:cs="Times New Roman"/>
          <w:noProof/>
          <w:sz w:val="24"/>
        </w:rPr>
        <w:t>(1): 19–25. doi:10.1007/BF00302208.</w:t>
      </w:r>
    </w:p>
    <w:p w14:paraId="5625899A"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251D7E">
        <w:rPr>
          <w:rFonts w:ascii="Times New Roman" w:hAnsi="Times New Roman" w:cs="Times New Roman"/>
          <w:b/>
          <w:bCs/>
          <w:noProof/>
          <w:sz w:val="24"/>
        </w:rPr>
        <w:t>81</w:t>
      </w:r>
      <w:r w:rsidRPr="00251D7E">
        <w:rPr>
          <w:rFonts w:ascii="Times New Roman" w:hAnsi="Times New Roman" w:cs="Times New Roman"/>
          <w:noProof/>
          <w:sz w:val="24"/>
        </w:rPr>
        <w:t>: 523–535.</w:t>
      </w:r>
    </w:p>
    <w:p w14:paraId="791CCD02"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Ralston, S. V., and Williams, H.A. 1988. Depth distributions, growth, and mortality of deep slope fishes from the Mariana archipelago.</w:t>
      </w:r>
    </w:p>
    <w:p w14:paraId="60F1AD6D"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Ralston, S.V.D. 1987. Mortality rates of snappers and groupers. Trop. snappers groupers Biol. Fish. Manag.: 375–404.</w:t>
      </w:r>
    </w:p>
    <w:p w14:paraId="3297176C"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Ralston, S.V.D., and Polovina, J. 1982. A multispecies analyis of the commercial deep-sea handline fishery in Hawaii. Fish. Bull. </w:t>
      </w:r>
      <w:r w:rsidRPr="00251D7E">
        <w:rPr>
          <w:rFonts w:ascii="Times New Roman" w:hAnsi="Times New Roman" w:cs="Times New Roman"/>
          <w:b/>
          <w:bCs/>
          <w:noProof/>
          <w:sz w:val="24"/>
        </w:rPr>
        <w:t>80</w:t>
      </w:r>
      <w:r w:rsidRPr="00251D7E">
        <w:rPr>
          <w:rFonts w:ascii="Times New Roman" w:hAnsi="Times New Roman" w:cs="Times New Roman"/>
          <w:noProof/>
          <w:sz w:val="24"/>
        </w:rPr>
        <w:t>(3): 435–448.</w:t>
      </w:r>
    </w:p>
    <w:p w14:paraId="696A687E"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Su, Y., and Yajima, M. 2012. R2jags: A Package for Running JAGS from R. Available from http://cran.r-project.org/package=R2jags.</w:t>
      </w:r>
    </w:p>
    <w:p w14:paraId="323796F2"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Taylor, B.M., Oyafuso, Z.S., Pardee, C.B., Ochavillo, D., and Newman, S.J. 2018. Comparative demography of commercially-harvested snappers and an emperor from American Samoa. PeerJ </w:t>
      </w:r>
      <w:r w:rsidRPr="00251D7E">
        <w:rPr>
          <w:rFonts w:ascii="Times New Roman" w:hAnsi="Times New Roman" w:cs="Times New Roman"/>
          <w:b/>
          <w:bCs/>
          <w:noProof/>
          <w:sz w:val="24"/>
        </w:rPr>
        <w:t>6</w:t>
      </w:r>
      <w:r w:rsidRPr="00251D7E">
        <w:rPr>
          <w:rFonts w:ascii="Times New Roman" w:hAnsi="Times New Roman" w:cs="Times New Roman"/>
          <w:noProof/>
          <w:sz w:val="24"/>
        </w:rPr>
        <w:t>: e5069. doi:10.7717/peerj.5069.</w:t>
      </w:r>
    </w:p>
    <w:p w14:paraId="19A68E58"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Thorson, J.T., Munch, S.B., Cope, J.M., and Gao, J. 2017. Predicting life history parameters for all fishes worldwide. Ecol. Appl. </w:t>
      </w:r>
      <w:r w:rsidRPr="00251D7E">
        <w:rPr>
          <w:rFonts w:ascii="Times New Roman" w:hAnsi="Times New Roman" w:cs="Times New Roman"/>
          <w:b/>
          <w:bCs/>
          <w:noProof/>
          <w:sz w:val="24"/>
        </w:rPr>
        <w:t>27</w:t>
      </w:r>
      <w:r w:rsidRPr="00251D7E">
        <w:rPr>
          <w:rFonts w:ascii="Times New Roman" w:hAnsi="Times New Roman" w:cs="Times New Roman"/>
          <w:noProof/>
          <w:sz w:val="24"/>
        </w:rPr>
        <w:t>(8): 2262–2276. doi:10.1002/eap.1606.</w:t>
      </w:r>
    </w:p>
    <w:p w14:paraId="25AF83F0"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lastRenderedPageBreak/>
        <w:t xml:space="preserve">Uchiyama, J.H., and Tagami, D.T. 1984. Life history, distribution, and abundance of bottomfishes in the Northwestern Hawaiian Islands. </w:t>
      </w:r>
      <w:r w:rsidRPr="00251D7E">
        <w:rPr>
          <w:rFonts w:ascii="Times New Roman" w:hAnsi="Times New Roman" w:cs="Times New Roman"/>
          <w:i/>
          <w:iCs/>
          <w:noProof/>
          <w:sz w:val="24"/>
        </w:rPr>
        <w:t>In</w:t>
      </w:r>
      <w:r w:rsidRPr="00251D7E">
        <w:rPr>
          <w:rFonts w:ascii="Times New Roman" w:hAnsi="Times New Roman" w:cs="Times New Roman"/>
          <w:noProof/>
          <w:sz w:val="24"/>
        </w:rPr>
        <w:t xml:space="preserve"> Proceedings of the Second Symposium on Resource Investigations in the Northwestern Hawaiian Islands. </w:t>
      </w:r>
      <w:r w:rsidRPr="00251D7E">
        <w:rPr>
          <w:rFonts w:ascii="Times New Roman" w:hAnsi="Times New Roman" w:cs="Times New Roman"/>
          <w:i/>
          <w:iCs/>
          <w:noProof/>
          <w:sz w:val="24"/>
        </w:rPr>
        <w:t>Edited by</w:t>
      </w:r>
      <w:r w:rsidRPr="00251D7E">
        <w:rPr>
          <w:rFonts w:ascii="Times New Roman" w:hAnsi="Times New Roman" w:cs="Times New Roman"/>
          <w:noProof/>
          <w:sz w:val="24"/>
        </w:rPr>
        <w:t xml:space="preserve"> R.W. Grigg and K.Y. Tanoue. pp. 229–247.</w:t>
      </w:r>
    </w:p>
    <w:p w14:paraId="596549FB"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251D7E">
        <w:rPr>
          <w:rFonts w:ascii="Times New Roman" w:hAnsi="Times New Roman" w:cs="Times New Roman"/>
          <w:b/>
          <w:bCs/>
          <w:noProof/>
          <w:sz w:val="24"/>
        </w:rPr>
        <w:t>74</w:t>
      </w:r>
      <w:r w:rsidRPr="00251D7E">
        <w:rPr>
          <w:rFonts w:ascii="Times New Roman" w:hAnsi="Times New Roman" w:cs="Times New Roman"/>
          <w:noProof/>
          <w:sz w:val="24"/>
        </w:rPr>
        <w:t>(1): 193–203. doi:10.1093/icesjms/fsw162.</w:t>
      </w:r>
    </w:p>
    <w:p w14:paraId="1DD3FA14"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Wang, Y.-G., Thomas, M.R., and Somers, I.F. 1995. A maximum likelihood approach for estimating growth from tag–recapture data. Can. J. Fish. Aquat. Sci. </w:t>
      </w:r>
      <w:r w:rsidRPr="00251D7E">
        <w:rPr>
          <w:rFonts w:ascii="Times New Roman" w:hAnsi="Times New Roman" w:cs="Times New Roman"/>
          <w:b/>
          <w:bCs/>
          <w:noProof/>
          <w:sz w:val="24"/>
        </w:rPr>
        <w:t>52</w:t>
      </w:r>
      <w:r w:rsidRPr="00251D7E">
        <w:rPr>
          <w:rFonts w:ascii="Times New Roman" w:hAnsi="Times New Roman" w:cs="Times New Roman"/>
          <w:noProof/>
          <w:sz w:val="24"/>
        </w:rPr>
        <w:t>(2): 252–259. doi:10.1139/f95-025.</w:t>
      </w:r>
    </w:p>
    <w:p w14:paraId="682D8736"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Williams, A.J., Wakefield, C.B., Newman, S.J., Vourey, E., Abascal, F.J., Halafihi, T., Kaltavara, J., and Nicol, S.J. 2017. Oceanic, Latitudinal, and Sex-Specific Variation in Demography of a Tropical Deepwater Snapper across the Indo-Pacific Region. Front. Mar. Sci. </w:t>
      </w:r>
      <w:r w:rsidRPr="00251D7E">
        <w:rPr>
          <w:rFonts w:ascii="Times New Roman" w:hAnsi="Times New Roman" w:cs="Times New Roman"/>
          <w:b/>
          <w:bCs/>
          <w:noProof/>
          <w:sz w:val="24"/>
        </w:rPr>
        <w:t>4</w:t>
      </w:r>
      <w:r w:rsidRPr="00251D7E">
        <w:rPr>
          <w:rFonts w:ascii="Times New Roman" w:hAnsi="Times New Roman" w:cs="Times New Roman"/>
          <w:noProof/>
          <w:sz w:val="24"/>
        </w:rPr>
        <w:t>(December). doi:10.3389/fmars.2017.00382.</w:t>
      </w:r>
    </w:p>
    <w:p w14:paraId="35A91A6E" w14:textId="77777777" w:rsidR="00251D7E" w:rsidRPr="00251D7E" w:rsidRDefault="00251D7E" w:rsidP="00251D7E">
      <w:pPr>
        <w:widowControl w:val="0"/>
        <w:autoSpaceDE w:val="0"/>
        <w:autoSpaceDN w:val="0"/>
        <w:adjustRightInd w:val="0"/>
        <w:ind w:left="480" w:hanging="480"/>
        <w:rPr>
          <w:rFonts w:ascii="Times New Roman" w:hAnsi="Times New Roman" w:cs="Times New Roman"/>
          <w:noProof/>
          <w:sz w:val="24"/>
        </w:rPr>
      </w:pPr>
      <w:r w:rsidRPr="00251D7E">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251D7E">
        <w:rPr>
          <w:rFonts w:ascii="Times New Roman" w:hAnsi="Times New Roman" w:cs="Times New Roman"/>
          <w:b/>
          <w:bCs/>
          <w:noProof/>
          <w:sz w:val="24"/>
        </w:rPr>
        <w:t>95</w:t>
      </w:r>
      <w:r w:rsidRPr="00251D7E">
        <w:rPr>
          <w:rFonts w:ascii="Times New Roman" w:hAnsi="Times New Roman" w:cs="Times New Roman"/>
          <w:noProof/>
          <w:sz w:val="24"/>
        </w:rPr>
        <w:t>(2–3): 289–295. doi:10.1016/j.fishres.2008.09.035.</w:t>
      </w:r>
    </w:p>
    <w:p w14:paraId="47E4632B" w14:textId="27C3A948" w:rsidR="008C372D" w:rsidRPr="00046C8F" w:rsidRDefault="008C372D" w:rsidP="00251D7E">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1FBD3C9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br w:type="page"/>
      </w:r>
    </w:p>
    <w:p w14:paraId="39CB44A1" w14:textId="7A705756" w:rsidR="008C372D" w:rsidRPr="00046C8F" w:rsidRDefault="008C372D" w:rsidP="008C372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incorporates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Research","id":"ITEM-1","issue":"2-3","issued":{"date-parts":[["2009"]]},"page":"289-295","title":"Use of Bayesian hierarchical models to estimate northern abalone, Haliotis kamtschatkana, growth parameters from tag-recapture data","type":"article-journal","volume":"95"},"uris":["http://www.mendeley.com/documents/?uuid=65be3e36-03d1-4734-b2e6-eda41464f4fd"]}],"mendeley":{"formattedCitation":"(Zhang et al. 2009)","manualFormatting":"(2009)","plainTextFormattedCitation":"(Zhang et al. 2009)","previouslyFormattedCitation":"(Zhang et al. 2009)"},"properties":{"noteIndex":0},"schema":"https://github.com/citation-style-language/schema/raw/master/csl-citation.json"}</w:instrText>
      </w:r>
      <w:r>
        <w:rPr>
          <w:rFonts w:ascii="Times New Roman" w:hAnsi="Times New Roman" w:cs="Times New Roman"/>
          <w:sz w:val="24"/>
          <w:szCs w:val="24"/>
        </w:rPr>
        <w:fldChar w:fldCharType="separate"/>
      </w:r>
      <w:r w:rsidRPr="00622CAF">
        <w:rPr>
          <w:rFonts w:ascii="Times New Roman" w:hAnsi="Times New Roman" w:cs="Times New Roman"/>
          <w:noProof/>
          <w:sz w:val="24"/>
          <w:szCs w:val="24"/>
        </w:rPr>
        <w:t>(2009)</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614960D" w14:textId="77777777" w:rsidR="008C372D" w:rsidRPr="00046C8F" w:rsidRDefault="008C372D" w:rsidP="008C372D">
      <w:pPr>
        <w:rPr>
          <w:rFonts w:ascii="Times New Roman" w:hAnsi="Times New Roman" w:cs="Times New Roman"/>
          <w:b/>
          <w:sz w:val="24"/>
          <w:szCs w:val="24"/>
        </w:rPr>
      </w:pPr>
    </w:p>
    <w:p w14:paraId="1ECD481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1</w:t>
      </w:r>
    </w:p>
    <w:p w14:paraId="44536C41" w14:textId="4452AA70"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4F6CC18B" w14:textId="7D753720"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w:t>
      </w:r>
      <w:r w:rsidR="00CA6CE8">
        <w:rPr>
          <w:rFonts w:ascii="Times New Roman" w:hAnsi="Times New Roman" w:cs="Times New Roman"/>
          <w:b/>
          <w:sz w:val="20"/>
          <w:szCs w:val="20"/>
        </w:rPr>
        <w:t>387</w:t>
      </w:r>
      <w:r w:rsidRPr="00046C8F">
        <w:rPr>
          <w:rFonts w:ascii="Times New Roman" w:hAnsi="Times New Roman" w:cs="Times New Roman"/>
          <w:b/>
          <w:sz w:val="20"/>
          <w:szCs w:val="20"/>
        </w:rPr>
        <w:t>)</w:t>
      </w:r>
      <w:r w:rsidRPr="00046C8F">
        <w:rPr>
          <w:rFonts w:ascii="Times New Roman" w:hAnsi="Times New Roman" w:cs="Times New Roman"/>
          <w:b/>
          <w:sz w:val="20"/>
          <w:szCs w:val="20"/>
        </w:rPr>
        <w:tab/>
        <w:t xml:space="preserve"> {</w:t>
      </w:r>
    </w:p>
    <w:p w14:paraId="1A49D9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E325B1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0CDD1C68" w14:textId="28FDB3CF"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*(1.0 - exp(-k[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9978B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5C470C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C2689A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D7BE14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47F16B3" w14:textId="51D59D2D"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w:t>
      </w:r>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*(1.0 - exp(-k[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968EB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CED08F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4C7D144A" w14:textId="320B49FF"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58035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5298CD3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4B04E7C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163CBD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347226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4B00564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66FA17B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36BA2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345704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9F1FA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314F09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355ECA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092A9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56E9BF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5F6167A8" w14:textId="77777777" w:rsidR="008C372D" w:rsidRPr="00046C8F" w:rsidRDefault="008C372D" w:rsidP="008C372D">
      <w:pPr>
        <w:rPr>
          <w:rFonts w:ascii="Times New Roman" w:hAnsi="Times New Roman" w:cs="Times New Roman"/>
          <w:b/>
          <w:sz w:val="20"/>
          <w:szCs w:val="20"/>
        </w:rPr>
      </w:pPr>
    </w:p>
    <w:p w14:paraId="36D2829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2</w:t>
      </w:r>
    </w:p>
    <w:p w14:paraId="44E84CD8" w14:textId="0D72B0A8"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ED8D595" w14:textId="10EBFC03"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w:t>
      </w:r>
      <w:r w:rsidR="00CA6CE8" w:rsidRPr="00CA6CE8">
        <w:rPr>
          <w:rFonts w:ascii="Times New Roman" w:hAnsi="Times New Roman" w:cs="Times New Roman"/>
          <w:b/>
          <w:sz w:val="20"/>
          <w:szCs w:val="20"/>
        </w:rPr>
        <w:t xml:space="preserve"> </w:t>
      </w:r>
      <w:r w:rsidR="00CA6CE8">
        <w:rPr>
          <w:rFonts w:ascii="Times New Roman" w:hAnsi="Times New Roman" w:cs="Times New Roman"/>
          <w:b/>
          <w:sz w:val="20"/>
          <w:szCs w:val="20"/>
        </w:rPr>
        <w:t>387</w:t>
      </w:r>
      <w:r w:rsidRPr="00046C8F">
        <w:rPr>
          <w:rFonts w:ascii="Times New Roman" w:hAnsi="Times New Roman" w:cs="Times New Roman"/>
          <w:b/>
          <w:sz w:val="20"/>
          <w:szCs w:val="20"/>
        </w:rPr>
        <w:t>)</w:t>
      </w:r>
      <w:r w:rsidRPr="00046C8F">
        <w:rPr>
          <w:rFonts w:ascii="Times New Roman" w:hAnsi="Times New Roman" w:cs="Times New Roman"/>
          <w:b/>
          <w:sz w:val="20"/>
          <w:szCs w:val="20"/>
        </w:rPr>
        <w:tab/>
        <w:t xml:space="preserve"> {</w:t>
      </w:r>
    </w:p>
    <w:p w14:paraId="7F868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76F9A0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F756CBE" w14:textId="448B1A62"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*(1.0 - exp(-k*(A[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6D9793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00BCB5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4F8456F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30A23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F9BA7C" w14:textId="6AEE87F8"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w:t>
      </w:r>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*(1.0 - exp(-k*A[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4573FB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D899F3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73ACE1C1" w14:textId="74A0067D"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4A5DA9D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649795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4BC0EF7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
    <w:p w14:paraId="43AED76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589A4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2C84B41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79FD280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FF64A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6A13AE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25C5C1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7C45F1D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25AA46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0A612C2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CE6B06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9092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7FA37E8C" w14:textId="77777777" w:rsidR="008C372D" w:rsidRPr="00046C8F" w:rsidRDefault="008C372D" w:rsidP="008C372D">
      <w:pPr>
        <w:rPr>
          <w:rFonts w:ascii="Times New Roman" w:hAnsi="Times New Roman" w:cs="Times New Roman"/>
          <w:b/>
          <w:sz w:val="20"/>
          <w:szCs w:val="20"/>
        </w:rPr>
      </w:pPr>
    </w:p>
    <w:p w14:paraId="3E3AB34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3</w:t>
      </w:r>
    </w:p>
    <w:p w14:paraId="6CFC6C5A" w14:textId="732959AD"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2AD5B66D" w14:textId="638B701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w:t>
      </w:r>
      <w:r w:rsidR="00CA6CE8" w:rsidRPr="00CA6CE8">
        <w:rPr>
          <w:rFonts w:ascii="Times New Roman" w:hAnsi="Times New Roman" w:cs="Times New Roman"/>
          <w:b/>
          <w:sz w:val="20"/>
          <w:szCs w:val="20"/>
        </w:rPr>
        <w:t xml:space="preserve"> </w:t>
      </w:r>
      <w:r w:rsidR="00CA6CE8">
        <w:rPr>
          <w:rFonts w:ascii="Times New Roman" w:hAnsi="Times New Roman" w:cs="Times New Roman"/>
          <w:b/>
          <w:sz w:val="20"/>
          <w:szCs w:val="20"/>
        </w:rPr>
        <w:t>387</w:t>
      </w:r>
      <w:r w:rsidRPr="00046C8F">
        <w:rPr>
          <w:rFonts w:ascii="Times New Roman" w:hAnsi="Times New Roman" w:cs="Times New Roman"/>
          <w:b/>
          <w:sz w:val="20"/>
          <w:szCs w:val="20"/>
        </w:rPr>
        <w:t>)</w:t>
      </w:r>
      <w:r w:rsidRPr="00046C8F">
        <w:rPr>
          <w:rFonts w:ascii="Times New Roman" w:hAnsi="Times New Roman" w:cs="Times New Roman"/>
          <w:b/>
          <w:sz w:val="20"/>
          <w:szCs w:val="20"/>
        </w:rPr>
        <w:tab/>
        <w:t xml:space="preserve"> {</w:t>
      </w:r>
    </w:p>
    <w:p w14:paraId="63C445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7BB0A0C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216052F" w14:textId="55F5F2D3"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*(1.0 - exp(-k[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61D1A9C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436AF8A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79D1214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6F7D8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D32AF1C" w14:textId="67256F05"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w:t>
      </w:r>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exp(-k[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2C749F8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1926D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F482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3DE01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2FCA38B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7BEF332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289409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680E0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192295E6" w14:textId="642F5099"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DD58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C97CB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57D10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1F9F9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DE5205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4A1704C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01EDED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B58DAA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4AC99AE0" w14:textId="77777777" w:rsidR="008C372D" w:rsidRPr="00046C8F" w:rsidRDefault="008C372D" w:rsidP="008C372D">
      <w:pPr>
        <w:rPr>
          <w:rFonts w:ascii="Times New Roman" w:hAnsi="Times New Roman" w:cs="Times New Roman"/>
          <w:b/>
          <w:sz w:val="20"/>
          <w:szCs w:val="20"/>
        </w:rPr>
      </w:pPr>
    </w:p>
    <w:p w14:paraId="33476B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5F7BFD2" w14:textId="0D8250E3"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C86C311" w14:textId="13BF1424"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w:t>
      </w:r>
      <w:r w:rsidR="00CA6CE8" w:rsidRPr="00CA6CE8">
        <w:rPr>
          <w:rFonts w:ascii="Times New Roman" w:hAnsi="Times New Roman" w:cs="Times New Roman"/>
          <w:b/>
          <w:sz w:val="20"/>
          <w:szCs w:val="20"/>
        </w:rPr>
        <w:t xml:space="preserve"> </w:t>
      </w:r>
      <w:r w:rsidR="00CA6CE8">
        <w:rPr>
          <w:rFonts w:ascii="Times New Roman" w:hAnsi="Times New Roman" w:cs="Times New Roman"/>
          <w:b/>
          <w:sz w:val="20"/>
          <w:szCs w:val="20"/>
        </w:rPr>
        <w:t>387</w:t>
      </w:r>
      <w:r w:rsidRPr="00046C8F">
        <w:rPr>
          <w:rFonts w:ascii="Times New Roman" w:hAnsi="Times New Roman" w:cs="Times New Roman"/>
          <w:b/>
          <w:sz w:val="20"/>
          <w:szCs w:val="20"/>
        </w:rPr>
        <w:t>)</w:t>
      </w:r>
      <w:r w:rsidRPr="00046C8F">
        <w:rPr>
          <w:rFonts w:ascii="Times New Roman" w:hAnsi="Times New Roman" w:cs="Times New Roman"/>
          <w:b/>
          <w:sz w:val="20"/>
          <w:szCs w:val="20"/>
        </w:rPr>
        <w:tab/>
        <w:t xml:space="preserve"> {</w:t>
      </w:r>
    </w:p>
    <w:p w14:paraId="78F62C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71A107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5DF5D308" w14:textId="4A3A7BC0"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*(1.0 - exp(-k*(A[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3AADD02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916E70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EAA756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C66B32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7AF4BF7A" w14:textId="74C6351D"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w:t>
      </w:r>
      <w:r w:rsidR="00181C93">
        <w:rPr>
          <w:rFonts w:ascii="Times New Roman" w:hAnsi="Times New Roman" w:cs="Times New Roman"/>
          <w:b/>
          <w:sz w:val="20"/>
          <w:szCs w:val="20"/>
        </w:rPr>
        <w:t xml:space="preserve"> </w:t>
      </w:r>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exp(-k*A[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62AE5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C8408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B5FBEC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32796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20D1895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8DEDE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CEB88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52D17CE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49B2795F" w14:textId="7AF3E968"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w:t>
      </w:r>
      <w:r w:rsidR="00181C93">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E713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1D91FC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1A5570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F09A9A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0BE1EE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B5008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2E1144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FD2CEB7" w14:textId="77777777" w:rsidR="008C372D" w:rsidRPr="00574813"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r>
        <w:rPr>
          <w:rFonts w:ascii="Times New Roman" w:hAnsi="Times New Roman" w:cs="Times New Roman"/>
          <w:b/>
          <w:sz w:val="24"/>
          <w:szCs w:val="24"/>
        </w:rPr>
        <w:br w:type="page"/>
      </w:r>
    </w:p>
    <w:p w14:paraId="7EB7C326" w14:textId="5DA2FA64" w:rsidR="00F11515" w:rsidRDefault="00F11515">
      <w:pPr>
        <w:rPr>
          <w:rFonts w:ascii="Times New Roman" w:hAnsi="Times New Roman" w:cs="Times New Roman"/>
          <w:sz w:val="24"/>
          <w:szCs w:val="24"/>
        </w:rPr>
      </w:pPr>
      <w:r>
        <w:rPr>
          <w:rFonts w:ascii="Times New Roman" w:hAnsi="Times New Roman" w:cs="Times New Roman"/>
          <w:b/>
          <w:sz w:val="24"/>
          <w:szCs w:val="24"/>
        </w:rPr>
        <w:lastRenderedPageBreak/>
        <w:t xml:space="preserve">Table 1. </w:t>
      </w:r>
      <w:r>
        <w:rPr>
          <w:rFonts w:ascii="Times New Roman" w:hAnsi="Times New Roman" w:cs="Times New Roman"/>
          <w:sz w:val="24"/>
          <w:szCs w:val="24"/>
        </w:rPr>
        <w:t xml:space="preserve">Summary of </w:t>
      </w:r>
      <w:r w:rsidR="00787181">
        <w:rPr>
          <w:rFonts w:ascii="Times New Roman" w:hAnsi="Times New Roman" w:cs="Times New Roman"/>
          <w:sz w:val="24"/>
          <w:szCs w:val="24"/>
        </w:rPr>
        <w:t xml:space="preserve">OTP </w:t>
      </w:r>
      <w:r>
        <w:rPr>
          <w:rFonts w:ascii="Times New Roman" w:hAnsi="Times New Roman" w:cs="Times New Roman"/>
          <w:sz w:val="24"/>
          <w:szCs w:val="24"/>
        </w:rPr>
        <w:t xml:space="preserve">tagging and recapture </w:t>
      </w:r>
      <w:r w:rsidR="00787181">
        <w:rPr>
          <w:rFonts w:ascii="Times New Roman" w:hAnsi="Times New Roman" w:cs="Times New Roman"/>
          <w:sz w:val="24"/>
          <w:szCs w:val="24"/>
        </w:rPr>
        <w:t>data</w:t>
      </w:r>
      <w:r>
        <w:rPr>
          <w:rFonts w:ascii="Times New Roman" w:hAnsi="Times New Roman" w:cs="Times New Roman"/>
          <w:sz w:val="24"/>
          <w:szCs w:val="24"/>
        </w:rPr>
        <w:t xml:space="preserve"> for fish </w:t>
      </w:r>
      <w:r w:rsidR="00787181">
        <w:rPr>
          <w:rFonts w:ascii="Times New Roman" w:hAnsi="Times New Roman" w:cs="Times New Roman"/>
          <w:sz w:val="24"/>
          <w:szCs w:val="24"/>
        </w:rPr>
        <w:t xml:space="preserve">with valid locations. </w:t>
      </w:r>
      <w:r>
        <w:rPr>
          <w:rFonts w:ascii="Times New Roman" w:hAnsi="Times New Roman" w:cs="Times New Roman"/>
          <w:sz w:val="24"/>
          <w:szCs w:val="24"/>
        </w:rPr>
        <w:t>Release and recapture location numbers correspond to the State of Hawaii’s statistical reporting grids (Figure 1).</w:t>
      </w:r>
      <w:r w:rsidR="00787181">
        <w:rPr>
          <w:rFonts w:ascii="Times New Roman" w:hAnsi="Times New Roman" w:cs="Times New Roman"/>
          <w:sz w:val="24"/>
          <w:szCs w:val="24"/>
        </w:rPr>
        <w:t xml:space="preserve"> Adapted from Kobayashi, Okamoto &amp; Oishi (2008).</w:t>
      </w:r>
    </w:p>
    <w:p w14:paraId="42E6E1C8" w14:textId="77777777" w:rsidR="00F11515" w:rsidRDefault="00F11515">
      <w:pPr>
        <w:rPr>
          <w:rFonts w:ascii="Times New Roman" w:hAnsi="Times New Roman" w:cs="Times New Roman"/>
          <w:sz w:val="24"/>
          <w:szCs w:val="24"/>
        </w:rPr>
      </w:pPr>
    </w:p>
    <w:p w14:paraId="4F0F161C" w14:textId="06E60F55" w:rsidR="00F11515" w:rsidRDefault="00F1151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F06EB8D" wp14:editId="731117EF">
            <wp:extent cx="7284116" cy="452281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7 at 2.15.05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297961" cy="4531414"/>
                    </a:xfrm>
                    <a:prstGeom prst="rect">
                      <a:avLst/>
                    </a:prstGeom>
                  </pic:spPr>
                </pic:pic>
              </a:graphicData>
            </a:graphic>
          </wp:inline>
        </w:drawing>
      </w:r>
      <w:r>
        <w:rPr>
          <w:rFonts w:ascii="Times New Roman" w:hAnsi="Times New Roman" w:cs="Times New Roman"/>
          <w:b/>
          <w:sz w:val="24"/>
          <w:szCs w:val="24"/>
        </w:rPr>
        <w:br w:type="page"/>
      </w:r>
    </w:p>
    <w:p w14:paraId="43761FD2" w14:textId="2FFE3D53" w:rsidR="008C372D" w:rsidRPr="00574813" w:rsidRDefault="00F11515" w:rsidP="008C372D">
      <w:pPr>
        <w:rPr>
          <w:rFonts w:ascii="Times New Roman" w:hAnsi="Times New Roman" w:cs="Times New Roman"/>
          <w:sz w:val="24"/>
          <w:szCs w:val="24"/>
        </w:rPr>
      </w:pPr>
      <w:r>
        <w:rPr>
          <w:rFonts w:ascii="Times New Roman" w:hAnsi="Times New Roman" w:cs="Times New Roman"/>
          <w:b/>
          <w:sz w:val="24"/>
          <w:szCs w:val="24"/>
        </w:rPr>
        <w:lastRenderedPageBreak/>
        <w:t>Table 2</w:t>
      </w:r>
      <w:r w:rsidR="008C372D" w:rsidRPr="00046C8F">
        <w:rPr>
          <w:rFonts w:ascii="Times New Roman" w:hAnsi="Times New Roman" w:cs="Times New Roman"/>
          <w:b/>
          <w:sz w:val="24"/>
          <w:szCs w:val="24"/>
        </w:rPr>
        <w:t xml:space="preserve">. </w:t>
      </w:r>
      <w:r w:rsidR="00826E2F">
        <w:rPr>
          <w:rFonts w:ascii="Times New Roman" w:hAnsi="Times New Roman" w:cs="Times New Roman"/>
          <w:sz w:val="24"/>
          <w:szCs w:val="24"/>
        </w:rPr>
        <w:t xml:space="preserve">Estimates of </w:t>
      </w:r>
      <w:proofErr w:type="spellStart"/>
      <w:r w:rsidR="00826E2F">
        <w:rPr>
          <w:rFonts w:ascii="Times New Roman" w:hAnsi="Times New Roman" w:cs="Times New Roman"/>
          <w:sz w:val="24"/>
          <w:szCs w:val="24"/>
        </w:rPr>
        <w:t>vonBertalanffy</w:t>
      </w:r>
      <w:proofErr w:type="spellEnd"/>
      <w:r w:rsidR="00826E2F">
        <w:rPr>
          <w:rFonts w:ascii="Times New Roman" w:hAnsi="Times New Roman" w:cs="Times New Roman"/>
          <w:sz w:val="24"/>
          <w:szCs w:val="24"/>
        </w:rPr>
        <w:t xml:space="preserve"> parameters including average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26E2F">
        <w:rPr>
          <w:rFonts w:ascii="Times New Roman" w:hAnsi="Times New Roman" w:cs="Times New Roman"/>
          <w:noProof/>
          <w:sz w:val="24"/>
          <w:szCs w:val="24"/>
        </w:rPr>
        <w:t>) the Brody growth coefficient (</w:t>
      </w:r>
      <w:r w:rsidR="00826E2F">
        <w:rPr>
          <w:rFonts w:ascii="Times New Roman" w:hAnsi="Times New Roman" w:cs="Times New Roman"/>
          <w:i/>
          <w:iCs/>
          <w:noProof/>
          <w:sz w:val="24"/>
          <w:szCs w:val="24"/>
        </w:rPr>
        <w:t>k),</w:t>
      </w:r>
      <w:r w:rsidR="00826E2F">
        <w:rPr>
          <w:rFonts w:ascii="Times New Roman" w:hAnsi="Times New Roman" w:cs="Times New Roman"/>
          <w:noProof/>
          <w:sz w:val="24"/>
          <w:szCs w:val="24"/>
        </w:rPr>
        <w:t xml:space="preserve"> and theoretical age at length zero t</w:t>
      </w:r>
      <w:r w:rsidR="00826E2F">
        <w:rPr>
          <w:rFonts w:ascii="Times New Roman" w:hAnsi="Times New Roman" w:cs="Times New Roman"/>
          <w:noProof/>
          <w:sz w:val="24"/>
          <w:szCs w:val="24"/>
          <w:vertAlign w:val="subscript"/>
        </w:rPr>
        <w:t>0</w:t>
      </w:r>
      <w:r w:rsidR="00826E2F" w:rsidRPr="00046C8F">
        <w:rPr>
          <w:rFonts w:ascii="Times New Roman" w:hAnsi="Times New Roman" w:cs="Times New Roman"/>
          <w:sz w:val="24"/>
          <w:szCs w:val="24"/>
        </w:rPr>
        <w:t xml:space="preserve"> for </w:t>
      </w:r>
      <w:r w:rsidR="00826E2F" w:rsidRPr="00046C8F">
        <w:rPr>
          <w:rFonts w:ascii="Times New Roman" w:hAnsi="Times New Roman" w:cs="Times New Roman"/>
          <w:i/>
          <w:sz w:val="24"/>
          <w:szCs w:val="24"/>
        </w:rPr>
        <w:t>P. filamentosus</w:t>
      </w:r>
      <w:r w:rsidR="00826E2F" w:rsidRPr="00046C8F">
        <w:rPr>
          <w:rFonts w:ascii="Times New Roman" w:hAnsi="Times New Roman" w:cs="Times New Roman"/>
          <w:sz w:val="24"/>
          <w:szCs w:val="24"/>
        </w:rPr>
        <w:t xml:space="preserve"> estimated in</w:t>
      </w:r>
      <w:r w:rsidR="00826E2F">
        <w:rPr>
          <w:rFonts w:ascii="Times New Roman" w:hAnsi="Times New Roman" w:cs="Times New Roman"/>
          <w:sz w:val="24"/>
          <w:szCs w:val="24"/>
        </w:rPr>
        <w:t xml:space="preserve"> the Main Hawaiian Islands (MHI), Northwestern Hawaiian Islands (NWHI) and pooled across the</w:t>
      </w:r>
      <w:r w:rsidR="00826E2F" w:rsidRPr="00046C8F">
        <w:rPr>
          <w:rFonts w:ascii="Times New Roman" w:hAnsi="Times New Roman" w:cs="Times New Roman"/>
          <w:sz w:val="24"/>
          <w:szCs w:val="24"/>
        </w:rPr>
        <w:t xml:space="preserve"> Hawaii</w:t>
      </w:r>
      <w:r w:rsidR="00826E2F">
        <w:rPr>
          <w:rFonts w:ascii="Times New Roman" w:hAnsi="Times New Roman" w:cs="Times New Roman"/>
          <w:sz w:val="24"/>
          <w:szCs w:val="24"/>
        </w:rPr>
        <w:t xml:space="preserve"> Archipelago</w:t>
      </w:r>
      <w:r w:rsidR="00826E2F" w:rsidRPr="00046C8F">
        <w:rPr>
          <w:rFonts w:ascii="Times New Roman" w:hAnsi="Times New Roman" w:cs="Times New Roman"/>
          <w:sz w:val="24"/>
          <w:szCs w:val="24"/>
        </w:rPr>
        <w:t xml:space="preserve">. When available in the literature, 95% confidence intervals for parameter estimates are presented in brackets </w:t>
      </w:r>
      <w:r w:rsidR="00CE60B0">
        <w:rPr>
          <w:rFonts w:ascii="Times New Roman" w:hAnsi="Times New Roman" w:cs="Times New Roman"/>
          <w:sz w:val="24"/>
          <w:szCs w:val="24"/>
        </w:rPr>
        <w:t>under</w:t>
      </w:r>
      <w:r w:rsidR="00826E2F" w:rsidRPr="00046C8F">
        <w:rPr>
          <w:rFonts w:ascii="Times New Roman" w:hAnsi="Times New Roman" w:cs="Times New Roman"/>
          <w:sz w:val="24"/>
          <w:szCs w:val="24"/>
        </w:rPr>
        <w:t xml:space="preserve"> to parameter point estimates. </w:t>
      </w:r>
      <w:commentRangeStart w:id="55"/>
      <w:commentRangeEnd w:id="55"/>
      <w:r w:rsidR="00651BD2">
        <w:rPr>
          <w:rStyle w:val="CommentReference"/>
        </w:rPr>
        <w:commentReference w:id="55"/>
      </w:r>
      <w:commentRangeStart w:id="56"/>
      <w:commentRangeEnd w:id="56"/>
      <w:r w:rsidR="003170AA">
        <w:rPr>
          <w:rStyle w:val="CommentReference"/>
        </w:rPr>
        <w:commentReference w:id="56"/>
      </w:r>
      <w:r w:rsidR="00D65780" w:rsidRPr="00D65780">
        <w:rPr>
          <w:noProof/>
        </w:rPr>
        <w:t xml:space="preserve"> </w:t>
      </w:r>
      <w:r w:rsidR="00D65780" w:rsidRPr="00D65780">
        <w:rPr>
          <w:rFonts w:ascii="Times New Roman" w:hAnsi="Times New Roman" w:cs="Times New Roman"/>
          <w:noProof/>
          <w:sz w:val="24"/>
          <w:szCs w:val="24"/>
        </w:rPr>
        <w:drawing>
          <wp:inline distT="0" distB="0" distL="0" distR="0" wp14:anchorId="50C55646" wp14:editId="1D9EC5F9">
            <wp:extent cx="7284377" cy="4790879"/>
            <wp:effectExtent l="2223"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297339" cy="4799404"/>
                    </a:xfrm>
                    <a:prstGeom prst="rect">
                      <a:avLst/>
                    </a:prstGeom>
                  </pic:spPr>
                </pic:pic>
              </a:graphicData>
            </a:graphic>
          </wp:inline>
        </w:drawing>
      </w:r>
      <w:r w:rsidR="00CE60B0" w:rsidRPr="00CE60B0">
        <w:rPr>
          <w:rFonts w:ascii="Times New Roman" w:hAnsi="Times New Roman" w:cs="Times New Roman"/>
          <w:sz w:val="24"/>
          <w:szCs w:val="24"/>
        </w:rPr>
        <w:t xml:space="preserve"> </w:t>
      </w:r>
      <w:r w:rsidR="008C372D">
        <w:rPr>
          <w:rFonts w:ascii="Times New Roman" w:hAnsi="Times New Roman" w:cs="Times New Roman"/>
          <w:sz w:val="24"/>
          <w:szCs w:val="24"/>
        </w:rPr>
        <w:br w:type="page"/>
      </w:r>
    </w:p>
    <w:p w14:paraId="25AFA10B" w14:textId="433EA564" w:rsidR="008C372D" w:rsidRPr="00046C8F" w:rsidRDefault="00F11515" w:rsidP="008C372D">
      <w:pPr>
        <w:spacing w:before="100" w:beforeAutospacing="1" w:line="360" w:lineRule="auto"/>
        <w:rPr>
          <w:rFonts w:ascii="Times New Roman" w:hAnsi="Times New Roman" w:cs="Times New Roman"/>
          <w:sz w:val="24"/>
          <w:szCs w:val="24"/>
        </w:rPr>
      </w:pPr>
      <w:commentRangeStart w:id="57"/>
      <w:commentRangeStart w:id="58"/>
      <w:r>
        <w:rPr>
          <w:rFonts w:ascii="Times New Roman" w:hAnsi="Times New Roman" w:cs="Times New Roman"/>
          <w:b/>
          <w:sz w:val="24"/>
          <w:szCs w:val="24"/>
        </w:rPr>
        <w:lastRenderedPageBreak/>
        <w:t>Table 3</w:t>
      </w:r>
      <w:r w:rsidR="008C372D" w:rsidRPr="00046C8F">
        <w:rPr>
          <w:rFonts w:ascii="Times New Roman" w:hAnsi="Times New Roman" w:cs="Times New Roman"/>
          <w:sz w:val="24"/>
          <w:szCs w:val="24"/>
        </w:rPr>
        <w:t xml:space="preserve">. Bayesian hierarchical growth model specifications for </w:t>
      </w:r>
      <w:r w:rsidR="009340BB">
        <w:rPr>
          <w:rFonts w:ascii="Times New Roman" w:hAnsi="Times New Roman" w:cs="Times New Roman"/>
          <w:sz w:val="24"/>
          <w:szCs w:val="24"/>
        </w:rPr>
        <w:t xml:space="preserve">Bayesian models. </w:t>
      </w:r>
      <w:r w:rsidR="008C372D" w:rsidRPr="00046C8F">
        <w:rPr>
          <w:rFonts w:ascii="Times New Roman" w:hAnsi="Times New Roman" w:cs="Times New Roman"/>
          <w:sz w:val="24"/>
          <w:szCs w:val="24"/>
        </w:rPr>
        <w:t>Monte Carlo simulation was burned in for n=10,000 runs with every 50</w:t>
      </w:r>
      <w:r w:rsidR="008C372D" w:rsidRPr="00046C8F">
        <w:rPr>
          <w:rFonts w:ascii="Times New Roman" w:hAnsi="Times New Roman" w:cs="Times New Roman"/>
          <w:sz w:val="24"/>
          <w:szCs w:val="24"/>
          <w:vertAlign w:val="superscript"/>
        </w:rPr>
        <w:t>th</w:t>
      </w:r>
      <w:r w:rsidR="008C372D"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r w:rsidR="008C372D">
        <w:rPr>
          <w:rFonts w:ascii="Times New Roman" w:hAnsi="Times New Roman" w:cs="Times New Roman"/>
          <w:sz w:val="24"/>
          <w:szCs w:val="24"/>
        </w:rPr>
        <w:t>JAGS</w:t>
      </w:r>
      <w:r w:rsidR="008C372D" w:rsidRPr="00046C8F">
        <w:rPr>
          <w:rFonts w:ascii="Times New Roman" w:hAnsi="Times New Roman" w:cs="Times New Roman"/>
          <w:sz w:val="24"/>
          <w:szCs w:val="24"/>
        </w:rPr>
        <w:t xml:space="preserve"> code and are not consistent with text references to von Bertalanffy growth parameters but remain intuitively similar (e.g., </w:t>
      </w:r>
      <w:r w:rsidR="00D65780">
        <w:rPr>
          <w:rFonts w:ascii="Times New Roman" w:hAnsi="Times New Roman" w:cs="Times New Roman"/>
          <w:sz w:val="24"/>
          <w:szCs w:val="24"/>
        </w:rPr>
        <w:t xml:space="preserve">Brody Growth Coefficient = </w:t>
      </w:r>
      <w:r w:rsidR="008C372D" w:rsidRPr="00046C8F">
        <w:rPr>
          <w:rFonts w:ascii="Times New Roman" w:hAnsi="Times New Roman" w:cs="Times New Roman"/>
          <w:sz w:val="24"/>
          <w:szCs w:val="24"/>
        </w:rPr>
        <w:t>K</w:t>
      </w:r>
      <w:r w:rsidR="00D65780">
        <w:rPr>
          <w:rFonts w:ascii="Times New Roman" w:hAnsi="Times New Roman" w:cs="Times New Roman"/>
          <w:sz w:val="24"/>
          <w:szCs w:val="24"/>
        </w:rPr>
        <w:t xml:space="preserve"> </w:t>
      </w:r>
      <w:r w:rsidR="008C372D" w:rsidRPr="00046C8F">
        <w:rPr>
          <w:rFonts w:ascii="Times New Roman" w:hAnsi="Times New Roman" w:cs="Times New Roman"/>
          <w:sz w:val="24"/>
          <w:szCs w:val="24"/>
        </w:rPr>
        <w:t>=</w:t>
      </w:r>
      <w:r w:rsidR="00D65780">
        <w:rPr>
          <w:rFonts w:ascii="Times New Roman" w:hAnsi="Times New Roman" w:cs="Times New Roman"/>
          <w:sz w:val="24"/>
          <w:szCs w:val="24"/>
        </w:rPr>
        <w:t xml:space="preserve"> </w:t>
      </w:r>
      <w:proofErr w:type="spellStart"/>
      <w:r w:rsidR="008C372D" w:rsidRPr="00046C8F">
        <w:rPr>
          <w:rFonts w:ascii="Times New Roman" w:hAnsi="Times New Roman" w:cs="Times New Roman"/>
          <w:sz w:val="24"/>
          <w:szCs w:val="24"/>
        </w:rPr>
        <w:t>k_mu</w:t>
      </w:r>
      <w:proofErr w:type="spellEnd"/>
      <w:r w:rsidR="008C372D" w:rsidRPr="00046C8F">
        <w:rPr>
          <w:rFonts w:ascii="Times New Roman" w:hAnsi="Times New Roman" w:cs="Times New Roman"/>
          <w:sz w:val="24"/>
          <w:szCs w:val="24"/>
        </w:rPr>
        <w:t xml:space="preserve">, </w:t>
      </w:r>
      <w:r w:rsidR="00D65780">
        <w:rPr>
          <w:rFonts w:ascii="Times New Roman" w:hAnsi="Times New Roman" w:cs="Times New Roman"/>
          <w:sz w:val="24"/>
          <w:szCs w:val="24"/>
        </w:rPr>
        <w:t xml:space="preserve">Asymptotic Length = </w:t>
      </w:r>
      <w:r w:rsidR="008C372D" w:rsidRPr="00046C8F">
        <w:rPr>
          <w:rFonts w:ascii="Times New Roman" w:hAnsi="Times New Roman" w:cs="Times New Roman"/>
          <w:sz w:val="24"/>
          <w:szCs w:val="24"/>
        </w:rPr>
        <w:t>L</w:t>
      </w:r>
      <w:r w:rsidR="008C372D" w:rsidRPr="00046C8F">
        <w:rPr>
          <w:rFonts w:ascii="Times New Roman" w:hAnsi="Times New Roman" w:cs="Times New Roman"/>
          <w:sz w:val="24"/>
          <w:szCs w:val="24"/>
          <w:vertAlign w:val="subscript"/>
        </w:rPr>
        <w:t>∞</w:t>
      </w:r>
      <w:r w:rsidR="00D65780">
        <w:rPr>
          <w:rFonts w:ascii="Times New Roman" w:hAnsi="Times New Roman" w:cs="Times New Roman"/>
          <w:sz w:val="24"/>
          <w:szCs w:val="24"/>
          <w:vertAlign w:val="subscript"/>
        </w:rPr>
        <w:t xml:space="preserve"> </w:t>
      </w:r>
      <w:r w:rsidR="008C372D" w:rsidRPr="00046C8F">
        <w:rPr>
          <w:rFonts w:ascii="Times New Roman" w:hAnsi="Times New Roman" w:cs="Times New Roman"/>
          <w:sz w:val="24"/>
          <w:szCs w:val="24"/>
        </w:rPr>
        <w:t>=</w:t>
      </w:r>
      <w:r w:rsidR="00D65780">
        <w:rPr>
          <w:rFonts w:ascii="Times New Roman" w:hAnsi="Times New Roman" w:cs="Times New Roman"/>
          <w:sz w:val="24"/>
          <w:szCs w:val="24"/>
        </w:rPr>
        <w:t xml:space="preserve"> </w:t>
      </w:r>
      <w:proofErr w:type="spellStart"/>
      <w:r w:rsidR="008C372D" w:rsidRPr="00046C8F">
        <w:rPr>
          <w:rFonts w:ascii="Times New Roman" w:hAnsi="Times New Roman" w:cs="Times New Roman"/>
          <w:sz w:val="24"/>
          <w:szCs w:val="24"/>
        </w:rPr>
        <w:t>Linf_mu</w:t>
      </w:r>
      <w:proofErr w:type="spellEnd"/>
      <w:r w:rsidR="008C372D" w:rsidRPr="00046C8F">
        <w:rPr>
          <w:rFonts w:ascii="Times New Roman" w:hAnsi="Times New Roman" w:cs="Times New Roman"/>
          <w:sz w:val="24"/>
          <w:szCs w:val="24"/>
        </w:rPr>
        <w:t>).</w:t>
      </w:r>
      <w:commentRangeEnd w:id="57"/>
      <w:r w:rsidR="0089788A">
        <w:rPr>
          <w:rStyle w:val="CommentReference"/>
        </w:rPr>
        <w:commentReference w:id="57"/>
      </w:r>
      <w:commentRangeEnd w:id="58"/>
      <w:r w:rsidR="004A29E6">
        <w:rPr>
          <w:rStyle w:val="CommentReference"/>
        </w:rPr>
        <w:commentReference w:id="58"/>
      </w:r>
    </w:p>
    <w:p w14:paraId="5DC1F019" w14:textId="324385B0" w:rsidR="008C372D" w:rsidRPr="00574813" w:rsidRDefault="006647C1" w:rsidP="008C372D">
      <w:pPr>
        <w:spacing w:before="100" w:beforeAutospacing="1" w:line="360" w:lineRule="auto"/>
        <w:rPr>
          <w:rFonts w:ascii="Times New Roman" w:hAnsi="Times New Roman" w:cs="Times New Roman"/>
          <w:sz w:val="24"/>
          <w:szCs w:val="24"/>
        </w:rPr>
      </w:pPr>
      <w:r w:rsidRPr="006647C1">
        <w:rPr>
          <w:rFonts w:ascii="Times New Roman" w:hAnsi="Times New Roman" w:cs="Times New Roman"/>
          <w:b/>
          <w:noProof/>
          <w:sz w:val="24"/>
          <w:szCs w:val="24"/>
        </w:rPr>
        <w:drawing>
          <wp:inline distT="0" distB="0" distL="0" distR="0" wp14:anchorId="636C7C77" wp14:editId="6A26FCAF">
            <wp:extent cx="5943600" cy="5685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85155"/>
                    </a:xfrm>
                    <a:prstGeom prst="rect">
                      <a:avLst/>
                    </a:prstGeom>
                  </pic:spPr>
                </pic:pic>
              </a:graphicData>
            </a:graphic>
          </wp:inline>
        </w:drawing>
      </w:r>
      <w:r w:rsidR="008C372D">
        <w:rPr>
          <w:rFonts w:ascii="Times New Roman" w:hAnsi="Times New Roman" w:cs="Times New Roman"/>
          <w:b/>
          <w:sz w:val="24"/>
          <w:szCs w:val="24"/>
        </w:rPr>
        <w:br w:type="page"/>
      </w:r>
    </w:p>
    <w:p w14:paraId="7424C566" w14:textId="1CD316C6" w:rsidR="008C372D" w:rsidRDefault="00F11515" w:rsidP="008C372D">
      <w:pPr>
        <w:rPr>
          <w:rFonts w:ascii="Times New Roman" w:hAnsi="Times New Roman" w:cs="Times New Roman"/>
          <w:sz w:val="24"/>
          <w:szCs w:val="24"/>
        </w:rPr>
      </w:pPr>
      <w:r>
        <w:rPr>
          <w:rFonts w:ascii="Times New Roman" w:hAnsi="Times New Roman" w:cs="Times New Roman"/>
          <w:b/>
          <w:sz w:val="24"/>
          <w:szCs w:val="24"/>
        </w:rPr>
        <w:lastRenderedPageBreak/>
        <w:t>Table 4</w:t>
      </w:r>
      <w:r w:rsidR="008C372D" w:rsidRPr="00046C8F">
        <w:rPr>
          <w:rFonts w:ascii="Times New Roman" w:hAnsi="Times New Roman" w:cs="Times New Roman"/>
          <w:b/>
          <w:sz w:val="24"/>
          <w:szCs w:val="24"/>
        </w:rPr>
        <w:t xml:space="preserve">. </w:t>
      </w:r>
      <w:r w:rsidR="008C372D" w:rsidRPr="00046C8F">
        <w:rPr>
          <w:rFonts w:ascii="Times New Roman" w:hAnsi="Times New Roman" w:cs="Times New Roman"/>
          <w:sz w:val="24"/>
          <w:szCs w:val="24"/>
        </w:rPr>
        <w:t>A reference for the candidate model structures used to determine the preferred integrative model structure.</w:t>
      </w:r>
      <w:r w:rsidR="00181C93">
        <w:rPr>
          <w:rFonts w:ascii="Times New Roman" w:hAnsi="Times New Roman" w:cs="Times New Roman"/>
          <w:sz w:val="24"/>
          <w:szCs w:val="24"/>
        </w:rPr>
        <w:t xml:space="preserve"> </w:t>
      </w:r>
    </w:p>
    <w:p w14:paraId="41B5BD7C" w14:textId="77777777" w:rsidR="008C372D" w:rsidRPr="00046C8F" w:rsidRDefault="008C372D" w:rsidP="008C372D">
      <w:pPr>
        <w:rPr>
          <w:rFonts w:ascii="Times New Roman" w:hAnsi="Times New Roman" w:cs="Times New Roman"/>
          <w:sz w:val="24"/>
          <w:szCs w:val="24"/>
        </w:rPr>
      </w:pPr>
    </w:p>
    <w:p w14:paraId="71EA5A3A" w14:textId="77777777" w:rsidR="004A29E6" w:rsidRDefault="007C2B6F" w:rsidP="008C372D">
      <w:pPr>
        <w:rPr>
          <w:rFonts w:ascii="Times New Roman" w:hAnsi="Times New Roman" w:cs="Times New Roman"/>
          <w:sz w:val="24"/>
          <w:szCs w:val="24"/>
        </w:rPr>
      </w:pPr>
      <w:r w:rsidRPr="007C2B6F">
        <w:rPr>
          <w:noProof/>
        </w:rPr>
        <w:t xml:space="preserve"> </w:t>
      </w:r>
      <w:commentRangeStart w:id="59"/>
      <w:commentRangeEnd w:id="59"/>
      <w:r w:rsidR="009B5D04">
        <w:rPr>
          <w:rStyle w:val="CommentReference"/>
        </w:rPr>
        <w:commentReference w:id="59"/>
      </w:r>
      <w:r w:rsidR="00D65780" w:rsidRPr="00D65780">
        <w:rPr>
          <w:noProof/>
        </w:rPr>
        <w:t xml:space="preserve"> </w:t>
      </w:r>
      <w:r w:rsidR="00D65780" w:rsidRPr="00D65780">
        <w:rPr>
          <w:noProof/>
        </w:rPr>
        <w:drawing>
          <wp:inline distT="0" distB="0" distL="0" distR="0" wp14:anchorId="38FF1501" wp14:editId="395E429B">
            <wp:extent cx="7465718" cy="5127896"/>
            <wp:effectExtent l="635"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486340" cy="5142061"/>
                    </a:xfrm>
                    <a:prstGeom prst="rect">
                      <a:avLst/>
                    </a:prstGeom>
                  </pic:spPr>
                </pic:pic>
              </a:graphicData>
            </a:graphic>
          </wp:inline>
        </w:drawing>
      </w:r>
    </w:p>
    <w:p w14:paraId="44ABB1DF" w14:textId="77777777" w:rsidR="004A29E6" w:rsidRDefault="004A29E6">
      <w:pPr>
        <w:rPr>
          <w:rFonts w:ascii="Times New Roman" w:hAnsi="Times New Roman" w:cs="Times New Roman"/>
          <w:sz w:val="24"/>
          <w:szCs w:val="24"/>
        </w:rPr>
      </w:pPr>
      <w:r>
        <w:rPr>
          <w:rFonts w:ascii="Times New Roman" w:hAnsi="Times New Roman" w:cs="Times New Roman"/>
          <w:sz w:val="24"/>
          <w:szCs w:val="24"/>
        </w:rPr>
        <w:br w:type="page"/>
      </w:r>
    </w:p>
    <w:p w14:paraId="1BEB0ED5" w14:textId="46945C74" w:rsidR="008C372D" w:rsidRDefault="00F11515" w:rsidP="008C372D">
      <w:pPr>
        <w:rPr>
          <w:rFonts w:ascii="Times New Roman" w:hAnsi="Times New Roman" w:cs="Times New Roman"/>
          <w:sz w:val="24"/>
          <w:szCs w:val="24"/>
        </w:rPr>
      </w:pPr>
      <w:r>
        <w:rPr>
          <w:rFonts w:ascii="Times New Roman" w:hAnsi="Times New Roman" w:cs="Times New Roman"/>
          <w:b/>
          <w:sz w:val="24"/>
          <w:szCs w:val="24"/>
        </w:rPr>
        <w:lastRenderedPageBreak/>
        <w:t>Table 5</w:t>
      </w:r>
      <w:r w:rsidR="008C372D" w:rsidRPr="00046C8F">
        <w:rPr>
          <w:rFonts w:ascii="Times New Roman" w:hAnsi="Times New Roman" w:cs="Times New Roman"/>
          <w:b/>
          <w:sz w:val="24"/>
          <w:szCs w:val="24"/>
        </w:rPr>
        <w:t xml:space="preserve">. </w:t>
      </w:r>
      <w:r w:rsidR="008C372D">
        <w:rPr>
          <w:rFonts w:ascii="Times New Roman" w:hAnsi="Times New Roman" w:cs="Times New Roman"/>
          <w:sz w:val="24"/>
          <w:szCs w:val="24"/>
        </w:rPr>
        <w:t>Sample and population p</w:t>
      </w:r>
      <w:r w:rsidR="008C372D" w:rsidRPr="00046C8F">
        <w:rPr>
          <w:rFonts w:ascii="Times New Roman" w:hAnsi="Times New Roman" w:cs="Times New Roman"/>
          <w:sz w:val="24"/>
          <w:szCs w:val="24"/>
        </w:rPr>
        <w:t xml:space="preserve">arameter </w:t>
      </w:r>
      <w:proofErr w:type="gramStart"/>
      <w:r w:rsidR="008C372D" w:rsidRPr="00046C8F">
        <w:rPr>
          <w:rFonts w:ascii="Times New Roman" w:hAnsi="Times New Roman" w:cs="Times New Roman"/>
          <w:sz w:val="24"/>
          <w:szCs w:val="24"/>
        </w:rPr>
        <w:t>estimates</w:t>
      </w:r>
      <w:proofErr w:type="gramEnd"/>
      <w:r w:rsidR="008C372D" w:rsidRPr="00046C8F">
        <w:rPr>
          <w:rFonts w:ascii="Times New Roman" w:hAnsi="Times New Roman" w:cs="Times New Roman"/>
          <w:sz w:val="24"/>
          <w:szCs w:val="24"/>
        </w:rPr>
        <w:t xml:space="preserve"> </w:t>
      </w:r>
      <w:r w:rsidR="008C372D">
        <w:rPr>
          <w:rFonts w:ascii="Times New Roman" w:hAnsi="Times New Roman" w:cs="Times New Roman"/>
          <w:sz w:val="24"/>
          <w:szCs w:val="24"/>
        </w:rPr>
        <w:t>from</w:t>
      </w:r>
      <w:r w:rsidR="008C372D" w:rsidRPr="00046C8F">
        <w:rPr>
          <w:rFonts w:ascii="Times New Roman" w:hAnsi="Times New Roman" w:cs="Times New Roman"/>
          <w:sz w:val="24"/>
          <w:szCs w:val="24"/>
        </w:rPr>
        <w:t xml:space="preserve"> </w:t>
      </w:r>
      <w:r w:rsidR="008C372D">
        <w:rPr>
          <w:rFonts w:ascii="Times New Roman" w:hAnsi="Times New Roman" w:cs="Times New Roman"/>
          <w:sz w:val="24"/>
          <w:szCs w:val="24"/>
        </w:rPr>
        <w:t xml:space="preserve">maximum likelihood growth </w:t>
      </w:r>
      <w:r w:rsidR="002000D7">
        <w:rPr>
          <w:rFonts w:ascii="Times New Roman" w:hAnsi="Times New Roman" w:cs="Times New Roman"/>
          <w:sz w:val="24"/>
          <w:szCs w:val="24"/>
        </w:rPr>
        <w:t>models</w:t>
      </w:r>
      <w:r w:rsidR="008C372D" w:rsidRPr="00046C8F">
        <w:rPr>
          <w:rFonts w:ascii="Times New Roman" w:hAnsi="Times New Roman" w:cs="Times New Roman"/>
          <w:sz w:val="24"/>
          <w:szCs w:val="24"/>
        </w:rPr>
        <w:t>.</w:t>
      </w:r>
      <w:r w:rsidR="002000D7">
        <w:rPr>
          <w:rFonts w:ascii="Times New Roman" w:hAnsi="Times New Roman" w:cs="Times New Roman"/>
          <w:sz w:val="24"/>
          <w:szCs w:val="24"/>
        </w:rPr>
        <w:t xml:space="preserve"> Model 5 was fit to only the tagging data and Model 11 is the preferred</w:t>
      </w:r>
      <w:r w:rsidR="000617FA">
        <w:rPr>
          <w:rFonts w:ascii="Times New Roman" w:hAnsi="Times New Roman" w:cs="Times New Roman"/>
          <w:sz w:val="24"/>
          <w:szCs w:val="24"/>
        </w:rPr>
        <w:t xml:space="preserve"> model.</w:t>
      </w:r>
      <w:r w:rsidR="008C372D" w:rsidRPr="00046C8F">
        <w:rPr>
          <w:rFonts w:ascii="Times New Roman" w:hAnsi="Times New Roman" w:cs="Times New Roman"/>
          <w:sz w:val="24"/>
          <w:szCs w:val="24"/>
        </w:rPr>
        <w:t xml:space="preserve"> </w:t>
      </w:r>
      <w:r w:rsidR="008C372D">
        <w:rPr>
          <w:rFonts w:ascii="Times New Roman" w:hAnsi="Times New Roman" w:cs="Times New Roman"/>
          <w:sz w:val="24"/>
          <w:szCs w:val="24"/>
        </w:rPr>
        <w:t>For both models, parameter estimates fit to the full data set are reported in the Sample Estimate columns while bootstrapped parameter estimates (Median, 2.5%, 97.5%) are reported under the Population CI column.</w:t>
      </w:r>
    </w:p>
    <w:p w14:paraId="23A4CB2F" w14:textId="77777777" w:rsidR="008C372D" w:rsidRDefault="008C372D" w:rsidP="008C372D">
      <w:pPr>
        <w:rPr>
          <w:rFonts w:ascii="Times New Roman" w:hAnsi="Times New Roman" w:cs="Times New Roman"/>
          <w:b/>
          <w:sz w:val="24"/>
          <w:szCs w:val="24"/>
        </w:rPr>
      </w:pPr>
    </w:p>
    <w:p w14:paraId="0413A0B2" w14:textId="77777777" w:rsidR="008C372D" w:rsidRDefault="008C372D" w:rsidP="008C372D">
      <w:pPr>
        <w:rPr>
          <w:rFonts w:ascii="Times New Roman" w:hAnsi="Times New Roman" w:cs="Times New Roman"/>
          <w:b/>
          <w:sz w:val="24"/>
          <w:szCs w:val="24"/>
        </w:rPr>
      </w:pPr>
    </w:p>
    <w:p w14:paraId="60BC89A2" w14:textId="0D759038" w:rsidR="004267FF" w:rsidRDefault="006647C1">
      <w:pPr>
        <w:rPr>
          <w:rFonts w:ascii="Times New Roman" w:hAnsi="Times New Roman" w:cs="Times New Roman"/>
          <w:sz w:val="24"/>
          <w:szCs w:val="24"/>
        </w:rPr>
      </w:pPr>
      <w:r w:rsidRPr="006647C1">
        <w:rPr>
          <w:rFonts w:ascii="Times New Roman" w:hAnsi="Times New Roman" w:cs="Times New Roman"/>
          <w:b/>
          <w:noProof/>
          <w:sz w:val="24"/>
          <w:szCs w:val="24"/>
        </w:rPr>
        <w:drawing>
          <wp:inline distT="0" distB="0" distL="0" distR="0" wp14:anchorId="722A76F4" wp14:editId="74EC789A">
            <wp:extent cx="6563645" cy="3222918"/>
            <wp:effectExtent l="0" t="6033"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583220" cy="3232530"/>
                    </a:xfrm>
                    <a:prstGeom prst="rect">
                      <a:avLst/>
                    </a:prstGeom>
                  </pic:spPr>
                </pic:pic>
              </a:graphicData>
            </a:graphic>
          </wp:inline>
        </w:drawing>
      </w:r>
      <w:r w:rsidR="008C372D">
        <w:rPr>
          <w:rFonts w:ascii="Times New Roman" w:hAnsi="Times New Roman" w:cs="Times New Roman"/>
          <w:b/>
          <w:sz w:val="24"/>
          <w:szCs w:val="24"/>
        </w:rPr>
        <w:br w:type="page"/>
      </w:r>
      <w:r w:rsidR="00F11515">
        <w:rPr>
          <w:rFonts w:ascii="Times New Roman" w:hAnsi="Times New Roman" w:cs="Times New Roman"/>
          <w:b/>
          <w:sz w:val="24"/>
          <w:szCs w:val="24"/>
        </w:rPr>
        <w:lastRenderedPageBreak/>
        <w:t>Figure 1</w:t>
      </w:r>
      <w:commentRangeStart w:id="60"/>
      <w:commentRangeStart w:id="61"/>
      <w:r w:rsidR="00F11515">
        <w:rPr>
          <w:rFonts w:ascii="Times New Roman" w:hAnsi="Times New Roman" w:cs="Times New Roman"/>
          <w:b/>
          <w:sz w:val="24"/>
          <w:szCs w:val="24"/>
        </w:rPr>
        <w:t xml:space="preserve">: </w:t>
      </w:r>
      <w:r w:rsidR="00F11515">
        <w:rPr>
          <w:rFonts w:ascii="Times New Roman" w:hAnsi="Times New Roman" w:cs="Times New Roman"/>
          <w:sz w:val="24"/>
          <w:szCs w:val="24"/>
        </w:rPr>
        <w:t xml:space="preserve">Map </w:t>
      </w:r>
      <w:r w:rsidR="004267FF">
        <w:rPr>
          <w:rFonts w:ascii="Times New Roman" w:hAnsi="Times New Roman" w:cs="Times New Roman"/>
          <w:sz w:val="24"/>
          <w:szCs w:val="24"/>
        </w:rPr>
        <w:t>showing the location and number of the State of Hawaii’s statistical reporting grids</w:t>
      </w:r>
      <w:r w:rsidR="003B7D62">
        <w:rPr>
          <w:rFonts w:ascii="Times New Roman" w:hAnsi="Times New Roman" w:cs="Times New Roman"/>
          <w:sz w:val="24"/>
          <w:szCs w:val="24"/>
        </w:rPr>
        <w:t xml:space="preserve"> corresponding to t</w:t>
      </w:r>
      <w:r w:rsidR="004267FF">
        <w:rPr>
          <w:rFonts w:ascii="Times New Roman" w:hAnsi="Times New Roman" w:cs="Times New Roman"/>
          <w:sz w:val="24"/>
          <w:szCs w:val="24"/>
        </w:rPr>
        <w:t xml:space="preserve">he </w:t>
      </w:r>
      <w:r w:rsidR="003B7D62">
        <w:rPr>
          <w:rFonts w:ascii="Times New Roman" w:hAnsi="Times New Roman" w:cs="Times New Roman"/>
          <w:sz w:val="24"/>
          <w:szCs w:val="24"/>
        </w:rPr>
        <w:t xml:space="preserve">reported location of tagging and </w:t>
      </w:r>
      <w:r w:rsidR="004267FF">
        <w:rPr>
          <w:rFonts w:ascii="Times New Roman" w:hAnsi="Times New Roman" w:cs="Times New Roman"/>
          <w:sz w:val="24"/>
          <w:szCs w:val="24"/>
        </w:rPr>
        <w:t xml:space="preserve">recaptured </w:t>
      </w:r>
      <w:r w:rsidR="003B7D62">
        <w:rPr>
          <w:rFonts w:ascii="Times New Roman" w:hAnsi="Times New Roman" w:cs="Times New Roman"/>
          <w:sz w:val="24"/>
          <w:szCs w:val="24"/>
        </w:rPr>
        <w:t xml:space="preserve">for fish </w:t>
      </w:r>
      <w:r w:rsidR="004267FF">
        <w:rPr>
          <w:rFonts w:ascii="Times New Roman" w:hAnsi="Times New Roman" w:cs="Times New Roman"/>
          <w:sz w:val="24"/>
          <w:szCs w:val="24"/>
        </w:rPr>
        <w:t>summarized in Table 1.</w:t>
      </w:r>
      <w:commentRangeEnd w:id="60"/>
      <w:r w:rsidR="005B2D24">
        <w:rPr>
          <w:rStyle w:val="CommentReference"/>
        </w:rPr>
        <w:commentReference w:id="60"/>
      </w:r>
      <w:commentRangeEnd w:id="61"/>
      <w:r w:rsidR="00237F57">
        <w:rPr>
          <w:rStyle w:val="CommentReference"/>
        </w:rPr>
        <w:commentReference w:id="61"/>
      </w:r>
    </w:p>
    <w:p w14:paraId="6B30435C" w14:textId="77777777" w:rsidR="003C7602" w:rsidRDefault="003C7602">
      <w:pPr>
        <w:rPr>
          <w:rFonts w:ascii="Times New Roman" w:hAnsi="Times New Roman" w:cs="Times New Roman"/>
          <w:sz w:val="24"/>
          <w:szCs w:val="24"/>
        </w:rPr>
      </w:pPr>
    </w:p>
    <w:p w14:paraId="530D8BE2" w14:textId="6882C7CD" w:rsidR="00F11515" w:rsidRDefault="005A742D">
      <w:pPr>
        <w:rPr>
          <w:rFonts w:ascii="Times New Roman" w:hAnsi="Times New Roman" w:cs="Times New Roman"/>
          <w:b/>
          <w:sz w:val="24"/>
          <w:szCs w:val="24"/>
        </w:rPr>
      </w:pPr>
      <w:r w:rsidRPr="005A742D">
        <w:rPr>
          <w:rFonts w:ascii="Times New Roman" w:hAnsi="Times New Roman" w:cs="Times New Roman"/>
          <w:b/>
          <w:noProof/>
          <w:sz w:val="24"/>
          <w:szCs w:val="24"/>
        </w:rPr>
        <w:drawing>
          <wp:inline distT="0" distB="0" distL="0" distR="0" wp14:anchorId="7C37E64D" wp14:editId="1CFA3D39">
            <wp:extent cx="7343406" cy="4921494"/>
            <wp:effectExtent l="4445"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350982" cy="4926571"/>
                    </a:xfrm>
                    <a:prstGeom prst="rect">
                      <a:avLst/>
                    </a:prstGeom>
                  </pic:spPr>
                </pic:pic>
              </a:graphicData>
            </a:graphic>
          </wp:inline>
        </w:drawing>
      </w:r>
      <w:r w:rsidR="00F11515">
        <w:rPr>
          <w:rFonts w:ascii="Times New Roman" w:hAnsi="Times New Roman" w:cs="Times New Roman"/>
          <w:b/>
          <w:sz w:val="24"/>
          <w:szCs w:val="24"/>
        </w:rPr>
        <w:br w:type="page"/>
      </w:r>
    </w:p>
    <w:p w14:paraId="49BC37B1" w14:textId="2653A5B9" w:rsidR="008C372D" w:rsidRPr="00046C8F" w:rsidRDefault="00F11515" w:rsidP="008C372D">
      <w:pPr>
        <w:rPr>
          <w:rFonts w:ascii="Times New Roman" w:hAnsi="Times New Roman" w:cs="Times New Roman"/>
          <w:sz w:val="24"/>
          <w:szCs w:val="24"/>
        </w:rPr>
      </w:pPr>
      <w:commentRangeStart w:id="62"/>
      <w:r>
        <w:rPr>
          <w:rFonts w:ascii="Times New Roman" w:hAnsi="Times New Roman" w:cs="Times New Roman"/>
          <w:b/>
          <w:sz w:val="24"/>
          <w:szCs w:val="24"/>
        </w:rPr>
        <w:lastRenderedPageBreak/>
        <w:t>Figure 2</w:t>
      </w:r>
      <w:r w:rsidR="008C372D" w:rsidRPr="00046C8F">
        <w:rPr>
          <w:rFonts w:ascii="Times New Roman" w:hAnsi="Times New Roman" w:cs="Times New Roman"/>
          <w:b/>
          <w:sz w:val="24"/>
          <w:szCs w:val="24"/>
        </w:rPr>
        <w:t xml:space="preserve">. </w:t>
      </w:r>
      <w:r w:rsidR="008C372D" w:rsidRPr="00046C8F">
        <w:rPr>
          <w:rFonts w:ascii="Times New Roman" w:hAnsi="Times New Roman" w:cs="Times New Roman"/>
          <w:sz w:val="24"/>
          <w:szCs w:val="24"/>
        </w:rPr>
        <w:t xml:space="preserve">The length of </w:t>
      </w:r>
      <w:r w:rsidR="008C372D" w:rsidRPr="00046C8F">
        <w:rPr>
          <w:rFonts w:ascii="Times New Roman" w:hAnsi="Times New Roman" w:cs="Times New Roman"/>
          <w:i/>
          <w:sz w:val="24"/>
          <w:szCs w:val="24"/>
        </w:rPr>
        <w:t>P. filamentosus</w:t>
      </w:r>
      <w:r w:rsidR="008C372D" w:rsidRPr="00046C8F">
        <w:rPr>
          <w:rFonts w:ascii="Times New Roman" w:hAnsi="Times New Roman" w:cs="Times New Roman"/>
          <w:sz w:val="24"/>
          <w:szCs w:val="24"/>
        </w:rPr>
        <w:t xml:space="preserve"> recaptured and included in analysis of OTP tagging data and the distribution of times at liberty. The fork length of fish during tagging is highlighted in red while length at recapture is shown in blue.</w:t>
      </w:r>
      <w:commentRangeEnd w:id="62"/>
      <w:r w:rsidR="005B2D24">
        <w:rPr>
          <w:rStyle w:val="CommentReference"/>
        </w:rPr>
        <w:commentReference w:id="62"/>
      </w:r>
    </w:p>
    <w:p w14:paraId="54B14BEE" w14:textId="77777777" w:rsidR="008C372D" w:rsidRPr="00574813" w:rsidRDefault="008C372D" w:rsidP="008C372D">
      <w:pPr>
        <w:rPr>
          <w:rFonts w:ascii="Times New Roman" w:hAnsi="Times New Roman" w:cs="Times New Roman"/>
          <w:sz w:val="24"/>
          <w:szCs w:val="24"/>
        </w:rPr>
      </w:pPr>
      <w:r w:rsidRPr="00046C8F">
        <w:rPr>
          <w:rFonts w:ascii="Times New Roman" w:hAnsi="Times New Roman" w:cs="Times New Roman"/>
          <w:noProof/>
          <w:sz w:val="24"/>
          <w:szCs w:val="24"/>
        </w:rPr>
        <w:drawing>
          <wp:inline distT="0" distB="0" distL="0" distR="0" wp14:anchorId="087407B5" wp14:editId="66586AAB">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7">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p>
    <w:p w14:paraId="30BAC001"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0764B857" w14:textId="256164F9" w:rsidR="008C372D" w:rsidRPr="00046C8F" w:rsidRDefault="00F11515" w:rsidP="008C372D">
      <w:pPr>
        <w:rPr>
          <w:rFonts w:ascii="Times New Roman" w:hAnsi="Times New Roman" w:cs="Times New Roman"/>
          <w:sz w:val="24"/>
          <w:szCs w:val="24"/>
        </w:rPr>
      </w:pPr>
      <w:r>
        <w:rPr>
          <w:rFonts w:ascii="Times New Roman" w:hAnsi="Times New Roman" w:cs="Times New Roman"/>
          <w:b/>
          <w:sz w:val="24"/>
          <w:szCs w:val="24"/>
        </w:rPr>
        <w:lastRenderedPageBreak/>
        <w:t>Figure 3</w:t>
      </w:r>
      <w:r w:rsidR="008C372D" w:rsidRPr="00046C8F">
        <w:rPr>
          <w:rFonts w:ascii="Times New Roman" w:hAnsi="Times New Roman" w:cs="Times New Roman"/>
          <w:b/>
          <w:sz w:val="24"/>
          <w:szCs w:val="24"/>
        </w:rPr>
        <w:t xml:space="preserve">: </w:t>
      </w:r>
      <w:r w:rsidR="008C372D" w:rsidRPr="00046C8F">
        <w:rPr>
          <w:rFonts w:ascii="Times New Roman" w:hAnsi="Times New Roman" w:cs="Times New Roman"/>
          <w:sz w:val="24"/>
          <w:szCs w:val="24"/>
        </w:rPr>
        <w:t xml:space="preserve">Coefficient of variation for 2 von Bertalanffy growth curve parameters </w:t>
      </w:r>
      <w:r w:rsidR="003170AA">
        <w:rPr>
          <w:rFonts w:ascii="Times New Roman" w:hAnsi="Times New Roman" w:cs="Times New Roman"/>
          <w:sz w:val="24"/>
          <w:szCs w:val="24"/>
        </w:rPr>
        <w:t xml:space="preserve">(Brody growth coefficient, </w:t>
      </w:r>
      <w:r w:rsidR="008C372D" w:rsidRPr="00046C8F">
        <w:rPr>
          <w:rFonts w:ascii="Times New Roman" w:hAnsi="Times New Roman" w:cs="Times New Roman"/>
          <w:sz w:val="24"/>
          <w:szCs w:val="24"/>
        </w:rPr>
        <w:t>K</w:t>
      </w:r>
      <w:r w:rsidR="003170AA">
        <w:rPr>
          <w:rFonts w:ascii="Times New Roman" w:hAnsi="Times New Roman" w:cs="Times New Roman"/>
          <w:sz w:val="24"/>
          <w:szCs w:val="24"/>
        </w:rPr>
        <w:t>)</w:t>
      </w:r>
      <w:r w:rsidR="008C372D" w:rsidRPr="00046C8F">
        <w:rPr>
          <w:rFonts w:ascii="Times New Roman" w:hAnsi="Times New Roman" w:cs="Times New Roman"/>
          <w:sz w:val="24"/>
          <w:szCs w:val="24"/>
        </w:rPr>
        <w:t xml:space="preserve"> and </w:t>
      </w:r>
      <w:r w:rsidR="003170AA">
        <w:rPr>
          <w:rFonts w:ascii="Times New Roman" w:hAnsi="Times New Roman" w:cs="Times New Roman"/>
          <w:sz w:val="24"/>
          <w:szCs w:val="24"/>
        </w:rPr>
        <w:t xml:space="preserve">(Mean asymptotic length </w:t>
      </w:r>
      <w:r w:rsidR="008C372D" w:rsidRPr="00046C8F">
        <w:rPr>
          <w:rFonts w:ascii="Times New Roman" w:hAnsi="Times New Roman" w:cs="Times New Roman"/>
          <w:sz w:val="24"/>
          <w:szCs w:val="24"/>
        </w:rPr>
        <w:t>L</w:t>
      </w:r>
      <w:r w:rsidR="008C372D" w:rsidRPr="00046C8F">
        <w:rPr>
          <w:rFonts w:ascii="Times New Roman" w:hAnsi="Times New Roman" w:cs="Times New Roman"/>
          <w:sz w:val="24"/>
          <w:szCs w:val="24"/>
          <w:vertAlign w:val="subscript"/>
        </w:rPr>
        <w:t>∞</w:t>
      </w:r>
      <w:r w:rsidR="003170AA">
        <w:rPr>
          <w:rFonts w:ascii="Times New Roman" w:hAnsi="Times New Roman" w:cs="Times New Roman"/>
          <w:sz w:val="24"/>
          <w:szCs w:val="24"/>
          <w:vertAlign w:val="subscript"/>
        </w:rPr>
        <w:t>)</w:t>
      </w:r>
      <w:r w:rsidR="008C372D" w:rsidRPr="00046C8F">
        <w:rPr>
          <w:rFonts w:ascii="Times New Roman" w:hAnsi="Times New Roman" w:cs="Times New Roman"/>
          <w:sz w:val="24"/>
          <w:szCs w:val="24"/>
        </w:rPr>
        <w:t xml:space="preserve"> for </w:t>
      </w:r>
      <w:r w:rsidR="008C372D" w:rsidRPr="00C108BE">
        <w:rPr>
          <w:rFonts w:ascii="Times New Roman" w:hAnsi="Times New Roman" w:cs="Times New Roman"/>
          <w:i/>
          <w:sz w:val="24"/>
          <w:szCs w:val="24"/>
        </w:rPr>
        <w:t>P. filamentosus</w:t>
      </w:r>
      <w:r w:rsidR="008C372D"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3E008A24" w14:textId="77777777" w:rsidR="008C372D" w:rsidRPr="00046C8F" w:rsidRDefault="008C372D" w:rsidP="008C372D">
      <w:pPr>
        <w:rPr>
          <w:rFonts w:ascii="Times New Roman" w:hAnsi="Times New Roman" w:cs="Times New Roman"/>
          <w:sz w:val="24"/>
          <w:szCs w:val="24"/>
        </w:rPr>
      </w:pPr>
    </w:p>
    <w:p w14:paraId="35C06B2F" w14:textId="6AF3F1DA" w:rsidR="008C372D" w:rsidRDefault="00687244" w:rsidP="008C372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B922D03" wp14:editId="6AF1D416">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 - Coefficients of Variation.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8C372D">
        <w:rPr>
          <w:rFonts w:ascii="Times New Roman" w:hAnsi="Times New Roman" w:cs="Times New Roman"/>
          <w:b/>
          <w:sz w:val="24"/>
          <w:szCs w:val="24"/>
        </w:rPr>
        <w:br w:type="page"/>
      </w:r>
    </w:p>
    <w:p w14:paraId="31DCB754" w14:textId="56380B6A" w:rsidR="008C372D" w:rsidRPr="00046C8F" w:rsidRDefault="00F11515" w:rsidP="008C372D">
      <w:pPr>
        <w:rPr>
          <w:rFonts w:ascii="Times New Roman" w:hAnsi="Times New Roman" w:cs="Times New Roman"/>
          <w:sz w:val="24"/>
          <w:szCs w:val="24"/>
        </w:rPr>
      </w:pPr>
      <w:r>
        <w:rPr>
          <w:rFonts w:ascii="Times New Roman" w:hAnsi="Times New Roman" w:cs="Times New Roman"/>
          <w:b/>
          <w:sz w:val="24"/>
          <w:szCs w:val="24"/>
        </w:rPr>
        <w:lastRenderedPageBreak/>
        <w:t>Figure 4</w:t>
      </w:r>
      <w:r w:rsidR="008C372D" w:rsidRPr="00046C8F">
        <w:rPr>
          <w:rFonts w:ascii="Times New Roman" w:hAnsi="Times New Roman" w:cs="Times New Roman"/>
          <w:b/>
          <w:sz w:val="24"/>
          <w:szCs w:val="24"/>
        </w:rPr>
        <w:t xml:space="preserve">. </w:t>
      </w:r>
      <w:r w:rsidR="008C372D" w:rsidRPr="00046C8F">
        <w:rPr>
          <w:rFonts w:ascii="Times New Roman" w:hAnsi="Times New Roman" w:cs="Times New Roman"/>
          <w:sz w:val="24"/>
          <w:szCs w:val="24"/>
        </w:rPr>
        <w:t xml:space="preserve">Plots comparing observed and predicted recapture lengths fit using parameter point estimates from Bayesian Models 1 and 2, as well as </w:t>
      </w:r>
      <w:ins w:id="63" w:author="Microsoft Office User" w:date="2019-05-31T09:57:00Z">
        <w:r w:rsidR="005B2D24">
          <w:rPr>
            <w:rFonts w:ascii="Times New Roman" w:hAnsi="Times New Roman" w:cs="Times New Roman"/>
            <w:sz w:val="24"/>
            <w:szCs w:val="24"/>
          </w:rPr>
          <w:t>population p</w:t>
        </w:r>
        <w:r w:rsidR="005B2D24" w:rsidRPr="00046C8F">
          <w:rPr>
            <w:rFonts w:ascii="Times New Roman" w:hAnsi="Times New Roman" w:cs="Times New Roman"/>
            <w:sz w:val="24"/>
            <w:szCs w:val="24"/>
          </w:rPr>
          <w:t xml:space="preserve">arameter estimates </w:t>
        </w:r>
        <w:r w:rsidR="005B2D24">
          <w:rPr>
            <w:rFonts w:ascii="Times New Roman" w:hAnsi="Times New Roman" w:cs="Times New Roman"/>
            <w:sz w:val="24"/>
            <w:szCs w:val="24"/>
            <w:lang w:val="haw-US"/>
          </w:rPr>
          <w:t>f</w:t>
        </w:r>
      </w:ins>
      <w:ins w:id="64" w:author="Microsoft Office User" w:date="2019-05-31T09:58:00Z">
        <w:r w:rsidR="005B2D24">
          <w:rPr>
            <w:rFonts w:ascii="Times New Roman" w:hAnsi="Times New Roman" w:cs="Times New Roman"/>
            <w:sz w:val="24"/>
            <w:szCs w:val="24"/>
            <w:lang w:val="haw-US"/>
          </w:rPr>
          <w:t xml:space="preserve">rom </w:t>
        </w:r>
      </w:ins>
      <w:r w:rsidR="008C372D" w:rsidRPr="00046C8F">
        <w:rPr>
          <w:rFonts w:ascii="Times New Roman" w:hAnsi="Times New Roman" w:cs="Times New Roman"/>
          <w:sz w:val="24"/>
          <w:szCs w:val="24"/>
        </w:rPr>
        <w:t>Maximum likelihood Models 5 and 11. Length at recapture was predicted as a function of length at marking and time at liberty. The 1:1 line indicates where points would fall if model parameters perfectly predicted length at recapture.</w:t>
      </w:r>
      <w:r w:rsidR="00687244" w:rsidRPr="00687244">
        <w:rPr>
          <w:rFonts w:ascii="Times New Roman" w:hAnsi="Times New Roman" w:cs="Times New Roman"/>
          <w:b/>
          <w:noProof/>
          <w:sz w:val="24"/>
          <w:szCs w:val="24"/>
        </w:rPr>
        <w:t xml:space="preserve"> </w:t>
      </w:r>
    </w:p>
    <w:p w14:paraId="7B71CF67" w14:textId="77777777" w:rsidR="008C372D" w:rsidRPr="00574813"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947A9" wp14:editId="704EDDA2">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b/>
          <w:sz w:val="24"/>
          <w:szCs w:val="24"/>
        </w:rPr>
        <w:br w:type="page"/>
      </w:r>
    </w:p>
    <w:p w14:paraId="582EA3F8" w14:textId="4DB3A21C" w:rsidR="008C372D" w:rsidRPr="00455870" w:rsidRDefault="00F11515" w:rsidP="008C372D">
      <w:pPr>
        <w:rPr>
          <w:rFonts w:ascii="Times New Roman" w:hAnsi="Times New Roman" w:cs="Times New Roman"/>
          <w:sz w:val="24"/>
          <w:szCs w:val="24"/>
          <w:lang w:val="haw-US"/>
        </w:rPr>
      </w:pPr>
      <w:r>
        <w:rPr>
          <w:rFonts w:ascii="Times New Roman" w:hAnsi="Times New Roman" w:cs="Times New Roman"/>
          <w:b/>
          <w:sz w:val="24"/>
          <w:szCs w:val="24"/>
        </w:rPr>
        <w:lastRenderedPageBreak/>
        <w:t>Figure 5</w:t>
      </w:r>
      <w:r w:rsidR="008C372D" w:rsidRPr="00046C8F">
        <w:rPr>
          <w:rFonts w:ascii="Times New Roman" w:hAnsi="Times New Roman" w:cs="Times New Roman"/>
          <w:b/>
          <w:sz w:val="24"/>
          <w:szCs w:val="24"/>
        </w:rPr>
        <w:t>.</w:t>
      </w:r>
      <w:r w:rsidR="008C372D" w:rsidRPr="00046C8F">
        <w:rPr>
          <w:rFonts w:ascii="Times New Roman" w:hAnsi="Times New Roman" w:cs="Times New Roman"/>
          <w:sz w:val="24"/>
          <w:szCs w:val="24"/>
        </w:rPr>
        <w:t xml:space="preserve"> Comparison of von Bertalanffy growth function curves produced from parameters during this study. Horizontal dashed lines indicate the minimum </w:t>
      </w:r>
      <w:ins w:id="65" w:author="Microsoft Office User" w:date="2019-05-31T10:00:00Z">
        <w:r w:rsidR="00DC3376">
          <w:rPr>
            <w:rFonts w:ascii="Times New Roman" w:hAnsi="Times New Roman" w:cs="Times New Roman"/>
            <w:sz w:val="24"/>
            <w:szCs w:val="24"/>
            <w:lang w:val="haw-US"/>
          </w:rPr>
          <w:t xml:space="preserve">(min Lm) </w:t>
        </w:r>
      </w:ins>
      <w:r w:rsidR="008C372D" w:rsidRPr="00046C8F">
        <w:rPr>
          <w:rFonts w:ascii="Times New Roman" w:hAnsi="Times New Roman" w:cs="Times New Roman"/>
          <w:sz w:val="24"/>
          <w:szCs w:val="24"/>
        </w:rPr>
        <w:t xml:space="preserve">and maximum length </w:t>
      </w:r>
      <w:ins w:id="66" w:author="Microsoft Office User" w:date="2019-05-31T10:00:00Z">
        <w:r w:rsidR="00DC3376">
          <w:rPr>
            <w:rFonts w:ascii="Times New Roman" w:hAnsi="Times New Roman" w:cs="Times New Roman"/>
            <w:sz w:val="24"/>
            <w:szCs w:val="24"/>
            <w:lang w:val="haw-US"/>
          </w:rPr>
          <w:t xml:space="preserve">(max Lm) </w:t>
        </w:r>
      </w:ins>
      <w:r w:rsidR="008C372D" w:rsidRPr="00046C8F">
        <w:rPr>
          <w:rFonts w:ascii="Times New Roman" w:hAnsi="Times New Roman" w:cs="Times New Roman"/>
          <w:sz w:val="24"/>
          <w:szCs w:val="24"/>
        </w:rPr>
        <w:t>of individuals at the time of marking recorded in the OTP dataset.</w:t>
      </w:r>
      <w:r w:rsidR="00331DF6">
        <w:rPr>
          <w:rFonts w:ascii="Times New Roman" w:hAnsi="Times New Roman" w:cs="Times New Roman"/>
          <w:sz w:val="24"/>
          <w:szCs w:val="24"/>
        </w:rPr>
        <w:t xml:space="preserve"> Growth curves were estimated for two best Bayesian (Models 1 and 2) and maximum likelihood models (Models 5 and 11). </w:t>
      </w:r>
      <w:r w:rsidR="00707C2E">
        <w:rPr>
          <w:rFonts w:ascii="Times New Roman" w:hAnsi="Times New Roman" w:cs="Times New Roman"/>
          <w:sz w:val="24"/>
          <w:szCs w:val="24"/>
        </w:rPr>
        <w:t>Note that while the species may live to 40+ years, this plot has been truncated to 20 years to highlight differences between early growth under each model</w:t>
      </w:r>
      <w:ins w:id="67" w:author="Microsoft Office User" w:date="2019-05-31T09:58:00Z">
        <w:r w:rsidR="005B2D24">
          <w:rPr>
            <w:rFonts w:ascii="Times New Roman" w:hAnsi="Times New Roman" w:cs="Times New Roman"/>
            <w:sz w:val="24"/>
            <w:szCs w:val="24"/>
            <w:lang w:val="haw-US"/>
          </w:rPr>
          <w:t>.</w:t>
        </w:r>
      </w:ins>
    </w:p>
    <w:p w14:paraId="10553D2F" w14:textId="5EB69AC4" w:rsidR="008C372D" w:rsidRPr="00046C8F" w:rsidRDefault="008C372D" w:rsidP="008C372D">
      <w:pPr>
        <w:rPr>
          <w:rFonts w:ascii="Times New Roman" w:hAnsi="Times New Roman" w:cs="Times New Roman"/>
          <w:sz w:val="24"/>
          <w:szCs w:val="24"/>
        </w:rPr>
      </w:pPr>
    </w:p>
    <w:p w14:paraId="538DADAB" w14:textId="718756C7" w:rsidR="00BF46CA" w:rsidRPr="008C372D" w:rsidRDefault="00DC3376" w:rsidP="008C372D">
      <w:commentRangeStart w:id="68"/>
      <w:commentRangeStart w:id="69"/>
      <w:commentRangeEnd w:id="68"/>
      <w:r>
        <w:rPr>
          <w:rStyle w:val="CommentReference"/>
        </w:rPr>
        <w:commentReference w:id="68"/>
      </w:r>
      <w:commentRangeEnd w:id="69"/>
      <w:r w:rsidR="006647C1">
        <w:rPr>
          <w:rStyle w:val="CommentReference"/>
        </w:rPr>
        <w:commentReference w:id="69"/>
      </w:r>
      <w:r w:rsidR="00FB0C41" w:rsidRPr="00FB0C41">
        <w:rPr>
          <w:noProof/>
        </w:rPr>
        <w:t xml:space="preserve"> </w:t>
      </w:r>
      <w:r w:rsidR="00FB0C41" w:rsidRPr="00FB0C41">
        <w:rPr>
          <w:noProof/>
        </w:rPr>
        <w:drawing>
          <wp:inline distT="0" distB="0" distL="0" distR="0" wp14:anchorId="2B4F914B" wp14:editId="14E28B94">
            <wp:extent cx="5943600" cy="4171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71950"/>
                    </a:xfrm>
                    <a:prstGeom prst="rect">
                      <a:avLst/>
                    </a:prstGeom>
                  </pic:spPr>
                </pic:pic>
              </a:graphicData>
            </a:graphic>
          </wp:inline>
        </w:drawing>
      </w:r>
    </w:p>
    <w:sectPr w:rsidR="00BF46CA" w:rsidRPr="008C372D"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icrosoft Office User" w:date="2019-05-08T14:55:00Z" w:initials="MOU">
    <w:p w14:paraId="3D1C9D7D" w14:textId="6B3E981C" w:rsidR="00FC4B3B" w:rsidRPr="00ED7655" w:rsidRDefault="00FC4B3B">
      <w:pPr>
        <w:pStyle w:val="CommentText"/>
        <w:rPr>
          <w:lang w:val="haw-US"/>
        </w:rPr>
      </w:pPr>
      <w:r>
        <w:rPr>
          <w:rStyle w:val="CommentReference"/>
        </w:rPr>
        <w:annotationRef/>
      </w:r>
      <w:r>
        <w:rPr>
          <w:lang w:val="haw-US"/>
        </w:rPr>
        <w:t xml:space="preserve">Any DGI integration method also tended to underestimate ages compared to standardized methods of Wakefield et al. 2017. </w:t>
      </w:r>
    </w:p>
  </w:comment>
  <w:comment w:id="6" w:author="Stephen Scherrer" w:date="2019-08-19T13:09:00Z" w:initials="SS">
    <w:p w14:paraId="717FEE9E" w14:textId="6902155E" w:rsidR="00FC4B3B" w:rsidRDefault="00FC4B3B">
      <w:pPr>
        <w:pStyle w:val="CommentText"/>
      </w:pPr>
      <w:r>
        <w:rPr>
          <w:rStyle w:val="CommentReference"/>
        </w:rPr>
        <w:annotationRef/>
      </w:r>
      <w:r>
        <w:t>Clarified.</w:t>
      </w:r>
    </w:p>
  </w:comment>
  <w:comment w:id="9" w:author="Microsoft Office User" w:date="2019-05-08T15:02:00Z" w:initials="MOU">
    <w:p w14:paraId="6F8D6E77" w14:textId="77777777" w:rsidR="00FC4B3B" w:rsidRPr="00EB25BC" w:rsidRDefault="00FC4B3B" w:rsidP="00C6418D">
      <w:pPr>
        <w:pStyle w:val="CommentText"/>
        <w:rPr>
          <w:lang w:val="haw-US"/>
        </w:rPr>
      </w:pPr>
      <w:r>
        <w:rPr>
          <w:rStyle w:val="CommentReference"/>
        </w:rPr>
        <w:annotationRef/>
      </w:r>
      <w:r>
        <w:rPr>
          <w:lang w:val="haw-US"/>
        </w:rPr>
        <w:t>Andrews et al. 2012 addressed the bias and potential error of various ageing methods by the incorporation of three ageing data sets (DGI, traditional annual ages, and C14)</w:t>
      </w:r>
    </w:p>
  </w:comment>
  <w:comment w:id="10" w:author="Stephen Scherrer" w:date="2019-06-12T13:12:00Z" w:initials="SS">
    <w:p w14:paraId="1FD3C178" w14:textId="77777777" w:rsidR="00FC4B3B" w:rsidRDefault="00FC4B3B" w:rsidP="00C6418D">
      <w:pPr>
        <w:pStyle w:val="CommentText"/>
      </w:pPr>
      <w:r>
        <w:rPr>
          <w:rStyle w:val="CommentReference"/>
        </w:rPr>
        <w:annotationRef/>
      </w:r>
      <w:r>
        <w:t>Sorry, perhaps this is unclear. While Andrews et. al. 2012 incorporates various data sets, all of the data sets used are of the direct aging variety. I’ve tried to make this more clear</w:t>
      </w:r>
    </w:p>
  </w:comment>
  <w:comment w:id="11" w:author="Microsoft Office User" w:date="2019-05-08T15:00:00Z" w:initials="MOU">
    <w:p w14:paraId="7C7EEA22" w14:textId="5557D843" w:rsidR="00FC4B3B" w:rsidRPr="00EB25BC" w:rsidRDefault="00FC4B3B">
      <w:pPr>
        <w:pStyle w:val="CommentText"/>
        <w:rPr>
          <w:lang w:val="haw-US"/>
        </w:rPr>
      </w:pPr>
      <w:r>
        <w:rPr>
          <w:rStyle w:val="CommentReference"/>
        </w:rPr>
        <w:annotationRef/>
      </w:r>
      <w:r>
        <w:rPr>
          <w:lang w:val="haw-US"/>
        </w:rPr>
        <w:t>Annuli counts derived from nascent otolith preparation and ageing criteria have also been comperable to logevity and age structure of P. filamentosus (Wakefield et al. 2013 &amp; 2017)</w:t>
      </w:r>
    </w:p>
  </w:comment>
  <w:comment w:id="12" w:author="Microsoft Office User" w:date="2019-05-20T16:35:00Z" w:initials="MOU">
    <w:p w14:paraId="3096E66C" w14:textId="2956B91C" w:rsidR="00FC4B3B" w:rsidRDefault="00FC4B3B">
      <w:pPr>
        <w:pStyle w:val="CommentText"/>
        <w:rPr>
          <w:lang w:val="haw-US"/>
        </w:rPr>
      </w:pPr>
      <w:r>
        <w:rPr>
          <w:rStyle w:val="CommentReference"/>
        </w:rPr>
        <w:annotationRef/>
      </w:r>
      <w:r>
        <w:rPr>
          <w:lang w:val="haw-US"/>
        </w:rPr>
        <w:t>Be mindful that you are incorporating ageing data that you have already established as being biased. How can you assume that your results are any better or worse, than these prior studies, if the data used is biased?</w:t>
      </w:r>
    </w:p>
    <w:p w14:paraId="5A212BA7" w14:textId="77777777" w:rsidR="00FC4B3B" w:rsidRDefault="00FC4B3B">
      <w:pPr>
        <w:pStyle w:val="CommentText"/>
        <w:rPr>
          <w:lang w:val="haw-US"/>
        </w:rPr>
      </w:pPr>
    </w:p>
    <w:p w14:paraId="4493932F" w14:textId="6660DD63" w:rsidR="00FC4B3B" w:rsidRPr="00ED3DFF" w:rsidRDefault="00FC4B3B">
      <w:pPr>
        <w:pStyle w:val="CommentText"/>
        <w:rPr>
          <w:lang w:val="haw-US"/>
        </w:rPr>
      </w:pPr>
      <w:r>
        <w:rPr>
          <w:lang w:val="haw-US"/>
        </w:rPr>
        <w:t>Additionally, there may/may not be differences in growth parameters between the NWHI and MHI populations, by pooling data you can compare the archipelagic parameters but it may not be accurate for comparing to MHI tagging VBGF.</w:t>
      </w:r>
    </w:p>
  </w:comment>
  <w:comment w:id="13" w:author="Stephen Scherrer" w:date="2019-08-19T13:05:00Z" w:initials="SS">
    <w:p w14:paraId="505CDD43" w14:textId="39A6A095" w:rsidR="00FC4B3B" w:rsidRDefault="00FC4B3B">
      <w:pPr>
        <w:pStyle w:val="CommentText"/>
      </w:pPr>
      <w:r>
        <w:rPr>
          <w:rStyle w:val="CommentReference"/>
        </w:rPr>
        <w:annotationRef/>
      </w:r>
      <w:r>
        <w:t xml:space="preserve">Integrative models that we’ve used only consider raw data, not the previously estimated parameters, addressing some issues with fitting procedures. Additionally, we’ve included two models that omit direct aging data where ages were obtained by integration of daily growth increments, the method identified as most problematic. </w:t>
      </w:r>
    </w:p>
  </w:comment>
  <w:comment w:id="14" w:author="Microsoft Office User" w:date="2019-05-29T13:41:00Z" w:initials="MOU">
    <w:p w14:paraId="306440FA" w14:textId="0F258D03" w:rsidR="00FC4B3B" w:rsidRPr="00344C31" w:rsidRDefault="00FC4B3B">
      <w:pPr>
        <w:pStyle w:val="CommentText"/>
        <w:rPr>
          <w:lang w:val="haw-US"/>
        </w:rPr>
      </w:pPr>
      <w:r>
        <w:rPr>
          <w:rStyle w:val="CommentReference"/>
        </w:rPr>
        <w:annotationRef/>
      </w:r>
      <w:r>
        <w:rPr>
          <w:lang w:val="haw-US"/>
        </w:rPr>
        <w:t>I am unfamiliar with OTP study, was measurement error evaluated between scientist and fishermen, especially for recapture data? I would imagine length initially being recorded in inches (by fishermen) and having to be converted to cm by DAR.</w:t>
      </w:r>
    </w:p>
  </w:comment>
  <w:comment w:id="15" w:author="Stephen Scherrer" w:date="2019-08-16T11:35:00Z" w:initials="SS">
    <w:p w14:paraId="445E92BF" w14:textId="4DAA98F1" w:rsidR="00FC4B3B" w:rsidRDefault="00FC4B3B">
      <w:pPr>
        <w:pStyle w:val="CommentText"/>
      </w:pPr>
      <w:r>
        <w:rPr>
          <w:rStyle w:val="CommentReference"/>
        </w:rPr>
        <w:annotationRef/>
      </w:r>
      <w:r>
        <w:rPr>
          <w:rStyle w:val="CommentReference"/>
        </w:rPr>
        <w:annotationRef/>
      </w:r>
      <w:r>
        <w:rPr>
          <w:rStyle w:val="CommentReference"/>
        </w:rPr>
        <w:t xml:space="preserve">Unfortunately, the data did not indicate if fish were recaptured by project staff or fishers. </w:t>
      </w:r>
    </w:p>
  </w:comment>
  <w:comment w:id="16" w:author="Microsoft Office User" w:date="2019-05-29T13:44:00Z" w:initials="MOU">
    <w:p w14:paraId="641C4841" w14:textId="0E349413" w:rsidR="00FC4B3B" w:rsidRPr="00344C31" w:rsidRDefault="00FC4B3B">
      <w:pPr>
        <w:pStyle w:val="CommentText"/>
        <w:rPr>
          <w:lang w:val="haw-US"/>
        </w:rPr>
      </w:pPr>
      <w:r>
        <w:rPr>
          <w:rStyle w:val="CommentReference"/>
        </w:rPr>
        <w:annotationRef/>
      </w:r>
      <w:r>
        <w:rPr>
          <w:lang w:val="haw-US"/>
        </w:rPr>
        <w:t>This statement begs the question be asked, does the high exploitation rates around Maui have an adverse effect on the growth parameters when compared to theroretically lower exploited areas of Oahu?</w:t>
      </w:r>
    </w:p>
  </w:comment>
  <w:comment w:id="17" w:author="Stephen Scherrer" w:date="2019-08-16T11:35:00Z" w:initials="SS">
    <w:p w14:paraId="78193832" w14:textId="103BF970" w:rsidR="00FC4B3B" w:rsidRDefault="00FC4B3B">
      <w:pPr>
        <w:pStyle w:val="CommentText"/>
      </w:pPr>
      <w:r>
        <w:rPr>
          <w:rStyle w:val="CommentReference"/>
        </w:rPr>
        <w:annotationRef/>
      </w:r>
      <w:r>
        <w:rPr>
          <w:rStyle w:val="CommentReference"/>
        </w:rPr>
        <w:annotationRef/>
      </w:r>
      <w:r>
        <w:t xml:space="preserve">Good question! We did not separate recaptures by island group and while rare, there were a few individuals tagged at island area and recaptured in another. Overwhelmingly, recaptured fish came from Maui Nui, so comparing curves from this data would be tough. </w:t>
      </w:r>
    </w:p>
  </w:comment>
  <w:comment w:id="18" w:author="Microsoft Office User" w:date="2019-05-08T15:12:00Z" w:initials="MOU">
    <w:p w14:paraId="2E64DECB" w14:textId="578EDBD8" w:rsidR="00FC4B3B" w:rsidRPr="000C7507" w:rsidRDefault="00FC4B3B">
      <w:pPr>
        <w:pStyle w:val="CommentText"/>
        <w:rPr>
          <w:lang w:val="haw-US"/>
        </w:rPr>
      </w:pPr>
      <w:r>
        <w:rPr>
          <w:rStyle w:val="CommentReference"/>
        </w:rPr>
        <w:annotationRef/>
      </w:r>
      <w:r>
        <w:rPr>
          <w:lang w:val="haw-US"/>
        </w:rPr>
        <w:t>It is a shame the external sex methods werenʻt available at the time of tagging to get sex-specific growth.</w:t>
      </w:r>
    </w:p>
  </w:comment>
  <w:comment w:id="19" w:author="Stephen Scherrer" w:date="2019-06-12T11:27:00Z" w:initials="SS">
    <w:p w14:paraId="62AD5D13" w14:textId="736776D6" w:rsidR="00FC4B3B" w:rsidRDefault="00FC4B3B">
      <w:pPr>
        <w:pStyle w:val="CommentText"/>
      </w:pPr>
      <w:r>
        <w:rPr>
          <w:rStyle w:val="CommentReference"/>
        </w:rPr>
        <w:annotationRef/>
      </w:r>
      <w:r>
        <w:t>Agreed!</w:t>
      </w:r>
    </w:p>
  </w:comment>
  <w:comment w:id="20" w:author="Microsoft Office User" w:date="2019-05-29T15:03:00Z" w:initials="MOU">
    <w:p w14:paraId="74518996" w14:textId="59A0846E" w:rsidR="00FC4B3B" w:rsidRPr="00A7367F" w:rsidRDefault="00FC4B3B">
      <w:pPr>
        <w:pStyle w:val="CommentText"/>
        <w:rPr>
          <w:lang w:val="haw-US"/>
        </w:rPr>
      </w:pPr>
      <w:r>
        <w:rPr>
          <w:rStyle w:val="CommentReference"/>
        </w:rPr>
        <w:annotationRef/>
      </w:r>
      <w:r>
        <w:rPr>
          <w:lang w:val="haw-US"/>
        </w:rPr>
        <w:t>See above comment regarding measurement error between scientist and fishermen reported data.</w:t>
      </w:r>
    </w:p>
  </w:comment>
  <w:comment w:id="21" w:author="Stephen Scherrer" w:date="2019-08-16T11:36:00Z" w:initials="SS">
    <w:p w14:paraId="4C84EB38" w14:textId="17EE2550" w:rsidR="00FC4B3B" w:rsidRDefault="00FC4B3B">
      <w:pPr>
        <w:pStyle w:val="CommentText"/>
      </w:pPr>
      <w:r>
        <w:rPr>
          <w:rStyle w:val="CommentReference"/>
        </w:rPr>
        <w:annotationRef/>
      </w:r>
      <w:r>
        <w:t>Noted</w:t>
      </w:r>
    </w:p>
  </w:comment>
  <w:comment w:id="22" w:author="Microsoft Office User" w:date="2019-05-29T15:04:00Z" w:initials="MOU">
    <w:p w14:paraId="2BF274B0" w14:textId="7DB5DA86" w:rsidR="00FC4B3B" w:rsidRPr="00A7367F" w:rsidRDefault="00FC4B3B">
      <w:pPr>
        <w:pStyle w:val="CommentText"/>
        <w:rPr>
          <w:lang w:val="haw-US"/>
        </w:rPr>
      </w:pPr>
      <w:r>
        <w:rPr>
          <w:rStyle w:val="CommentReference"/>
        </w:rPr>
        <w:annotationRef/>
      </w:r>
      <w:r>
        <w:rPr>
          <w:lang w:val="haw-US"/>
        </w:rPr>
        <w:t>Presumably this was in consideration of inital tagging effect on growth, not due to low numbers of individuals with less days at liberty?</w:t>
      </w:r>
    </w:p>
  </w:comment>
  <w:comment w:id="23" w:author="Stephen Scherrer" w:date="2019-08-16T11:36:00Z" w:initials="SS">
    <w:p w14:paraId="7391BBB6" w14:textId="36AD179F" w:rsidR="00FC4B3B" w:rsidRDefault="00FC4B3B">
      <w:pPr>
        <w:pStyle w:val="CommentText"/>
      </w:pPr>
      <w:r>
        <w:rPr>
          <w:rStyle w:val="CommentReference"/>
        </w:rPr>
        <w:annotationRef/>
      </w:r>
      <w:r>
        <w:t>Correct</w:t>
      </w:r>
    </w:p>
  </w:comment>
  <w:comment w:id="25" w:author="Microsoft Office User" w:date="2019-05-08T15:22:00Z" w:initials="MOU">
    <w:p w14:paraId="678BEE4D" w14:textId="708476DB" w:rsidR="00FC4B3B" w:rsidRPr="00671515" w:rsidRDefault="00FC4B3B">
      <w:pPr>
        <w:pStyle w:val="CommentText"/>
        <w:rPr>
          <w:lang w:val="haw-US"/>
        </w:rPr>
      </w:pPr>
      <w:r>
        <w:rPr>
          <w:rStyle w:val="CommentReference"/>
        </w:rPr>
        <w:annotationRef/>
      </w:r>
      <w:r>
        <w:rPr>
          <w:lang w:val="haw-US"/>
        </w:rPr>
        <w:t>How did these “fixedʻ values compare with Andrews et al. 2012 values?</w:t>
      </w:r>
    </w:p>
  </w:comment>
  <w:comment w:id="26" w:author="Stephen Scherrer" w:date="2019-08-16T11:37:00Z" w:initials="SS">
    <w:p w14:paraId="66624F9A" w14:textId="7E876FE7" w:rsidR="00FC4B3B" w:rsidRDefault="00FC4B3B">
      <w:pPr>
        <w:pStyle w:val="CommentText"/>
      </w:pPr>
      <w:r>
        <w:rPr>
          <w:rStyle w:val="CommentReference"/>
        </w:rPr>
        <w:annotationRef/>
      </w:r>
      <w:r>
        <w:t xml:space="preserve">My interpretation of the Andrews et. al methods section is that that model fit allows </w:t>
      </w:r>
      <w:proofErr w:type="spellStart"/>
      <w:r>
        <w:t>Linf</w:t>
      </w:r>
      <w:proofErr w:type="spellEnd"/>
      <w:r>
        <w:t xml:space="preserve"> and </w:t>
      </w:r>
      <w:proofErr w:type="gramStart"/>
      <w:r>
        <w:t>K  to</w:t>
      </w:r>
      <w:proofErr w:type="gramEnd"/>
      <w:r>
        <w:t xml:space="preserve"> vary between individuals while t0 is ‘fixed’</w:t>
      </w:r>
    </w:p>
  </w:comment>
  <w:comment w:id="27" w:author="Microsoft Office User" w:date="2019-05-30T13:41:00Z" w:initials="MOU">
    <w:p w14:paraId="4C242E26" w14:textId="69E39F99" w:rsidR="00FC4B3B" w:rsidRPr="00656313" w:rsidRDefault="00FC4B3B">
      <w:pPr>
        <w:pStyle w:val="CommentText"/>
        <w:rPr>
          <w:lang w:val="haw-US"/>
        </w:rPr>
      </w:pPr>
      <w:r>
        <w:rPr>
          <w:rStyle w:val="CommentReference"/>
        </w:rPr>
        <w:annotationRef/>
      </w:r>
      <w:r>
        <w:rPr>
          <w:lang w:val="haw-US"/>
        </w:rPr>
        <w:t>Given the potential for decoupling of length at age in deepwater snappers, this method may be biased to younger individuals, pending the intial tagging length.</w:t>
      </w:r>
    </w:p>
  </w:comment>
  <w:comment w:id="28" w:author="Microsoft Office User" w:date="2019-05-29T13:26:00Z" w:initials="MOU">
    <w:p w14:paraId="07F13506" w14:textId="7BA7F58D" w:rsidR="00FC4B3B" w:rsidRPr="00295E6A" w:rsidRDefault="00FC4B3B" w:rsidP="00295E6A">
      <w:pPr>
        <w:pStyle w:val="NormalWeb"/>
        <w:rPr>
          <w:lang w:val="haw-US"/>
        </w:rPr>
      </w:pPr>
      <w:r>
        <w:rPr>
          <w:rStyle w:val="CommentReference"/>
        </w:rPr>
        <w:annotationRef/>
      </w:r>
      <w:r>
        <w:rPr>
          <w:rFonts w:ascii="Times" w:hAnsi="Times"/>
          <w:sz w:val="18"/>
          <w:szCs w:val="18"/>
          <w:lang w:val="haw-US"/>
        </w:rPr>
        <w:t>This method</w:t>
      </w:r>
      <w:r>
        <w:rPr>
          <w:rFonts w:ascii="Times" w:hAnsi="Times"/>
          <w:sz w:val="18"/>
          <w:szCs w:val="18"/>
        </w:rPr>
        <w:t xml:space="preserve"> allows for different growth rates for juveniles and adults</w:t>
      </w:r>
      <w:r>
        <w:rPr>
          <w:rFonts w:ascii="Times" w:hAnsi="Times"/>
          <w:sz w:val="18"/>
          <w:szCs w:val="18"/>
          <w:lang w:val="haw-US"/>
        </w:rPr>
        <w:t>? Were you able to</w:t>
      </w:r>
      <w:r>
        <w:rPr>
          <w:rFonts w:ascii="Times" w:hAnsi="Times"/>
          <w:sz w:val="18"/>
          <w:szCs w:val="18"/>
        </w:rPr>
        <w:t xml:space="preserve"> sufficient</w:t>
      </w:r>
      <w:r>
        <w:rPr>
          <w:rFonts w:ascii="Times" w:hAnsi="Times"/>
          <w:sz w:val="18"/>
          <w:szCs w:val="18"/>
          <w:lang w:val="haw-US"/>
        </w:rPr>
        <w:t xml:space="preserve">ly incorporate </w:t>
      </w:r>
      <w:r>
        <w:rPr>
          <w:rFonts w:ascii="Times" w:hAnsi="Times"/>
          <w:sz w:val="18"/>
          <w:szCs w:val="18"/>
        </w:rPr>
        <w:t>data coverage before and after the transition from juvenile to adult for all parameter</w:t>
      </w:r>
      <w:r>
        <w:rPr>
          <w:rFonts w:ascii="Times" w:hAnsi="Times"/>
          <w:sz w:val="18"/>
          <w:szCs w:val="18"/>
          <w:lang w:val="haw-US"/>
        </w:rPr>
        <w:t xml:space="preserve"> estimation?</w:t>
      </w:r>
    </w:p>
    <w:p w14:paraId="020F8EA7" w14:textId="29E05E3B" w:rsidR="00FC4B3B" w:rsidRDefault="00FC4B3B">
      <w:pPr>
        <w:pStyle w:val="CommentText"/>
      </w:pPr>
    </w:p>
  </w:comment>
  <w:comment w:id="29" w:author="Stephen Scherrer" w:date="2019-08-16T11:42:00Z" w:initials="SS">
    <w:p w14:paraId="7EF226AB" w14:textId="77777777" w:rsidR="00FC4B3B" w:rsidRDefault="00FC4B3B" w:rsidP="00C6418D">
      <w:pPr>
        <w:pStyle w:val="CommentText"/>
      </w:pPr>
      <w:r>
        <w:rPr>
          <w:rStyle w:val="CommentReference"/>
        </w:rPr>
        <w:annotationRef/>
      </w:r>
      <w:r>
        <w:rPr>
          <w:rStyle w:val="CommentReference"/>
        </w:rPr>
        <w:annotationRef/>
      </w:r>
      <w:r>
        <w:t xml:space="preserve">No. This model, like the majority of VBGFs models proposed, assumes similar growth between juvenile and adults. </w:t>
      </w:r>
    </w:p>
    <w:p w14:paraId="2AC261AA" w14:textId="77777777" w:rsidR="00FC4B3B" w:rsidRDefault="00FC4B3B" w:rsidP="00C6418D">
      <w:pPr>
        <w:pStyle w:val="CommentText"/>
      </w:pPr>
    </w:p>
    <w:p w14:paraId="7E296DD4" w14:textId="77777777" w:rsidR="00FC4B3B" w:rsidRDefault="00FC4B3B" w:rsidP="00C6418D">
      <w:pPr>
        <w:pStyle w:val="CommentText"/>
      </w:pPr>
      <w:r>
        <w:t xml:space="preserve">What is meant by the joint distribution is that the best parameter set for an individual is ultimately the one that best describes both the size they were when they were tagged (delta t = 0) and the size they are at recapture. </w:t>
      </w:r>
    </w:p>
    <w:p w14:paraId="16674B44" w14:textId="77777777" w:rsidR="00FC4B3B" w:rsidRDefault="00FC4B3B" w:rsidP="00C6418D">
      <w:pPr>
        <w:pStyle w:val="CommentText"/>
      </w:pPr>
    </w:p>
    <w:p w14:paraId="265A81F0" w14:textId="77777777" w:rsidR="00FC4B3B" w:rsidRDefault="00FC4B3B">
      <w:pPr>
        <w:pStyle w:val="CommentText"/>
      </w:pPr>
      <w:r>
        <w:t xml:space="preserve">While researching methods for this manuscript, it did not appear that models deafferenting growth between juvenile and adults from tagging data have been developed, I imagine due to the difficulty of resolving growth for fish that span this transition. </w:t>
      </w:r>
    </w:p>
    <w:p w14:paraId="788B0EF3" w14:textId="77777777" w:rsidR="00FC4B3B" w:rsidRDefault="00FC4B3B">
      <w:pPr>
        <w:pStyle w:val="CommentText"/>
      </w:pPr>
    </w:p>
    <w:p w14:paraId="10BA1ED6" w14:textId="3B447CE2" w:rsidR="00FC4B3B" w:rsidRDefault="00FC4B3B">
      <w:pPr>
        <w:pStyle w:val="CommentText"/>
      </w:pPr>
      <w:r>
        <w:t>In addition to sex specific growth parameters, biphasic models would be a good next step.</w:t>
      </w:r>
    </w:p>
  </w:comment>
  <w:comment w:id="30" w:author="Microsoft Office User" w:date="2019-05-08T15:52:00Z" w:initials="MOU">
    <w:p w14:paraId="201F755D" w14:textId="68EB1259" w:rsidR="00FC4B3B" w:rsidRPr="006D7BC4" w:rsidRDefault="00FC4B3B">
      <w:pPr>
        <w:pStyle w:val="CommentText"/>
        <w:rPr>
          <w:lang w:val="haw-US"/>
        </w:rPr>
      </w:pPr>
      <w:r>
        <w:rPr>
          <w:rStyle w:val="CommentReference"/>
        </w:rPr>
        <w:annotationRef/>
      </w:r>
      <w:r>
        <w:rPr>
          <w:lang w:val="haw-US"/>
        </w:rPr>
        <w:t xml:space="preserve">As mentioned earlier, any datasets that combine subregions in Hawaii should be used with caution as variation in exploitation rates and potential age truncation have been shown to impact parameter estimates in other eteline snappers (i.e., P. flavapinnis and E. carbunculus) across archipelagic distributions. </w:t>
      </w:r>
    </w:p>
  </w:comment>
  <w:comment w:id="31" w:author="Stephen Scherrer" w:date="2019-08-16T11:43:00Z" w:initials="SS">
    <w:p w14:paraId="6D93F744" w14:textId="6EBB2375" w:rsidR="00FC4B3B" w:rsidRDefault="00FC4B3B">
      <w:pPr>
        <w:pStyle w:val="CommentText"/>
      </w:pPr>
      <w:r>
        <w:rPr>
          <w:rStyle w:val="CommentReference"/>
        </w:rPr>
        <w:annotationRef/>
      </w:r>
      <w:r>
        <w:rPr>
          <w:rStyle w:val="CommentReference"/>
        </w:rPr>
        <w:annotationRef/>
      </w:r>
      <w:r>
        <w:t>Absolutely. Parameters fit with these additional data sources including the largest and smallest fish were better at predicting growth of MHI individuals than those fit without this data. It is almost certain that age truncation contributed to this.</w:t>
      </w:r>
    </w:p>
  </w:comment>
  <w:comment w:id="32" w:author="Microsoft Office User" w:date="2019-05-08T16:17:00Z" w:initials="MOU">
    <w:p w14:paraId="1562A437" w14:textId="0297C4E5" w:rsidR="00FC4B3B" w:rsidRPr="005D2228" w:rsidRDefault="00FC4B3B">
      <w:pPr>
        <w:pStyle w:val="CommentText"/>
        <w:rPr>
          <w:lang w:val="haw-US"/>
        </w:rPr>
      </w:pPr>
      <w:r>
        <w:rPr>
          <w:rStyle w:val="CommentReference"/>
        </w:rPr>
        <w:annotationRef/>
      </w:r>
      <w:r>
        <w:rPr>
          <w:lang w:val="haw-US"/>
        </w:rPr>
        <w:t>Assuming you are referring to the 10-12 cm cohort and 18-20 cm cohort from Moffitt and Parrish (1996), the DeMartini 1994 age estimates are more likely 180 – 200 days (10.5-11 cm) and 350 days (18 cm FL).</w:t>
      </w:r>
    </w:p>
  </w:comment>
  <w:comment w:id="33" w:author="Stephen Scherrer" w:date="2019-08-16T11:43:00Z" w:initials="SS">
    <w:p w14:paraId="695A8FE9" w14:textId="659B653F" w:rsidR="00FC4B3B" w:rsidRDefault="00FC4B3B">
      <w:pPr>
        <w:pStyle w:val="CommentText"/>
      </w:pPr>
      <w:r>
        <w:rPr>
          <w:rStyle w:val="CommentReference"/>
        </w:rPr>
        <w:annotationRef/>
      </w:r>
      <w:r>
        <w:rPr>
          <w:rStyle w:val="CommentReference"/>
        </w:rPr>
        <w:annotationRef/>
      </w:r>
      <w:r>
        <w:t>Correct. DeMartini ages are referenced in the following section “Parameter Estimation: Direct Ageing Data”</w:t>
      </w:r>
    </w:p>
  </w:comment>
  <w:comment w:id="34" w:author="Microsoft Office User" w:date="2019-05-29T12:11:00Z" w:initials="MOU">
    <w:p w14:paraId="6EDDE81B" w14:textId="34FF1BE3" w:rsidR="00FC4B3B" w:rsidRPr="00651521" w:rsidRDefault="00FC4B3B">
      <w:pPr>
        <w:pStyle w:val="CommentText"/>
        <w:rPr>
          <w:lang w:val="haw-US"/>
        </w:rPr>
      </w:pPr>
      <w:r>
        <w:rPr>
          <w:rStyle w:val="CommentReference"/>
        </w:rPr>
        <w:annotationRef/>
      </w:r>
      <w:r>
        <w:rPr>
          <w:lang w:val="haw-US"/>
        </w:rPr>
        <w:t>Which data reference is this, did you mean DeMartini et al. 1994?</w:t>
      </w:r>
    </w:p>
  </w:comment>
  <w:comment w:id="35" w:author="Stephen Scherrer" w:date="2019-08-16T11:43:00Z" w:initials="SS">
    <w:p w14:paraId="5ECBECFC" w14:textId="47DEA09B" w:rsidR="00FC4B3B" w:rsidRDefault="00FC4B3B">
      <w:pPr>
        <w:pStyle w:val="CommentText"/>
      </w:pPr>
      <w:r>
        <w:rPr>
          <w:rStyle w:val="CommentReference"/>
        </w:rPr>
        <w:annotationRef/>
      </w:r>
      <w:r>
        <w:t>Yes, my mistake</w:t>
      </w:r>
    </w:p>
  </w:comment>
  <w:comment w:id="36" w:author="Microsoft Office User" w:date="2019-05-08T16:26:00Z" w:initials="MOU">
    <w:p w14:paraId="1213298A" w14:textId="1F0D9790" w:rsidR="00FC4B3B" w:rsidRPr="006741ED" w:rsidRDefault="00FC4B3B">
      <w:pPr>
        <w:pStyle w:val="CommentText"/>
        <w:rPr>
          <w:lang w:val="haw-US"/>
        </w:rPr>
      </w:pPr>
      <w:r>
        <w:rPr>
          <w:rStyle w:val="CommentReference"/>
        </w:rPr>
        <w:annotationRef/>
      </w:r>
      <w:r>
        <w:rPr>
          <w:lang w:val="haw-US"/>
        </w:rPr>
        <w:t>Do you mean it was unreliable with younger fish using DGI or inexperienced readers ageing? Of note, direct ageing of annuli was comperable to C14 for older fish.</w:t>
      </w:r>
    </w:p>
  </w:comment>
  <w:comment w:id="37" w:author="Stephen Scherrer" w:date="2019-08-16T11:46:00Z" w:initials="SS">
    <w:p w14:paraId="0519CD12" w14:textId="4E3D6CE6" w:rsidR="00FC4B3B" w:rsidRDefault="00FC4B3B">
      <w:pPr>
        <w:pStyle w:val="CommentText"/>
      </w:pPr>
      <w:r>
        <w:rPr>
          <w:rStyle w:val="CommentReference"/>
        </w:rPr>
        <w:annotationRef/>
      </w:r>
      <w:r>
        <w:t>DGI. Clarified</w:t>
      </w:r>
    </w:p>
  </w:comment>
  <w:comment w:id="38" w:author="Microsoft Office User" w:date="2019-05-08T17:04:00Z" w:initials="MOU">
    <w:p w14:paraId="1205843E" w14:textId="35B6B1F6" w:rsidR="00FC4B3B" w:rsidRPr="000D113E" w:rsidRDefault="00FC4B3B">
      <w:pPr>
        <w:pStyle w:val="CommentText"/>
        <w:rPr>
          <w:lang w:val="haw-US"/>
        </w:rPr>
      </w:pPr>
      <w:r>
        <w:rPr>
          <w:rStyle w:val="CommentReference"/>
        </w:rPr>
        <w:annotationRef/>
      </w:r>
      <w:r>
        <w:rPr>
          <w:lang w:val="haw-US"/>
        </w:rPr>
        <w:t>The Omalley 2015 discussed the issue with error in data collection, this more than likely was the reason for the disparity in parameters. Also, was temporal variation assumed to be negligent?</w:t>
      </w:r>
    </w:p>
  </w:comment>
  <w:comment w:id="39" w:author="Microsoft Office User" w:date="2019-05-30T14:09:00Z" w:initials="MOU">
    <w:p w14:paraId="4C6E3217" w14:textId="37B9A2C8" w:rsidR="00FC4B3B" w:rsidRPr="007D36C9" w:rsidRDefault="00FC4B3B">
      <w:pPr>
        <w:pStyle w:val="CommentText"/>
        <w:rPr>
          <w:lang w:val="haw-US"/>
        </w:rPr>
      </w:pPr>
      <w:r>
        <w:rPr>
          <w:rStyle w:val="CommentReference"/>
        </w:rPr>
        <w:annotationRef/>
      </w:r>
      <w:r>
        <w:rPr>
          <w:lang w:val="haw-US"/>
        </w:rPr>
        <w:t>Was the between-individual variation similar between Bayesian and ML mehtods?</w:t>
      </w:r>
    </w:p>
  </w:comment>
  <w:comment w:id="40" w:author="Stephen Scherrer" w:date="2019-08-19T13:30:00Z" w:initials="SS">
    <w:p w14:paraId="292CB537" w14:textId="614F68F0" w:rsidR="005F7C8A" w:rsidRDefault="005F7C8A">
      <w:pPr>
        <w:pStyle w:val="CommentText"/>
      </w:pPr>
      <w:r>
        <w:rPr>
          <w:rStyle w:val="CommentReference"/>
        </w:rPr>
        <w:annotationRef/>
      </w:r>
      <w:r>
        <w:t xml:space="preserve">Yes. </w:t>
      </w:r>
      <w:proofErr w:type="spellStart"/>
      <w:r>
        <w:t>Sig_inf</w:t>
      </w:r>
      <w:proofErr w:type="spellEnd"/>
      <w:r>
        <w:t xml:space="preserve"> for Bayesian models 1 &amp; 2 = </w:t>
      </w:r>
      <w:r w:rsidR="007E6434">
        <w:t>5.4 – 5.5, within the confidence interval of model 5 (same structure/assumptions as model 2)</w:t>
      </w:r>
    </w:p>
  </w:comment>
  <w:comment w:id="41" w:author="Microsoft Office User" w:date="2019-05-30T14:47:00Z" w:initials="MOU">
    <w:p w14:paraId="73026342" w14:textId="57F0CB06" w:rsidR="00FC4B3B" w:rsidRPr="0097466E" w:rsidRDefault="00FC4B3B">
      <w:pPr>
        <w:pStyle w:val="CommentText"/>
        <w:rPr>
          <w:lang w:val="haw-US"/>
        </w:rPr>
      </w:pPr>
      <w:r>
        <w:rPr>
          <w:rStyle w:val="CommentReference"/>
        </w:rPr>
        <w:annotationRef/>
      </w:r>
      <w:r>
        <w:rPr>
          <w:lang w:val="haw-US"/>
        </w:rPr>
        <w:t>Is this because the variability is greater that 4 x the sd, similar to Zhang et al. 2009?</w:t>
      </w:r>
    </w:p>
  </w:comment>
  <w:comment w:id="42" w:author="Stephen Scherrer" w:date="2019-08-16T12:13:00Z" w:initials="SS">
    <w:p w14:paraId="25B402AC" w14:textId="1E39B930" w:rsidR="00FC4B3B" w:rsidRDefault="00FC4B3B">
      <w:pPr>
        <w:pStyle w:val="CommentText"/>
      </w:pPr>
      <w:r>
        <w:rPr>
          <w:rStyle w:val="CommentReference"/>
        </w:rPr>
        <w:annotationRef/>
      </w:r>
      <w:r>
        <w:rPr>
          <w:rStyle w:val="CommentReference"/>
        </w:rPr>
        <w:t xml:space="preserve">Yes, while the </w:t>
      </w:r>
      <w:r w:rsidR="00EF785F">
        <w:rPr>
          <w:rStyle w:val="CommentReference"/>
        </w:rPr>
        <w:t xml:space="preserve">individual </w:t>
      </w:r>
      <w:r>
        <w:rPr>
          <w:rStyle w:val="CommentReference"/>
        </w:rPr>
        <w:t xml:space="preserve">variability </w:t>
      </w:r>
      <w:r w:rsidR="00875CEC">
        <w:rPr>
          <w:rStyle w:val="CommentReference"/>
        </w:rPr>
        <w:t>is not quite</w:t>
      </w:r>
      <w:r>
        <w:rPr>
          <w:rStyle w:val="CommentReference"/>
        </w:rPr>
        <w:t xml:space="preserve"> 4x</w:t>
      </w:r>
      <w:r w:rsidR="00EF785F">
        <w:rPr>
          <w:rStyle w:val="CommentReference"/>
        </w:rPr>
        <w:t xml:space="preserve"> as it was for Zhang, it is the same idea, that when these parameters are treated as “Fixed”, their estimates differ substantially and the mean estimate of individual variability is substantially larger than the standard deviation of </w:t>
      </w:r>
      <w:proofErr w:type="spellStart"/>
      <w:r w:rsidR="00EF785F">
        <w:rPr>
          <w:rStyle w:val="CommentReference"/>
        </w:rPr>
        <w:t>Linf</w:t>
      </w:r>
      <w:proofErr w:type="spellEnd"/>
      <w:r w:rsidR="00EF785F">
        <w:rPr>
          <w:rStyle w:val="CommentReference"/>
        </w:rPr>
        <w:t>, such that the parameters estimated are no longer of practical importance.</w:t>
      </w:r>
    </w:p>
  </w:comment>
  <w:comment w:id="43" w:author="Microsoft Office User" w:date="2019-05-08T17:13:00Z" w:initials="MOU">
    <w:p w14:paraId="503D4462" w14:textId="6B9C5B9B" w:rsidR="00FC4B3B" w:rsidRPr="000D113E" w:rsidRDefault="00FC4B3B">
      <w:pPr>
        <w:pStyle w:val="CommentText"/>
        <w:rPr>
          <w:lang w:val="haw-US"/>
        </w:rPr>
      </w:pPr>
      <w:r>
        <w:rPr>
          <w:rStyle w:val="CommentReference"/>
        </w:rPr>
        <w:annotationRef/>
      </w:r>
      <w:r>
        <w:rPr>
          <w:lang w:val="haw-US"/>
        </w:rPr>
        <w:t>Yes,  so a genetic variation is ruled out as the driver between subregions. However, age truncation is evident in other eteline snappers potentially based on exploitation. Additionally, there is supporting evidence for  life history variation between the subregions in maturity (L50) as seen with ~ 6cm difference for Paka, 5 cm for Kale, and ~4 cm for ehu between NWHI and MHI (DeMartini 2016, Luers et al. 2017).</w:t>
      </w:r>
    </w:p>
  </w:comment>
  <w:comment w:id="45" w:author="Microsoft Office User" w:date="2019-05-30T17:01:00Z" w:initials="MOU">
    <w:p w14:paraId="45280A7D" w14:textId="70CD72B5" w:rsidR="00FC4B3B" w:rsidRPr="0009097F" w:rsidRDefault="00FC4B3B">
      <w:pPr>
        <w:pStyle w:val="CommentText"/>
        <w:rPr>
          <w:lang w:val="haw-US"/>
        </w:rPr>
      </w:pPr>
      <w:r>
        <w:rPr>
          <w:rStyle w:val="CommentReference"/>
        </w:rPr>
        <w:annotationRef/>
      </w:r>
      <w:r>
        <w:rPr>
          <w:lang w:val="haw-US"/>
        </w:rPr>
        <w:t>Or is it related to the OTP data set being limited to &lt;53 cm FL fish, see above comment regarding Luers et al. 2017 data?</w:t>
      </w:r>
    </w:p>
  </w:comment>
  <w:comment w:id="46" w:author="Stephen Scherrer" w:date="2019-08-19T11:33:00Z" w:initials="SS">
    <w:p w14:paraId="151F686F" w14:textId="26E03BA1" w:rsidR="00FC4B3B" w:rsidRDefault="00FC4B3B">
      <w:pPr>
        <w:pStyle w:val="CommentText"/>
      </w:pPr>
      <w:r>
        <w:rPr>
          <w:rStyle w:val="CommentReference"/>
        </w:rPr>
        <w:annotationRef/>
      </w:r>
      <w:r>
        <w:t>Integrative growth models include larger individuals from Andrews 2012 study and growth is fit using joint likelihood of size at marking and size at recapture. This produced growth estimates that are very similar to Andrews 2012 which looked to include older fish. For these reasons it seems unlikely that the OTP data is producing biased parameters</w:t>
      </w:r>
    </w:p>
  </w:comment>
  <w:comment w:id="47" w:author="Microsoft Office User" w:date="2019-05-09T14:50:00Z" w:initials="MOU">
    <w:p w14:paraId="219C9B90" w14:textId="77777777" w:rsidR="00FC4B3B" w:rsidRPr="00033AB3" w:rsidRDefault="00FC4B3B" w:rsidP="00C45F6A">
      <w:pPr>
        <w:pStyle w:val="CommentText"/>
        <w:rPr>
          <w:lang w:val="haw-US"/>
        </w:rPr>
      </w:pPr>
      <w:r>
        <w:rPr>
          <w:rStyle w:val="CommentReference"/>
        </w:rPr>
        <w:annotationRef/>
      </w:r>
      <w:r>
        <w:rPr>
          <w:lang w:val="haw-US"/>
        </w:rPr>
        <w:t>Sexual size dimorphism is not pronounced in the family Lutjandae but is becoming increasingly evident. Typically, size favors males in most Lutjanids (Grimes 1987, Newman et al. 2000, Newman 2002, Taylor et al. 2017); however, for some eteline snappers it favors females (Williams et al 2017, OʻMalley et al in press, and my thesis).</w:t>
      </w:r>
    </w:p>
  </w:comment>
  <w:comment w:id="48" w:author="Microsoft Office User" w:date="2019-05-09T15:06:00Z" w:initials="MOU">
    <w:p w14:paraId="10089AC3" w14:textId="77777777" w:rsidR="00FC4B3B" w:rsidRPr="003722A2" w:rsidRDefault="00FC4B3B" w:rsidP="00C45F6A">
      <w:pPr>
        <w:pStyle w:val="CommentText"/>
        <w:rPr>
          <w:lang w:val="haw-US"/>
        </w:rPr>
      </w:pPr>
      <w:r>
        <w:rPr>
          <w:rStyle w:val="CommentReference"/>
        </w:rPr>
        <w:annotationRef/>
      </w:r>
      <w:r>
        <w:rPr>
          <w:lang w:val="haw-US"/>
        </w:rPr>
        <w:t>Anecdotal evidence shows &gt; 70 cm FL may be female biased (Kikkawa 1984); however, Kami (1973) observed the opposite in Guam, and Ralston (1981) showed no bias.</w:t>
      </w:r>
    </w:p>
  </w:comment>
  <w:comment w:id="49" w:author="Stephen Scherrer" w:date="2019-08-20T11:19:00Z" w:initials="SS">
    <w:p w14:paraId="2BBD71ED" w14:textId="16E5C398" w:rsidR="000E0639" w:rsidRDefault="000E0639">
      <w:pPr>
        <w:pStyle w:val="CommentText"/>
      </w:pPr>
      <w:r>
        <w:rPr>
          <w:rStyle w:val="CommentReference"/>
        </w:rPr>
        <w:annotationRef/>
      </w:r>
      <w:r>
        <w:t xml:space="preserve">Noted and added to this section, though my reed is that Kami found no sex differences in size between sex (see </w:t>
      </w:r>
      <w:proofErr w:type="spellStart"/>
      <w:r>
        <w:t>pg</w:t>
      </w:r>
      <w:proofErr w:type="spellEnd"/>
      <w:r>
        <w:t xml:space="preserve"> 112)</w:t>
      </w:r>
    </w:p>
  </w:comment>
  <w:comment w:id="50" w:author="Microsoft Office User" w:date="2019-05-30T17:01:00Z" w:initials="MOU">
    <w:p w14:paraId="2ACD9440" w14:textId="77777777" w:rsidR="00FC4B3B" w:rsidRPr="0009097F" w:rsidRDefault="00FC4B3B" w:rsidP="0046137A">
      <w:pPr>
        <w:pStyle w:val="CommentText"/>
        <w:rPr>
          <w:lang w:val="haw-US"/>
        </w:rPr>
      </w:pPr>
      <w:r>
        <w:rPr>
          <w:rStyle w:val="CommentReference"/>
        </w:rPr>
        <w:annotationRef/>
      </w:r>
      <w:r>
        <w:rPr>
          <w:lang w:val="haw-US"/>
        </w:rPr>
        <w:t>Or is it related to the OTP data set being limited to &lt;53 cm FL fish, see above comment regarding Luers et al. 2017 data?</w:t>
      </w:r>
    </w:p>
  </w:comment>
  <w:comment w:id="51" w:author="Stephen Scherrer" w:date="2019-08-20T11:23:00Z" w:initials="SS">
    <w:p w14:paraId="4AC99B25" w14:textId="54CE8C4E" w:rsidR="000E0639" w:rsidRDefault="000E0639">
      <w:pPr>
        <w:pStyle w:val="CommentText"/>
      </w:pPr>
      <w:r>
        <w:rPr>
          <w:rStyle w:val="CommentReference"/>
        </w:rPr>
        <w:annotationRef/>
      </w:r>
      <w:r>
        <w:t>I don’t think this is likely as this was predicted by our integrative mode</w:t>
      </w:r>
      <w:bookmarkStart w:id="52" w:name="_GoBack"/>
      <w:bookmarkEnd w:id="52"/>
      <w:r>
        <w:t>l that incorporated larger individuals in the estimation procedure as well as parameters from Andrews 2012.</w:t>
      </w:r>
    </w:p>
  </w:comment>
  <w:comment w:id="53" w:author="Microsoft Office User" w:date="2019-05-20T16:57:00Z" w:initials="MOU">
    <w:p w14:paraId="58E46CB1" w14:textId="66937403" w:rsidR="00FC4B3B" w:rsidRPr="004D1662" w:rsidRDefault="00FC4B3B">
      <w:pPr>
        <w:pStyle w:val="CommentText"/>
        <w:rPr>
          <w:lang w:val="haw-US"/>
        </w:rPr>
      </w:pPr>
      <w:r>
        <w:rPr>
          <w:rStyle w:val="CommentReference"/>
        </w:rPr>
        <w:annotationRef/>
      </w:r>
      <w:r>
        <w:rPr>
          <w:lang w:val="haw-US"/>
        </w:rPr>
        <w:t>Did you conisder calculating M or survivorship? Any esitmated natural mortality using traditional methodology (either Then et al. 2015 or Hoenig 1983) may not be applicable in MHI where exploitation is heavy and against the basic assumption of these earlier studies where Z = 0. However, Hoenig et al. 1998 (Brownie models) may be more applicable? Just curious if Hoenig et al. 1998 methods were attempted?</w:t>
      </w:r>
    </w:p>
  </w:comment>
  <w:comment w:id="54" w:author="Stephen Scherrer" w:date="2019-08-16T12:18:00Z" w:initials="SS">
    <w:p w14:paraId="3E512794" w14:textId="63D3673D" w:rsidR="00FC4B3B" w:rsidRDefault="00FC4B3B" w:rsidP="0046137A">
      <w:pPr>
        <w:pStyle w:val="CommentText"/>
      </w:pPr>
      <w:r>
        <w:rPr>
          <w:rStyle w:val="CommentReference"/>
        </w:rPr>
        <w:annotationRef/>
      </w:r>
      <w:r>
        <w:t>It was considered however the results from acoustic tagging indicates that post-release survivorship is very low for this species and may be biased by size which would introduce significant bias to any estimates of mortality from tagging data.</w:t>
      </w:r>
    </w:p>
    <w:p w14:paraId="2D05AD0E" w14:textId="46313DA0" w:rsidR="00FC4B3B" w:rsidRDefault="00FC4B3B">
      <w:pPr>
        <w:pStyle w:val="CommentText"/>
      </w:pPr>
    </w:p>
  </w:comment>
  <w:comment w:id="55" w:author="Microsoft Office User" w:date="2019-05-31T09:44:00Z" w:initials="MOU">
    <w:p w14:paraId="430AA862" w14:textId="77777777" w:rsidR="00FC4B3B" w:rsidRDefault="00FC4B3B">
      <w:pPr>
        <w:pStyle w:val="CommentText"/>
        <w:rPr>
          <w:lang w:val="haw-US"/>
        </w:rPr>
      </w:pPr>
      <w:r>
        <w:rPr>
          <w:rStyle w:val="CommentReference"/>
        </w:rPr>
        <w:annotationRef/>
      </w:r>
      <w:r>
        <w:rPr>
          <w:lang w:val="haw-US"/>
        </w:rPr>
        <w:t>Andrews et al. 2012 only used 33 NWHI estimates of length at age from bomb radiocarbon dating and 3 from lead-radium dating. The remaining (100) were traditional age data. The table suggests these were all radioisotope ages!</w:t>
      </w:r>
    </w:p>
    <w:p w14:paraId="050D8BA6" w14:textId="77777777" w:rsidR="00FC4B3B" w:rsidRDefault="00FC4B3B">
      <w:pPr>
        <w:pStyle w:val="CommentText"/>
        <w:rPr>
          <w:lang w:val="haw-US"/>
        </w:rPr>
      </w:pPr>
    </w:p>
    <w:p w14:paraId="55DCEC14" w14:textId="2A81C9E5" w:rsidR="00FC4B3B" w:rsidRPr="00651BD2" w:rsidRDefault="00FC4B3B">
      <w:pPr>
        <w:pStyle w:val="CommentText"/>
        <w:rPr>
          <w:lang w:val="haw-US"/>
        </w:rPr>
      </w:pPr>
      <w:r>
        <w:rPr>
          <w:lang w:val="haw-US"/>
        </w:rPr>
        <w:t>This is a reoccuring comment for all tables and figures. Although many of these abbreviations are generally known in fisheries, you should identify ones listed in tables or figures (i.e., Linf, K, N.R., MHI, NWHI, etc) in caption or as footnote of table, unless directed by journal.</w:t>
      </w:r>
    </w:p>
  </w:comment>
  <w:comment w:id="56" w:author="Stephen Scherrer" w:date="2019-08-19T15:35:00Z" w:initials="SS">
    <w:p w14:paraId="5F8B565D" w14:textId="40A08F10" w:rsidR="003170AA" w:rsidRDefault="003170AA">
      <w:pPr>
        <w:pStyle w:val="CommentText"/>
      </w:pPr>
      <w:r>
        <w:rPr>
          <w:rStyle w:val="CommentReference"/>
        </w:rPr>
        <w:annotationRef/>
      </w:r>
      <w:r>
        <w:t xml:space="preserve">Table has been updated to better reflect Andrews 2012 sources as well as explicitly defining </w:t>
      </w:r>
      <w:proofErr w:type="spellStart"/>
      <w:r>
        <w:t>abreviations</w:t>
      </w:r>
      <w:proofErr w:type="spellEnd"/>
      <w:r>
        <w:t xml:space="preserve"> in tables/figures</w:t>
      </w:r>
    </w:p>
  </w:comment>
  <w:comment w:id="57" w:author="Microsoft Office User" w:date="2019-05-30T14:05:00Z" w:initials="MOU">
    <w:p w14:paraId="175402B9" w14:textId="33FA5B8B" w:rsidR="00FC4B3B" w:rsidRPr="0089788A" w:rsidRDefault="00FC4B3B">
      <w:pPr>
        <w:pStyle w:val="CommentText"/>
        <w:rPr>
          <w:lang w:val="haw-US"/>
        </w:rPr>
      </w:pPr>
      <w:r>
        <w:rPr>
          <w:rStyle w:val="CommentReference"/>
        </w:rPr>
        <w:annotationRef/>
      </w:r>
      <w:r>
        <w:rPr>
          <w:lang w:val="haw-US"/>
        </w:rPr>
        <w:t>I assume they were similar betwen Model 1-2, but what was the mean p-value and DIC for each model? There appears to be some between-individual variation, albeit not as strong as other studies (Zhang et al. 2009).</w:t>
      </w:r>
    </w:p>
  </w:comment>
  <w:comment w:id="58" w:author="Stephen Scherrer" w:date="2019-08-19T16:21:00Z" w:initials="SS">
    <w:p w14:paraId="2E24A215" w14:textId="6EFCDFEE" w:rsidR="004A29E6" w:rsidRDefault="004A29E6">
      <w:pPr>
        <w:pStyle w:val="CommentText"/>
      </w:pPr>
      <w:r>
        <w:rPr>
          <w:rStyle w:val="CommentReference"/>
        </w:rPr>
        <w:annotationRef/>
      </w:r>
      <w:r>
        <w:t>DIC and P values reported in manuscript text</w:t>
      </w:r>
    </w:p>
  </w:comment>
  <w:comment w:id="59" w:author="Microsoft Office User" w:date="2019-05-29T16:12:00Z" w:initials="MOU">
    <w:p w14:paraId="6D34E090" w14:textId="2F0D553A" w:rsidR="00FC4B3B" w:rsidRPr="009B5D04" w:rsidRDefault="00FC4B3B">
      <w:pPr>
        <w:pStyle w:val="CommentText"/>
        <w:rPr>
          <w:lang w:val="haw-US"/>
        </w:rPr>
      </w:pPr>
      <w:r>
        <w:rPr>
          <w:rStyle w:val="CommentReference"/>
        </w:rPr>
        <w:annotationRef/>
      </w:r>
      <w:r>
        <w:rPr>
          <w:lang w:val="haw-US"/>
        </w:rPr>
        <w:t>This would be easier to read if oriented with model ID at top.  I rotated the current table on a 180 for my own review.</w:t>
      </w:r>
    </w:p>
  </w:comment>
  <w:comment w:id="60" w:author="Microsoft Office User" w:date="2019-05-31T09:54:00Z" w:initials="MOU">
    <w:p w14:paraId="1B592D7B" w14:textId="30FCB09F" w:rsidR="00FC4B3B" w:rsidRPr="005B2D24" w:rsidRDefault="00FC4B3B">
      <w:pPr>
        <w:pStyle w:val="CommentText"/>
        <w:rPr>
          <w:lang w:val="haw-US"/>
        </w:rPr>
      </w:pPr>
      <w:r>
        <w:rPr>
          <w:rStyle w:val="CommentReference"/>
        </w:rPr>
        <w:annotationRef/>
      </w:r>
      <w:r>
        <w:rPr>
          <w:lang w:val="haw-US"/>
        </w:rPr>
        <w:t>Would it be beneficial to include names of islands, or put in context with the larger scale of Hawiian Archipelago/pacific basin?</w:t>
      </w:r>
    </w:p>
  </w:comment>
  <w:comment w:id="61" w:author="Stephen Scherrer" w:date="2019-08-19T15:34:00Z" w:initials="SS">
    <w:p w14:paraId="64A260F1" w14:textId="450A7290" w:rsidR="00237F57" w:rsidRDefault="00237F57">
      <w:pPr>
        <w:pStyle w:val="CommentText"/>
      </w:pPr>
      <w:r>
        <w:rPr>
          <w:rStyle w:val="CommentReference"/>
        </w:rPr>
        <w:annotationRef/>
      </w:r>
      <w:r>
        <w:rPr>
          <w:rStyle w:val="CommentReference"/>
        </w:rPr>
        <w:t>Island names added</w:t>
      </w:r>
    </w:p>
  </w:comment>
  <w:comment w:id="62" w:author="Microsoft Office User" w:date="2019-05-31T09:54:00Z" w:initials="MOU">
    <w:p w14:paraId="4A88584F" w14:textId="0E22107F" w:rsidR="00FC4B3B" w:rsidRPr="005B2D24" w:rsidRDefault="00FC4B3B">
      <w:pPr>
        <w:pStyle w:val="CommentText"/>
        <w:rPr>
          <w:lang w:val="haw-US"/>
        </w:rPr>
      </w:pPr>
      <w:r>
        <w:rPr>
          <w:rStyle w:val="CommentReference"/>
        </w:rPr>
        <w:annotationRef/>
      </w:r>
      <w:r>
        <w:rPr>
          <w:lang w:val="haw-US"/>
        </w:rPr>
        <w:t>Be midful of potential cost for color in journal.</w:t>
      </w:r>
    </w:p>
  </w:comment>
  <w:comment w:id="68" w:author="Microsoft Office User" w:date="2019-05-31T09:59:00Z" w:initials="MOU">
    <w:p w14:paraId="22F76D65" w14:textId="7A4D3200" w:rsidR="00FC4B3B" w:rsidRPr="00DC3376" w:rsidRDefault="00FC4B3B">
      <w:pPr>
        <w:pStyle w:val="CommentText"/>
        <w:rPr>
          <w:lang w:val="haw-US"/>
        </w:rPr>
      </w:pPr>
      <w:r>
        <w:rPr>
          <w:rStyle w:val="CommentReference"/>
        </w:rPr>
        <w:annotationRef/>
      </w:r>
      <w:r>
        <w:rPr>
          <w:lang w:val="haw-US"/>
        </w:rPr>
        <w:t>X-axis should be Age (years)</w:t>
      </w:r>
    </w:p>
  </w:comment>
  <w:comment w:id="69" w:author="Stephen Scherrer" w:date="2019-08-19T15:38:00Z" w:initials="SS">
    <w:p w14:paraId="37867770" w14:textId="6B61CABE" w:rsidR="006647C1" w:rsidRDefault="006647C1">
      <w:pPr>
        <w:pStyle w:val="CommentText"/>
      </w:pPr>
      <w:r>
        <w:rPr>
          <w:rStyle w:val="CommentReference"/>
        </w:rPr>
        <w:annotationRef/>
      </w:r>
      <w:r>
        <w:t>Adjusted accordingly. Also added information regarding the minimum and maximum length at marking and recapture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1C9D7D" w15:done="1"/>
  <w15:commentEx w15:paraId="717FEE9E" w15:paraIdParent="3D1C9D7D" w15:done="1"/>
  <w15:commentEx w15:paraId="6F8D6E77" w15:done="1"/>
  <w15:commentEx w15:paraId="1FD3C178" w15:paraIdParent="6F8D6E77" w15:done="1"/>
  <w15:commentEx w15:paraId="7C7EEA22" w15:done="1"/>
  <w15:commentEx w15:paraId="4493932F" w15:done="1"/>
  <w15:commentEx w15:paraId="505CDD43" w15:paraIdParent="4493932F" w15:done="1"/>
  <w15:commentEx w15:paraId="306440FA" w15:done="1"/>
  <w15:commentEx w15:paraId="445E92BF" w15:paraIdParent="306440FA" w15:done="1"/>
  <w15:commentEx w15:paraId="641C4841" w15:done="1"/>
  <w15:commentEx w15:paraId="78193832" w15:paraIdParent="641C4841" w15:done="1"/>
  <w15:commentEx w15:paraId="2E64DECB" w15:done="1"/>
  <w15:commentEx w15:paraId="62AD5D13" w15:paraIdParent="2E64DECB" w15:done="1"/>
  <w15:commentEx w15:paraId="74518996" w15:done="1"/>
  <w15:commentEx w15:paraId="4C84EB38" w15:paraIdParent="74518996" w15:done="1"/>
  <w15:commentEx w15:paraId="2BF274B0" w15:done="1"/>
  <w15:commentEx w15:paraId="7391BBB6" w15:paraIdParent="2BF274B0" w15:done="1"/>
  <w15:commentEx w15:paraId="678BEE4D" w15:done="1"/>
  <w15:commentEx w15:paraId="66624F9A" w15:paraIdParent="678BEE4D" w15:done="1"/>
  <w15:commentEx w15:paraId="4C242E26" w15:done="1"/>
  <w15:commentEx w15:paraId="020F8EA7" w15:done="1"/>
  <w15:commentEx w15:paraId="10BA1ED6" w15:paraIdParent="020F8EA7" w15:done="1"/>
  <w15:commentEx w15:paraId="201F755D" w15:done="1"/>
  <w15:commentEx w15:paraId="6D93F744" w15:paraIdParent="201F755D" w15:done="1"/>
  <w15:commentEx w15:paraId="1562A437" w15:done="1"/>
  <w15:commentEx w15:paraId="695A8FE9" w15:paraIdParent="1562A437" w15:done="1"/>
  <w15:commentEx w15:paraId="6EDDE81B" w15:done="1"/>
  <w15:commentEx w15:paraId="5ECBECFC" w15:paraIdParent="6EDDE81B" w15:done="1"/>
  <w15:commentEx w15:paraId="1213298A" w15:done="1"/>
  <w15:commentEx w15:paraId="0519CD12" w15:paraIdParent="1213298A" w15:done="1"/>
  <w15:commentEx w15:paraId="1205843E" w15:done="1"/>
  <w15:commentEx w15:paraId="4C6E3217" w15:done="1"/>
  <w15:commentEx w15:paraId="292CB537" w15:paraIdParent="4C6E3217" w15:done="1"/>
  <w15:commentEx w15:paraId="73026342" w15:done="1"/>
  <w15:commentEx w15:paraId="25B402AC" w15:paraIdParent="73026342" w15:done="1"/>
  <w15:commentEx w15:paraId="503D4462" w15:done="1"/>
  <w15:commentEx w15:paraId="45280A7D" w15:done="1"/>
  <w15:commentEx w15:paraId="151F686F" w15:paraIdParent="45280A7D" w15:done="1"/>
  <w15:commentEx w15:paraId="219C9B90" w15:done="1"/>
  <w15:commentEx w15:paraId="10089AC3" w15:done="1"/>
  <w15:commentEx w15:paraId="2BBD71ED" w15:paraIdParent="10089AC3" w15:done="1"/>
  <w15:commentEx w15:paraId="2ACD9440" w15:done="1"/>
  <w15:commentEx w15:paraId="4AC99B25" w15:paraIdParent="2ACD9440" w15:done="1"/>
  <w15:commentEx w15:paraId="58E46CB1" w15:done="1"/>
  <w15:commentEx w15:paraId="2D05AD0E" w15:paraIdParent="58E46CB1" w15:done="1"/>
  <w15:commentEx w15:paraId="55DCEC14" w15:done="1"/>
  <w15:commentEx w15:paraId="5F8B565D" w15:paraIdParent="55DCEC14" w15:done="1"/>
  <w15:commentEx w15:paraId="175402B9" w15:done="1"/>
  <w15:commentEx w15:paraId="2E24A215" w15:paraIdParent="175402B9" w15:done="1"/>
  <w15:commentEx w15:paraId="6D34E090" w15:done="1"/>
  <w15:commentEx w15:paraId="1B592D7B" w15:done="1"/>
  <w15:commentEx w15:paraId="64A260F1" w15:paraIdParent="1B592D7B" w15:done="1"/>
  <w15:commentEx w15:paraId="4A88584F" w15:done="1"/>
  <w15:commentEx w15:paraId="22F76D65" w15:done="1"/>
  <w15:commentEx w15:paraId="37867770" w15:paraIdParent="22F76D6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1C9D7D" w16cid:durableId="207D6C78"/>
  <w16cid:commentId w16cid:paraId="717FEE9E" w16cid:durableId="21051E21"/>
  <w16cid:commentId w16cid:paraId="6F8D6E77" w16cid:durableId="2105067B"/>
  <w16cid:commentId w16cid:paraId="1FD3C178" w16cid:durableId="2105067C"/>
  <w16cid:commentId w16cid:paraId="7C7EEA22" w16cid:durableId="207D6D74"/>
  <w16cid:commentId w16cid:paraId="4493932F" w16cid:durableId="208D55C6"/>
  <w16cid:commentId w16cid:paraId="505CDD43" w16cid:durableId="21051D03"/>
  <w16cid:commentId w16cid:paraId="306440FA" w16cid:durableId="20990A96"/>
  <w16cid:commentId w16cid:paraId="445E92BF" w16cid:durableId="21011380"/>
  <w16cid:commentId w16cid:paraId="641C4841" w16cid:durableId="20990B51"/>
  <w16cid:commentId w16cid:paraId="78193832" w16cid:durableId="21011393"/>
  <w16cid:commentId w16cid:paraId="2E64DECB" w16cid:durableId="207D7044"/>
  <w16cid:commentId w16cid:paraId="62AD5D13" w16cid:durableId="20AB602A"/>
  <w16cid:commentId w16cid:paraId="74518996" w16cid:durableId="20991DD0"/>
  <w16cid:commentId w16cid:paraId="4C84EB38" w16cid:durableId="210113AC"/>
  <w16cid:commentId w16cid:paraId="2BF274B0" w16cid:durableId="20991DF6"/>
  <w16cid:commentId w16cid:paraId="7391BBB6" w16cid:durableId="210113B8"/>
  <w16cid:commentId w16cid:paraId="678BEE4D" w16cid:durableId="207D72B4"/>
  <w16cid:commentId w16cid:paraId="66624F9A" w16cid:durableId="210113E0"/>
  <w16cid:commentId w16cid:paraId="4C242E26" w16cid:durableId="209A5C07"/>
  <w16cid:commentId w16cid:paraId="020F8EA7" w16cid:durableId="209906EF"/>
  <w16cid:commentId w16cid:paraId="10BA1ED6" w16cid:durableId="21011524"/>
  <w16cid:commentId w16cid:paraId="201F755D" w16cid:durableId="207D79A5"/>
  <w16cid:commentId w16cid:paraId="6D93F744" w16cid:durableId="2101155D"/>
  <w16cid:commentId w16cid:paraId="1562A437" w16cid:durableId="207D7F8E"/>
  <w16cid:commentId w16cid:paraId="695A8FE9" w16cid:durableId="2101156E"/>
  <w16cid:commentId w16cid:paraId="6EDDE81B" w16cid:durableId="2098F586"/>
  <w16cid:commentId w16cid:paraId="5ECBECFC" w16cid:durableId="2101157F"/>
  <w16cid:commentId w16cid:paraId="1213298A" w16cid:durableId="207D81CA"/>
  <w16cid:commentId w16cid:paraId="0519CD12" w16cid:durableId="2101162D"/>
  <w16cid:commentId w16cid:paraId="1205843E" w16cid:durableId="207D8A89"/>
  <w16cid:commentId w16cid:paraId="4C6E3217" w16cid:durableId="209A62AA"/>
  <w16cid:commentId w16cid:paraId="292CB537" w16cid:durableId="2105230B"/>
  <w16cid:commentId w16cid:paraId="73026342" w16cid:durableId="209A6B77"/>
  <w16cid:commentId w16cid:paraId="25B402AC" w16cid:durableId="21011C4C"/>
  <w16cid:commentId w16cid:paraId="503D4462" w16cid:durableId="207D8CC2"/>
  <w16cid:commentId w16cid:paraId="45280A7D" w16cid:durableId="209A8AD2"/>
  <w16cid:commentId w16cid:paraId="151F686F" w16cid:durableId="2105078E"/>
  <w16cid:commentId w16cid:paraId="219C9B90" w16cid:durableId="207EBCB1"/>
  <w16cid:commentId w16cid:paraId="10089AC3" w16cid:durableId="207EC080"/>
  <w16cid:commentId w16cid:paraId="2BBD71ED" w16cid:durableId="210655C7"/>
  <w16cid:commentId w16cid:paraId="2ACD9440" w16cid:durableId="210506A3"/>
  <w16cid:commentId w16cid:paraId="4AC99B25" w16cid:durableId="210656B9"/>
  <w16cid:commentId w16cid:paraId="58E46CB1" w16cid:durableId="208D5B13"/>
  <w16cid:commentId w16cid:paraId="2D05AD0E" w16cid:durableId="21011D9B"/>
  <w16cid:commentId w16cid:paraId="55DCEC14" w16cid:durableId="210655B5"/>
  <w16cid:commentId w16cid:paraId="5F8B565D" w16cid:durableId="2105405E"/>
  <w16cid:commentId w16cid:paraId="175402B9" w16cid:durableId="209A61A9"/>
  <w16cid:commentId w16cid:paraId="2E24A215" w16cid:durableId="21054B01"/>
  <w16cid:commentId w16cid:paraId="6D34E090" w16cid:durableId="210655B9"/>
  <w16cid:commentId w16cid:paraId="1B592D7B" w16cid:durableId="209B783F"/>
  <w16cid:commentId w16cid:paraId="64A260F1" w16cid:durableId="21054004"/>
  <w16cid:commentId w16cid:paraId="4A88584F" w16cid:durableId="209B786A"/>
  <w16cid:commentId w16cid:paraId="22F76D65" w16cid:durableId="210506AD"/>
  <w16cid:commentId w16cid:paraId="37867770" w16cid:durableId="21054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F1DDF" w14:textId="77777777" w:rsidR="0045183E" w:rsidRDefault="0045183E" w:rsidP="0068035F">
      <w:r>
        <w:separator/>
      </w:r>
    </w:p>
  </w:endnote>
  <w:endnote w:type="continuationSeparator" w:id="0">
    <w:p w14:paraId="79AC49E5" w14:textId="77777777" w:rsidR="0045183E" w:rsidRDefault="0045183E" w:rsidP="0068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C7A2D" w14:textId="77777777" w:rsidR="0045183E" w:rsidRDefault="0045183E" w:rsidP="0068035F">
      <w:r>
        <w:separator/>
      </w:r>
    </w:p>
  </w:footnote>
  <w:footnote w:type="continuationSeparator" w:id="0">
    <w:p w14:paraId="5C3E2425" w14:textId="77777777" w:rsidR="0045183E" w:rsidRDefault="0045183E" w:rsidP="00680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tephen Scherrer">
    <w15:presenceInfo w15:providerId="AD" w15:userId="S::scherrer@hawaii.edu::40252c95-a6d0-4ffb-bbb7-efb00b189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07BA3"/>
    <w:rsid w:val="000107CB"/>
    <w:rsid w:val="00011071"/>
    <w:rsid w:val="000157C3"/>
    <w:rsid w:val="000158FC"/>
    <w:rsid w:val="00017D5C"/>
    <w:rsid w:val="00021312"/>
    <w:rsid w:val="00021807"/>
    <w:rsid w:val="00021D17"/>
    <w:rsid w:val="00022E2E"/>
    <w:rsid w:val="000259B6"/>
    <w:rsid w:val="00026913"/>
    <w:rsid w:val="00026949"/>
    <w:rsid w:val="00027301"/>
    <w:rsid w:val="000317BA"/>
    <w:rsid w:val="00032449"/>
    <w:rsid w:val="00032827"/>
    <w:rsid w:val="00032FDB"/>
    <w:rsid w:val="00033AB3"/>
    <w:rsid w:val="00033CBE"/>
    <w:rsid w:val="000356C8"/>
    <w:rsid w:val="00035755"/>
    <w:rsid w:val="000362AA"/>
    <w:rsid w:val="000453C2"/>
    <w:rsid w:val="00046C8F"/>
    <w:rsid w:val="000473EE"/>
    <w:rsid w:val="00050B83"/>
    <w:rsid w:val="000517CD"/>
    <w:rsid w:val="00052036"/>
    <w:rsid w:val="0005462F"/>
    <w:rsid w:val="00054AF1"/>
    <w:rsid w:val="00055710"/>
    <w:rsid w:val="00056600"/>
    <w:rsid w:val="00056603"/>
    <w:rsid w:val="000574E7"/>
    <w:rsid w:val="0006069D"/>
    <w:rsid w:val="000617FA"/>
    <w:rsid w:val="0006220B"/>
    <w:rsid w:val="00062497"/>
    <w:rsid w:val="00063790"/>
    <w:rsid w:val="000649BE"/>
    <w:rsid w:val="00070051"/>
    <w:rsid w:val="000716F8"/>
    <w:rsid w:val="00072450"/>
    <w:rsid w:val="00075A93"/>
    <w:rsid w:val="00076CDD"/>
    <w:rsid w:val="00077637"/>
    <w:rsid w:val="000776EF"/>
    <w:rsid w:val="00080763"/>
    <w:rsid w:val="00083871"/>
    <w:rsid w:val="00084B19"/>
    <w:rsid w:val="00084FF8"/>
    <w:rsid w:val="00085388"/>
    <w:rsid w:val="00085428"/>
    <w:rsid w:val="00086794"/>
    <w:rsid w:val="0009097F"/>
    <w:rsid w:val="00090D20"/>
    <w:rsid w:val="00091579"/>
    <w:rsid w:val="0009500F"/>
    <w:rsid w:val="000A00F2"/>
    <w:rsid w:val="000A15B7"/>
    <w:rsid w:val="000A3261"/>
    <w:rsid w:val="000A5151"/>
    <w:rsid w:val="000A64F6"/>
    <w:rsid w:val="000A6F2A"/>
    <w:rsid w:val="000A77C3"/>
    <w:rsid w:val="000B017E"/>
    <w:rsid w:val="000B0691"/>
    <w:rsid w:val="000B2885"/>
    <w:rsid w:val="000B309B"/>
    <w:rsid w:val="000B320A"/>
    <w:rsid w:val="000B38CE"/>
    <w:rsid w:val="000B43C0"/>
    <w:rsid w:val="000B6672"/>
    <w:rsid w:val="000B72C9"/>
    <w:rsid w:val="000C0ECB"/>
    <w:rsid w:val="000C10E6"/>
    <w:rsid w:val="000C14AE"/>
    <w:rsid w:val="000C1AF4"/>
    <w:rsid w:val="000C500F"/>
    <w:rsid w:val="000C7491"/>
    <w:rsid w:val="000C7507"/>
    <w:rsid w:val="000D01B0"/>
    <w:rsid w:val="000D09F9"/>
    <w:rsid w:val="000D113E"/>
    <w:rsid w:val="000D1FA1"/>
    <w:rsid w:val="000D336C"/>
    <w:rsid w:val="000D4034"/>
    <w:rsid w:val="000D5103"/>
    <w:rsid w:val="000D6253"/>
    <w:rsid w:val="000D6325"/>
    <w:rsid w:val="000D656F"/>
    <w:rsid w:val="000D7A96"/>
    <w:rsid w:val="000E0639"/>
    <w:rsid w:val="000E2DC3"/>
    <w:rsid w:val="000E3739"/>
    <w:rsid w:val="000F0DE5"/>
    <w:rsid w:val="000F1C4B"/>
    <w:rsid w:val="000F1C81"/>
    <w:rsid w:val="000F413E"/>
    <w:rsid w:val="000F41CF"/>
    <w:rsid w:val="000F6BAB"/>
    <w:rsid w:val="000F6C6F"/>
    <w:rsid w:val="0010148D"/>
    <w:rsid w:val="0010210C"/>
    <w:rsid w:val="00102187"/>
    <w:rsid w:val="001034FF"/>
    <w:rsid w:val="0010601A"/>
    <w:rsid w:val="00106B52"/>
    <w:rsid w:val="00107612"/>
    <w:rsid w:val="00110BB9"/>
    <w:rsid w:val="001157E8"/>
    <w:rsid w:val="0011738C"/>
    <w:rsid w:val="00120F42"/>
    <w:rsid w:val="0012269A"/>
    <w:rsid w:val="00122E9C"/>
    <w:rsid w:val="00123C89"/>
    <w:rsid w:val="00124123"/>
    <w:rsid w:val="001246F8"/>
    <w:rsid w:val="0012517F"/>
    <w:rsid w:val="001253CF"/>
    <w:rsid w:val="00127725"/>
    <w:rsid w:val="001278E9"/>
    <w:rsid w:val="001302DE"/>
    <w:rsid w:val="001313D0"/>
    <w:rsid w:val="001315F3"/>
    <w:rsid w:val="00135733"/>
    <w:rsid w:val="00137829"/>
    <w:rsid w:val="001402E8"/>
    <w:rsid w:val="0014053A"/>
    <w:rsid w:val="001429F8"/>
    <w:rsid w:val="00143255"/>
    <w:rsid w:val="00145A98"/>
    <w:rsid w:val="0014680A"/>
    <w:rsid w:val="00150F95"/>
    <w:rsid w:val="00151425"/>
    <w:rsid w:val="00151DC5"/>
    <w:rsid w:val="00153EF3"/>
    <w:rsid w:val="00155023"/>
    <w:rsid w:val="00155640"/>
    <w:rsid w:val="00156543"/>
    <w:rsid w:val="00157EB7"/>
    <w:rsid w:val="0016044D"/>
    <w:rsid w:val="00160BEC"/>
    <w:rsid w:val="001616FE"/>
    <w:rsid w:val="00161C63"/>
    <w:rsid w:val="00163E16"/>
    <w:rsid w:val="001658DF"/>
    <w:rsid w:val="00166DEB"/>
    <w:rsid w:val="00170668"/>
    <w:rsid w:val="0017109B"/>
    <w:rsid w:val="00171633"/>
    <w:rsid w:val="001717FD"/>
    <w:rsid w:val="00174D8C"/>
    <w:rsid w:val="001754CF"/>
    <w:rsid w:val="00175B34"/>
    <w:rsid w:val="00181C93"/>
    <w:rsid w:val="001820AA"/>
    <w:rsid w:val="00182A90"/>
    <w:rsid w:val="00184BC3"/>
    <w:rsid w:val="00187DC2"/>
    <w:rsid w:val="001903AD"/>
    <w:rsid w:val="00190664"/>
    <w:rsid w:val="00190FC8"/>
    <w:rsid w:val="00191DCF"/>
    <w:rsid w:val="001925E2"/>
    <w:rsid w:val="00194394"/>
    <w:rsid w:val="0019535C"/>
    <w:rsid w:val="001960BA"/>
    <w:rsid w:val="001968FA"/>
    <w:rsid w:val="00197159"/>
    <w:rsid w:val="001A04CF"/>
    <w:rsid w:val="001A1265"/>
    <w:rsid w:val="001A3121"/>
    <w:rsid w:val="001A32A3"/>
    <w:rsid w:val="001A43FB"/>
    <w:rsid w:val="001A4CD8"/>
    <w:rsid w:val="001A5766"/>
    <w:rsid w:val="001A5BB8"/>
    <w:rsid w:val="001A664E"/>
    <w:rsid w:val="001A7334"/>
    <w:rsid w:val="001A79D5"/>
    <w:rsid w:val="001B12BB"/>
    <w:rsid w:val="001B1C5A"/>
    <w:rsid w:val="001B27E7"/>
    <w:rsid w:val="001B2927"/>
    <w:rsid w:val="001B3108"/>
    <w:rsid w:val="001B32FC"/>
    <w:rsid w:val="001B3C1B"/>
    <w:rsid w:val="001B5BA6"/>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0D7"/>
    <w:rsid w:val="00200802"/>
    <w:rsid w:val="0020096A"/>
    <w:rsid w:val="0020234E"/>
    <w:rsid w:val="0020248E"/>
    <w:rsid w:val="00204DA7"/>
    <w:rsid w:val="002076A8"/>
    <w:rsid w:val="0021156C"/>
    <w:rsid w:val="002128CB"/>
    <w:rsid w:val="00213365"/>
    <w:rsid w:val="002246D2"/>
    <w:rsid w:val="00227657"/>
    <w:rsid w:val="00230513"/>
    <w:rsid w:val="00231531"/>
    <w:rsid w:val="00231A06"/>
    <w:rsid w:val="002329E2"/>
    <w:rsid w:val="00232F9E"/>
    <w:rsid w:val="00233D3D"/>
    <w:rsid w:val="00234BF2"/>
    <w:rsid w:val="00234F28"/>
    <w:rsid w:val="00235CAC"/>
    <w:rsid w:val="00237F57"/>
    <w:rsid w:val="002422E2"/>
    <w:rsid w:val="00242692"/>
    <w:rsid w:val="002430B5"/>
    <w:rsid w:val="00243751"/>
    <w:rsid w:val="002445B8"/>
    <w:rsid w:val="00244E7A"/>
    <w:rsid w:val="0024611C"/>
    <w:rsid w:val="0024637D"/>
    <w:rsid w:val="00246B1E"/>
    <w:rsid w:val="00247D95"/>
    <w:rsid w:val="0025007F"/>
    <w:rsid w:val="0025049D"/>
    <w:rsid w:val="0025097F"/>
    <w:rsid w:val="00251D7E"/>
    <w:rsid w:val="00251F09"/>
    <w:rsid w:val="0025242A"/>
    <w:rsid w:val="00252A4B"/>
    <w:rsid w:val="00261EA7"/>
    <w:rsid w:val="0026291A"/>
    <w:rsid w:val="00263A50"/>
    <w:rsid w:val="00274437"/>
    <w:rsid w:val="00276794"/>
    <w:rsid w:val="0027685B"/>
    <w:rsid w:val="0027765E"/>
    <w:rsid w:val="00283801"/>
    <w:rsid w:val="00283AE4"/>
    <w:rsid w:val="002873D4"/>
    <w:rsid w:val="0029143A"/>
    <w:rsid w:val="0029433C"/>
    <w:rsid w:val="00294509"/>
    <w:rsid w:val="002959EF"/>
    <w:rsid w:val="00295E6A"/>
    <w:rsid w:val="002964EF"/>
    <w:rsid w:val="002A0023"/>
    <w:rsid w:val="002A0043"/>
    <w:rsid w:val="002A4442"/>
    <w:rsid w:val="002A51DF"/>
    <w:rsid w:val="002A6DA1"/>
    <w:rsid w:val="002B1A26"/>
    <w:rsid w:val="002B26F8"/>
    <w:rsid w:val="002B53F4"/>
    <w:rsid w:val="002B5751"/>
    <w:rsid w:val="002B5E85"/>
    <w:rsid w:val="002B60B8"/>
    <w:rsid w:val="002B64F9"/>
    <w:rsid w:val="002C45A7"/>
    <w:rsid w:val="002D0B95"/>
    <w:rsid w:val="002D1FA8"/>
    <w:rsid w:val="002D322F"/>
    <w:rsid w:val="002D42C4"/>
    <w:rsid w:val="002D4923"/>
    <w:rsid w:val="002D666F"/>
    <w:rsid w:val="002E29E4"/>
    <w:rsid w:val="002E68DE"/>
    <w:rsid w:val="002F01E9"/>
    <w:rsid w:val="002F2F62"/>
    <w:rsid w:val="002F3E94"/>
    <w:rsid w:val="002F4265"/>
    <w:rsid w:val="002F4918"/>
    <w:rsid w:val="002F492B"/>
    <w:rsid w:val="003000F9"/>
    <w:rsid w:val="00303802"/>
    <w:rsid w:val="00304B77"/>
    <w:rsid w:val="003052A2"/>
    <w:rsid w:val="0030647A"/>
    <w:rsid w:val="003068BF"/>
    <w:rsid w:val="00312DAA"/>
    <w:rsid w:val="0031328F"/>
    <w:rsid w:val="00315192"/>
    <w:rsid w:val="003154E5"/>
    <w:rsid w:val="0031660B"/>
    <w:rsid w:val="00316D37"/>
    <w:rsid w:val="003170AA"/>
    <w:rsid w:val="00317724"/>
    <w:rsid w:val="00317820"/>
    <w:rsid w:val="0032064A"/>
    <w:rsid w:val="00321E92"/>
    <w:rsid w:val="00322AE5"/>
    <w:rsid w:val="003230B2"/>
    <w:rsid w:val="0032324D"/>
    <w:rsid w:val="00323B81"/>
    <w:rsid w:val="00324131"/>
    <w:rsid w:val="00326CFE"/>
    <w:rsid w:val="00331DF6"/>
    <w:rsid w:val="0033414E"/>
    <w:rsid w:val="00342BAA"/>
    <w:rsid w:val="00344538"/>
    <w:rsid w:val="00344C31"/>
    <w:rsid w:val="003476A3"/>
    <w:rsid w:val="003555B6"/>
    <w:rsid w:val="003570E7"/>
    <w:rsid w:val="00357FF1"/>
    <w:rsid w:val="0036107B"/>
    <w:rsid w:val="003617B6"/>
    <w:rsid w:val="003625E0"/>
    <w:rsid w:val="00366B69"/>
    <w:rsid w:val="003722A2"/>
    <w:rsid w:val="003727F7"/>
    <w:rsid w:val="00374225"/>
    <w:rsid w:val="00381EEC"/>
    <w:rsid w:val="0038335E"/>
    <w:rsid w:val="0038379A"/>
    <w:rsid w:val="00383A0F"/>
    <w:rsid w:val="00383BE4"/>
    <w:rsid w:val="00383DDF"/>
    <w:rsid w:val="00383EE0"/>
    <w:rsid w:val="003849AA"/>
    <w:rsid w:val="00384D16"/>
    <w:rsid w:val="003852E7"/>
    <w:rsid w:val="003863B8"/>
    <w:rsid w:val="00386ADA"/>
    <w:rsid w:val="00387B72"/>
    <w:rsid w:val="003907B5"/>
    <w:rsid w:val="00390D57"/>
    <w:rsid w:val="00391AA7"/>
    <w:rsid w:val="00391E66"/>
    <w:rsid w:val="0039236E"/>
    <w:rsid w:val="00392E08"/>
    <w:rsid w:val="00395AF2"/>
    <w:rsid w:val="00397819"/>
    <w:rsid w:val="003A05CE"/>
    <w:rsid w:val="003A6D0B"/>
    <w:rsid w:val="003B0057"/>
    <w:rsid w:val="003B176C"/>
    <w:rsid w:val="003B1B4A"/>
    <w:rsid w:val="003B5E0E"/>
    <w:rsid w:val="003B7D62"/>
    <w:rsid w:val="003C0C0A"/>
    <w:rsid w:val="003C0E7B"/>
    <w:rsid w:val="003C2B93"/>
    <w:rsid w:val="003C3524"/>
    <w:rsid w:val="003C4979"/>
    <w:rsid w:val="003C7602"/>
    <w:rsid w:val="003C7CBC"/>
    <w:rsid w:val="003D0822"/>
    <w:rsid w:val="003D2028"/>
    <w:rsid w:val="003D440E"/>
    <w:rsid w:val="003D4818"/>
    <w:rsid w:val="003D6529"/>
    <w:rsid w:val="003E16BE"/>
    <w:rsid w:val="003E1EC0"/>
    <w:rsid w:val="003E218A"/>
    <w:rsid w:val="003E23E0"/>
    <w:rsid w:val="003E29AC"/>
    <w:rsid w:val="003E51CD"/>
    <w:rsid w:val="003F0D6F"/>
    <w:rsid w:val="003F3F35"/>
    <w:rsid w:val="003F4557"/>
    <w:rsid w:val="003F556F"/>
    <w:rsid w:val="003F5919"/>
    <w:rsid w:val="003F64B1"/>
    <w:rsid w:val="003F766A"/>
    <w:rsid w:val="00401B2B"/>
    <w:rsid w:val="00403200"/>
    <w:rsid w:val="00403EBE"/>
    <w:rsid w:val="00405F29"/>
    <w:rsid w:val="0040620C"/>
    <w:rsid w:val="00406CC5"/>
    <w:rsid w:val="00411AAC"/>
    <w:rsid w:val="00414519"/>
    <w:rsid w:val="00415312"/>
    <w:rsid w:val="004202EB"/>
    <w:rsid w:val="004213D5"/>
    <w:rsid w:val="00421D09"/>
    <w:rsid w:val="00424063"/>
    <w:rsid w:val="004267FF"/>
    <w:rsid w:val="0043048B"/>
    <w:rsid w:val="00430843"/>
    <w:rsid w:val="00431793"/>
    <w:rsid w:val="00433223"/>
    <w:rsid w:val="004342D4"/>
    <w:rsid w:val="004345E7"/>
    <w:rsid w:val="0043530E"/>
    <w:rsid w:val="004353F4"/>
    <w:rsid w:val="004358E6"/>
    <w:rsid w:val="0044001B"/>
    <w:rsid w:val="004407B9"/>
    <w:rsid w:val="0044195A"/>
    <w:rsid w:val="00442141"/>
    <w:rsid w:val="00443841"/>
    <w:rsid w:val="00444767"/>
    <w:rsid w:val="0045183E"/>
    <w:rsid w:val="00453A0B"/>
    <w:rsid w:val="00454926"/>
    <w:rsid w:val="00455870"/>
    <w:rsid w:val="00456CEF"/>
    <w:rsid w:val="00456F3A"/>
    <w:rsid w:val="0046028B"/>
    <w:rsid w:val="0046137A"/>
    <w:rsid w:val="004619A2"/>
    <w:rsid w:val="0046585A"/>
    <w:rsid w:val="00465BAF"/>
    <w:rsid w:val="00471875"/>
    <w:rsid w:val="004726DA"/>
    <w:rsid w:val="00476144"/>
    <w:rsid w:val="00482D5D"/>
    <w:rsid w:val="00483E13"/>
    <w:rsid w:val="00485B29"/>
    <w:rsid w:val="00486506"/>
    <w:rsid w:val="00490711"/>
    <w:rsid w:val="00496443"/>
    <w:rsid w:val="004A29E6"/>
    <w:rsid w:val="004A354B"/>
    <w:rsid w:val="004A3DAB"/>
    <w:rsid w:val="004A45E3"/>
    <w:rsid w:val="004A5372"/>
    <w:rsid w:val="004A55A1"/>
    <w:rsid w:val="004A5DCC"/>
    <w:rsid w:val="004A63B6"/>
    <w:rsid w:val="004A6419"/>
    <w:rsid w:val="004A68A0"/>
    <w:rsid w:val="004A6D64"/>
    <w:rsid w:val="004B2784"/>
    <w:rsid w:val="004B2D0E"/>
    <w:rsid w:val="004B2FCA"/>
    <w:rsid w:val="004B42B6"/>
    <w:rsid w:val="004B47C8"/>
    <w:rsid w:val="004C00AE"/>
    <w:rsid w:val="004C17FC"/>
    <w:rsid w:val="004C4A50"/>
    <w:rsid w:val="004C5A29"/>
    <w:rsid w:val="004C5E05"/>
    <w:rsid w:val="004C72C2"/>
    <w:rsid w:val="004D1662"/>
    <w:rsid w:val="004D1C8C"/>
    <w:rsid w:val="004D3699"/>
    <w:rsid w:val="004D5AC5"/>
    <w:rsid w:val="004D7643"/>
    <w:rsid w:val="004E04CA"/>
    <w:rsid w:val="004E2121"/>
    <w:rsid w:val="004E2FC8"/>
    <w:rsid w:val="004E7498"/>
    <w:rsid w:val="004F0012"/>
    <w:rsid w:val="004F01F9"/>
    <w:rsid w:val="004F219B"/>
    <w:rsid w:val="004F28D8"/>
    <w:rsid w:val="004F2C33"/>
    <w:rsid w:val="004F513A"/>
    <w:rsid w:val="004F51B8"/>
    <w:rsid w:val="004F7646"/>
    <w:rsid w:val="00500889"/>
    <w:rsid w:val="00500AB3"/>
    <w:rsid w:val="005039A6"/>
    <w:rsid w:val="005063B5"/>
    <w:rsid w:val="00506AC1"/>
    <w:rsid w:val="00510BD9"/>
    <w:rsid w:val="00510D34"/>
    <w:rsid w:val="00513DD9"/>
    <w:rsid w:val="005140B1"/>
    <w:rsid w:val="00514B9A"/>
    <w:rsid w:val="005176AB"/>
    <w:rsid w:val="00517B42"/>
    <w:rsid w:val="005216FA"/>
    <w:rsid w:val="00522140"/>
    <w:rsid w:val="005230E2"/>
    <w:rsid w:val="00523B37"/>
    <w:rsid w:val="005244AF"/>
    <w:rsid w:val="00526AB2"/>
    <w:rsid w:val="00527223"/>
    <w:rsid w:val="00527C59"/>
    <w:rsid w:val="00532E93"/>
    <w:rsid w:val="00533745"/>
    <w:rsid w:val="00534F1D"/>
    <w:rsid w:val="0054172D"/>
    <w:rsid w:val="00541770"/>
    <w:rsid w:val="0054313A"/>
    <w:rsid w:val="00544695"/>
    <w:rsid w:val="00544C6C"/>
    <w:rsid w:val="00546878"/>
    <w:rsid w:val="00550E65"/>
    <w:rsid w:val="00550ED6"/>
    <w:rsid w:val="0055330E"/>
    <w:rsid w:val="0055507C"/>
    <w:rsid w:val="00555221"/>
    <w:rsid w:val="00555DAA"/>
    <w:rsid w:val="00556437"/>
    <w:rsid w:val="00556E61"/>
    <w:rsid w:val="0056321E"/>
    <w:rsid w:val="005639C4"/>
    <w:rsid w:val="00564061"/>
    <w:rsid w:val="005640C7"/>
    <w:rsid w:val="005652AC"/>
    <w:rsid w:val="005654BC"/>
    <w:rsid w:val="005672EB"/>
    <w:rsid w:val="00567A8C"/>
    <w:rsid w:val="0057146E"/>
    <w:rsid w:val="00574813"/>
    <w:rsid w:val="00574E7C"/>
    <w:rsid w:val="0057628D"/>
    <w:rsid w:val="00576568"/>
    <w:rsid w:val="005769DE"/>
    <w:rsid w:val="0058145C"/>
    <w:rsid w:val="00581C6C"/>
    <w:rsid w:val="00583448"/>
    <w:rsid w:val="00583AB2"/>
    <w:rsid w:val="00587579"/>
    <w:rsid w:val="005879E3"/>
    <w:rsid w:val="005908BB"/>
    <w:rsid w:val="00590BE2"/>
    <w:rsid w:val="005913F3"/>
    <w:rsid w:val="00592E0A"/>
    <w:rsid w:val="00593C97"/>
    <w:rsid w:val="00595163"/>
    <w:rsid w:val="005A00E1"/>
    <w:rsid w:val="005A1BF2"/>
    <w:rsid w:val="005A263F"/>
    <w:rsid w:val="005A2A7C"/>
    <w:rsid w:val="005A2FA5"/>
    <w:rsid w:val="005A7426"/>
    <w:rsid w:val="005A742D"/>
    <w:rsid w:val="005B0138"/>
    <w:rsid w:val="005B02B5"/>
    <w:rsid w:val="005B152B"/>
    <w:rsid w:val="005B2D24"/>
    <w:rsid w:val="005B3904"/>
    <w:rsid w:val="005B3BE5"/>
    <w:rsid w:val="005B3F77"/>
    <w:rsid w:val="005B5129"/>
    <w:rsid w:val="005B692B"/>
    <w:rsid w:val="005C089F"/>
    <w:rsid w:val="005C2163"/>
    <w:rsid w:val="005C307B"/>
    <w:rsid w:val="005C4A8C"/>
    <w:rsid w:val="005C4F21"/>
    <w:rsid w:val="005C5A6E"/>
    <w:rsid w:val="005C67A5"/>
    <w:rsid w:val="005C7B74"/>
    <w:rsid w:val="005D1FC4"/>
    <w:rsid w:val="005D2228"/>
    <w:rsid w:val="005E1B5A"/>
    <w:rsid w:val="005E1CC4"/>
    <w:rsid w:val="005E25AA"/>
    <w:rsid w:val="005E37C8"/>
    <w:rsid w:val="005E3F0B"/>
    <w:rsid w:val="005E4FF2"/>
    <w:rsid w:val="005E6D36"/>
    <w:rsid w:val="005F197B"/>
    <w:rsid w:val="005F40D5"/>
    <w:rsid w:val="005F7C8A"/>
    <w:rsid w:val="00602465"/>
    <w:rsid w:val="00604399"/>
    <w:rsid w:val="006062B4"/>
    <w:rsid w:val="00607227"/>
    <w:rsid w:val="00607324"/>
    <w:rsid w:val="00607A54"/>
    <w:rsid w:val="00610D27"/>
    <w:rsid w:val="00613C57"/>
    <w:rsid w:val="00616E9D"/>
    <w:rsid w:val="00617051"/>
    <w:rsid w:val="006219AB"/>
    <w:rsid w:val="00622878"/>
    <w:rsid w:val="00622A71"/>
    <w:rsid w:val="00622CAF"/>
    <w:rsid w:val="00624E1F"/>
    <w:rsid w:val="00625C64"/>
    <w:rsid w:val="00625F5D"/>
    <w:rsid w:val="00633614"/>
    <w:rsid w:val="0063783C"/>
    <w:rsid w:val="00640E64"/>
    <w:rsid w:val="006417A3"/>
    <w:rsid w:val="00642397"/>
    <w:rsid w:val="00642459"/>
    <w:rsid w:val="006455B9"/>
    <w:rsid w:val="0064571E"/>
    <w:rsid w:val="00651521"/>
    <w:rsid w:val="00651688"/>
    <w:rsid w:val="00651B05"/>
    <w:rsid w:val="00651BD2"/>
    <w:rsid w:val="00651C22"/>
    <w:rsid w:val="00652BF5"/>
    <w:rsid w:val="00653A25"/>
    <w:rsid w:val="00656313"/>
    <w:rsid w:val="00657AA4"/>
    <w:rsid w:val="00660775"/>
    <w:rsid w:val="00661DB5"/>
    <w:rsid w:val="006647C1"/>
    <w:rsid w:val="00665596"/>
    <w:rsid w:val="00665B82"/>
    <w:rsid w:val="00665D7A"/>
    <w:rsid w:val="00665EEC"/>
    <w:rsid w:val="00666E5B"/>
    <w:rsid w:val="00667010"/>
    <w:rsid w:val="00671515"/>
    <w:rsid w:val="00671D43"/>
    <w:rsid w:val="006741ED"/>
    <w:rsid w:val="0067678E"/>
    <w:rsid w:val="00677A14"/>
    <w:rsid w:val="00680088"/>
    <w:rsid w:val="0068035F"/>
    <w:rsid w:val="0068091A"/>
    <w:rsid w:val="00681588"/>
    <w:rsid w:val="00684B45"/>
    <w:rsid w:val="00687244"/>
    <w:rsid w:val="00687556"/>
    <w:rsid w:val="00687813"/>
    <w:rsid w:val="00694DA1"/>
    <w:rsid w:val="00694DE9"/>
    <w:rsid w:val="006A069B"/>
    <w:rsid w:val="006A2815"/>
    <w:rsid w:val="006A56EF"/>
    <w:rsid w:val="006A757A"/>
    <w:rsid w:val="006B0F1A"/>
    <w:rsid w:val="006B166E"/>
    <w:rsid w:val="006B3353"/>
    <w:rsid w:val="006B342F"/>
    <w:rsid w:val="006B35F4"/>
    <w:rsid w:val="006B37D3"/>
    <w:rsid w:val="006B384B"/>
    <w:rsid w:val="006B4767"/>
    <w:rsid w:val="006B4832"/>
    <w:rsid w:val="006B56AA"/>
    <w:rsid w:val="006B6D69"/>
    <w:rsid w:val="006C021E"/>
    <w:rsid w:val="006C23EF"/>
    <w:rsid w:val="006C35F3"/>
    <w:rsid w:val="006C54ED"/>
    <w:rsid w:val="006C6D8D"/>
    <w:rsid w:val="006C748C"/>
    <w:rsid w:val="006C7709"/>
    <w:rsid w:val="006D16E5"/>
    <w:rsid w:val="006D4173"/>
    <w:rsid w:val="006D5ED2"/>
    <w:rsid w:val="006D722F"/>
    <w:rsid w:val="006D7995"/>
    <w:rsid w:val="006D7BC4"/>
    <w:rsid w:val="006E088F"/>
    <w:rsid w:val="006E1181"/>
    <w:rsid w:val="006E1BAD"/>
    <w:rsid w:val="006E1FFD"/>
    <w:rsid w:val="006E20BC"/>
    <w:rsid w:val="006E317D"/>
    <w:rsid w:val="006E4FB4"/>
    <w:rsid w:val="006E6651"/>
    <w:rsid w:val="006E6F3F"/>
    <w:rsid w:val="006E72D4"/>
    <w:rsid w:val="006E78E7"/>
    <w:rsid w:val="006F212F"/>
    <w:rsid w:val="006F5285"/>
    <w:rsid w:val="006F6999"/>
    <w:rsid w:val="006F6F99"/>
    <w:rsid w:val="006F70F6"/>
    <w:rsid w:val="006F7243"/>
    <w:rsid w:val="006F7B59"/>
    <w:rsid w:val="00700AED"/>
    <w:rsid w:val="00703FAC"/>
    <w:rsid w:val="00704896"/>
    <w:rsid w:val="00705224"/>
    <w:rsid w:val="00705E90"/>
    <w:rsid w:val="007060AA"/>
    <w:rsid w:val="00706C9B"/>
    <w:rsid w:val="00707C2E"/>
    <w:rsid w:val="0071027A"/>
    <w:rsid w:val="00710F82"/>
    <w:rsid w:val="0071359A"/>
    <w:rsid w:val="007143AF"/>
    <w:rsid w:val="007159C4"/>
    <w:rsid w:val="00717A03"/>
    <w:rsid w:val="00717A6F"/>
    <w:rsid w:val="00717B07"/>
    <w:rsid w:val="00720D20"/>
    <w:rsid w:val="00722A74"/>
    <w:rsid w:val="007241BC"/>
    <w:rsid w:val="007248AB"/>
    <w:rsid w:val="00732929"/>
    <w:rsid w:val="00736EAF"/>
    <w:rsid w:val="00741CAF"/>
    <w:rsid w:val="0074269C"/>
    <w:rsid w:val="007429D0"/>
    <w:rsid w:val="00744015"/>
    <w:rsid w:val="00746D18"/>
    <w:rsid w:val="00747F4C"/>
    <w:rsid w:val="00750282"/>
    <w:rsid w:val="00750F6B"/>
    <w:rsid w:val="00752FD1"/>
    <w:rsid w:val="00753A63"/>
    <w:rsid w:val="007541D2"/>
    <w:rsid w:val="007554DC"/>
    <w:rsid w:val="007565FE"/>
    <w:rsid w:val="007606E7"/>
    <w:rsid w:val="00761852"/>
    <w:rsid w:val="007655B0"/>
    <w:rsid w:val="00772190"/>
    <w:rsid w:val="00772BC1"/>
    <w:rsid w:val="00774E1E"/>
    <w:rsid w:val="007759EC"/>
    <w:rsid w:val="007760CF"/>
    <w:rsid w:val="00777134"/>
    <w:rsid w:val="00777221"/>
    <w:rsid w:val="00777395"/>
    <w:rsid w:val="007779E0"/>
    <w:rsid w:val="00780123"/>
    <w:rsid w:val="007801D4"/>
    <w:rsid w:val="00780C6E"/>
    <w:rsid w:val="00780F4A"/>
    <w:rsid w:val="0078131D"/>
    <w:rsid w:val="00786CF3"/>
    <w:rsid w:val="00787105"/>
    <w:rsid w:val="00787178"/>
    <w:rsid w:val="00787181"/>
    <w:rsid w:val="00790750"/>
    <w:rsid w:val="00791259"/>
    <w:rsid w:val="00792410"/>
    <w:rsid w:val="00792EFD"/>
    <w:rsid w:val="007948DB"/>
    <w:rsid w:val="007A0DC0"/>
    <w:rsid w:val="007A2CE1"/>
    <w:rsid w:val="007A5E40"/>
    <w:rsid w:val="007A6E8D"/>
    <w:rsid w:val="007B1853"/>
    <w:rsid w:val="007B2BBF"/>
    <w:rsid w:val="007B2BC1"/>
    <w:rsid w:val="007B3405"/>
    <w:rsid w:val="007B400F"/>
    <w:rsid w:val="007B6294"/>
    <w:rsid w:val="007B742B"/>
    <w:rsid w:val="007C1531"/>
    <w:rsid w:val="007C224A"/>
    <w:rsid w:val="007C2B6F"/>
    <w:rsid w:val="007C311B"/>
    <w:rsid w:val="007C5D49"/>
    <w:rsid w:val="007D025A"/>
    <w:rsid w:val="007D36C9"/>
    <w:rsid w:val="007D4D14"/>
    <w:rsid w:val="007D5033"/>
    <w:rsid w:val="007D7478"/>
    <w:rsid w:val="007D7C59"/>
    <w:rsid w:val="007E55F8"/>
    <w:rsid w:val="007E5796"/>
    <w:rsid w:val="007E6434"/>
    <w:rsid w:val="007F5ABA"/>
    <w:rsid w:val="007F66E5"/>
    <w:rsid w:val="007F6EE6"/>
    <w:rsid w:val="007F7716"/>
    <w:rsid w:val="00800E29"/>
    <w:rsid w:val="00802991"/>
    <w:rsid w:val="008035AB"/>
    <w:rsid w:val="008041CD"/>
    <w:rsid w:val="008125F7"/>
    <w:rsid w:val="00812865"/>
    <w:rsid w:val="0081392F"/>
    <w:rsid w:val="00813F68"/>
    <w:rsid w:val="00814401"/>
    <w:rsid w:val="00815A14"/>
    <w:rsid w:val="00817682"/>
    <w:rsid w:val="00817E39"/>
    <w:rsid w:val="00820D14"/>
    <w:rsid w:val="00820E0B"/>
    <w:rsid w:val="00821F2B"/>
    <w:rsid w:val="00823C4B"/>
    <w:rsid w:val="0082450C"/>
    <w:rsid w:val="00826E2F"/>
    <w:rsid w:val="00830F6B"/>
    <w:rsid w:val="00831775"/>
    <w:rsid w:val="008319A1"/>
    <w:rsid w:val="00832301"/>
    <w:rsid w:val="0083517F"/>
    <w:rsid w:val="00837A92"/>
    <w:rsid w:val="008430BC"/>
    <w:rsid w:val="008439A7"/>
    <w:rsid w:val="00845019"/>
    <w:rsid w:val="00846585"/>
    <w:rsid w:val="008471EA"/>
    <w:rsid w:val="00850AF0"/>
    <w:rsid w:val="00854318"/>
    <w:rsid w:val="00855A35"/>
    <w:rsid w:val="0085692E"/>
    <w:rsid w:val="00856E35"/>
    <w:rsid w:val="008576D6"/>
    <w:rsid w:val="00857E19"/>
    <w:rsid w:val="00862270"/>
    <w:rsid w:val="00862BC4"/>
    <w:rsid w:val="00862CAC"/>
    <w:rsid w:val="0086470F"/>
    <w:rsid w:val="00866E16"/>
    <w:rsid w:val="00870D2F"/>
    <w:rsid w:val="008724A7"/>
    <w:rsid w:val="008729E1"/>
    <w:rsid w:val="008741AC"/>
    <w:rsid w:val="00874CD0"/>
    <w:rsid w:val="00875CEC"/>
    <w:rsid w:val="0088168A"/>
    <w:rsid w:val="00882D8E"/>
    <w:rsid w:val="00883279"/>
    <w:rsid w:val="00884A02"/>
    <w:rsid w:val="008869E6"/>
    <w:rsid w:val="00887F10"/>
    <w:rsid w:val="00890D9E"/>
    <w:rsid w:val="00890EDD"/>
    <w:rsid w:val="00894F62"/>
    <w:rsid w:val="00895478"/>
    <w:rsid w:val="00897247"/>
    <w:rsid w:val="008972AF"/>
    <w:rsid w:val="0089788A"/>
    <w:rsid w:val="00897B30"/>
    <w:rsid w:val="008A5ECA"/>
    <w:rsid w:val="008A68E2"/>
    <w:rsid w:val="008A7F21"/>
    <w:rsid w:val="008B0AE4"/>
    <w:rsid w:val="008B4D93"/>
    <w:rsid w:val="008B4F83"/>
    <w:rsid w:val="008B6B93"/>
    <w:rsid w:val="008B7DEF"/>
    <w:rsid w:val="008C240A"/>
    <w:rsid w:val="008C2979"/>
    <w:rsid w:val="008C2D7C"/>
    <w:rsid w:val="008C372D"/>
    <w:rsid w:val="008C50D1"/>
    <w:rsid w:val="008C637D"/>
    <w:rsid w:val="008C6899"/>
    <w:rsid w:val="008C7A07"/>
    <w:rsid w:val="008D16A9"/>
    <w:rsid w:val="008D1B05"/>
    <w:rsid w:val="008D1BAB"/>
    <w:rsid w:val="008D250E"/>
    <w:rsid w:val="008D5329"/>
    <w:rsid w:val="008D5828"/>
    <w:rsid w:val="008D5F29"/>
    <w:rsid w:val="008D78DF"/>
    <w:rsid w:val="008E0B51"/>
    <w:rsid w:val="008E1026"/>
    <w:rsid w:val="008E140E"/>
    <w:rsid w:val="008E17DB"/>
    <w:rsid w:val="008E2E77"/>
    <w:rsid w:val="008E463B"/>
    <w:rsid w:val="008E66FB"/>
    <w:rsid w:val="008F0039"/>
    <w:rsid w:val="008F591B"/>
    <w:rsid w:val="00901630"/>
    <w:rsid w:val="00904B77"/>
    <w:rsid w:val="00904E74"/>
    <w:rsid w:val="00905D05"/>
    <w:rsid w:val="00907FE7"/>
    <w:rsid w:val="00911164"/>
    <w:rsid w:val="00913EEB"/>
    <w:rsid w:val="0091489D"/>
    <w:rsid w:val="00916451"/>
    <w:rsid w:val="00917AE2"/>
    <w:rsid w:val="00920A46"/>
    <w:rsid w:val="00924EB6"/>
    <w:rsid w:val="00931B01"/>
    <w:rsid w:val="00932BCE"/>
    <w:rsid w:val="009340BB"/>
    <w:rsid w:val="0093537A"/>
    <w:rsid w:val="00940A49"/>
    <w:rsid w:val="009457CC"/>
    <w:rsid w:val="00946B3E"/>
    <w:rsid w:val="00950447"/>
    <w:rsid w:val="00952B51"/>
    <w:rsid w:val="00953CA4"/>
    <w:rsid w:val="009548D0"/>
    <w:rsid w:val="00954C35"/>
    <w:rsid w:val="00954EDE"/>
    <w:rsid w:val="009574F4"/>
    <w:rsid w:val="009621EE"/>
    <w:rsid w:val="00963389"/>
    <w:rsid w:val="00963F7C"/>
    <w:rsid w:val="00965091"/>
    <w:rsid w:val="00965166"/>
    <w:rsid w:val="00965E7E"/>
    <w:rsid w:val="00967759"/>
    <w:rsid w:val="00970A84"/>
    <w:rsid w:val="009725DA"/>
    <w:rsid w:val="0097364A"/>
    <w:rsid w:val="00973A89"/>
    <w:rsid w:val="0097466E"/>
    <w:rsid w:val="00974805"/>
    <w:rsid w:val="00977C48"/>
    <w:rsid w:val="00980AAD"/>
    <w:rsid w:val="00987C97"/>
    <w:rsid w:val="00991EDB"/>
    <w:rsid w:val="009921B8"/>
    <w:rsid w:val="00992ADD"/>
    <w:rsid w:val="00995854"/>
    <w:rsid w:val="00996A24"/>
    <w:rsid w:val="00997411"/>
    <w:rsid w:val="009A36C2"/>
    <w:rsid w:val="009A3B40"/>
    <w:rsid w:val="009A3E5B"/>
    <w:rsid w:val="009A600F"/>
    <w:rsid w:val="009B4913"/>
    <w:rsid w:val="009B5073"/>
    <w:rsid w:val="009B5D04"/>
    <w:rsid w:val="009B6890"/>
    <w:rsid w:val="009B6FD6"/>
    <w:rsid w:val="009B7462"/>
    <w:rsid w:val="009B7BF8"/>
    <w:rsid w:val="009C1427"/>
    <w:rsid w:val="009C1BA8"/>
    <w:rsid w:val="009C26F0"/>
    <w:rsid w:val="009C46B6"/>
    <w:rsid w:val="009C5F13"/>
    <w:rsid w:val="009C7E5C"/>
    <w:rsid w:val="009D0D50"/>
    <w:rsid w:val="009D1918"/>
    <w:rsid w:val="009D3603"/>
    <w:rsid w:val="009D3C79"/>
    <w:rsid w:val="009D41F1"/>
    <w:rsid w:val="009D4A94"/>
    <w:rsid w:val="009D70BE"/>
    <w:rsid w:val="009D7176"/>
    <w:rsid w:val="009D7390"/>
    <w:rsid w:val="009D78C7"/>
    <w:rsid w:val="009E3668"/>
    <w:rsid w:val="009E52D5"/>
    <w:rsid w:val="009E53E1"/>
    <w:rsid w:val="009E5B8B"/>
    <w:rsid w:val="009E60E6"/>
    <w:rsid w:val="009E6B70"/>
    <w:rsid w:val="009E7BB8"/>
    <w:rsid w:val="009E7D6E"/>
    <w:rsid w:val="009F0B43"/>
    <w:rsid w:val="009F1B32"/>
    <w:rsid w:val="009F1B37"/>
    <w:rsid w:val="009F3FC4"/>
    <w:rsid w:val="009F4917"/>
    <w:rsid w:val="009F5A31"/>
    <w:rsid w:val="00A017D3"/>
    <w:rsid w:val="00A01B76"/>
    <w:rsid w:val="00A039CE"/>
    <w:rsid w:val="00A03DAB"/>
    <w:rsid w:val="00A04418"/>
    <w:rsid w:val="00A07307"/>
    <w:rsid w:val="00A07B45"/>
    <w:rsid w:val="00A1096C"/>
    <w:rsid w:val="00A1180A"/>
    <w:rsid w:val="00A1211A"/>
    <w:rsid w:val="00A123A1"/>
    <w:rsid w:val="00A12B80"/>
    <w:rsid w:val="00A12EF5"/>
    <w:rsid w:val="00A12F76"/>
    <w:rsid w:val="00A141A3"/>
    <w:rsid w:val="00A14570"/>
    <w:rsid w:val="00A145B4"/>
    <w:rsid w:val="00A1497B"/>
    <w:rsid w:val="00A14E16"/>
    <w:rsid w:val="00A172AC"/>
    <w:rsid w:val="00A179FB"/>
    <w:rsid w:val="00A20282"/>
    <w:rsid w:val="00A23FAD"/>
    <w:rsid w:val="00A24AF0"/>
    <w:rsid w:val="00A26D54"/>
    <w:rsid w:val="00A27B2A"/>
    <w:rsid w:val="00A27E94"/>
    <w:rsid w:val="00A3099C"/>
    <w:rsid w:val="00A31F1F"/>
    <w:rsid w:val="00A324D0"/>
    <w:rsid w:val="00A32C97"/>
    <w:rsid w:val="00A33A11"/>
    <w:rsid w:val="00A33BE7"/>
    <w:rsid w:val="00A33D33"/>
    <w:rsid w:val="00A34426"/>
    <w:rsid w:val="00A3444C"/>
    <w:rsid w:val="00A34859"/>
    <w:rsid w:val="00A35124"/>
    <w:rsid w:val="00A36EB6"/>
    <w:rsid w:val="00A44CA4"/>
    <w:rsid w:val="00A46096"/>
    <w:rsid w:val="00A46449"/>
    <w:rsid w:val="00A4707C"/>
    <w:rsid w:val="00A50546"/>
    <w:rsid w:val="00A52107"/>
    <w:rsid w:val="00A53F97"/>
    <w:rsid w:val="00A54ED9"/>
    <w:rsid w:val="00A5767A"/>
    <w:rsid w:val="00A61032"/>
    <w:rsid w:val="00A62245"/>
    <w:rsid w:val="00A62DB0"/>
    <w:rsid w:val="00A64281"/>
    <w:rsid w:val="00A65921"/>
    <w:rsid w:val="00A65F0A"/>
    <w:rsid w:val="00A672B6"/>
    <w:rsid w:val="00A720AF"/>
    <w:rsid w:val="00A72296"/>
    <w:rsid w:val="00A7367F"/>
    <w:rsid w:val="00A7607E"/>
    <w:rsid w:val="00A76357"/>
    <w:rsid w:val="00A7783A"/>
    <w:rsid w:val="00A8413E"/>
    <w:rsid w:val="00A875FE"/>
    <w:rsid w:val="00A87A50"/>
    <w:rsid w:val="00A9151F"/>
    <w:rsid w:val="00A932D6"/>
    <w:rsid w:val="00A95F24"/>
    <w:rsid w:val="00A96149"/>
    <w:rsid w:val="00A965D1"/>
    <w:rsid w:val="00A97D39"/>
    <w:rsid w:val="00A97E74"/>
    <w:rsid w:val="00AA4236"/>
    <w:rsid w:val="00AA77F8"/>
    <w:rsid w:val="00AA789C"/>
    <w:rsid w:val="00AA7BB7"/>
    <w:rsid w:val="00AB36DF"/>
    <w:rsid w:val="00AB5E0C"/>
    <w:rsid w:val="00AC1C86"/>
    <w:rsid w:val="00AC21C2"/>
    <w:rsid w:val="00AC29F5"/>
    <w:rsid w:val="00AC4673"/>
    <w:rsid w:val="00AC6CA7"/>
    <w:rsid w:val="00AC7B6C"/>
    <w:rsid w:val="00AD4A11"/>
    <w:rsid w:val="00AD4B9D"/>
    <w:rsid w:val="00AD51A5"/>
    <w:rsid w:val="00AD5AEE"/>
    <w:rsid w:val="00AE0FD3"/>
    <w:rsid w:val="00AE2104"/>
    <w:rsid w:val="00AE2C36"/>
    <w:rsid w:val="00AE4052"/>
    <w:rsid w:val="00AE6D27"/>
    <w:rsid w:val="00AF15F1"/>
    <w:rsid w:val="00AF18A0"/>
    <w:rsid w:val="00AF2E56"/>
    <w:rsid w:val="00B0092B"/>
    <w:rsid w:val="00B00B36"/>
    <w:rsid w:val="00B014DF"/>
    <w:rsid w:val="00B04A05"/>
    <w:rsid w:val="00B053A6"/>
    <w:rsid w:val="00B05A28"/>
    <w:rsid w:val="00B07468"/>
    <w:rsid w:val="00B1125C"/>
    <w:rsid w:val="00B1150C"/>
    <w:rsid w:val="00B1198D"/>
    <w:rsid w:val="00B12E15"/>
    <w:rsid w:val="00B12F84"/>
    <w:rsid w:val="00B13631"/>
    <w:rsid w:val="00B14608"/>
    <w:rsid w:val="00B14FC1"/>
    <w:rsid w:val="00B14FC9"/>
    <w:rsid w:val="00B15B8E"/>
    <w:rsid w:val="00B15E9D"/>
    <w:rsid w:val="00B21DB7"/>
    <w:rsid w:val="00B222F5"/>
    <w:rsid w:val="00B25F4C"/>
    <w:rsid w:val="00B2681D"/>
    <w:rsid w:val="00B26B2F"/>
    <w:rsid w:val="00B272CE"/>
    <w:rsid w:val="00B37117"/>
    <w:rsid w:val="00B37E12"/>
    <w:rsid w:val="00B42102"/>
    <w:rsid w:val="00B44CBE"/>
    <w:rsid w:val="00B45510"/>
    <w:rsid w:val="00B45516"/>
    <w:rsid w:val="00B47855"/>
    <w:rsid w:val="00B51CA1"/>
    <w:rsid w:val="00B51EE4"/>
    <w:rsid w:val="00B53810"/>
    <w:rsid w:val="00B56C89"/>
    <w:rsid w:val="00B6139A"/>
    <w:rsid w:val="00B6182A"/>
    <w:rsid w:val="00B62A8D"/>
    <w:rsid w:val="00B65101"/>
    <w:rsid w:val="00B663F5"/>
    <w:rsid w:val="00B66907"/>
    <w:rsid w:val="00B671C1"/>
    <w:rsid w:val="00B67D86"/>
    <w:rsid w:val="00B71031"/>
    <w:rsid w:val="00B71253"/>
    <w:rsid w:val="00B7205F"/>
    <w:rsid w:val="00B73D51"/>
    <w:rsid w:val="00B74A89"/>
    <w:rsid w:val="00B75D24"/>
    <w:rsid w:val="00B7641A"/>
    <w:rsid w:val="00B84B69"/>
    <w:rsid w:val="00B850DD"/>
    <w:rsid w:val="00B85516"/>
    <w:rsid w:val="00B90C63"/>
    <w:rsid w:val="00B90F3E"/>
    <w:rsid w:val="00B93A7D"/>
    <w:rsid w:val="00BA0FFF"/>
    <w:rsid w:val="00BA1668"/>
    <w:rsid w:val="00BA3D4D"/>
    <w:rsid w:val="00BA55AD"/>
    <w:rsid w:val="00BA65BF"/>
    <w:rsid w:val="00BA7409"/>
    <w:rsid w:val="00BA7626"/>
    <w:rsid w:val="00BB0408"/>
    <w:rsid w:val="00BB0DEC"/>
    <w:rsid w:val="00BB1116"/>
    <w:rsid w:val="00BB1E79"/>
    <w:rsid w:val="00BB347A"/>
    <w:rsid w:val="00BB3CBF"/>
    <w:rsid w:val="00BB4BA3"/>
    <w:rsid w:val="00BB4D85"/>
    <w:rsid w:val="00BB5F19"/>
    <w:rsid w:val="00BB784F"/>
    <w:rsid w:val="00BC419A"/>
    <w:rsid w:val="00BC41D5"/>
    <w:rsid w:val="00BC7408"/>
    <w:rsid w:val="00BD2BD6"/>
    <w:rsid w:val="00BD5B8C"/>
    <w:rsid w:val="00BD610E"/>
    <w:rsid w:val="00BD7881"/>
    <w:rsid w:val="00BE5BBF"/>
    <w:rsid w:val="00BE7F6E"/>
    <w:rsid w:val="00BF10DB"/>
    <w:rsid w:val="00BF46CA"/>
    <w:rsid w:val="00BF4CCA"/>
    <w:rsid w:val="00BF5AC1"/>
    <w:rsid w:val="00BF7DCD"/>
    <w:rsid w:val="00C041C8"/>
    <w:rsid w:val="00C05C19"/>
    <w:rsid w:val="00C076B3"/>
    <w:rsid w:val="00C108BE"/>
    <w:rsid w:val="00C11A6D"/>
    <w:rsid w:val="00C1486B"/>
    <w:rsid w:val="00C14957"/>
    <w:rsid w:val="00C211ED"/>
    <w:rsid w:val="00C22A79"/>
    <w:rsid w:val="00C27171"/>
    <w:rsid w:val="00C303DF"/>
    <w:rsid w:val="00C30810"/>
    <w:rsid w:val="00C3378E"/>
    <w:rsid w:val="00C348BF"/>
    <w:rsid w:val="00C35C4F"/>
    <w:rsid w:val="00C36893"/>
    <w:rsid w:val="00C42C7F"/>
    <w:rsid w:val="00C45F6A"/>
    <w:rsid w:val="00C501DE"/>
    <w:rsid w:val="00C504F6"/>
    <w:rsid w:val="00C50A41"/>
    <w:rsid w:val="00C511B0"/>
    <w:rsid w:val="00C51622"/>
    <w:rsid w:val="00C52645"/>
    <w:rsid w:val="00C5325A"/>
    <w:rsid w:val="00C54433"/>
    <w:rsid w:val="00C552C1"/>
    <w:rsid w:val="00C56A91"/>
    <w:rsid w:val="00C570B4"/>
    <w:rsid w:val="00C60017"/>
    <w:rsid w:val="00C6418D"/>
    <w:rsid w:val="00C66FFB"/>
    <w:rsid w:val="00C6761B"/>
    <w:rsid w:val="00C71C73"/>
    <w:rsid w:val="00C746F0"/>
    <w:rsid w:val="00C77E13"/>
    <w:rsid w:val="00C827F1"/>
    <w:rsid w:val="00C82DD7"/>
    <w:rsid w:val="00C8411C"/>
    <w:rsid w:val="00C86947"/>
    <w:rsid w:val="00C9059B"/>
    <w:rsid w:val="00C90ED9"/>
    <w:rsid w:val="00C913BE"/>
    <w:rsid w:val="00C919CD"/>
    <w:rsid w:val="00C926D7"/>
    <w:rsid w:val="00C9377E"/>
    <w:rsid w:val="00C946EF"/>
    <w:rsid w:val="00C97581"/>
    <w:rsid w:val="00CA10EF"/>
    <w:rsid w:val="00CA1801"/>
    <w:rsid w:val="00CA2114"/>
    <w:rsid w:val="00CA2B0D"/>
    <w:rsid w:val="00CA3669"/>
    <w:rsid w:val="00CA3C86"/>
    <w:rsid w:val="00CA610A"/>
    <w:rsid w:val="00CA6CE8"/>
    <w:rsid w:val="00CB48CE"/>
    <w:rsid w:val="00CC0752"/>
    <w:rsid w:val="00CC237C"/>
    <w:rsid w:val="00CC2AC1"/>
    <w:rsid w:val="00CC37A0"/>
    <w:rsid w:val="00CC3EE7"/>
    <w:rsid w:val="00CC485F"/>
    <w:rsid w:val="00CC505A"/>
    <w:rsid w:val="00CC5888"/>
    <w:rsid w:val="00CD0A7D"/>
    <w:rsid w:val="00CD14FB"/>
    <w:rsid w:val="00CD2C6B"/>
    <w:rsid w:val="00CD35B6"/>
    <w:rsid w:val="00CD4E2D"/>
    <w:rsid w:val="00CD57F5"/>
    <w:rsid w:val="00CD5891"/>
    <w:rsid w:val="00CD7316"/>
    <w:rsid w:val="00CE0425"/>
    <w:rsid w:val="00CE48BC"/>
    <w:rsid w:val="00CE5640"/>
    <w:rsid w:val="00CE60B0"/>
    <w:rsid w:val="00CE715E"/>
    <w:rsid w:val="00CF0AA9"/>
    <w:rsid w:val="00CF145B"/>
    <w:rsid w:val="00CF6A04"/>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A73"/>
    <w:rsid w:val="00D25BC2"/>
    <w:rsid w:val="00D26460"/>
    <w:rsid w:val="00D318C8"/>
    <w:rsid w:val="00D322D0"/>
    <w:rsid w:val="00D35E7B"/>
    <w:rsid w:val="00D36366"/>
    <w:rsid w:val="00D36623"/>
    <w:rsid w:val="00D36876"/>
    <w:rsid w:val="00D36877"/>
    <w:rsid w:val="00D41C92"/>
    <w:rsid w:val="00D44182"/>
    <w:rsid w:val="00D452F6"/>
    <w:rsid w:val="00D45783"/>
    <w:rsid w:val="00D46096"/>
    <w:rsid w:val="00D51647"/>
    <w:rsid w:val="00D52E27"/>
    <w:rsid w:val="00D558AB"/>
    <w:rsid w:val="00D55C39"/>
    <w:rsid w:val="00D562D1"/>
    <w:rsid w:val="00D60FFF"/>
    <w:rsid w:val="00D621C7"/>
    <w:rsid w:val="00D65780"/>
    <w:rsid w:val="00D668C1"/>
    <w:rsid w:val="00D668F5"/>
    <w:rsid w:val="00D66D58"/>
    <w:rsid w:val="00D7066C"/>
    <w:rsid w:val="00D714F1"/>
    <w:rsid w:val="00D71B79"/>
    <w:rsid w:val="00D71E4F"/>
    <w:rsid w:val="00D72253"/>
    <w:rsid w:val="00D73E34"/>
    <w:rsid w:val="00D749B2"/>
    <w:rsid w:val="00D76B9F"/>
    <w:rsid w:val="00D76FDE"/>
    <w:rsid w:val="00D81383"/>
    <w:rsid w:val="00D8160E"/>
    <w:rsid w:val="00D83679"/>
    <w:rsid w:val="00D8390C"/>
    <w:rsid w:val="00D84CF9"/>
    <w:rsid w:val="00D86C11"/>
    <w:rsid w:val="00D87D30"/>
    <w:rsid w:val="00D90225"/>
    <w:rsid w:val="00D9262F"/>
    <w:rsid w:val="00D930B0"/>
    <w:rsid w:val="00D933FE"/>
    <w:rsid w:val="00D9768B"/>
    <w:rsid w:val="00D97F50"/>
    <w:rsid w:val="00DA1A39"/>
    <w:rsid w:val="00DA67A9"/>
    <w:rsid w:val="00DA6A22"/>
    <w:rsid w:val="00DB4A8B"/>
    <w:rsid w:val="00DB4AC5"/>
    <w:rsid w:val="00DB4BBD"/>
    <w:rsid w:val="00DC18FA"/>
    <w:rsid w:val="00DC1D65"/>
    <w:rsid w:val="00DC264C"/>
    <w:rsid w:val="00DC2E8A"/>
    <w:rsid w:val="00DC3376"/>
    <w:rsid w:val="00DC38CD"/>
    <w:rsid w:val="00DC5154"/>
    <w:rsid w:val="00DC51DF"/>
    <w:rsid w:val="00DC56BA"/>
    <w:rsid w:val="00DC5780"/>
    <w:rsid w:val="00DD1DF4"/>
    <w:rsid w:val="00DD2254"/>
    <w:rsid w:val="00DD2623"/>
    <w:rsid w:val="00DD50D3"/>
    <w:rsid w:val="00DD687F"/>
    <w:rsid w:val="00DE056C"/>
    <w:rsid w:val="00DE0FF2"/>
    <w:rsid w:val="00DE13D7"/>
    <w:rsid w:val="00DE14E5"/>
    <w:rsid w:val="00DE39E4"/>
    <w:rsid w:val="00DE6A7C"/>
    <w:rsid w:val="00DE7E32"/>
    <w:rsid w:val="00DF1F32"/>
    <w:rsid w:val="00DF2699"/>
    <w:rsid w:val="00DF3676"/>
    <w:rsid w:val="00DF3FDD"/>
    <w:rsid w:val="00DF6873"/>
    <w:rsid w:val="00DF69FF"/>
    <w:rsid w:val="00DF7AF1"/>
    <w:rsid w:val="00E00BA4"/>
    <w:rsid w:val="00E05F30"/>
    <w:rsid w:val="00E06D30"/>
    <w:rsid w:val="00E06E0B"/>
    <w:rsid w:val="00E112BD"/>
    <w:rsid w:val="00E115A9"/>
    <w:rsid w:val="00E11B90"/>
    <w:rsid w:val="00E126DB"/>
    <w:rsid w:val="00E12771"/>
    <w:rsid w:val="00E164B9"/>
    <w:rsid w:val="00E178CC"/>
    <w:rsid w:val="00E23781"/>
    <w:rsid w:val="00E25D59"/>
    <w:rsid w:val="00E26DC3"/>
    <w:rsid w:val="00E27412"/>
    <w:rsid w:val="00E3548C"/>
    <w:rsid w:val="00E37DB8"/>
    <w:rsid w:val="00E40ABA"/>
    <w:rsid w:val="00E40DD4"/>
    <w:rsid w:val="00E44092"/>
    <w:rsid w:val="00E44116"/>
    <w:rsid w:val="00E442E8"/>
    <w:rsid w:val="00E45D8F"/>
    <w:rsid w:val="00E45EAA"/>
    <w:rsid w:val="00E51771"/>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06E"/>
    <w:rsid w:val="00E77F86"/>
    <w:rsid w:val="00E802FD"/>
    <w:rsid w:val="00E80A52"/>
    <w:rsid w:val="00E8135A"/>
    <w:rsid w:val="00E824CC"/>
    <w:rsid w:val="00E8463B"/>
    <w:rsid w:val="00E84DA7"/>
    <w:rsid w:val="00E871C5"/>
    <w:rsid w:val="00E907ED"/>
    <w:rsid w:val="00E909CE"/>
    <w:rsid w:val="00E90E82"/>
    <w:rsid w:val="00E948F9"/>
    <w:rsid w:val="00EA1FEF"/>
    <w:rsid w:val="00EA22BF"/>
    <w:rsid w:val="00EA52FF"/>
    <w:rsid w:val="00EA561C"/>
    <w:rsid w:val="00EA5E37"/>
    <w:rsid w:val="00EA5F2E"/>
    <w:rsid w:val="00EB0EBC"/>
    <w:rsid w:val="00EB25BC"/>
    <w:rsid w:val="00EB5614"/>
    <w:rsid w:val="00EB62C1"/>
    <w:rsid w:val="00EC0774"/>
    <w:rsid w:val="00EC126D"/>
    <w:rsid w:val="00EC4888"/>
    <w:rsid w:val="00EC594C"/>
    <w:rsid w:val="00EC6310"/>
    <w:rsid w:val="00ED0211"/>
    <w:rsid w:val="00ED23EC"/>
    <w:rsid w:val="00ED3DFF"/>
    <w:rsid w:val="00ED3F0F"/>
    <w:rsid w:val="00ED4389"/>
    <w:rsid w:val="00ED5F4C"/>
    <w:rsid w:val="00ED6E83"/>
    <w:rsid w:val="00ED7655"/>
    <w:rsid w:val="00EE3051"/>
    <w:rsid w:val="00EE4002"/>
    <w:rsid w:val="00EE45C1"/>
    <w:rsid w:val="00EE4D71"/>
    <w:rsid w:val="00EF0041"/>
    <w:rsid w:val="00EF087F"/>
    <w:rsid w:val="00EF2215"/>
    <w:rsid w:val="00EF286C"/>
    <w:rsid w:val="00EF29FA"/>
    <w:rsid w:val="00EF3631"/>
    <w:rsid w:val="00EF3684"/>
    <w:rsid w:val="00EF36C1"/>
    <w:rsid w:val="00EF3B0A"/>
    <w:rsid w:val="00EF3E54"/>
    <w:rsid w:val="00EF5309"/>
    <w:rsid w:val="00EF611B"/>
    <w:rsid w:val="00EF61DA"/>
    <w:rsid w:val="00EF6ED1"/>
    <w:rsid w:val="00EF785F"/>
    <w:rsid w:val="00F043FE"/>
    <w:rsid w:val="00F05D54"/>
    <w:rsid w:val="00F061EC"/>
    <w:rsid w:val="00F0659B"/>
    <w:rsid w:val="00F066C9"/>
    <w:rsid w:val="00F11515"/>
    <w:rsid w:val="00F1281D"/>
    <w:rsid w:val="00F174B7"/>
    <w:rsid w:val="00F17821"/>
    <w:rsid w:val="00F200CA"/>
    <w:rsid w:val="00F20B10"/>
    <w:rsid w:val="00F20CD1"/>
    <w:rsid w:val="00F240C8"/>
    <w:rsid w:val="00F26143"/>
    <w:rsid w:val="00F30218"/>
    <w:rsid w:val="00F3084B"/>
    <w:rsid w:val="00F31292"/>
    <w:rsid w:val="00F31299"/>
    <w:rsid w:val="00F32833"/>
    <w:rsid w:val="00F32AC5"/>
    <w:rsid w:val="00F34A0D"/>
    <w:rsid w:val="00F40956"/>
    <w:rsid w:val="00F4151C"/>
    <w:rsid w:val="00F41A70"/>
    <w:rsid w:val="00F44CC4"/>
    <w:rsid w:val="00F455DF"/>
    <w:rsid w:val="00F5100D"/>
    <w:rsid w:val="00F520AF"/>
    <w:rsid w:val="00F53EA2"/>
    <w:rsid w:val="00F551A5"/>
    <w:rsid w:val="00F55FA5"/>
    <w:rsid w:val="00F5636C"/>
    <w:rsid w:val="00F6084A"/>
    <w:rsid w:val="00F613B8"/>
    <w:rsid w:val="00F6245D"/>
    <w:rsid w:val="00F64BBB"/>
    <w:rsid w:val="00F65022"/>
    <w:rsid w:val="00F708CB"/>
    <w:rsid w:val="00F741C6"/>
    <w:rsid w:val="00F76EE3"/>
    <w:rsid w:val="00F8020E"/>
    <w:rsid w:val="00F81E95"/>
    <w:rsid w:val="00F84AA7"/>
    <w:rsid w:val="00F85378"/>
    <w:rsid w:val="00F877D0"/>
    <w:rsid w:val="00F91201"/>
    <w:rsid w:val="00F9506F"/>
    <w:rsid w:val="00F9518B"/>
    <w:rsid w:val="00F95D05"/>
    <w:rsid w:val="00F960B2"/>
    <w:rsid w:val="00F96608"/>
    <w:rsid w:val="00F96662"/>
    <w:rsid w:val="00FA00D4"/>
    <w:rsid w:val="00FA086F"/>
    <w:rsid w:val="00FA148E"/>
    <w:rsid w:val="00FA1F7C"/>
    <w:rsid w:val="00FA35C7"/>
    <w:rsid w:val="00FA4E37"/>
    <w:rsid w:val="00FA68F6"/>
    <w:rsid w:val="00FA7E53"/>
    <w:rsid w:val="00FB0624"/>
    <w:rsid w:val="00FB0AA1"/>
    <w:rsid w:val="00FB0C41"/>
    <w:rsid w:val="00FB1300"/>
    <w:rsid w:val="00FB1E34"/>
    <w:rsid w:val="00FB4C69"/>
    <w:rsid w:val="00FB5B12"/>
    <w:rsid w:val="00FB793F"/>
    <w:rsid w:val="00FC12B9"/>
    <w:rsid w:val="00FC480B"/>
    <w:rsid w:val="00FC48CD"/>
    <w:rsid w:val="00FC4B3B"/>
    <w:rsid w:val="00FC630B"/>
    <w:rsid w:val="00FC63E7"/>
    <w:rsid w:val="00FC6AB1"/>
    <w:rsid w:val="00FC72E3"/>
    <w:rsid w:val="00FD1C46"/>
    <w:rsid w:val="00FD1F69"/>
    <w:rsid w:val="00FD256D"/>
    <w:rsid w:val="00FD3239"/>
    <w:rsid w:val="00FD350C"/>
    <w:rsid w:val="00FD442B"/>
    <w:rsid w:val="00FD4444"/>
    <w:rsid w:val="00FD531C"/>
    <w:rsid w:val="00FD58DB"/>
    <w:rsid w:val="00FD69D1"/>
    <w:rsid w:val="00FD6A50"/>
    <w:rsid w:val="00FD6E46"/>
    <w:rsid w:val="00FD7911"/>
    <w:rsid w:val="00FD7DC2"/>
    <w:rsid w:val="00FE0621"/>
    <w:rsid w:val="00FE23B8"/>
    <w:rsid w:val="00FE4F1C"/>
    <w:rsid w:val="00FE5310"/>
    <w:rsid w:val="00FE6BBA"/>
    <w:rsid w:val="00FF0BC1"/>
    <w:rsid w:val="00FF1D6D"/>
    <w:rsid w:val="00FF25D2"/>
    <w:rsid w:val="00FF2654"/>
    <w:rsid w:val="00FF44A3"/>
    <w:rsid w:val="00FF517D"/>
    <w:rsid w:val="00FF5E91"/>
    <w:rsid w:val="00FF726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 w:type="paragraph" w:styleId="NormalWeb">
    <w:name w:val="Normal (Web)"/>
    <w:basedOn w:val="Normal"/>
    <w:uiPriority w:val="99"/>
    <w:semiHidden/>
    <w:unhideWhenUsed/>
    <w:rsid w:val="00EB0EBC"/>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035F"/>
    <w:pPr>
      <w:tabs>
        <w:tab w:val="center" w:pos="4680"/>
        <w:tab w:val="right" w:pos="9360"/>
      </w:tabs>
    </w:pPr>
  </w:style>
  <w:style w:type="character" w:customStyle="1" w:styleId="HeaderChar">
    <w:name w:val="Header Char"/>
    <w:basedOn w:val="DefaultParagraphFont"/>
    <w:link w:val="Header"/>
    <w:uiPriority w:val="99"/>
    <w:rsid w:val="0068035F"/>
  </w:style>
  <w:style w:type="paragraph" w:styleId="Footer">
    <w:name w:val="footer"/>
    <w:basedOn w:val="Normal"/>
    <w:link w:val="FooterChar"/>
    <w:uiPriority w:val="99"/>
    <w:unhideWhenUsed/>
    <w:rsid w:val="0068035F"/>
    <w:pPr>
      <w:tabs>
        <w:tab w:val="center" w:pos="4680"/>
        <w:tab w:val="right" w:pos="9360"/>
      </w:tabs>
    </w:pPr>
  </w:style>
  <w:style w:type="character" w:customStyle="1" w:styleId="FooterChar">
    <w:name w:val="Footer Char"/>
    <w:basedOn w:val="DefaultParagraphFont"/>
    <w:link w:val="Footer"/>
    <w:uiPriority w:val="99"/>
    <w:rsid w:val="0068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39721682">
      <w:bodyDiv w:val="1"/>
      <w:marLeft w:val="0"/>
      <w:marRight w:val="0"/>
      <w:marTop w:val="0"/>
      <w:marBottom w:val="0"/>
      <w:divBdr>
        <w:top w:val="none" w:sz="0" w:space="0" w:color="auto"/>
        <w:left w:val="none" w:sz="0" w:space="0" w:color="auto"/>
        <w:bottom w:val="none" w:sz="0" w:space="0" w:color="auto"/>
        <w:right w:val="none" w:sz="0" w:space="0" w:color="auto"/>
      </w:divBdr>
      <w:divsChild>
        <w:div w:id="623510816">
          <w:marLeft w:val="0"/>
          <w:marRight w:val="0"/>
          <w:marTop w:val="0"/>
          <w:marBottom w:val="0"/>
          <w:divBdr>
            <w:top w:val="none" w:sz="0" w:space="0" w:color="auto"/>
            <w:left w:val="none" w:sz="0" w:space="0" w:color="auto"/>
            <w:bottom w:val="none" w:sz="0" w:space="0" w:color="auto"/>
            <w:right w:val="none" w:sz="0" w:space="0" w:color="auto"/>
          </w:divBdr>
          <w:divsChild>
            <w:div w:id="1395080984">
              <w:marLeft w:val="0"/>
              <w:marRight w:val="0"/>
              <w:marTop w:val="0"/>
              <w:marBottom w:val="0"/>
              <w:divBdr>
                <w:top w:val="none" w:sz="0" w:space="0" w:color="auto"/>
                <w:left w:val="none" w:sz="0" w:space="0" w:color="auto"/>
                <w:bottom w:val="none" w:sz="0" w:space="0" w:color="auto"/>
                <w:right w:val="none" w:sz="0" w:space="0" w:color="auto"/>
              </w:divBdr>
              <w:divsChild>
                <w:div w:id="2055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75275424">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694770868">
      <w:bodyDiv w:val="1"/>
      <w:marLeft w:val="0"/>
      <w:marRight w:val="0"/>
      <w:marTop w:val="0"/>
      <w:marBottom w:val="0"/>
      <w:divBdr>
        <w:top w:val="none" w:sz="0" w:space="0" w:color="auto"/>
        <w:left w:val="none" w:sz="0" w:space="0" w:color="auto"/>
        <w:bottom w:val="none" w:sz="0" w:space="0" w:color="auto"/>
        <w:right w:val="none" w:sz="0" w:space="0" w:color="auto"/>
      </w:divBdr>
      <w:divsChild>
        <w:div w:id="1937326579">
          <w:marLeft w:val="0"/>
          <w:marRight w:val="0"/>
          <w:marTop w:val="0"/>
          <w:marBottom w:val="0"/>
          <w:divBdr>
            <w:top w:val="none" w:sz="0" w:space="0" w:color="auto"/>
            <w:left w:val="none" w:sz="0" w:space="0" w:color="auto"/>
            <w:bottom w:val="none" w:sz="0" w:space="0" w:color="auto"/>
            <w:right w:val="none" w:sz="0" w:space="0" w:color="auto"/>
          </w:divBdr>
        </w:div>
        <w:div w:id="638997792">
          <w:marLeft w:val="0"/>
          <w:marRight w:val="0"/>
          <w:marTop w:val="0"/>
          <w:marBottom w:val="0"/>
          <w:divBdr>
            <w:top w:val="none" w:sz="0" w:space="0" w:color="auto"/>
            <w:left w:val="none" w:sz="0" w:space="0" w:color="auto"/>
            <w:bottom w:val="none" w:sz="0" w:space="0" w:color="auto"/>
            <w:right w:val="none" w:sz="0" w:space="0" w:color="auto"/>
          </w:divBdr>
        </w:div>
        <w:div w:id="1049304523">
          <w:marLeft w:val="0"/>
          <w:marRight w:val="0"/>
          <w:marTop w:val="0"/>
          <w:marBottom w:val="0"/>
          <w:divBdr>
            <w:top w:val="none" w:sz="0" w:space="0" w:color="auto"/>
            <w:left w:val="none" w:sz="0" w:space="0" w:color="auto"/>
            <w:bottom w:val="none" w:sz="0" w:space="0" w:color="auto"/>
            <w:right w:val="none" w:sz="0" w:space="0" w:color="auto"/>
          </w:divBdr>
        </w:div>
        <w:div w:id="219480217">
          <w:marLeft w:val="0"/>
          <w:marRight w:val="0"/>
          <w:marTop w:val="0"/>
          <w:marBottom w:val="0"/>
          <w:divBdr>
            <w:top w:val="none" w:sz="0" w:space="0" w:color="auto"/>
            <w:left w:val="none" w:sz="0" w:space="0" w:color="auto"/>
            <w:bottom w:val="none" w:sz="0" w:space="0" w:color="auto"/>
            <w:right w:val="none" w:sz="0" w:space="0" w:color="auto"/>
          </w:divBdr>
        </w:div>
        <w:div w:id="1885824074">
          <w:marLeft w:val="0"/>
          <w:marRight w:val="0"/>
          <w:marTop w:val="0"/>
          <w:marBottom w:val="0"/>
          <w:divBdr>
            <w:top w:val="none" w:sz="0" w:space="0" w:color="auto"/>
            <w:left w:val="none" w:sz="0" w:space="0" w:color="auto"/>
            <w:bottom w:val="none" w:sz="0" w:space="0" w:color="auto"/>
            <w:right w:val="none" w:sz="0" w:space="0" w:color="auto"/>
          </w:divBdr>
        </w:div>
        <w:div w:id="312101512">
          <w:marLeft w:val="0"/>
          <w:marRight w:val="0"/>
          <w:marTop w:val="0"/>
          <w:marBottom w:val="0"/>
          <w:divBdr>
            <w:top w:val="none" w:sz="0" w:space="0" w:color="auto"/>
            <w:left w:val="none" w:sz="0" w:space="0" w:color="auto"/>
            <w:bottom w:val="none" w:sz="0" w:space="0" w:color="auto"/>
            <w:right w:val="none" w:sz="0" w:space="0" w:color="auto"/>
          </w:divBdr>
        </w:div>
      </w:divsChild>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 w:id="2066907031">
      <w:bodyDiv w:val="1"/>
      <w:marLeft w:val="0"/>
      <w:marRight w:val="0"/>
      <w:marTop w:val="0"/>
      <w:marBottom w:val="0"/>
      <w:divBdr>
        <w:top w:val="none" w:sz="0" w:space="0" w:color="auto"/>
        <w:left w:val="none" w:sz="0" w:space="0" w:color="auto"/>
        <w:bottom w:val="none" w:sz="0" w:space="0" w:color="auto"/>
        <w:right w:val="none" w:sz="0" w:space="0" w:color="auto"/>
      </w:divBdr>
      <w:divsChild>
        <w:div w:id="101347229">
          <w:marLeft w:val="0"/>
          <w:marRight w:val="0"/>
          <w:marTop w:val="0"/>
          <w:marBottom w:val="0"/>
          <w:divBdr>
            <w:top w:val="none" w:sz="0" w:space="0" w:color="auto"/>
            <w:left w:val="none" w:sz="0" w:space="0" w:color="auto"/>
            <w:bottom w:val="none" w:sz="0" w:space="0" w:color="auto"/>
            <w:right w:val="none" w:sz="0" w:space="0" w:color="auto"/>
          </w:divBdr>
          <w:divsChild>
            <w:div w:id="801921424">
              <w:marLeft w:val="0"/>
              <w:marRight w:val="0"/>
              <w:marTop w:val="0"/>
              <w:marBottom w:val="0"/>
              <w:divBdr>
                <w:top w:val="none" w:sz="0" w:space="0" w:color="auto"/>
                <w:left w:val="none" w:sz="0" w:space="0" w:color="auto"/>
                <w:bottom w:val="none" w:sz="0" w:space="0" w:color="auto"/>
                <w:right w:val="none" w:sz="0" w:space="0" w:color="auto"/>
              </w:divBdr>
              <w:divsChild>
                <w:div w:id="1434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nul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nul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01BD9A-7FAF-7243-BADE-2F1A28CB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39</Pages>
  <Words>27874</Words>
  <Characters>158885</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22</cp:revision>
  <cp:lastPrinted>2017-11-17T18:44:00Z</cp:lastPrinted>
  <dcterms:created xsi:type="dcterms:W3CDTF">2019-08-16T21:32:00Z</dcterms:created>
  <dcterms:modified xsi:type="dcterms:W3CDTF">2019-08-20T21:25:00Z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http://www.zotero.org/styles/fishery-bulletin</vt:lpwstr>
  </property>
  <property fmtid="{D5CDD505-2E9C-101B-9397-08002B2CF9AE}" pid="12" name="Mendeley Recent Style Name 4_1">
    <vt:lpwstr>Fishery Bulletin</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