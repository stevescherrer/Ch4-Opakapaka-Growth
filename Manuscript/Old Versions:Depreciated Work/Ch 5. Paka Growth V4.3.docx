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35463346" w:rsidR="00BC419A" w:rsidRDefault="00431793" w:rsidP="00E948F9">
      <w:pPr>
        <w:outlineLvl w:val="0"/>
        <w:rPr>
          <w:rFonts w:ascii="Times New Roman" w:hAnsi="Times New Roman" w:cs="Times New Roman"/>
          <w:b/>
          <w:i/>
          <w:sz w:val="24"/>
          <w:szCs w:val="24"/>
        </w:rPr>
      </w:pPr>
      <w:commentRangeStart w:id="0"/>
      <w:r w:rsidRPr="00046C8F">
        <w:rPr>
          <w:rFonts w:ascii="Times New Roman" w:hAnsi="Times New Roman" w:cs="Times New Roman"/>
          <w:b/>
          <w:i/>
          <w:sz w:val="24"/>
          <w:szCs w:val="24"/>
        </w:rPr>
        <w:t>Revised growth</w:t>
      </w:r>
      <w:r w:rsidR="00BC419A" w:rsidRPr="00046C8F">
        <w:rPr>
          <w:rFonts w:ascii="Times New Roman" w:hAnsi="Times New Roman" w:cs="Times New Roman"/>
          <w:b/>
          <w:i/>
          <w:sz w:val="24"/>
          <w:szCs w:val="24"/>
        </w:rPr>
        <w:t xml:space="preserve"> estimates for Pristipomoides filamentosus in the Hawaiian Islands </w:t>
      </w:r>
      <w:r w:rsidR="006417A3" w:rsidRPr="00046C8F">
        <w:rPr>
          <w:rFonts w:ascii="Times New Roman" w:hAnsi="Times New Roman" w:cs="Times New Roman"/>
          <w:b/>
          <w:i/>
          <w:sz w:val="24"/>
          <w:szCs w:val="24"/>
        </w:rPr>
        <w:t xml:space="preserve">using mark-recapture </w:t>
      </w:r>
      <w:ins w:id="1" w:author="Stephen Scherrer" w:date="2018-12-06T13:49:00Z">
        <w:r w:rsidR="00DF42FE">
          <w:rPr>
            <w:rFonts w:ascii="Times New Roman" w:hAnsi="Times New Roman" w:cs="Times New Roman"/>
            <w:b/>
            <w:i/>
            <w:sz w:val="24"/>
            <w:szCs w:val="24"/>
          </w:rPr>
          <w:t>studies, Bay</w:t>
        </w:r>
      </w:ins>
      <w:ins w:id="2" w:author="ecf" w:date="2018-12-03T15:02:00Z">
        <w:r w:rsidR="00747F4C">
          <w:rPr>
            <w:rFonts w:ascii="Times New Roman" w:hAnsi="Times New Roman" w:cs="Times New Roman"/>
            <w:b/>
            <w:i/>
            <w:sz w:val="24"/>
            <w:szCs w:val="24"/>
          </w:rPr>
          <w:t>e</w:t>
        </w:r>
      </w:ins>
      <w:ins w:id="3" w:author="Stephen Scherrer" w:date="2018-12-06T13:49:00Z">
        <w:r w:rsidR="00DF42FE">
          <w:rPr>
            <w:rFonts w:ascii="Times New Roman" w:hAnsi="Times New Roman" w:cs="Times New Roman"/>
            <w:b/>
            <w:i/>
            <w:sz w:val="24"/>
            <w:szCs w:val="24"/>
          </w:rPr>
          <w:t>sian analysis, and</w:t>
        </w:r>
        <w:r w:rsidR="00DF42FE" w:rsidRPr="00046C8F">
          <w:rPr>
            <w:rFonts w:ascii="Times New Roman" w:hAnsi="Times New Roman" w:cs="Times New Roman"/>
            <w:b/>
            <w:i/>
            <w:sz w:val="24"/>
            <w:szCs w:val="24"/>
          </w:rPr>
          <w:t xml:space="preserve"> </w:t>
        </w:r>
      </w:ins>
      <w:r w:rsidR="006417A3" w:rsidRPr="00046C8F">
        <w:rPr>
          <w:rFonts w:ascii="Times New Roman" w:hAnsi="Times New Roman" w:cs="Times New Roman"/>
          <w:b/>
          <w:i/>
          <w:sz w:val="24"/>
          <w:szCs w:val="24"/>
        </w:rPr>
        <w:t>integrative data approaches</w:t>
      </w:r>
      <w:commentRangeEnd w:id="0"/>
      <w:r w:rsidR="001A5A19">
        <w:rPr>
          <w:rStyle w:val="CommentReference"/>
        </w:rPr>
        <w:commentReference w:id="0"/>
      </w:r>
    </w:p>
    <w:p w14:paraId="25F5E005" w14:textId="77777777" w:rsidR="00A1211A" w:rsidRPr="00046C8F" w:rsidRDefault="00A1211A" w:rsidP="00E948F9">
      <w:pPr>
        <w:outlineLvl w:val="0"/>
        <w:rPr>
          <w:rFonts w:ascii="Times New Roman" w:hAnsi="Times New Roman" w:cs="Times New Roman"/>
          <w:b/>
          <w:i/>
          <w:sz w:val="24"/>
          <w:szCs w:val="24"/>
        </w:rPr>
      </w:pPr>
    </w:p>
    <w:p w14:paraId="60CF424E" w14:textId="480E3950"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Scherrer, Stephen R.</w:t>
      </w:r>
      <w:r w:rsidR="00B90C63" w:rsidRPr="00046C8F">
        <w:rPr>
          <w:rFonts w:ascii="Times New Roman" w:hAnsi="Times New Roman" w:cs="Times New Roman"/>
          <w:sz w:val="24"/>
          <w:szCs w:val="24"/>
          <w:vertAlign w:val="superscript"/>
        </w:rPr>
        <w:t>1</w:t>
      </w:r>
      <w:r w:rsidR="00A76357" w:rsidRPr="00046C8F">
        <w:rPr>
          <w:rFonts w:ascii="Times New Roman" w:hAnsi="Times New Roman" w:cs="Times New Roman"/>
          <w:sz w:val="24"/>
          <w:szCs w:val="24"/>
        </w:rPr>
        <w:t>*</w:t>
      </w:r>
    </w:p>
    <w:p w14:paraId="358E52CF" w14:textId="77777777"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Kobayashi, Donald R.</w:t>
      </w:r>
      <w:r w:rsidR="00B90C63" w:rsidRPr="00046C8F">
        <w:rPr>
          <w:rFonts w:ascii="Times New Roman" w:hAnsi="Times New Roman" w:cs="Times New Roman"/>
          <w:sz w:val="24"/>
          <w:szCs w:val="24"/>
          <w:vertAlign w:val="superscript"/>
        </w:rPr>
        <w:t>2</w:t>
      </w:r>
    </w:p>
    <w:p w14:paraId="4F685DD4" w14:textId="5E65F86B" w:rsidR="00A76357" w:rsidRPr="00046C8F" w:rsidRDefault="00B90C63" w:rsidP="00E948F9">
      <w:pPr>
        <w:rPr>
          <w:rFonts w:ascii="Times New Roman" w:hAnsi="Times New Roman" w:cs="Times New Roman"/>
          <w:sz w:val="24"/>
          <w:szCs w:val="24"/>
        </w:rPr>
      </w:pPr>
      <w:r w:rsidRPr="00046C8F">
        <w:rPr>
          <w:rFonts w:ascii="Times New Roman" w:hAnsi="Times New Roman" w:cs="Times New Roman"/>
          <w:sz w:val="24"/>
          <w:szCs w:val="24"/>
        </w:rPr>
        <w:t>Weng, Kevin C.</w:t>
      </w:r>
      <w:r w:rsidR="00E948F9" w:rsidRPr="00046C8F">
        <w:rPr>
          <w:rFonts w:ascii="Times New Roman" w:hAnsi="Times New Roman" w:cs="Times New Roman"/>
          <w:sz w:val="24"/>
          <w:szCs w:val="24"/>
          <w:vertAlign w:val="superscript"/>
        </w:rPr>
        <w:t>3</w:t>
      </w:r>
    </w:p>
    <w:p w14:paraId="69446282" w14:textId="0B0B4C38"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Okamoto, Henry Y.</w:t>
      </w:r>
      <w:r w:rsidR="00E948F9" w:rsidRPr="00046C8F">
        <w:rPr>
          <w:rFonts w:ascii="Times New Roman" w:hAnsi="Times New Roman" w:cs="Times New Roman"/>
          <w:sz w:val="24"/>
          <w:szCs w:val="24"/>
          <w:vertAlign w:val="superscript"/>
        </w:rPr>
        <w:t>4</w:t>
      </w:r>
    </w:p>
    <w:p w14:paraId="173BF2DF" w14:textId="2642F544" w:rsidR="00BC419A" w:rsidRPr="00046C8F" w:rsidRDefault="00BC419A"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00E948F9" w:rsidRPr="00046C8F">
        <w:rPr>
          <w:rFonts w:ascii="Times New Roman" w:hAnsi="Times New Roman" w:cs="Times New Roman"/>
          <w:sz w:val="24"/>
          <w:szCs w:val="24"/>
          <w:vertAlign w:val="superscript"/>
        </w:rPr>
        <w:t>4</w:t>
      </w:r>
    </w:p>
    <w:p w14:paraId="40898E23" w14:textId="725DA314" w:rsidR="00E948F9" w:rsidRPr="00046C8F" w:rsidRDefault="00D7066C"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00E948F9" w:rsidRPr="00046C8F">
        <w:rPr>
          <w:rFonts w:ascii="Times New Roman" w:hAnsi="Times New Roman" w:cs="Times New Roman"/>
          <w:sz w:val="24"/>
          <w:szCs w:val="24"/>
          <w:vertAlign w:val="superscript"/>
        </w:rPr>
        <w:t>5</w:t>
      </w:r>
    </w:p>
    <w:p w14:paraId="4C8E4A16" w14:textId="77777777" w:rsidR="00E948F9" w:rsidRPr="00046C8F" w:rsidRDefault="00E948F9" w:rsidP="00E948F9">
      <w:pPr>
        <w:rPr>
          <w:rFonts w:ascii="Times New Roman" w:hAnsi="Times New Roman" w:cs="Times New Roman"/>
          <w:sz w:val="24"/>
          <w:szCs w:val="24"/>
        </w:rPr>
      </w:pPr>
    </w:p>
    <w:p w14:paraId="0159E07F" w14:textId="60CF18EC" w:rsidR="00B90C63"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00B90C63" w:rsidRPr="00046C8F">
        <w:rPr>
          <w:rFonts w:ascii="Times New Roman" w:hAnsi="Times New Roman" w:cs="Times New Roman"/>
          <w:sz w:val="24"/>
          <w:szCs w:val="24"/>
        </w:rPr>
        <w:t>University of Hawaii</w:t>
      </w:r>
    </w:p>
    <w:p w14:paraId="725F76E7" w14:textId="48903C8C"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06FB23B" w14:textId="3C758125"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1000 Pope Rd</w:t>
      </w:r>
    </w:p>
    <w:p w14:paraId="02E84F3F" w14:textId="64B98648"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3C61584A" w14:textId="77C8D831"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6BC67274" w14:textId="3721C72C" w:rsidR="00A76357" w:rsidRPr="00046C8F" w:rsidRDefault="00A76357" w:rsidP="00A76357">
      <w:pPr>
        <w:rPr>
          <w:rFonts w:ascii="Times New Roman" w:hAnsi="Times New Roman" w:cs="Times New Roman"/>
          <w:sz w:val="24"/>
          <w:szCs w:val="24"/>
        </w:rPr>
      </w:pPr>
    </w:p>
    <w:p w14:paraId="25E2C6B7" w14:textId="03FC048F"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4A91C535" w14:textId="33DD5072"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4C63F00B" w14:textId="5D9578C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1845 Wasp Blvd</w:t>
      </w:r>
    </w:p>
    <w:p w14:paraId="4A47914F" w14:textId="620D110C"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45658982" w14:textId="45BA1D42" w:rsidR="00A76357"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59D76B3F" w14:textId="77777777" w:rsidR="00C50A41" w:rsidRPr="00046C8F" w:rsidRDefault="00C50A41" w:rsidP="00A76357">
      <w:pPr>
        <w:rPr>
          <w:rFonts w:ascii="Times New Roman" w:hAnsi="Times New Roman" w:cs="Times New Roman"/>
          <w:sz w:val="24"/>
          <w:szCs w:val="24"/>
        </w:rPr>
      </w:pPr>
    </w:p>
    <w:p w14:paraId="2D5FAF72" w14:textId="5ED335FC"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00A76357" w:rsidRPr="00046C8F">
        <w:rPr>
          <w:rFonts w:ascii="Times New Roman" w:hAnsi="Times New Roman" w:cs="Times New Roman"/>
          <w:sz w:val="24"/>
          <w:szCs w:val="24"/>
        </w:rPr>
        <w:t>Virginia Institute of Marine Science</w:t>
      </w:r>
    </w:p>
    <w:p w14:paraId="5CDDF5DE" w14:textId="7DB0B810"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7F922CA1" w14:textId="1083ADE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79511060" w14:textId="10013D74"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1A9F41C4" w14:textId="6E37EDBB" w:rsidR="00C50A41"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25E2B816" w14:textId="05BCE21D" w:rsidR="00A76357" w:rsidRPr="00046C8F" w:rsidRDefault="00A76357" w:rsidP="00A76357">
      <w:pPr>
        <w:rPr>
          <w:rFonts w:ascii="Times New Roman" w:hAnsi="Times New Roman" w:cs="Times New Roman"/>
          <w:sz w:val="24"/>
          <w:szCs w:val="24"/>
        </w:rPr>
      </w:pPr>
    </w:p>
    <w:p w14:paraId="3A3B15E7" w14:textId="043C7325"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00A76357" w:rsidRPr="00046C8F">
        <w:rPr>
          <w:rFonts w:ascii="Times New Roman" w:hAnsi="Times New Roman" w:cs="Times New Roman"/>
          <w:sz w:val="24"/>
          <w:szCs w:val="24"/>
        </w:rPr>
        <w:t>Division of Aquatic Resources</w:t>
      </w:r>
    </w:p>
    <w:p w14:paraId="590F943D" w14:textId="0E18B14B"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64563002" w14:textId="78B9B3F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073A5856" w14:textId="03A4D2B3"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533C184" w14:textId="77777777" w:rsidR="00E948F9" w:rsidRPr="00046C8F" w:rsidRDefault="00E948F9" w:rsidP="00A76357">
      <w:pPr>
        <w:rPr>
          <w:rFonts w:ascii="Times New Roman" w:hAnsi="Times New Roman" w:cs="Times New Roman"/>
          <w:sz w:val="24"/>
          <w:szCs w:val="24"/>
        </w:rPr>
      </w:pPr>
    </w:p>
    <w:p w14:paraId="7014DB88" w14:textId="0E01F18B" w:rsidR="00E948F9" w:rsidRPr="00046C8F" w:rsidRDefault="00E948F9" w:rsidP="00E948F9">
      <w:pPr>
        <w:rPr>
          <w:ins w:id="4" w:author="ecf" w:date="2018-12-03T13:53:00Z"/>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76B8021" w14:textId="2CD85160" w:rsidR="00383BE4" w:rsidRPr="00046C8F" w:rsidRDefault="00383BE4" w:rsidP="00E948F9">
      <w:pPr>
        <w:rPr>
          <w:ins w:id="5" w:author="Stephen Scherrer" w:date="2019-02-15T14:00:00Z"/>
          <w:rFonts w:ascii="Times New Roman" w:hAnsi="Times New Roman" w:cs="Times New Roman"/>
          <w:sz w:val="24"/>
          <w:szCs w:val="24"/>
        </w:rPr>
      </w:pPr>
      <w:ins w:id="6" w:author="ecf" w:date="2018-12-03T13:53:00Z">
        <w:r>
          <w:rPr>
            <w:rFonts w:ascii="Times New Roman" w:hAnsi="Times New Roman" w:cs="Times New Roman"/>
            <w:sz w:val="24"/>
            <w:szCs w:val="24"/>
          </w:rPr>
          <w:t>School of Ocean and Earth Science and Technology</w:t>
        </w:r>
      </w:ins>
    </w:p>
    <w:p w14:paraId="6B36E2AB"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33A2BA79" w14:textId="51E518DC"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4</w:t>
      </w:r>
      <w:ins w:id="7" w:author="Stephen Scherrer" w:date="2018-12-06T13:49:00Z">
        <w:r w:rsidR="00DF42FE">
          <w:rPr>
            <w:rFonts w:ascii="Times New Roman" w:hAnsi="Times New Roman" w:cs="Times New Roman"/>
            <w:sz w:val="24"/>
            <w:szCs w:val="24"/>
          </w:rPr>
          <w:t>6</w:t>
        </w:r>
      </w:ins>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04D893A5"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9F4D178" w14:textId="4F9CA643" w:rsidR="00E948F9"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011F24D3" w14:textId="6F1AD53F" w:rsidR="00A76357" w:rsidRPr="00046C8F" w:rsidRDefault="00A76357" w:rsidP="000D5103">
      <w:pPr>
        <w:spacing w:line="480" w:lineRule="auto"/>
        <w:rPr>
          <w:rFonts w:ascii="Times New Roman" w:hAnsi="Times New Roman" w:cs="Times New Roman"/>
          <w:sz w:val="24"/>
          <w:szCs w:val="24"/>
        </w:rPr>
      </w:pPr>
    </w:p>
    <w:p w14:paraId="230AEB21" w14:textId="25F4D3F4" w:rsidR="00E948F9" w:rsidRPr="00046C8F" w:rsidRDefault="00A76357" w:rsidP="00433223">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00E948F9" w:rsidRPr="00046C8F">
        <w:rPr>
          <w:rFonts w:ascii="Times New Roman" w:hAnsi="Times New Roman" w:cs="Times New Roman"/>
          <w:sz w:val="24"/>
          <w:szCs w:val="24"/>
        </w:rPr>
        <w:br w:type="page"/>
      </w:r>
    </w:p>
    <w:p w14:paraId="620C69B3" w14:textId="7ADB293A" w:rsidR="00BC419A" w:rsidRPr="00046C8F" w:rsidRDefault="00BC419A" w:rsidP="00A76357">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r w:rsidR="008D5329" w:rsidRPr="00046C8F">
        <w:rPr>
          <w:rFonts w:ascii="Times New Roman" w:hAnsi="Times New Roman" w:cs="Times New Roman"/>
          <w:b/>
          <w:i/>
          <w:sz w:val="24"/>
          <w:szCs w:val="24"/>
        </w:rPr>
        <w:t xml:space="preserve"> (175 Words</w:t>
      </w:r>
      <w:r w:rsidR="00C746F0" w:rsidRPr="00046C8F">
        <w:rPr>
          <w:rFonts w:ascii="Times New Roman" w:hAnsi="Times New Roman" w:cs="Times New Roman"/>
          <w:b/>
          <w:i/>
          <w:sz w:val="24"/>
          <w:szCs w:val="24"/>
        </w:rPr>
        <w:t xml:space="preserve"> Max</w:t>
      </w:r>
      <w:r w:rsidR="008D5329" w:rsidRPr="00046C8F">
        <w:rPr>
          <w:rFonts w:ascii="Times New Roman" w:hAnsi="Times New Roman" w:cs="Times New Roman"/>
          <w:b/>
          <w:i/>
          <w:sz w:val="24"/>
          <w:szCs w:val="24"/>
        </w:rPr>
        <w:t>)</w:t>
      </w:r>
    </w:p>
    <w:p w14:paraId="113FE68D" w14:textId="3EF30024"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w:t>
      </w:r>
      <w:r w:rsidR="0011738C" w:rsidRPr="00046C8F">
        <w:rPr>
          <w:rFonts w:ascii="Times New Roman" w:hAnsi="Times New Roman" w:cs="Times New Roman"/>
          <w:sz w:val="24"/>
          <w:szCs w:val="24"/>
        </w:rPr>
        <w:t xml:space="preserve">an economically and culturally </w:t>
      </w:r>
      <w:r w:rsidRPr="00046C8F">
        <w:rPr>
          <w:rFonts w:ascii="Times New Roman" w:hAnsi="Times New Roman" w:cs="Times New Roman"/>
          <w:sz w:val="24"/>
          <w:szCs w:val="24"/>
        </w:rPr>
        <w:t xml:space="preserve">important </w:t>
      </w:r>
      <w:r w:rsidR="00184BC3" w:rsidRPr="00046C8F">
        <w:rPr>
          <w:rFonts w:ascii="Times New Roman" w:hAnsi="Times New Roman" w:cs="Times New Roman"/>
          <w:sz w:val="24"/>
          <w:szCs w:val="24"/>
        </w:rPr>
        <w:t xml:space="preserve">species of deep-water </w:t>
      </w:r>
      <w:r w:rsidR="002B5751" w:rsidRPr="00046C8F">
        <w:rPr>
          <w:rFonts w:ascii="Times New Roman" w:hAnsi="Times New Roman" w:cs="Times New Roman"/>
          <w:sz w:val="24"/>
          <w:szCs w:val="24"/>
        </w:rPr>
        <w:t xml:space="preserve">snapper </w:t>
      </w:r>
      <w:r w:rsidR="0011738C" w:rsidRPr="00046C8F">
        <w:rPr>
          <w:rFonts w:ascii="Times New Roman" w:hAnsi="Times New Roman" w:cs="Times New Roman"/>
          <w:sz w:val="24"/>
          <w:szCs w:val="24"/>
        </w:rPr>
        <w:t>in</w:t>
      </w:r>
      <w:r w:rsidR="001E3883" w:rsidRPr="00046C8F">
        <w:rPr>
          <w:rFonts w:ascii="Times New Roman" w:hAnsi="Times New Roman" w:cs="Times New Roman"/>
          <w:sz w:val="24"/>
          <w:szCs w:val="24"/>
        </w:rPr>
        <w:t xml:space="preserve"> the Hawaiian archipelago. </w:t>
      </w:r>
      <w:r w:rsidR="00EF087F" w:rsidRPr="00046C8F">
        <w:rPr>
          <w:rFonts w:ascii="Times New Roman" w:hAnsi="Times New Roman" w:cs="Times New Roman"/>
          <w:sz w:val="24"/>
          <w:szCs w:val="24"/>
        </w:rPr>
        <w:t>From 1989 to 1993</w:t>
      </w:r>
      <w:r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the State of Hawaii conducted </w:t>
      </w:r>
      <w:r w:rsidR="00A76357" w:rsidRPr="00046C8F">
        <w:rPr>
          <w:rFonts w:ascii="Times New Roman" w:hAnsi="Times New Roman" w:cs="Times New Roman"/>
          <w:sz w:val="24"/>
          <w:szCs w:val="24"/>
        </w:rPr>
        <w:t xml:space="preserve">a </w:t>
      </w:r>
      <w:ins w:id="8" w:author="ecf" w:date="2018-12-03T15:11:00Z">
        <w:r w:rsidR="002A0043">
          <w:rPr>
            <w:rFonts w:ascii="Times New Roman" w:hAnsi="Times New Roman" w:cs="Times New Roman"/>
            <w:sz w:val="24"/>
            <w:szCs w:val="24"/>
          </w:rPr>
          <w:t xml:space="preserve">fisher participation </w:t>
        </w:r>
      </w:ins>
      <w:r w:rsidR="00A76357" w:rsidRPr="00046C8F">
        <w:rPr>
          <w:rFonts w:ascii="Times New Roman" w:hAnsi="Times New Roman" w:cs="Times New Roman"/>
          <w:sz w:val="24"/>
          <w:szCs w:val="24"/>
        </w:rPr>
        <w:t>mark</w:t>
      </w:r>
      <w:ins w:id="9" w:author="Stephen Scherrer" w:date="2018-12-06T13:50:00Z">
        <w:r w:rsidR="00013473">
          <w:rPr>
            <w:rFonts w:ascii="Times New Roman" w:hAnsi="Times New Roman" w:cs="Times New Roman"/>
            <w:sz w:val="24"/>
            <w:szCs w:val="24"/>
          </w:rPr>
          <w:t>-</w:t>
        </w:r>
      </w:ins>
      <w:r w:rsidR="00A76357" w:rsidRPr="00046C8F">
        <w:rPr>
          <w:rFonts w:ascii="Times New Roman" w:hAnsi="Times New Roman" w:cs="Times New Roman"/>
          <w:sz w:val="24"/>
          <w:szCs w:val="24"/>
        </w:rPr>
        <w:t xml:space="preserve">recapture study </w:t>
      </w:r>
      <w:r w:rsidR="00EF087F" w:rsidRPr="00046C8F">
        <w:rPr>
          <w:rFonts w:ascii="Times New Roman" w:hAnsi="Times New Roman" w:cs="Times New Roman"/>
          <w:sz w:val="24"/>
          <w:szCs w:val="24"/>
        </w:rPr>
        <w:t xml:space="preserve">to quantify growth </w:t>
      </w:r>
      <w:r w:rsidR="00184BC3" w:rsidRPr="00046C8F">
        <w:rPr>
          <w:rFonts w:ascii="Times New Roman" w:hAnsi="Times New Roman" w:cs="Times New Roman"/>
          <w:sz w:val="24"/>
          <w:szCs w:val="24"/>
        </w:rPr>
        <w:t>and other life history parameters for</w:t>
      </w:r>
      <w:r w:rsidR="00EF087F" w:rsidRPr="00046C8F">
        <w:rPr>
          <w:rFonts w:ascii="Times New Roman" w:hAnsi="Times New Roman" w:cs="Times New Roman"/>
          <w:sz w:val="24"/>
          <w:szCs w:val="24"/>
        </w:rPr>
        <w:t xml:space="preserve"> the species</w:t>
      </w:r>
      <w:r w:rsidRPr="00046C8F">
        <w:rPr>
          <w:rFonts w:ascii="Times New Roman" w:hAnsi="Times New Roman" w:cs="Times New Roman"/>
          <w:sz w:val="24"/>
          <w:szCs w:val="24"/>
        </w:rPr>
        <w:t>. O</w:t>
      </w:r>
      <w:r w:rsidR="003C0C0A" w:rsidRPr="00046C8F">
        <w:rPr>
          <w:rFonts w:ascii="Times New Roman" w:hAnsi="Times New Roman" w:cs="Times New Roman"/>
          <w:sz w:val="24"/>
          <w:szCs w:val="24"/>
        </w:rPr>
        <w:t xml:space="preserve">ver </w:t>
      </w:r>
      <w:r w:rsidR="00EF087F" w:rsidRPr="00046C8F">
        <w:rPr>
          <w:rFonts w:ascii="Times New Roman" w:hAnsi="Times New Roman" w:cs="Times New Roman"/>
          <w:sz w:val="24"/>
          <w:szCs w:val="24"/>
        </w:rPr>
        <w:t>a span of</w:t>
      </w:r>
      <w:r w:rsidR="0011738C" w:rsidRPr="00046C8F">
        <w:rPr>
          <w:rFonts w:ascii="Times New Roman" w:hAnsi="Times New Roman" w:cs="Times New Roman"/>
          <w:sz w:val="24"/>
          <w:szCs w:val="24"/>
        </w:rPr>
        <w:t xml:space="preserve"> approximately</w:t>
      </w:r>
      <w:r w:rsidR="00EF087F" w:rsidRPr="00046C8F">
        <w:rPr>
          <w:rFonts w:ascii="Times New Roman" w:hAnsi="Times New Roman" w:cs="Times New Roman"/>
          <w:sz w:val="24"/>
          <w:szCs w:val="24"/>
        </w:rPr>
        <w:t xml:space="preserve"> 10 years,</w:t>
      </w:r>
      <w:r w:rsidR="003C0C0A" w:rsidRPr="00046C8F">
        <w:rPr>
          <w:rFonts w:ascii="Times New Roman" w:hAnsi="Times New Roman" w:cs="Times New Roman"/>
          <w:sz w:val="24"/>
          <w:szCs w:val="24"/>
        </w:rPr>
        <w:t xml:space="preserve"> </w:t>
      </w:r>
      <w:ins w:id="10" w:author="Stephen Scherrer" w:date="2018-12-06T13:50:00Z">
        <w:r w:rsidR="00013473">
          <w:rPr>
            <w:rFonts w:ascii="Times New Roman" w:hAnsi="Times New Roman" w:cs="Times New Roman"/>
            <w:sz w:val="24"/>
            <w:szCs w:val="24"/>
          </w:rPr>
          <w:t>10.3% of 4,179</w:t>
        </w:r>
      </w:ins>
      <w:ins w:id="11" w:author="ecf" w:date="2018-12-03T15:07:00Z">
        <w:r w:rsidRPr="00046C8F">
          <w:rPr>
            <w:rFonts w:ascii="Times New Roman" w:hAnsi="Times New Roman" w:cs="Times New Roman"/>
            <w:sz w:val="24"/>
            <w:szCs w:val="24"/>
          </w:rPr>
          <w:t xml:space="preserve"> </w:t>
        </w:r>
      </w:ins>
      <w:ins w:id="12" w:author="Stephen Scherrer" w:date="2018-12-06T13:50:00Z">
        <w:r w:rsidR="00013473">
          <w:rPr>
            <w:rFonts w:ascii="Times New Roman" w:hAnsi="Times New Roman" w:cs="Times New Roman"/>
            <w:sz w:val="24"/>
            <w:szCs w:val="24"/>
          </w:rPr>
          <w:t>tagged</w:t>
        </w:r>
        <w:r w:rsidR="00013473"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fish were recaptured</w:t>
      </w:r>
      <w:r w:rsidR="003154E5" w:rsidRPr="00046C8F">
        <w:rPr>
          <w:rFonts w:ascii="Times New Roman" w:hAnsi="Times New Roman" w:cs="Times New Roman"/>
          <w:sz w:val="24"/>
          <w:szCs w:val="24"/>
        </w:rPr>
        <w:t xml:space="preserve">. </w:t>
      </w:r>
      <w:ins w:id="13" w:author="Stephen Scherrer" w:date="2018-12-06T13:50:00Z">
        <w:r w:rsidR="00013473">
          <w:rPr>
            <w:rFonts w:ascii="Times New Roman" w:hAnsi="Times New Roman" w:cs="Times New Roman"/>
            <w:sz w:val="24"/>
            <w:szCs w:val="24"/>
          </w:rPr>
          <w:t>We compared</w:t>
        </w:r>
        <w:r w:rsidR="00013473" w:rsidRPr="00046C8F">
          <w:rPr>
            <w:rFonts w:ascii="Times New Roman" w:hAnsi="Times New Roman" w:cs="Times New Roman"/>
            <w:sz w:val="24"/>
            <w:szCs w:val="24"/>
          </w:rPr>
          <w:t xml:space="preserve"> </w:t>
        </w:r>
      </w:ins>
      <w:ins w:id="14" w:author="Stephen Scherrer" w:date="2019-02-15T14:03:00Z">
        <w:r w:rsidR="005A5465">
          <w:rPr>
            <w:rFonts w:ascii="Times New Roman" w:hAnsi="Times New Roman" w:cs="Times New Roman"/>
            <w:sz w:val="24"/>
            <w:szCs w:val="24"/>
          </w:rPr>
          <w:t xml:space="preserve">von Bertalanffy growth parameter estimates </w:t>
        </w:r>
      </w:ins>
      <w:ins w:id="15" w:author="Stephen Scherrer" w:date="2019-02-15T14:04:00Z">
        <w:r w:rsidR="005A5465">
          <w:rPr>
            <w:rFonts w:ascii="Times New Roman" w:hAnsi="Times New Roman" w:cs="Times New Roman"/>
            <w:sz w:val="24"/>
            <w:szCs w:val="24"/>
          </w:rPr>
          <w:t>obtained using</w:t>
        </w:r>
      </w:ins>
      <w:ins w:id="16" w:author="Stephen Scherrer" w:date="2019-02-15T14:03:00Z">
        <w:r w:rsidR="005A5465">
          <w:rPr>
            <w:rFonts w:ascii="Times New Roman" w:hAnsi="Times New Roman" w:cs="Times New Roman"/>
            <w:sz w:val="24"/>
            <w:szCs w:val="24"/>
          </w:rPr>
          <w:t xml:space="preserve"> </w:t>
        </w:r>
      </w:ins>
      <w:r w:rsidR="00AE2104" w:rsidRPr="00046C8F">
        <w:rPr>
          <w:rFonts w:ascii="Times New Roman" w:hAnsi="Times New Roman" w:cs="Times New Roman"/>
          <w:sz w:val="24"/>
          <w:szCs w:val="24"/>
        </w:rPr>
        <w:t>Bayesian and maximum likelihood approaches</w:t>
      </w:r>
      <w:ins w:id="17" w:author="Stephen Scherrer" w:date="2019-02-15T14:03:00Z">
        <w:r w:rsidR="005A5465">
          <w:rPr>
            <w:rFonts w:ascii="Times New Roman" w:hAnsi="Times New Roman" w:cs="Times New Roman"/>
            <w:sz w:val="24"/>
            <w:szCs w:val="24"/>
          </w:rPr>
          <w:t xml:space="preserve"> to those previously reported for the species</w:t>
        </w:r>
      </w:ins>
      <w:r w:rsidR="00AE2104"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 xml:space="preserve">Direct aging and length frequency data </w:t>
      </w:r>
      <w:r w:rsidR="00184BC3" w:rsidRPr="00046C8F">
        <w:rPr>
          <w:rFonts w:ascii="Times New Roman" w:hAnsi="Times New Roman" w:cs="Times New Roman"/>
          <w:sz w:val="24"/>
          <w:szCs w:val="24"/>
        </w:rPr>
        <w:t>used in other published regional growth</w:t>
      </w:r>
      <w:r w:rsidR="008B0AE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studies </w:t>
      </w:r>
      <w:r w:rsidR="008B0AE4" w:rsidRPr="00046C8F">
        <w:rPr>
          <w:rFonts w:ascii="Times New Roman" w:hAnsi="Times New Roman" w:cs="Times New Roman"/>
          <w:sz w:val="24"/>
          <w:szCs w:val="24"/>
        </w:rPr>
        <w:t xml:space="preserve">were </w:t>
      </w:r>
      <w:r w:rsidR="00AE2104" w:rsidRPr="00046C8F">
        <w:rPr>
          <w:rFonts w:ascii="Times New Roman" w:hAnsi="Times New Roman" w:cs="Times New Roman"/>
          <w:sz w:val="24"/>
          <w:szCs w:val="24"/>
        </w:rPr>
        <w:t>incorporate</w:t>
      </w:r>
      <w:r w:rsidR="008B0AE4" w:rsidRPr="00046C8F">
        <w:rPr>
          <w:rFonts w:ascii="Times New Roman" w:hAnsi="Times New Roman" w:cs="Times New Roman"/>
          <w:sz w:val="24"/>
          <w:szCs w:val="24"/>
        </w:rPr>
        <w:t>d</w:t>
      </w:r>
      <w:r w:rsidR="00AE210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to</w:t>
      </w:r>
      <w:r w:rsidR="00A76357" w:rsidRPr="00046C8F">
        <w:rPr>
          <w:rFonts w:ascii="Times New Roman" w:hAnsi="Times New Roman" w:cs="Times New Roman"/>
          <w:sz w:val="24"/>
          <w:szCs w:val="24"/>
        </w:rPr>
        <w:t xml:space="preserve"> produce</w:t>
      </w:r>
      <w:r w:rsidR="008B0AE4" w:rsidRPr="00046C8F">
        <w:rPr>
          <w:rFonts w:ascii="Times New Roman" w:hAnsi="Times New Roman" w:cs="Times New Roman"/>
          <w:sz w:val="24"/>
          <w:szCs w:val="24"/>
        </w:rPr>
        <w:t xml:space="preserve"> </w:t>
      </w:r>
      <w:r w:rsidR="001A664E" w:rsidRPr="00046C8F">
        <w:rPr>
          <w:rFonts w:ascii="Times New Roman" w:hAnsi="Times New Roman" w:cs="Times New Roman"/>
          <w:sz w:val="24"/>
          <w:szCs w:val="24"/>
        </w:rPr>
        <w:t>integrated</w:t>
      </w:r>
      <w:r w:rsidR="008B0AE4" w:rsidRPr="00046C8F">
        <w:rPr>
          <w:rFonts w:ascii="Times New Roman" w:hAnsi="Times New Roman" w:cs="Times New Roman"/>
          <w:sz w:val="24"/>
          <w:szCs w:val="24"/>
        </w:rPr>
        <w:t xml:space="preserve"> estimate</w:t>
      </w:r>
      <w:r w:rsidR="00A76357" w:rsidRPr="00046C8F">
        <w:rPr>
          <w:rFonts w:ascii="Times New Roman" w:hAnsi="Times New Roman" w:cs="Times New Roman"/>
          <w:sz w:val="24"/>
          <w:szCs w:val="24"/>
        </w:rPr>
        <w:t>s</w:t>
      </w:r>
      <w:r w:rsidR="008B0AE4" w:rsidRPr="00046C8F">
        <w:rPr>
          <w:rFonts w:ascii="Times New Roman" w:hAnsi="Times New Roman" w:cs="Times New Roman"/>
          <w:sz w:val="24"/>
          <w:szCs w:val="24"/>
        </w:rPr>
        <w:t xml:space="preserve"> of growth</w:t>
      </w:r>
      <w:r w:rsidR="00AE2104" w:rsidRPr="00046C8F">
        <w:rPr>
          <w:rFonts w:ascii="Times New Roman" w:hAnsi="Times New Roman" w:cs="Times New Roman"/>
          <w:sz w:val="24"/>
          <w:szCs w:val="24"/>
        </w:rPr>
        <w:t xml:space="preserve">. </w:t>
      </w:r>
      <w:ins w:id="18" w:author="ecf" w:date="2018-12-04T09:52:00Z">
        <w:r w:rsidR="00AE2104" w:rsidRPr="00046C8F">
          <w:rPr>
            <w:rFonts w:ascii="Times New Roman" w:hAnsi="Times New Roman" w:cs="Times New Roman"/>
            <w:sz w:val="24"/>
            <w:szCs w:val="24"/>
          </w:rPr>
          <w:t xml:space="preserve">Results </w:t>
        </w:r>
      </w:ins>
      <w:ins w:id="19" w:author="Stephen Scherrer" w:date="2018-12-06T13:51:00Z">
        <w:r w:rsidR="00013473">
          <w:rPr>
            <w:rFonts w:ascii="Times New Roman" w:hAnsi="Times New Roman" w:cs="Times New Roman"/>
            <w:sz w:val="24"/>
            <w:szCs w:val="24"/>
          </w:rPr>
          <w:t xml:space="preserve">from our </w:t>
        </w:r>
      </w:ins>
      <w:ins w:id="20" w:author="Stephen Scherrer" w:date="2018-12-06T13:52:00Z">
        <w:r w:rsidR="00013473">
          <w:rPr>
            <w:rFonts w:ascii="Times New Roman" w:hAnsi="Times New Roman" w:cs="Times New Roman"/>
            <w:sz w:val="24"/>
            <w:szCs w:val="24"/>
          </w:rPr>
          <w:t>preferred</w:t>
        </w:r>
      </w:ins>
      <w:ins w:id="21" w:author="Stephen Scherrer" w:date="2018-12-06T13:51:00Z">
        <w:r w:rsidR="00013473">
          <w:rPr>
            <w:rFonts w:ascii="Times New Roman" w:hAnsi="Times New Roman" w:cs="Times New Roman"/>
            <w:sz w:val="24"/>
            <w:szCs w:val="24"/>
          </w:rPr>
          <w:t xml:space="preserve"> </w:t>
        </w:r>
        <w:proofErr w:type="spellStart"/>
        <w:r w:rsidR="00013473">
          <w:rPr>
            <w:rFonts w:ascii="Times New Roman" w:hAnsi="Times New Roman" w:cs="Times New Roman"/>
            <w:sz w:val="24"/>
            <w:szCs w:val="24"/>
          </w:rPr>
          <w:t>integrative</w:t>
        </w:r>
      </w:ins>
      <w:ins w:id="22" w:author="ecf" w:date="2018-12-04T09:52:00Z">
        <w:r w:rsidR="00814401">
          <w:rPr>
            <w:rFonts w:ascii="Times New Roman" w:hAnsi="Times New Roman" w:cs="Times New Roman"/>
            <w:sz w:val="24"/>
            <w:szCs w:val="24"/>
          </w:rPr>
          <w:t>d</w:t>
        </w:r>
      </w:ins>
      <w:proofErr w:type="spellEnd"/>
      <w:ins w:id="23" w:author="Stephen Scherrer" w:date="2018-12-06T13:51:00Z">
        <w:r w:rsidR="00013473">
          <w:rPr>
            <w:rFonts w:ascii="Times New Roman" w:hAnsi="Times New Roman" w:cs="Times New Roman"/>
            <w:sz w:val="24"/>
            <w:szCs w:val="24"/>
          </w:rPr>
          <w:t xml:space="preserve"> model reconcile 30+ years of effort from various methods to estimate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13473">
          <w:rPr>
            <w:rFonts w:ascii="Times New Roman" w:hAnsi="Times New Roman" w:cs="Times New Roman"/>
            <w:sz w:val="24"/>
            <w:szCs w:val="24"/>
          </w:rPr>
          <w:t xml:space="preserve"> = 67.55 cm FL and K = 0.219) and demonstrate </w:t>
        </w:r>
        <w:r w:rsidR="00013473" w:rsidRPr="00046C8F">
          <w:rPr>
            <w:rFonts w:ascii="Times New Roman" w:hAnsi="Times New Roman" w:cs="Times New Roman"/>
            <w:sz w:val="24"/>
            <w:szCs w:val="24"/>
          </w:rPr>
          <w:t xml:space="preserve">the </w:t>
        </w:r>
        <w:r w:rsidR="00013473">
          <w:rPr>
            <w:rFonts w:ascii="Times New Roman" w:hAnsi="Times New Roman" w:cs="Times New Roman"/>
            <w:sz w:val="24"/>
            <w:szCs w:val="24"/>
          </w:rPr>
          <w:t>importance</w:t>
        </w:r>
        <w:r w:rsidR="00013473" w:rsidRPr="00046C8F">
          <w:rPr>
            <w:rFonts w:ascii="Times New Roman" w:hAnsi="Times New Roman" w:cs="Times New Roman"/>
            <w:sz w:val="24"/>
            <w:szCs w:val="24"/>
          </w:rPr>
          <w:t xml:space="preserve"> </w:t>
        </w:r>
        <w:r w:rsidR="00013473">
          <w:rPr>
            <w:rFonts w:ascii="Times New Roman" w:hAnsi="Times New Roman" w:cs="Times New Roman"/>
            <w:sz w:val="24"/>
            <w:szCs w:val="24"/>
          </w:rPr>
          <w:t>of</w:t>
        </w:r>
      </w:ins>
      <w:r w:rsidR="00AE2104" w:rsidRPr="00046C8F">
        <w:rPr>
          <w:rFonts w:ascii="Times New Roman" w:hAnsi="Times New Roman" w:cs="Times New Roman"/>
          <w:sz w:val="24"/>
          <w:szCs w:val="24"/>
        </w:rPr>
        <w:t xml:space="preserve"> individual variability in </w:t>
      </w:r>
      <w:r w:rsidR="003F766A" w:rsidRPr="00046C8F">
        <w:rPr>
          <w:rFonts w:ascii="Times New Roman" w:hAnsi="Times New Roman" w:cs="Times New Roman"/>
          <w:i/>
          <w:sz w:val="24"/>
          <w:szCs w:val="24"/>
        </w:rPr>
        <w:t xml:space="preserve">P. filamentosus </w:t>
      </w:r>
      <w:r w:rsidR="00A76357" w:rsidRPr="00046C8F">
        <w:rPr>
          <w:rFonts w:ascii="Times New Roman" w:hAnsi="Times New Roman" w:cs="Times New Roman"/>
          <w:sz w:val="24"/>
          <w:szCs w:val="24"/>
        </w:rPr>
        <w:t xml:space="preserve">due </w:t>
      </w:r>
      <w:r w:rsidR="00AE2104" w:rsidRPr="00046C8F">
        <w:rPr>
          <w:rFonts w:ascii="Times New Roman" w:hAnsi="Times New Roman" w:cs="Times New Roman"/>
          <w:sz w:val="24"/>
          <w:szCs w:val="24"/>
        </w:rPr>
        <w:t>primarily to the</w:t>
      </w:r>
      <w:r w:rsidR="00184BC3" w:rsidRPr="00046C8F">
        <w:rPr>
          <w:rFonts w:ascii="Times New Roman" w:hAnsi="Times New Roman" w:cs="Times New Roman"/>
          <w:sz w:val="24"/>
          <w:szCs w:val="24"/>
        </w:rPr>
        <w:t xml:space="preserve"> asymptotic length</w:t>
      </w:r>
      <w:r w:rsidR="00AE2104" w:rsidRPr="00046C8F">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del w:id="24" w:author="Stephen Scherrer" w:date="2018-12-06T13:51:00Z">
        <w:r w:rsidR="00EF087F" w:rsidRPr="00046C8F" w:rsidDel="00013473">
          <w:rPr>
            <w:rFonts w:ascii="Times New Roman" w:hAnsi="Times New Roman" w:cs="Times New Roman"/>
            <w:sz w:val="24"/>
            <w:szCs w:val="24"/>
          </w:rPr>
          <w:delText xml:space="preserve"> and reconcile 30+ years of </w:delText>
        </w:r>
        <w:r w:rsidR="0011738C" w:rsidRPr="00046C8F" w:rsidDel="00013473">
          <w:rPr>
            <w:rFonts w:ascii="Times New Roman" w:hAnsi="Times New Roman" w:cs="Times New Roman"/>
            <w:sz w:val="24"/>
            <w:szCs w:val="24"/>
          </w:rPr>
          <w:delText>efforts to quantify growth</w:delText>
        </w:r>
      </w:del>
      <w:r w:rsidR="00EF087F" w:rsidRPr="00046C8F">
        <w:rPr>
          <w:rFonts w:ascii="Times New Roman" w:hAnsi="Times New Roman" w:cs="Times New Roman"/>
          <w:sz w:val="24"/>
          <w:szCs w:val="24"/>
        </w:rPr>
        <w:t xml:space="preserve">. </w:t>
      </w:r>
      <w:ins w:id="25" w:author="Stephen Scherrer" w:date="2019-02-15T14:00:00Z">
        <w:r w:rsidR="008B0AE4" w:rsidRPr="00046C8F">
          <w:rPr>
            <w:rFonts w:ascii="Times New Roman" w:hAnsi="Times New Roman" w:cs="Times New Roman"/>
            <w:sz w:val="24"/>
            <w:szCs w:val="24"/>
          </w:rPr>
          <w:t xml:space="preserve">These results </w:t>
        </w:r>
      </w:ins>
      <w:ins w:id="26" w:author="Stephen Scherrer" w:date="2018-11-15T14:39:00Z">
        <w:r w:rsidR="001A5A19">
          <w:rPr>
            <w:rFonts w:ascii="Times New Roman" w:hAnsi="Times New Roman" w:cs="Times New Roman"/>
            <w:sz w:val="24"/>
            <w:szCs w:val="24"/>
          </w:rPr>
          <w:t xml:space="preserve">also point to the importance of incorporating very large fish </w:t>
        </w:r>
      </w:ins>
      <w:ins w:id="27" w:author="Stephen Scherrer" w:date="2018-11-15T14:40:00Z">
        <w:r w:rsidR="001A5A19">
          <w:rPr>
            <w:rFonts w:ascii="Times New Roman" w:hAnsi="Times New Roman" w:cs="Times New Roman"/>
            <w:sz w:val="24"/>
            <w:szCs w:val="24"/>
          </w:rPr>
          <w:t xml:space="preserve">when estimating parameters </w:t>
        </w:r>
      </w:ins>
      <w:ins w:id="28" w:author="Stephen Scherrer" w:date="2018-11-15T14:39:00Z">
        <w:r w:rsidR="001A5A19">
          <w:rPr>
            <w:rFonts w:ascii="Times New Roman" w:hAnsi="Times New Roman" w:cs="Times New Roman"/>
            <w:sz w:val="24"/>
            <w:szCs w:val="24"/>
          </w:rPr>
          <w:t>and the possibility of sexua</w:t>
        </w:r>
      </w:ins>
      <w:ins w:id="29" w:author="Stephen Scherrer" w:date="2018-11-15T14:40:00Z">
        <w:r w:rsidR="001A5A19">
          <w:rPr>
            <w:rFonts w:ascii="Times New Roman" w:hAnsi="Times New Roman" w:cs="Times New Roman"/>
            <w:sz w:val="24"/>
            <w:szCs w:val="24"/>
          </w:rPr>
          <w:t xml:space="preserve">lly dimorphic growth in the species. These results </w:t>
        </w:r>
      </w:ins>
      <w:r w:rsidR="008B0AE4" w:rsidRPr="00046C8F">
        <w:rPr>
          <w:rFonts w:ascii="Times New Roman" w:hAnsi="Times New Roman" w:cs="Times New Roman"/>
          <w:sz w:val="24"/>
          <w:szCs w:val="24"/>
        </w:rPr>
        <w:t xml:space="preserve">have </w:t>
      </w:r>
      <w:r w:rsidR="00D90225" w:rsidRPr="00046C8F">
        <w:rPr>
          <w:rFonts w:ascii="Times New Roman" w:hAnsi="Times New Roman" w:cs="Times New Roman"/>
          <w:sz w:val="24"/>
          <w:szCs w:val="24"/>
        </w:rPr>
        <w:t xml:space="preserve">management </w:t>
      </w:r>
      <w:r w:rsidR="008B0AE4" w:rsidRPr="00046C8F">
        <w:rPr>
          <w:rFonts w:ascii="Times New Roman" w:hAnsi="Times New Roman" w:cs="Times New Roman"/>
          <w:sz w:val="24"/>
          <w:szCs w:val="24"/>
        </w:rPr>
        <w:t xml:space="preserve">implications as growth is often an input for </w:t>
      </w:r>
      <w:ins w:id="30" w:author="Stephen Scherrer" w:date="2018-12-06T13:54:00Z">
        <w:r w:rsidR="00013473">
          <w:rPr>
            <w:rFonts w:ascii="Times New Roman" w:hAnsi="Times New Roman" w:cs="Times New Roman"/>
            <w:sz w:val="24"/>
            <w:szCs w:val="24"/>
          </w:rPr>
          <w:t>age-based stock</w:t>
        </w:r>
        <w:r w:rsidR="00013473" w:rsidRPr="00046C8F">
          <w:rPr>
            <w:rFonts w:ascii="Times New Roman" w:hAnsi="Times New Roman" w:cs="Times New Roman"/>
            <w:sz w:val="24"/>
            <w:szCs w:val="24"/>
          </w:rPr>
          <w:t xml:space="preserve"> </w:t>
        </w:r>
      </w:ins>
      <w:r w:rsidR="008B0AE4" w:rsidRPr="00046C8F">
        <w:rPr>
          <w:rFonts w:ascii="Times New Roman" w:hAnsi="Times New Roman" w:cs="Times New Roman"/>
          <w:sz w:val="24"/>
          <w:szCs w:val="24"/>
        </w:rPr>
        <w:t>assessment models and used as a proxy for other life history traits</w:t>
      </w:r>
      <w:ins w:id="31" w:author="Stephen Scherrer" w:date="2018-12-06T13:54:00Z">
        <w:r w:rsidR="00013473">
          <w:rPr>
            <w:rFonts w:ascii="Times New Roman" w:hAnsi="Times New Roman" w:cs="Times New Roman"/>
            <w:sz w:val="24"/>
            <w:szCs w:val="24"/>
          </w:rPr>
          <w:t>.</w:t>
        </w:r>
      </w:ins>
    </w:p>
    <w:p w14:paraId="5B7C5FA0" w14:textId="77777777" w:rsidR="00BC419A" w:rsidRPr="00046C8F" w:rsidRDefault="00BC419A" w:rsidP="000D5103">
      <w:pPr>
        <w:spacing w:line="480" w:lineRule="auto"/>
        <w:rPr>
          <w:rFonts w:ascii="Times New Roman" w:hAnsi="Times New Roman" w:cs="Times New Roman"/>
          <w:sz w:val="24"/>
          <w:szCs w:val="24"/>
        </w:rPr>
      </w:pPr>
    </w:p>
    <w:p w14:paraId="4D6D6400" w14:textId="144BEC80"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r w:rsidR="008D5329" w:rsidRPr="00046C8F">
        <w:rPr>
          <w:rFonts w:ascii="Times New Roman" w:hAnsi="Times New Roman" w:cs="Times New Roman"/>
          <w:b/>
          <w:i/>
          <w:sz w:val="24"/>
          <w:szCs w:val="24"/>
        </w:rPr>
        <w:t xml:space="preserve"> (500 Words)</w:t>
      </w:r>
    </w:p>
    <w:p w14:paraId="51B43A2E" w14:textId="3F9F01D0" w:rsidR="00155640" w:rsidRPr="00046C8F" w:rsidRDefault="004B2784" w:rsidP="004B2784">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ins w:id="32" w:author="Stephen Scherrer" w:date="2018-12-06T13:55:00Z">
        <w:r w:rsidR="00013473" w:rsidRPr="005A5465">
          <w:rPr>
            <w:rFonts w:ascii="Times New Roman" w:hAnsi="Times New Roman"/>
            <w:sz w:val="24"/>
            <w:highlight w:val="yellow"/>
          </w:rPr>
          <w:t>(Valenciennes, 1830)</w:t>
        </w:r>
        <w:r w:rsidR="00013473">
          <w:rPr>
            <w:rFonts w:ascii="Times New Roman" w:hAnsi="Times New Roman" w:cs="Times New Roman"/>
            <w:sz w:val="24"/>
            <w:szCs w:val="24"/>
          </w:rPr>
          <w:t xml:space="preserve"> </w:t>
        </w:r>
      </w:ins>
      <w:r w:rsidRPr="00046C8F">
        <w:rPr>
          <w:rFonts w:ascii="Times New Roman" w:hAnsi="Times New Roman" w:cs="Times New Roman"/>
          <w:sz w:val="24"/>
          <w:szCs w:val="24"/>
        </w:rPr>
        <w:t>is a species of long</w:t>
      </w:r>
      <w:ins w:id="33" w:author="ecf" w:date="2018-12-03T13:59:00Z">
        <w:r w:rsidR="00383BE4">
          <w:rPr>
            <w:rFonts w:ascii="Times New Roman" w:hAnsi="Times New Roman" w:cs="Times New Roman"/>
            <w:sz w:val="24"/>
            <w:szCs w:val="24"/>
          </w:rPr>
          <w:t>-</w:t>
        </w:r>
      </w:ins>
      <w:r w:rsidRPr="00046C8F">
        <w:rPr>
          <w:rFonts w:ascii="Times New Roman" w:hAnsi="Times New Roman" w:cs="Times New Roman"/>
          <w:sz w:val="24"/>
          <w:szCs w:val="24"/>
        </w:rPr>
        <w:t>lived</w:t>
      </w:r>
      <w:r w:rsidR="0032064A" w:rsidRPr="00046C8F">
        <w:rPr>
          <w:rFonts w:ascii="Times New Roman" w:hAnsi="Times New Roman" w:cs="Times New Roman"/>
          <w:sz w:val="24"/>
          <w:szCs w:val="24"/>
        </w:rPr>
        <w:t xml:space="preserve"> deep-</w:t>
      </w:r>
      <w:r w:rsidRPr="00046C8F">
        <w:rPr>
          <w:rFonts w:ascii="Times New Roman" w:hAnsi="Times New Roman" w:cs="Times New Roman"/>
          <w:sz w:val="24"/>
          <w:szCs w:val="24"/>
        </w:rPr>
        <w:t xml:space="preserve">water snapper distributed throughout the tropical Pacific and Indian Oceans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008D5828" w:rsidRPr="00046C8F">
        <w:rPr>
          <w:rFonts w:ascii="Times New Roman" w:hAnsi="Times New Roman" w:cs="Times New Roman"/>
          <w:sz w:val="24"/>
          <w:szCs w:val="24"/>
        </w:rPr>
        <w:t xml:space="preserve">. </w:t>
      </w:r>
      <w:ins w:id="34" w:author="Stephen Scherrer" w:date="2018-12-06T13:58:00Z">
        <w:r w:rsidR="00013473">
          <w:rPr>
            <w:rFonts w:ascii="Times New Roman" w:hAnsi="Times New Roman" w:cs="Times New Roman"/>
            <w:sz w:val="24"/>
            <w:szCs w:val="24"/>
          </w:rPr>
          <w:t>Known as opakapaka in Hawaii, t</w:t>
        </w:r>
      </w:ins>
      <w:r w:rsidR="008D5828" w:rsidRPr="00046C8F">
        <w:rPr>
          <w:rFonts w:ascii="Times New Roman" w:hAnsi="Times New Roman" w:cs="Times New Roman"/>
          <w:sz w:val="24"/>
          <w:szCs w:val="24"/>
        </w:rPr>
        <w:t>he</w:t>
      </w:r>
      <w:r w:rsidR="0032064A" w:rsidRPr="00046C8F">
        <w:rPr>
          <w:rFonts w:ascii="Times New Roman" w:hAnsi="Times New Roman" w:cs="Times New Roman"/>
          <w:sz w:val="24"/>
          <w:szCs w:val="24"/>
        </w:rPr>
        <w:t xml:space="preserve"> species constitutes a significant fraction of</w:t>
      </w:r>
      <w:ins w:id="35" w:author="Stephen Scherrer" w:date="2019-02-15T14:00:00Z">
        <w:r w:rsidR="0032064A" w:rsidRPr="00046C8F">
          <w:rPr>
            <w:rFonts w:ascii="Times New Roman" w:hAnsi="Times New Roman" w:cs="Times New Roman"/>
            <w:sz w:val="24"/>
            <w:szCs w:val="24"/>
          </w:rPr>
          <w:t xml:space="preserve"> </w:t>
        </w:r>
      </w:ins>
      <w:ins w:id="36" w:author="ecf" w:date="2018-12-03T14:13:00Z">
        <w:r w:rsidR="00234F28">
          <w:rPr>
            <w:rFonts w:ascii="Times New Roman" w:hAnsi="Times New Roman" w:cs="Times New Roman"/>
            <w:sz w:val="24"/>
            <w:szCs w:val="24"/>
          </w:rPr>
          <w:t>the Hawaiian</w:t>
        </w:r>
        <w:r w:rsidR="0032064A" w:rsidRPr="00046C8F">
          <w:rPr>
            <w:rFonts w:ascii="Times New Roman" w:hAnsi="Times New Roman" w:cs="Times New Roman"/>
            <w:sz w:val="24"/>
            <w:szCs w:val="24"/>
          </w:rPr>
          <w:t xml:space="preserve"> </w:t>
        </w:r>
      </w:ins>
      <w:r w:rsidR="0032064A" w:rsidRPr="00046C8F">
        <w:rPr>
          <w:rFonts w:ascii="Times New Roman" w:hAnsi="Times New Roman" w:cs="Times New Roman"/>
          <w:sz w:val="24"/>
          <w:szCs w:val="24"/>
        </w:rPr>
        <w:t>commercial bottomfish fishery</w:t>
      </w:r>
      <w:ins w:id="37" w:author="ecf" w:date="2018-12-03T14:12:00Z">
        <w:r w:rsidR="00234F28">
          <w:rPr>
            <w:rFonts w:ascii="Times New Roman" w:hAnsi="Times New Roman" w:cs="Times New Roman"/>
            <w:sz w:val="24"/>
            <w:szCs w:val="24"/>
          </w:rPr>
          <w:t>,</w:t>
        </w:r>
      </w:ins>
      <w:ins w:id="38" w:author="Stephen Scherrer" w:date="2019-02-15T14:00:00Z">
        <w:r w:rsidR="0032064A" w:rsidRPr="00046C8F">
          <w:rPr>
            <w:rFonts w:ascii="Times New Roman" w:hAnsi="Times New Roman" w:cs="Times New Roman"/>
            <w:sz w:val="24"/>
            <w:szCs w:val="24"/>
          </w:rPr>
          <w:t xml:space="preserve"> </w:t>
        </w:r>
      </w:ins>
      <w:ins w:id="39" w:author="Stephen Scherrer" w:date="2018-12-06T13:58:00Z">
        <w:r w:rsidR="00013473">
          <w:rPr>
            <w:rFonts w:ascii="Times New Roman" w:hAnsi="Times New Roman" w:cs="Times New Roman"/>
            <w:sz w:val="24"/>
            <w:szCs w:val="24"/>
          </w:rPr>
          <w:t xml:space="preserve">which targets a complex of 6 snapper and </w:t>
        </w:r>
      </w:ins>
      <w:ins w:id="40" w:author="ecf" w:date="2018-12-03T14:13:00Z">
        <w:r w:rsidR="00234F28">
          <w:rPr>
            <w:rFonts w:ascii="Times New Roman" w:hAnsi="Times New Roman" w:cs="Times New Roman"/>
            <w:sz w:val="24"/>
            <w:szCs w:val="24"/>
          </w:rPr>
          <w:t>1</w:t>
        </w:r>
      </w:ins>
      <w:ins w:id="41" w:author="Stephen Scherrer" w:date="2019-02-15T14:07:00Z">
        <w:r w:rsidR="005A5465">
          <w:rPr>
            <w:rFonts w:ascii="Times New Roman" w:hAnsi="Times New Roman" w:cs="Times New Roman"/>
            <w:sz w:val="24"/>
            <w:szCs w:val="24"/>
          </w:rPr>
          <w:t xml:space="preserve"> species of </w:t>
        </w:r>
      </w:ins>
      <w:ins w:id="42" w:author="Stephen Scherrer" w:date="2018-12-06T13:58:00Z">
        <w:r w:rsidR="00013473">
          <w:rPr>
            <w:rFonts w:ascii="Times New Roman" w:hAnsi="Times New Roman" w:cs="Times New Roman"/>
            <w:sz w:val="24"/>
            <w:szCs w:val="24"/>
          </w:rPr>
          <w:t xml:space="preserve">one grouper </w:t>
        </w:r>
      </w:ins>
      <w:r w:rsidRPr="00046C8F">
        <w:rPr>
          <w:rFonts w:ascii="Times New Roman" w:hAnsi="Times New Roman" w:cs="Times New Roman"/>
          <w:sz w:val="24"/>
          <w:szCs w:val="24"/>
        </w:rPr>
        <w:fldChar w:fldCharType="begin" w:fldLock="1"/>
      </w:r>
      <w:r w:rsidR="0038335E">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2016)","plainTextFormattedCitation":"(Ralston and Polovina 1982, “Hawaii Reported Landing Tables” 2016)","previouslyFormattedCitation":"(Ralston and Polovina 1982, Sundberg and Underkoffler 2009,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0038335E" w:rsidRPr="0038335E">
        <w:rPr>
          <w:rFonts w:ascii="Times New Roman" w:hAnsi="Times New Roman" w:cs="Times New Roman"/>
          <w:noProof/>
          <w:sz w:val="24"/>
          <w:szCs w:val="24"/>
        </w:rPr>
        <w:t>(Ralston and Polovina 1982, “Hawaii Reported Landing Tables” 2016)</w:t>
      </w:r>
      <w:r w:rsidRPr="00046C8F">
        <w:rPr>
          <w:rFonts w:ascii="Times New Roman" w:hAnsi="Times New Roman" w:cs="Times New Roman"/>
          <w:sz w:val="24"/>
          <w:szCs w:val="24"/>
        </w:rPr>
        <w:fldChar w:fldCharType="end"/>
      </w:r>
      <w:ins w:id="43" w:author="Stephen Scherrer" w:date="2018-12-06T13:59:00Z">
        <w:r w:rsidR="00013473">
          <w:rPr>
            <w:rFonts w:ascii="Times New Roman" w:hAnsi="Times New Roman" w:cs="Times New Roman"/>
            <w:sz w:val="24"/>
            <w:szCs w:val="24"/>
          </w:rPr>
          <w:t>(</w:t>
        </w:r>
        <w:proofErr w:type="spellStart"/>
        <w:r w:rsidR="00013473" w:rsidRPr="00013473">
          <w:rPr>
            <w:rFonts w:ascii="Times New Roman" w:hAnsi="Times New Roman" w:cs="Times New Roman"/>
            <w:sz w:val="24"/>
            <w:szCs w:val="24"/>
            <w:highlight w:val="yellow"/>
            <w:rPrChange w:id="44" w:author="Stephen Scherrer" w:date="2018-12-06T13:59:00Z">
              <w:rPr>
                <w:rFonts w:ascii="Times New Roman" w:hAnsi="Times New Roman" w:cs="Times New Roman"/>
                <w:sz w:val="24"/>
                <w:szCs w:val="24"/>
              </w:rPr>
            </w:rPrChange>
          </w:rPr>
          <w:t>Langseth</w:t>
        </w:r>
        <w:proofErr w:type="spellEnd"/>
        <w:r w:rsidR="00013473" w:rsidRPr="00013473">
          <w:rPr>
            <w:rFonts w:ascii="Times New Roman" w:hAnsi="Times New Roman" w:cs="Times New Roman"/>
            <w:sz w:val="24"/>
            <w:szCs w:val="24"/>
            <w:highlight w:val="yellow"/>
            <w:rPrChange w:id="45" w:author="Stephen Scherrer" w:date="2018-12-06T13:59:00Z">
              <w:rPr>
                <w:rFonts w:ascii="Times New Roman" w:hAnsi="Times New Roman" w:cs="Times New Roman"/>
                <w:sz w:val="24"/>
                <w:szCs w:val="24"/>
              </w:rPr>
            </w:rPrChange>
          </w:rPr>
          <w:t xml:space="preserve"> 2018</w:t>
        </w:r>
        <w:r w:rsidR="00013473">
          <w:rPr>
            <w:rFonts w:ascii="Times New Roman" w:hAnsi="Times New Roman" w:cs="Times New Roman"/>
            <w:sz w:val="24"/>
            <w:szCs w:val="24"/>
          </w:rPr>
          <w:t>)</w:t>
        </w:r>
      </w:ins>
      <w:ins w:id="46" w:author="Stephen Scherrer" w:date="2019-02-15T14:00:00Z">
        <w:r w:rsidRPr="00046C8F">
          <w:rPr>
            <w:rFonts w:ascii="Times New Roman" w:hAnsi="Times New Roman" w:cs="Times New Roman"/>
            <w:sz w:val="24"/>
            <w:szCs w:val="24"/>
          </w:rPr>
          <w:t>.</w:t>
        </w:r>
      </w:ins>
      <w:ins w:id="47" w:author="ecf" w:date="2018-12-03T14:14:00Z">
        <w:r w:rsidR="00234F28">
          <w:rPr>
            <w:rFonts w:ascii="Times New Roman" w:hAnsi="Times New Roman" w:cs="Times New Roman"/>
            <w:sz w:val="24"/>
            <w:szCs w:val="24"/>
          </w:rPr>
          <w:t xml:space="preserve"> </w:t>
        </w:r>
      </w:ins>
      <w:ins w:id="48" w:author="Stephen Scherrer" w:date="2018-12-06T13:56:00Z">
        <w:r w:rsidR="00013473">
          <w:rPr>
            <w:rFonts w:ascii="Times New Roman" w:hAnsi="Times New Roman" w:cs="Times New Roman"/>
            <w:sz w:val="24"/>
            <w:szCs w:val="24"/>
          </w:rPr>
          <w:t xml:space="preserve">While the current stock assessment for this fishery used </w:t>
        </w:r>
        <w:bookmarkStart w:id="49" w:name="_GoBack"/>
        <w:bookmarkEnd w:id="49"/>
        <w:r w:rsidR="00013473">
          <w:rPr>
            <w:rFonts w:ascii="Times New Roman" w:hAnsi="Times New Roman" w:cs="Times New Roman"/>
            <w:sz w:val="24"/>
            <w:szCs w:val="24"/>
          </w:rPr>
          <w:t>a surplus</w:t>
        </w:r>
      </w:ins>
      <w:ins w:id="50" w:author="Stephen Scherrer" w:date="2018-12-06T13:57:00Z">
        <w:r w:rsidR="00013473">
          <w:rPr>
            <w:rFonts w:ascii="Times New Roman" w:hAnsi="Times New Roman" w:cs="Times New Roman"/>
            <w:sz w:val="24"/>
            <w:szCs w:val="24"/>
          </w:rPr>
          <w:t xml:space="preserve"> </w:t>
        </w:r>
      </w:ins>
      <w:ins w:id="51" w:author="Stephen Scherrer" w:date="2018-12-06T13:56:00Z">
        <w:r w:rsidR="00013473">
          <w:rPr>
            <w:rFonts w:ascii="Times New Roman" w:hAnsi="Times New Roman" w:cs="Times New Roman"/>
            <w:sz w:val="24"/>
            <w:szCs w:val="24"/>
          </w:rPr>
          <w:t xml:space="preserve">production model </w:t>
        </w:r>
      </w:ins>
      <w:ins w:id="52" w:author="Stephen Scherrer" w:date="2018-12-06T13:57:00Z">
        <w:r w:rsidR="00013473">
          <w:rPr>
            <w:rFonts w:ascii="Times New Roman" w:hAnsi="Times New Roman" w:cs="Times New Roman"/>
            <w:sz w:val="24"/>
            <w:szCs w:val="24"/>
          </w:rPr>
          <w:t>for the entire complex, there is int</w:t>
        </w:r>
      </w:ins>
      <w:ins w:id="53" w:author="ecf" w:date="2018-12-03T14:17:00Z">
        <w:r w:rsidR="00F91201">
          <w:rPr>
            <w:rFonts w:ascii="Times New Roman" w:hAnsi="Times New Roman" w:cs="Times New Roman"/>
            <w:sz w:val="24"/>
            <w:szCs w:val="24"/>
          </w:rPr>
          <w:t>e</w:t>
        </w:r>
      </w:ins>
      <w:ins w:id="54" w:author="Stephen Scherrer" w:date="2018-12-06T13:57:00Z">
        <w:r w:rsidR="00013473">
          <w:rPr>
            <w:rFonts w:ascii="Times New Roman" w:hAnsi="Times New Roman" w:cs="Times New Roman"/>
            <w:sz w:val="24"/>
            <w:szCs w:val="24"/>
          </w:rPr>
          <w:t xml:space="preserve">rest in the potential use of species-specific, age-structured </w:t>
        </w:r>
        <w:r w:rsidR="00013473">
          <w:rPr>
            <w:rFonts w:ascii="Times New Roman" w:hAnsi="Times New Roman" w:cs="Times New Roman"/>
            <w:sz w:val="24"/>
            <w:szCs w:val="24"/>
          </w:rPr>
          <w:lastRenderedPageBreak/>
          <w:t xml:space="preserve">assessments that require improved life history studies </w:t>
        </w:r>
      </w:ins>
      <w:ins w:id="55" w:author="ecf" w:date="2018-12-03T14:17:00Z">
        <w:r w:rsidR="00590BE2">
          <w:rPr>
            <w:rFonts w:ascii="Times New Roman" w:hAnsi="Times New Roman" w:cs="Times New Roman"/>
            <w:sz w:val="24"/>
            <w:szCs w:val="24"/>
          </w:rPr>
          <w:t>of</w:t>
        </w:r>
      </w:ins>
      <w:ins w:id="56" w:author="Stephen Scherrer" w:date="2018-12-06T13:57:00Z">
        <w:r w:rsidR="00013473">
          <w:rPr>
            <w:rFonts w:ascii="Times New Roman" w:hAnsi="Times New Roman" w:cs="Times New Roman"/>
            <w:sz w:val="24"/>
            <w:szCs w:val="24"/>
          </w:rPr>
          <w:t xml:space="preserve"> age and growth in bottomfish (</w:t>
        </w:r>
      </w:ins>
      <w:proofErr w:type="spellStart"/>
      <w:ins w:id="57" w:author="ecf" w:date="2018-12-03T14:11:00Z">
        <w:r w:rsidR="00234F28">
          <w:rPr>
            <w:rFonts w:ascii="Times New Roman" w:hAnsi="Times New Roman" w:cs="Times New Roman"/>
            <w:sz w:val="24"/>
            <w:szCs w:val="24"/>
          </w:rPr>
          <w:t>L</w:t>
        </w:r>
      </w:ins>
      <w:ins w:id="58" w:author="Stephen Scherrer" w:date="2018-12-06T13:57:00Z">
        <w:r w:rsidR="00013473" w:rsidRPr="0010512E">
          <w:rPr>
            <w:rFonts w:ascii="Times New Roman" w:hAnsi="Times New Roman"/>
            <w:sz w:val="24"/>
            <w:highlight w:val="yellow"/>
          </w:rPr>
          <w:t>angseth</w:t>
        </w:r>
        <w:proofErr w:type="spellEnd"/>
        <w:r w:rsidR="00013473" w:rsidRPr="0010512E">
          <w:rPr>
            <w:rFonts w:ascii="Times New Roman" w:hAnsi="Times New Roman"/>
            <w:sz w:val="24"/>
            <w:highlight w:val="yellow"/>
          </w:rPr>
          <w:t xml:space="preserve"> et al. 2018</w:t>
        </w:r>
      </w:ins>
      <w:ins w:id="59" w:author="ecf" w:date="2018-12-03T14:11:00Z">
        <w:r w:rsidR="00234F28">
          <w:rPr>
            <w:rFonts w:ascii="Times New Roman" w:hAnsi="Times New Roman" w:cs="Times New Roman"/>
            <w:sz w:val="24"/>
            <w:szCs w:val="24"/>
          </w:rPr>
          <w:t>).</w:t>
        </w:r>
      </w:ins>
      <w:ins w:id="60" w:author="Stephen Scherrer" w:date="2018-12-06T13:57:00Z">
        <w:r w:rsidR="00013473">
          <w:rPr>
            <w:rFonts w:ascii="Times New Roman" w:hAnsi="Times New Roman" w:cs="Times New Roman"/>
            <w:sz w:val="24"/>
            <w:szCs w:val="24"/>
          </w:rPr>
          <w:t>)</w:t>
        </w:r>
      </w:ins>
      <w:r w:rsidRPr="00046C8F">
        <w:rPr>
          <w:rFonts w:ascii="Times New Roman" w:hAnsi="Times New Roman" w:cs="Times New Roman"/>
          <w:sz w:val="24"/>
          <w:szCs w:val="24"/>
        </w:rPr>
        <w:t xml:space="preserve"> </w:t>
      </w:r>
    </w:p>
    <w:p w14:paraId="2C6C0211" w14:textId="65868D69" w:rsidR="004B2784" w:rsidRPr="00046C8F" w:rsidRDefault="00013473" w:rsidP="004B2784">
      <w:pPr>
        <w:spacing w:line="480" w:lineRule="auto"/>
        <w:ind w:firstLine="720"/>
        <w:rPr>
          <w:rFonts w:ascii="Times New Roman" w:hAnsi="Times New Roman" w:cs="Times New Roman"/>
          <w:sz w:val="24"/>
          <w:szCs w:val="24"/>
        </w:rPr>
      </w:pPr>
      <w:ins w:id="61" w:author="Stephen Scherrer" w:date="2018-12-06T13:56:00Z">
        <w:r>
          <w:rPr>
            <w:rFonts w:ascii="Times New Roman" w:hAnsi="Times New Roman" w:cs="Times New Roman"/>
            <w:sz w:val="24"/>
            <w:szCs w:val="24"/>
          </w:rPr>
          <w:t>Growth</w:t>
        </w:r>
      </w:ins>
      <w:r w:rsidR="004B2784" w:rsidRPr="00046C8F">
        <w:rPr>
          <w:rFonts w:ascii="Times New Roman" w:hAnsi="Times New Roman" w:cs="Times New Roman"/>
          <w:sz w:val="24"/>
          <w:szCs w:val="24"/>
        </w:rPr>
        <w:t xml:space="preserve"> parameters </w:t>
      </w:r>
      <w:r w:rsidR="00866E16" w:rsidRPr="00046C8F">
        <w:rPr>
          <w:rFonts w:ascii="Times New Roman" w:hAnsi="Times New Roman" w:cs="Times New Roman"/>
          <w:sz w:val="24"/>
          <w:szCs w:val="24"/>
        </w:rPr>
        <w:t xml:space="preserve">have </w:t>
      </w:r>
      <w:r w:rsidR="004B2784" w:rsidRPr="00046C8F">
        <w:rPr>
          <w:rFonts w:ascii="Times New Roman" w:hAnsi="Times New Roman" w:cs="Times New Roman"/>
          <w:sz w:val="24"/>
          <w:szCs w:val="24"/>
        </w:rPr>
        <w:t xml:space="preserve">been estimated </w:t>
      </w:r>
      <w:r w:rsidR="00866E16" w:rsidRPr="00046C8F">
        <w:rPr>
          <w:rFonts w:ascii="Times New Roman" w:hAnsi="Times New Roman" w:cs="Times New Roman"/>
          <w:sz w:val="24"/>
          <w:szCs w:val="24"/>
        </w:rPr>
        <w:t xml:space="preserve">for </w:t>
      </w:r>
      <w:ins w:id="62" w:author="Stephen Scherrer [2]" w:date="2018-09-14T11:50:00Z">
        <w:r w:rsidR="00A20282" w:rsidRPr="0010512E">
          <w:rPr>
            <w:rFonts w:ascii="Times New Roman" w:hAnsi="Times New Roman" w:cs="Times New Roman"/>
            <w:i/>
            <w:sz w:val="24"/>
            <w:szCs w:val="24"/>
          </w:rPr>
          <w:t>P. filamentosus</w:t>
        </w:r>
      </w:ins>
      <w:r w:rsidR="00866E16" w:rsidRPr="00046C8F">
        <w:rPr>
          <w:rFonts w:ascii="Times New Roman" w:hAnsi="Times New Roman" w:cs="Times New Roman"/>
          <w:sz w:val="24"/>
          <w:szCs w:val="24"/>
        </w:rPr>
        <w:t xml:space="preserve"> </w:t>
      </w:r>
      <w:ins w:id="63" w:author="Stephen Scherrer" w:date="2018-12-06T13:56:00Z">
        <w:r>
          <w:rPr>
            <w:rFonts w:ascii="Times New Roman" w:hAnsi="Times New Roman" w:cs="Times New Roman"/>
            <w:sz w:val="24"/>
            <w:szCs w:val="24"/>
          </w:rPr>
          <w:t>using a variety of methods</w:t>
        </w:r>
      </w:ins>
      <w:r w:rsidR="004B2784" w:rsidRPr="00046C8F">
        <w:rPr>
          <w:rFonts w:ascii="Times New Roman" w:hAnsi="Times New Roman" w:cs="Times New Roman"/>
          <w:sz w:val="24"/>
          <w:szCs w:val="24"/>
        </w:rPr>
        <w:t xml:space="preserve"> in Hawaii and elsewhere (Table 1). </w:t>
      </w:r>
      <w:r w:rsidR="00155640" w:rsidRPr="00046C8F">
        <w:rPr>
          <w:rFonts w:ascii="Times New Roman" w:hAnsi="Times New Roman" w:cs="Times New Roman"/>
          <w:sz w:val="24"/>
          <w:szCs w:val="24"/>
        </w:rPr>
        <w:t>Parameter</w:t>
      </w:r>
      <w:r w:rsidR="004B2784" w:rsidRPr="00046C8F">
        <w:rPr>
          <w:rFonts w:ascii="Times New Roman" w:hAnsi="Times New Roman" w:cs="Times New Roman"/>
          <w:sz w:val="24"/>
          <w:szCs w:val="24"/>
        </w:rPr>
        <w:t xml:space="preserve"> estimates </w:t>
      </w:r>
      <w:ins w:id="64" w:author="Stephen Scherrer" w:date="2018-12-06T13:59:00Z">
        <w:r>
          <w:rPr>
            <w:rFonts w:ascii="Times New Roman" w:hAnsi="Times New Roman" w:cs="Times New Roman"/>
            <w:sz w:val="24"/>
            <w:szCs w:val="24"/>
          </w:rPr>
          <w:t>were</w:t>
        </w:r>
      </w:ins>
      <w:ins w:id="65" w:author="ecf" w:date="2018-12-03T14:22:00Z">
        <w:r w:rsidR="004B2784" w:rsidRPr="00046C8F">
          <w:rPr>
            <w:rFonts w:ascii="Times New Roman" w:hAnsi="Times New Roman" w:cs="Times New Roman"/>
            <w:sz w:val="24"/>
            <w:szCs w:val="24"/>
          </w:rPr>
          <w:t xml:space="preserve"> </w:t>
        </w:r>
      </w:ins>
      <w:r w:rsidR="0032064A" w:rsidRPr="00046C8F">
        <w:rPr>
          <w:rFonts w:ascii="Times New Roman" w:hAnsi="Times New Roman" w:cs="Times New Roman"/>
          <w:sz w:val="24"/>
          <w:szCs w:val="24"/>
        </w:rPr>
        <w:t>determined</w:t>
      </w:r>
      <w:r w:rsidR="004B2784"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using direct aging approaches </w:t>
      </w:r>
      <w:r w:rsidR="004B2784" w:rsidRPr="00046C8F">
        <w:rPr>
          <w:rFonts w:ascii="Times New Roman" w:hAnsi="Times New Roman" w:cs="Times New Roman"/>
          <w:sz w:val="24"/>
          <w:szCs w:val="24"/>
        </w:rPr>
        <w:t xml:space="preserve">from </w:t>
      </w:r>
      <w:r w:rsidR="00BA3D4D" w:rsidRPr="00046C8F">
        <w:rPr>
          <w:rFonts w:ascii="Times New Roman" w:hAnsi="Times New Roman" w:cs="Times New Roman"/>
          <w:sz w:val="24"/>
          <w:szCs w:val="24"/>
        </w:rPr>
        <w:t>length-at-age</w:t>
      </w:r>
      <w:r w:rsidR="004B2784" w:rsidRPr="00046C8F">
        <w:rPr>
          <w:rFonts w:ascii="Times New Roman" w:hAnsi="Times New Roman" w:cs="Times New Roman"/>
          <w:sz w:val="24"/>
          <w:szCs w:val="24"/>
        </w:rPr>
        <w:t xml:space="preserve"> data using otolith growth increments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C","non-dropping-particle":"","parse-names":false,"suffix":""},{"dropping-particle":"","family":"Ralston","given":"Stephen","non-dropping-particle":"","parse-names":false,"suffix":""}],"id":"ITEM-4","issued":{"date-parts":[["1994"]]},"page":"1-19","publisher":"U.S. Department of Commerce, National Oceanic and Atmospheric Administration, National Marine Fisheries Service, Southwest Fisheries Science Center","title":"A Recharacterizatinon of the age-length and growth relationships of Hawaiian snapper Pristipomoides filamentosus","type":"article"},"uris":["http://www.mendeley.com/documents/?uuid=b07913e2-c29d-4a86-a85f-40a75c8d086d"]},{"id":"ITEM-5","itemData":{"author":[{"dropping-particle":"","family":"Uchiyama","given":"James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(Ralston &amp; Miyamoto, 1983; Uchiyama &amp; Tagami, 1984; Radtke, 1987; Demartini, Landgraf &amp; Ralston, 1994, Ralston &amp; Williams, 1988)</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 xml:space="preserve">However, </w:t>
      </w:r>
      <w:r w:rsidR="0032064A" w:rsidRPr="00046C8F">
        <w:rPr>
          <w:rFonts w:ascii="Times New Roman" w:hAnsi="Times New Roman" w:cs="Times New Roman"/>
          <w:sz w:val="24"/>
          <w:szCs w:val="24"/>
        </w:rPr>
        <w:t xml:space="preserve">age estimates </w:t>
      </w:r>
      <w:r w:rsidR="00431793" w:rsidRPr="00046C8F">
        <w:rPr>
          <w:rFonts w:ascii="Times New Roman" w:hAnsi="Times New Roman" w:cs="Times New Roman"/>
          <w:sz w:val="24"/>
          <w:szCs w:val="24"/>
        </w:rPr>
        <w:t>relying</w:t>
      </w:r>
      <w:r w:rsidR="0032064A" w:rsidRPr="00046C8F">
        <w:rPr>
          <w:rFonts w:ascii="Times New Roman" w:hAnsi="Times New Roman" w:cs="Times New Roman"/>
          <w:sz w:val="24"/>
          <w:szCs w:val="24"/>
        </w:rPr>
        <w:t xml:space="preserve"> on </w:t>
      </w:r>
      <w:r w:rsidR="00431793" w:rsidRPr="00046C8F">
        <w:rPr>
          <w:rFonts w:ascii="Times New Roman" w:hAnsi="Times New Roman" w:cs="Times New Roman"/>
          <w:sz w:val="24"/>
          <w:szCs w:val="24"/>
        </w:rPr>
        <w:t xml:space="preserve">counts of </w:t>
      </w:r>
      <w:r w:rsidR="0032064A" w:rsidRPr="00046C8F">
        <w:rPr>
          <w:rFonts w:ascii="Times New Roman" w:hAnsi="Times New Roman" w:cs="Times New Roman"/>
          <w:sz w:val="24"/>
          <w:szCs w:val="24"/>
        </w:rPr>
        <w:t xml:space="preserve">otolith annuli may be biased due to </w:t>
      </w:r>
      <w:r w:rsidR="00155640" w:rsidRPr="00046C8F">
        <w:rPr>
          <w:rFonts w:ascii="Times New Roman" w:hAnsi="Times New Roman" w:cs="Times New Roman"/>
          <w:sz w:val="24"/>
          <w:szCs w:val="24"/>
        </w:rPr>
        <w:t>episodic growth and</w:t>
      </w:r>
      <w:r w:rsidR="0032064A" w:rsidRPr="00046C8F">
        <w:rPr>
          <w:rFonts w:ascii="Times New Roman" w:hAnsi="Times New Roman" w:cs="Times New Roman"/>
          <w:sz w:val="24"/>
          <w:szCs w:val="24"/>
        </w:rPr>
        <w:t>/or</w:t>
      </w:r>
      <w:r w:rsidR="00155640" w:rsidRPr="00046C8F">
        <w:rPr>
          <w:rFonts w:ascii="Times New Roman" w:hAnsi="Times New Roman" w:cs="Times New Roman"/>
          <w:sz w:val="24"/>
          <w:szCs w:val="24"/>
        </w:rPr>
        <w:t xml:space="preserve"> poor</w:t>
      </w:r>
      <w:r w:rsidR="0032064A" w:rsidRPr="00046C8F">
        <w:rPr>
          <w:rFonts w:ascii="Times New Roman" w:hAnsi="Times New Roman" w:cs="Times New Roman"/>
          <w:sz w:val="24"/>
          <w:szCs w:val="24"/>
        </w:rPr>
        <w:t xml:space="preserve"> increment</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resolution in early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(&lt; 5 years) life stages</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31793" w:rsidRPr="00046C8F">
        <w:rPr>
          <w:rFonts w:ascii="Times New Roman" w:hAnsi="Times New Roman" w:cs="Times New Roman"/>
          <w:noProof/>
          <w:sz w:val="24"/>
          <w:szCs w:val="24"/>
        </w:rPr>
        <w:t>(Andrews et al. 2012, Wakefield et al. 2017)</w:t>
      </w:r>
      <w:r w:rsidR="004B2784" w:rsidRPr="00046C8F">
        <w:rPr>
          <w:rFonts w:ascii="Times New Roman" w:hAnsi="Times New Roman" w:cs="Times New Roman"/>
          <w:sz w:val="24"/>
          <w:szCs w:val="24"/>
        </w:rPr>
        <w:fldChar w:fldCharType="end"/>
      </w:r>
      <w:r w:rsidR="00431793"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Growth </w:t>
      </w:r>
      <w:ins w:id="66" w:author="Stephen Scherrer" w:date="2018-12-06T13:59:00Z">
        <w:r>
          <w:rPr>
            <w:rFonts w:ascii="Times New Roman" w:hAnsi="Times New Roman" w:cs="Times New Roman"/>
            <w:sz w:val="24"/>
            <w:szCs w:val="24"/>
          </w:rPr>
          <w:t xml:space="preserve">was also </w:t>
        </w:r>
      </w:ins>
      <w:r w:rsidR="0032064A" w:rsidRPr="00046C8F">
        <w:rPr>
          <w:rFonts w:ascii="Times New Roman" w:hAnsi="Times New Roman" w:cs="Times New Roman"/>
          <w:sz w:val="24"/>
          <w:szCs w:val="24"/>
        </w:rPr>
        <w:t>estimated</w:t>
      </w:r>
      <w:r w:rsidR="004B2784" w:rsidRPr="00046C8F">
        <w:rPr>
          <w:rFonts w:ascii="Times New Roman" w:hAnsi="Times New Roman" w:cs="Times New Roman"/>
          <w:sz w:val="24"/>
          <w:szCs w:val="24"/>
        </w:rPr>
        <w:t xml:space="preserve"> </w:t>
      </w:r>
      <w:r w:rsidR="00187DC2" w:rsidRPr="00046C8F">
        <w:rPr>
          <w:rFonts w:ascii="Times New Roman" w:hAnsi="Times New Roman" w:cs="Times New Roman"/>
          <w:sz w:val="24"/>
          <w:szCs w:val="24"/>
        </w:rPr>
        <w:t xml:space="preserve">using modal progression </w:t>
      </w:r>
      <w:r w:rsidR="0032064A" w:rsidRPr="00046C8F">
        <w:rPr>
          <w:rFonts w:ascii="Times New Roman" w:hAnsi="Times New Roman" w:cs="Times New Roman"/>
          <w:sz w:val="24"/>
          <w:szCs w:val="24"/>
        </w:rPr>
        <w:t>during</w:t>
      </w:r>
      <w:r w:rsidR="00155640" w:rsidRPr="00046C8F">
        <w:rPr>
          <w:rFonts w:ascii="Times New Roman" w:hAnsi="Times New Roman" w:cs="Times New Roman"/>
          <w:sz w:val="24"/>
          <w:szCs w:val="24"/>
        </w:rPr>
        <w:t xml:space="preserve"> a</w:t>
      </w:r>
      <w:r w:rsidR="00866E16" w:rsidRPr="00046C8F">
        <w:rPr>
          <w:rFonts w:ascii="Times New Roman" w:hAnsi="Times New Roman" w:cs="Times New Roman"/>
          <w:sz w:val="24"/>
          <w:szCs w:val="24"/>
        </w:rPr>
        <w:t xml:space="preserve"> length frequency </w:t>
      </w:r>
      <w:r w:rsidR="0032064A" w:rsidRPr="00046C8F">
        <w:rPr>
          <w:rFonts w:ascii="Times New Roman" w:hAnsi="Times New Roman" w:cs="Times New Roman"/>
          <w:sz w:val="24"/>
          <w:szCs w:val="24"/>
        </w:rPr>
        <w:t>study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targeting</w:t>
      </w:r>
      <w:r w:rsidR="00155640" w:rsidRPr="00046C8F">
        <w:rPr>
          <w:rFonts w:ascii="Times New Roman" w:hAnsi="Times New Roman" w:cs="Times New Roman"/>
          <w:sz w:val="24"/>
          <w:szCs w:val="24"/>
        </w:rPr>
        <w:t xml:space="preserve"> juvenile fish </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&lt; 2 years</w:t>
      </w:r>
      <w:r w:rsidR="0026291A" w:rsidRPr="00046C8F">
        <w:rPr>
          <w:rFonts w:ascii="Times New Roman" w:hAnsi="Times New Roman" w:cs="Times New Roman"/>
          <w:sz w:val="24"/>
          <w:szCs w:val="24"/>
        </w:rPr>
        <w:t>)</w:t>
      </w:r>
      <w:ins w:id="67" w:author="ecf" w:date="2018-12-03T14:24:00Z">
        <w:r w:rsidR="00155640" w:rsidRPr="00046C8F">
          <w:rPr>
            <w:rFonts w:ascii="Times New Roman" w:hAnsi="Times New Roman" w:cs="Times New Roman"/>
            <w:sz w:val="24"/>
            <w:szCs w:val="24"/>
          </w:rPr>
          <w:t xml:space="preserve"> </w:t>
        </w:r>
      </w:ins>
      <w:ins w:id="68" w:author="Stephen Scherrer" w:date="2018-12-06T14:00:00Z">
        <w:r>
          <w:rPr>
            <w:rFonts w:ascii="Times New Roman" w:hAnsi="Times New Roman" w:cs="Times New Roman"/>
            <w:sz w:val="24"/>
            <w:szCs w:val="24"/>
          </w:rPr>
          <w:t xml:space="preserve">but </w:t>
        </w:r>
      </w:ins>
      <w:r w:rsidR="004B2784" w:rsidRPr="00046C8F">
        <w:rPr>
          <w:rFonts w:ascii="Times New Roman" w:hAnsi="Times New Roman" w:cs="Times New Roman"/>
          <w:sz w:val="24"/>
          <w:szCs w:val="24"/>
        </w:rPr>
        <w:t xml:space="preserve">did not consider individual variability when </w:t>
      </w:r>
      <w:r w:rsidR="00155640" w:rsidRPr="00046C8F">
        <w:rPr>
          <w:rFonts w:ascii="Times New Roman" w:hAnsi="Times New Roman" w:cs="Times New Roman"/>
          <w:sz w:val="24"/>
          <w:szCs w:val="24"/>
        </w:rPr>
        <w:t>extrapolating</w:t>
      </w:r>
      <w:r w:rsidR="004B2784" w:rsidRPr="00046C8F">
        <w:rPr>
          <w:rFonts w:ascii="Times New Roman" w:hAnsi="Times New Roman" w:cs="Times New Roman"/>
          <w:sz w:val="24"/>
          <w:szCs w:val="24"/>
        </w:rPr>
        <w:t xml:space="preserve"> growth to larger size classes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(Moffitt and Parrish 1996)</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Preliminary</w:t>
      </w:r>
      <w:r w:rsidR="008D5828" w:rsidRPr="00046C8F">
        <w:rPr>
          <w:rFonts w:ascii="Times New Roman" w:hAnsi="Times New Roman" w:cs="Times New Roman"/>
          <w:sz w:val="24"/>
          <w:szCs w:val="24"/>
        </w:rPr>
        <w:t xml:space="preserve"> results </w:t>
      </w:r>
      <w:r w:rsidR="0032064A" w:rsidRPr="00046C8F">
        <w:rPr>
          <w:rFonts w:ascii="Times New Roman" w:hAnsi="Times New Roman" w:cs="Times New Roman"/>
          <w:sz w:val="24"/>
          <w:szCs w:val="24"/>
        </w:rPr>
        <w:t>of</w:t>
      </w:r>
      <w:r w:rsidR="008D5828" w:rsidRPr="00046C8F">
        <w:rPr>
          <w:rFonts w:ascii="Times New Roman" w:hAnsi="Times New Roman" w:cs="Times New Roman"/>
          <w:sz w:val="24"/>
          <w:szCs w:val="24"/>
        </w:rPr>
        <w:t xml:space="preserve"> an ongoing</w:t>
      </w:r>
      <w:r w:rsidR="0032064A" w:rsidRPr="00046C8F">
        <w:rPr>
          <w:rFonts w:ascii="Times New Roman" w:hAnsi="Times New Roman" w:cs="Times New Roman"/>
          <w:sz w:val="24"/>
          <w:szCs w:val="24"/>
        </w:rPr>
        <w:t xml:space="preserve"> tagging </w:t>
      </w:r>
      <w:r w:rsidR="008D5828" w:rsidRPr="00046C8F">
        <w:rPr>
          <w:rFonts w:ascii="Times New Roman" w:hAnsi="Times New Roman" w:cs="Times New Roman"/>
          <w:sz w:val="24"/>
          <w:szCs w:val="24"/>
        </w:rPr>
        <w:t>stud</w:t>
      </w:r>
      <w:ins w:id="69" w:author="ecf" w:date="2018-12-03T14:25:00Z">
        <w:r w:rsidR="008D5828" w:rsidRPr="00046C8F">
          <w:rPr>
            <w:rFonts w:ascii="Times New Roman" w:hAnsi="Times New Roman" w:cs="Times New Roman"/>
            <w:sz w:val="24"/>
            <w:szCs w:val="24"/>
          </w:rPr>
          <w:t xml:space="preserve">y </w:t>
        </w:r>
      </w:ins>
      <w:ins w:id="70" w:author="Stephen Scherrer" w:date="2018-12-06T14:00:00Z">
        <w:r>
          <w:rPr>
            <w:rFonts w:ascii="Times New Roman" w:hAnsi="Times New Roman" w:cs="Times New Roman"/>
            <w:sz w:val="24"/>
            <w:szCs w:val="24"/>
          </w:rPr>
          <w:t>have been</w:t>
        </w:r>
        <w:r w:rsidRPr="00046C8F">
          <w:rPr>
            <w:rFonts w:ascii="Times New Roman" w:hAnsi="Times New Roman" w:cs="Times New Roman"/>
            <w:sz w:val="24"/>
            <w:szCs w:val="24"/>
          </w:rPr>
          <w:t xml:space="preserve"> </w:t>
        </w:r>
      </w:ins>
      <w:r w:rsidR="004B2784" w:rsidRPr="00046C8F">
        <w:rPr>
          <w:rFonts w:ascii="Times New Roman" w:hAnsi="Times New Roman" w:cs="Times New Roman"/>
          <w:sz w:val="24"/>
          <w:szCs w:val="24"/>
        </w:rPr>
        <w:t xml:space="preserve">limited by the size </w:t>
      </w:r>
      <w:r w:rsidR="008D5828" w:rsidRPr="00046C8F">
        <w:rPr>
          <w:rFonts w:ascii="Times New Roman" w:hAnsi="Times New Roman" w:cs="Times New Roman"/>
          <w:sz w:val="24"/>
          <w:szCs w:val="24"/>
        </w:rPr>
        <w:t>distribution</w:t>
      </w:r>
      <w:r w:rsidR="004B2784" w:rsidRPr="00046C8F">
        <w:rPr>
          <w:rFonts w:ascii="Times New Roman" w:hAnsi="Times New Roman" w:cs="Times New Roman"/>
          <w:sz w:val="24"/>
          <w:szCs w:val="24"/>
        </w:rPr>
        <w:t xml:space="preserve"> of recaptured individuals and </w:t>
      </w:r>
      <w:r w:rsidR="00EC126D" w:rsidRPr="00046C8F">
        <w:rPr>
          <w:rFonts w:ascii="Times New Roman" w:hAnsi="Times New Roman" w:cs="Times New Roman"/>
          <w:sz w:val="24"/>
          <w:szCs w:val="24"/>
        </w:rPr>
        <w:t>use</w:t>
      </w:r>
      <w:r w:rsidR="004B2784" w:rsidRPr="00046C8F">
        <w:rPr>
          <w:rFonts w:ascii="Times New Roman" w:hAnsi="Times New Roman" w:cs="Times New Roman"/>
          <w:sz w:val="24"/>
          <w:szCs w:val="24"/>
        </w:rPr>
        <w:t xml:space="preserve"> model </w:t>
      </w:r>
      <w:r w:rsidR="00EC126D" w:rsidRPr="00046C8F">
        <w:rPr>
          <w:rFonts w:ascii="Times New Roman" w:hAnsi="Times New Roman" w:cs="Times New Roman"/>
          <w:sz w:val="24"/>
          <w:szCs w:val="24"/>
        </w:rPr>
        <w:t>parameterizations</w:t>
      </w:r>
      <w:r w:rsidR="004B2784" w:rsidRPr="00046C8F">
        <w:rPr>
          <w:rFonts w:ascii="Times New Roman" w:hAnsi="Times New Roman" w:cs="Times New Roman"/>
          <w:sz w:val="24"/>
          <w:szCs w:val="24"/>
        </w:rPr>
        <w:t xml:space="preserve"> incompatible with other methods </w:t>
      </w:r>
      <w:r w:rsidR="008D5828" w:rsidRPr="00046C8F">
        <w:rPr>
          <w:rFonts w:ascii="Times New Roman" w:hAnsi="Times New Roman" w:cs="Times New Roman"/>
          <w:sz w:val="24"/>
          <w:szCs w:val="24"/>
        </w:rPr>
        <w:t xml:space="preserve">for determining growth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(O’Malley 2015)</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ins w:id="71" w:author="Stephen Scherrer" w:date="2018-12-06T14:00:00Z">
        <w:r w:rsidR="009177BB">
          <w:rPr>
            <w:rFonts w:ascii="Times New Roman" w:hAnsi="Times New Roman" w:cs="Times New Roman"/>
            <w:sz w:val="24"/>
            <w:szCs w:val="24"/>
          </w:rPr>
          <w:t>While these studies produced individual estimates of growth parameters, none of them holistically integrated data from the various methods to explicitly evaluate the parameter values and sources of uncertainty.</w:t>
        </w:r>
      </w:ins>
    </w:p>
    <w:p w14:paraId="5DADCC7F" w14:textId="6E253BDB" w:rsidR="00BC419A" w:rsidRDefault="00155640"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BC419A" w:rsidRPr="00046C8F">
        <w:rPr>
          <w:rFonts w:ascii="Times New Roman" w:hAnsi="Times New Roman" w:cs="Times New Roman"/>
          <w:sz w:val="24"/>
          <w:szCs w:val="24"/>
        </w:rPr>
        <w:t xml:space="preserve">Analytical and statistical advances to </w:t>
      </w:r>
      <w:r w:rsidR="008D5828" w:rsidRPr="00046C8F">
        <w:rPr>
          <w:rFonts w:ascii="Times New Roman" w:hAnsi="Times New Roman" w:cs="Times New Roman"/>
          <w:sz w:val="24"/>
          <w:szCs w:val="24"/>
        </w:rPr>
        <w:t xml:space="preserve">methods for estimating growth </w:t>
      </w:r>
      <w:ins w:id="72" w:author="ecf" w:date="2018-12-03T14:25:00Z">
        <w:r w:rsidR="004C5A29">
          <w:rPr>
            <w:rFonts w:ascii="Times New Roman" w:hAnsi="Times New Roman" w:cs="Times New Roman"/>
            <w:sz w:val="24"/>
            <w:szCs w:val="24"/>
          </w:rPr>
          <w:t>have been</w:t>
        </w:r>
      </w:ins>
      <w:r w:rsidR="00BC419A" w:rsidRPr="00046C8F">
        <w:rPr>
          <w:rFonts w:ascii="Times New Roman" w:hAnsi="Times New Roman" w:cs="Times New Roman"/>
          <w:sz w:val="24"/>
          <w:szCs w:val="24"/>
        </w:rPr>
        <w:t xml:space="preserve"> </w:t>
      </w:r>
      <w:r w:rsidR="00AC4673" w:rsidRPr="00046C8F">
        <w:rPr>
          <w:rFonts w:ascii="Times New Roman" w:hAnsi="Times New Roman" w:cs="Times New Roman"/>
          <w:sz w:val="24"/>
          <w:szCs w:val="24"/>
        </w:rPr>
        <w:t>developed</w:t>
      </w:r>
      <w:r w:rsidR="00BC419A" w:rsidRPr="00046C8F">
        <w:rPr>
          <w:rFonts w:ascii="Times New Roman" w:hAnsi="Times New Roman" w:cs="Times New Roman"/>
          <w:sz w:val="24"/>
          <w:szCs w:val="24"/>
        </w:rPr>
        <w:t xml:space="preserve"> to account for sources of variability</w:t>
      </w:r>
      <w:r w:rsidR="008F591B" w:rsidRPr="00046C8F">
        <w:rPr>
          <w:rFonts w:ascii="Times New Roman" w:hAnsi="Times New Roman" w:cs="Times New Roman"/>
          <w:sz w:val="24"/>
          <w:szCs w:val="24"/>
        </w:rPr>
        <w:t xml:space="preserve"> and </w:t>
      </w:r>
      <w:r w:rsidR="00A14E16" w:rsidRPr="00046C8F">
        <w:rPr>
          <w:rFonts w:ascii="Times New Roman" w:hAnsi="Times New Roman" w:cs="Times New Roman"/>
          <w:sz w:val="24"/>
          <w:szCs w:val="24"/>
        </w:rPr>
        <w:t>permit</w:t>
      </w:r>
      <w:r w:rsidR="008F591B" w:rsidRPr="00046C8F">
        <w:rPr>
          <w:rFonts w:ascii="Times New Roman" w:hAnsi="Times New Roman" w:cs="Times New Roman"/>
          <w:sz w:val="24"/>
          <w:szCs w:val="24"/>
        </w:rPr>
        <w:t xml:space="preserve"> </w:t>
      </w:r>
      <w:r w:rsidR="00A14E16" w:rsidRPr="00046C8F">
        <w:rPr>
          <w:rFonts w:ascii="Times New Roman" w:hAnsi="Times New Roman" w:cs="Times New Roman"/>
          <w:sz w:val="24"/>
          <w:szCs w:val="24"/>
        </w:rPr>
        <w:t xml:space="preserve">parameter </w:t>
      </w:r>
      <w:r w:rsidR="008F591B" w:rsidRPr="00046C8F">
        <w:rPr>
          <w:rFonts w:ascii="Times New Roman" w:hAnsi="Times New Roman" w:cs="Times New Roman"/>
          <w:sz w:val="24"/>
          <w:szCs w:val="24"/>
        </w:rPr>
        <w:t>comparison</w:t>
      </w:r>
      <w:r w:rsidR="00A14E16" w:rsidRPr="00046C8F">
        <w:rPr>
          <w:rFonts w:ascii="Times New Roman" w:hAnsi="Times New Roman" w:cs="Times New Roman"/>
          <w:sz w:val="24"/>
          <w:szCs w:val="24"/>
        </w:rPr>
        <w:t>s</w:t>
      </w:r>
      <w:r w:rsidR="008F591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across </w:t>
      </w:r>
      <w:r w:rsidR="00BA3D4D" w:rsidRPr="00046C8F">
        <w:rPr>
          <w:rFonts w:ascii="Times New Roman" w:hAnsi="Times New Roman" w:cs="Times New Roman"/>
          <w:sz w:val="24"/>
          <w:szCs w:val="24"/>
        </w:rPr>
        <w:t>length-at-age</w:t>
      </w:r>
      <w:r w:rsidR="008D5828" w:rsidRPr="00046C8F">
        <w:rPr>
          <w:rFonts w:ascii="Times New Roman" w:hAnsi="Times New Roman" w:cs="Times New Roman"/>
          <w:sz w:val="24"/>
          <w:szCs w:val="24"/>
        </w:rPr>
        <w:t>, length frequency, and tagging</w:t>
      </w:r>
      <w:r w:rsidR="008F591B"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based </w:t>
      </w:r>
      <w:commentRangeStart w:id="73"/>
      <w:r w:rsidR="00FD1F69" w:rsidRPr="00046C8F">
        <w:rPr>
          <w:rFonts w:ascii="Times New Roman" w:hAnsi="Times New Roman" w:cs="Times New Roman"/>
          <w:sz w:val="24"/>
          <w:szCs w:val="24"/>
        </w:rPr>
        <w:t>approaches</w:t>
      </w:r>
      <w:commentRangeEnd w:id="73"/>
      <w:r w:rsidR="009177BB">
        <w:rPr>
          <w:rStyle w:val="CommentReference"/>
        </w:rPr>
        <w:commentReference w:id="73"/>
      </w:r>
      <w:r w:rsidR="002B5751"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 xml:space="preserve">Structural modifications to Fabens (1965) parameterization of </w:t>
      </w:r>
      <w:r w:rsidR="002B5751" w:rsidRPr="00046C8F">
        <w:rPr>
          <w:rFonts w:ascii="Times New Roman" w:hAnsi="Times New Roman" w:cs="Times New Roman"/>
          <w:sz w:val="24"/>
          <w:szCs w:val="24"/>
        </w:rPr>
        <w:t xml:space="preserve">the </w:t>
      </w:r>
      <w:r w:rsidR="00A141A3" w:rsidRPr="00046C8F">
        <w:rPr>
          <w:rFonts w:ascii="Times New Roman" w:hAnsi="Times New Roman" w:cs="Times New Roman"/>
          <w:sz w:val="24"/>
          <w:szCs w:val="24"/>
        </w:rPr>
        <w:t xml:space="preserve">von </w:t>
      </w:r>
      <w:r w:rsidR="002B5751" w:rsidRPr="00046C8F">
        <w:rPr>
          <w:rFonts w:ascii="Times New Roman" w:hAnsi="Times New Roman" w:cs="Times New Roman"/>
          <w:sz w:val="24"/>
          <w:szCs w:val="24"/>
        </w:rPr>
        <w:t>Bertalanffy</w:t>
      </w:r>
      <w:r w:rsidR="00A141A3" w:rsidRPr="00046C8F">
        <w:rPr>
          <w:rFonts w:ascii="Times New Roman" w:hAnsi="Times New Roman" w:cs="Times New Roman"/>
          <w:sz w:val="24"/>
          <w:szCs w:val="24"/>
        </w:rPr>
        <w:t xml:space="preserve"> growth model address issues of compatibility between growth parameters estimated from tagging studies and other methods</w:t>
      </w:r>
      <w:r w:rsidR="00AD4A11" w:rsidRPr="00046C8F">
        <w:rPr>
          <w:rFonts w:ascii="Times New Roman" w:hAnsi="Times New Roman" w:cs="Times New Roman"/>
          <w:sz w:val="24"/>
          <w:szCs w:val="24"/>
        </w:rPr>
        <w:t>,</w:t>
      </w:r>
      <w:r w:rsidR="00A141A3" w:rsidRPr="00046C8F">
        <w:rPr>
          <w:rFonts w:ascii="Times New Roman" w:hAnsi="Times New Roman" w:cs="Times New Roman"/>
          <w:sz w:val="24"/>
          <w:szCs w:val="24"/>
        </w:rPr>
        <w:t xml:space="preserve"> and can reduce bias through the accommodation of modest measurement errors</w:t>
      </w:r>
      <w:r w:rsidR="002B5751" w:rsidRPr="00046C8F">
        <w:rPr>
          <w:rFonts w:ascii="Times New Roman" w:hAnsi="Times New Roman" w:cs="Times New Roman"/>
          <w:sz w:val="24"/>
          <w:szCs w:val="24"/>
        </w:rPr>
        <w:t xml:space="preserve"> </w:t>
      </w:r>
      <w:commentRangeStart w:id="74"/>
      <w:r w:rsidR="002B575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data","type":"article-journal","volume":"52"},"uris":["http://www.mendeley.com/documents/?uuid=b0570540-442a-32e1-a0c7-63d3174875bc"]},{"id":"ITEM-4","itemData":{"DOI":"10.1139/f02-069","ISSN":"0706-652X","abstract":"Presents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002B5751" w:rsidRPr="00046C8F">
        <w:rPr>
          <w:rFonts w:ascii="Times New Roman" w:hAnsi="Times New Roman" w:cs="Times New Roman"/>
          <w:sz w:val="24"/>
          <w:szCs w:val="24"/>
        </w:rPr>
        <w:fldChar w:fldCharType="separate"/>
      </w:r>
      <w:r w:rsidR="002B5751" w:rsidRPr="00046C8F">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sidRPr="00046C8F">
        <w:rPr>
          <w:rFonts w:ascii="Times New Roman" w:hAnsi="Times New Roman" w:cs="Times New Roman"/>
          <w:sz w:val="24"/>
          <w:szCs w:val="24"/>
        </w:rPr>
        <w:fldChar w:fldCharType="end"/>
      </w:r>
      <w:commentRangeEnd w:id="74"/>
      <w:ins w:id="75" w:author="Stephen Scherrer" w:date="2019-02-15T14:00:00Z">
        <w:r w:rsidR="004C5A29">
          <w:rPr>
            <w:rStyle w:val="CommentReference"/>
          </w:rPr>
          <w:commentReference w:id="74"/>
        </w:r>
        <w:r w:rsidR="002B5751" w:rsidRPr="00046C8F">
          <w:rPr>
            <w:rFonts w:ascii="Times New Roman" w:hAnsi="Times New Roman" w:cs="Times New Roman"/>
            <w:sz w:val="24"/>
            <w:szCs w:val="24"/>
          </w:rPr>
          <w:t>.</w:t>
        </w:r>
      </w:ins>
      <w:r w:rsidR="002B5751" w:rsidRPr="00046C8F">
        <w:rPr>
          <w:rFonts w:ascii="Times New Roman" w:hAnsi="Times New Roman" w:cs="Times New Roman"/>
          <w:sz w:val="24"/>
          <w:szCs w:val="24"/>
        </w:rPr>
        <w:t xml:space="preserve"> </w:t>
      </w:r>
      <w:r w:rsidR="00A20282" w:rsidRPr="00046C8F">
        <w:rPr>
          <w:rFonts w:ascii="Times New Roman" w:hAnsi="Times New Roman" w:cs="Times New Roman"/>
          <w:sz w:val="24"/>
          <w:szCs w:val="24"/>
        </w:rPr>
        <w:t xml:space="preserve">Maximum likelihood and Bayesian model fitting procedures </w:t>
      </w:r>
      <w:r w:rsidR="00A20282" w:rsidRPr="00046C8F">
        <w:rPr>
          <w:rFonts w:ascii="Times New Roman" w:hAnsi="Times New Roman" w:cs="Times New Roman"/>
          <w:sz w:val="24"/>
          <w:szCs w:val="24"/>
        </w:rPr>
        <w:lastRenderedPageBreak/>
        <w:t xml:space="preserve">accommodate individual </w:t>
      </w:r>
      <w:ins w:id="76" w:author="ecf" w:date="2018-12-03T14:47:00Z">
        <w:r w:rsidR="004C5A29">
          <w:rPr>
            <w:rFonts w:ascii="Times New Roman" w:hAnsi="Times New Roman" w:cs="Times New Roman"/>
            <w:sz w:val="24"/>
            <w:szCs w:val="24"/>
          </w:rPr>
          <w:t>growth</w:t>
        </w:r>
        <w:r w:rsidR="00A20282" w:rsidRPr="00046C8F">
          <w:rPr>
            <w:rFonts w:ascii="Times New Roman" w:hAnsi="Times New Roman" w:cs="Times New Roman"/>
            <w:sz w:val="24"/>
            <w:szCs w:val="24"/>
          </w:rPr>
          <w:t xml:space="preserve"> </w:t>
        </w:r>
      </w:ins>
      <w:r w:rsidR="00A20282" w:rsidRPr="00046C8F">
        <w:rPr>
          <w:rFonts w:ascii="Times New Roman" w:hAnsi="Times New Roman" w:cs="Times New Roman"/>
          <w:sz w:val="24"/>
          <w:szCs w:val="24"/>
        </w:rPr>
        <w:t xml:space="preserve">variability by describing population parameters using probability distributions </w:t>
      </w:r>
      <w:r w:rsidR="00A2028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00A20282"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szCs w:val="24"/>
        </w:rPr>
        <w:t>(Francis 1988, Kimura et al. 1993, Wang et al. 1995, Zhang et al. 2009)</w:t>
      </w:r>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ins w:id="77" w:author="Stephen Scherrer [2]" w:date="2018-09-14T11:54:00Z">
        <w:r w:rsidR="00A20282">
          <w:rPr>
            <w:rFonts w:ascii="Times New Roman" w:hAnsi="Times New Roman" w:cs="Times New Roman"/>
            <w:sz w:val="24"/>
            <w:szCs w:val="24"/>
          </w:rPr>
          <w:t xml:space="preserve"> </w:t>
        </w:r>
      </w:ins>
      <w:r w:rsidR="00A20282" w:rsidRPr="00046C8F">
        <w:rPr>
          <w:rFonts w:ascii="Times New Roman" w:hAnsi="Times New Roman" w:cs="Times New Roman"/>
          <w:sz w:val="24"/>
          <w:szCs w:val="24"/>
        </w:rPr>
        <w:t xml:space="preserve">The flexibility of Bayesian approaches </w:t>
      </w:r>
      <w:proofErr w:type="gramStart"/>
      <w:r w:rsidR="00A20282" w:rsidRPr="00046C8F">
        <w:rPr>
          <w:rFonts w:ascii="Times New Roman" w:hAnsi="Times New Roman" w:cs="Times New Roman"/>
          <w:sz w:val="24"/>
          <w:szCs w:val="24"/>
        </w:rPr>
        <w:t>allow</w:t>
      </w:r>
      <w:proofErr w:type="gramEnd"/>
      <w:r w:rsidR="00A20282"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0282" w:rsidRPr="00046C8F">
        <w:rPr>
          <w:rFonts w:ascii="Times New Roman" w:hAnsi="Times New Roman" w:cs="Times New Roman"/>
          <w:sz w:val="24"/>
          <w:szCs w:val="24"/>
        </w:rPr>
        <w:t>to be sampled in this manner and can account for prior information when estimating parameters</w:t>
      </w:r>
      <w:ins w:id="78" w:author="Stephen Scherrer [2]" w:date="2018-09-14T11:54:00Z">
        <w:r w:rsidR="00A20282">
          <w:rPr>
            <w:rFonts w:ascii="Times New Roman" w:hAnsi="Times New Roman" w:cs="Times New Roman"/>
            <w:sz w:val="24"/>
            <w:szCs w:val="24"/>
          </w:rPr>
          <w:t>.</w:t>
        </w:r>
      </w:ins>
      <w:r w:rsidR="00A20282" w:rsidRPr="00046C8F">
        <w:rPr>
          <w:rFonts w:ascii="Times New Roman" w:hAnsi="Times New Roman" w:cs="Times New Roman"/>
          <w:sz w:val="24"/>
          <w:szCs w:val="24"/>
        </w:rPr>
        <w:t xml:space="preserve"> </w:t>
      </w:r>
      <w:ins w:id="79" w:author="Stephen Scherrer [2]" w:date="2018-09-14T11:54:00Z">
        <w:r w:rsidR="00A20282">
          <w:rPr>
            <w:rFonts w:ascii="Times New Roman" w:hAnsi="Times New Roman" w:cs="Times New Roman"/>
            <w:sz w:val="24"/>
            <w:szCs w:val="24"/>
          </w:rPr>
          <w:t>Maximum</w:t>
        </w:r>
      </w:ins>
      <w:r w:rsidR="00A20282"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as a fixed effect </w:t>
      </w:r>
      <w:ins w:id="80" w:author="Stephen Scherrer [2]" w:date="2018-09-14T11:55:00Z">
        <w:r w:rsidR="00A20282">
          <w:rPr>
            <w:rFonts w:ascii="Times New Roman" w:hAnsi="Times New Roman" w:cs="Times New Roman"/>
            <w:sz w:val="24"/>
            <w:szCs w:val="24"/>
          </w:rPr>
          <w:t xml:space="preserve">but </w:t>
        </w:r>
      </w:ins>
      <w:ins w:id="81" w:author="Stephen Scherrer [2]" w:date="2018-09-14T11:56:00Z">
        <w:r w:rsidR="00A20282">
          <w:rPr>
            <w:rFonts w:ascii="Times New Roman" w:hAnsi="Times New Roman" w:cs="Times New Roman"/>
            <w:sz w:val="24"/>
            <w:szCs w:val="24"/>
          </w:rPr>
          <w:t>flexibility</w:t>
        </w:r>
      </w:ins>
      <w:ins w:id="82" w:author="Stephen Scherrer [2]" w:date="2018-09-14T11:55:00Z">
        <w:r w:rsidR="00A20282">
          <w:rPr>
            <w:rFonts w:ascii="Times New Roman" w:hAnsi="Times New Roman" w:cs="Times New Roman"/>
            <w:sz w:val="24"/>
            <w:szCs w:val="24"/>
          </w:rPr>
          <w:t xml:space="preserve"> </w:t>
        </w:r>
      </w:ins>
      <w:ins w:id="83" w:author="Stephen Scherrer [2]" w:date="2018-09-14T11:56:00Z">
        <w:r w:rsidR="00A20282">
          <w:rPr>
            <w:rFonts w:ascii="Times New Roman" w:hAnsi="Times New Roman" w:cs="Times New Roman"/>
            <w:sz w:val="24"/>
            <w:szCs w:val="24"/>
          </w:rPr>
          <w:t xml:space="preserve">in their </w:t>
        </w:r>
      </w:ins>
      <w:ins w:id="84" w:author="Stephen Scherrer [2]" w:date="2018-09-14T11:57:00Z">
        <w:r w:rsidR="00A20282">
          <w:rPr>
            <w:rFonts w:ascii="Times New Roman" w:hAnsi="Times New Roman" w:cs="Times New Roman"/>
            <w:sz w:val="24"/>
            <w:szCs w:val="24"/>
          </w:rPr>
          <w:t>implementation</w:t>
        </w:r>
      </w:ins>
      <w:ins w:id="85" w:author="Stephen Scherrer [2]" w:date="2018-09-14T11:56:00Z">
        <w:r w:rsidR="00A20282">
          <w:rPr>
            <w:rFonts w:ascii="Times New Roman" w:hAnsi="Times New Roman" w:cs="Times New Roman"/>
            <w:sz w:val="24"/>
            <w:szCs w:val="24"/>
          </w:rPr>
          <w:t xml:space="preserve"> </w:t>
        </w:r>
      </w:ins>
      <w:ins w:id="86" w:author="Stephen Scherrer [2]" w:date="2018-09-14T11:57:00Z">
        <w:r w:rsidR="00A20282">
          <w:rPr>
            <w:rFonts w:ascii="Times New Roman" w:hAnsi="Times New Roman" w:cs="Times New Roman"/>
            <w:sz w:val="24"/>
            <w:szCs w:val="24"/>
          </w:rPr>
          <w:t xml:space="preserve">has </w:t>
        </w:r>
      </w:ins>
      <w:ins w:id="87" w:author="Stephen Scherrer [2]" w:date="2018-09-14T11:59:00Z">
        <w:r w:rsidR="00D10768">
          <w:rPr>
            <w:rFonts w:ascii="Times New Roman" w:hAnsi="Times New Roman" w:cs="Times New Roman"/>
            <w:sz w:val="24"/>
            <w:szCs w:val="24"/>
          </w:rPr>
          <w:t xml:space="preserve">allowed for </w:t>
        </w:r>
        <w:r w:rsidR="00D36876">
          <w:rPr>
            <w:rFonts w:ascii="Times New Roman" w:hAnsi="Times New Roman" w:cs="Times New Roman"/>
            <w:sz w:val="24"/>
            <w:szCs w:val="24"/>
          </w:rPr>
          <w:t>the development of model structures</w:t>
        </w:r>
      </w:ins>
      <w:ins w:id="88" w:author="Stephen Scherrer [2]" w:date="2018-09-14T11:56:00Z">
        <w:r w:rsidR="00A20282">
          <w:rPr>
            <w:rFonts w:ascii="Times New Roman" w:hAnsi="Times New Roman" w:cs="Times New Roman"/>
            <w:sz w:val="24"/>
            <w:szCs w:val="24"/>
          </w:rPr>
          <w:t xml:space="preserve"> </w:t>
        </w:r>
      </w:ins>
      <w:ins w:id="89" w:author="Stephen Scherrer [2]" w:date="2018-09-14T11:57:00Z">
        <w:r w:rsidR="00A20282">
          <w:rPr>
            <w:rFonts w:ascii="Times New Roman" w:hAnsi="Times New Roman" w:cs="Times New Roman"/>
            <w:sz w:val="24"/>
            <w:szCs w:val="24"/>
          </w:rPr>
          <w:t>that can</w:t>
        </w:r>
      </w:ins>
      <w:ins w:id="90" w:author="Stephen Scherrer [2]" w:date="2018-09-14T11:58:00Z">
        <w:r w:rsidR="00A20282">
          <w:rPr>
            <w:rFonts w:ascii="Times New Roman" w:hAnsi="Times New Roman" w:cs="Times New Roman"/>
            <w:sz w:val="24"/>
            <w:szCs w:val="24"/>
          </w:rPr>
          <w:t xml:space="preserve"> estimate a single set of growth parameters from direct aging, length frequency, and growth increment data</w:t>
        </w:r>
      </w:ins>
      <w:ins w:id="91" w:author="Stephen Scherrer [2]" w:date="2018-09-14T11:57:00Z">
        <w:r w:rsidR="00A20282">
          <w:rPr>
            <w:rFonts w:ascii="Times New Roman" w:hAnsi="Times New Roman" w:cs="Times New Roman"/>
            <w:sz w:val="24"/>
            <w:szCs w:val="24"/>
          </w:rPr>
          <w:t xml:space="preserve"> </w:t>
        </w:r>
      </w:ins>
      <w:ins w:id="92" w:author="Stephen Scherrer [2]" w:date="2018-09-14T11:56:00Z">
        <w:r w:rsidR="00A20282">
          <w:rPr>
            <w:rFonts w:ascii="Times New Roman" w:hAnsi="Times New Roman" w:cs="Times New Roman"/>
            <w:sz w:val="24"/>
            <w:szCs w:val="24"/>
          </w:rPr>
          <w:t xml:space="preserve">simultaneously </w:t>
        </w:r>
      </w:ins>
      <w:r w:rsidR="00A20282" w:rsidRPr="00046C8F">
        <w:rPr>
          <w:rFonts w:ascii="Times New Roman" w:hAnsi="Times New Roman" w:cs="Times New Roman"/>
          <w:sz w:val="24"/>
          <w:szCs w:val="24"/>
        </w:rPr>
        <w:fldChar w:fldCharType="begin" w:fldLock="1"/>
      </w:r>
      <w:r w:rsidR="00C041C8">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00A20282"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szCs w:val="24"/>
        </w:rPr>
        <w:t>(Wang et al. 1995, Laslett et al. 2002, Eveson et al. 2004, Zhang et al. 2009)</w:t>
      </w:r>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ins w:id="93" w:author="Stephen Scherrer [2]" w:date="2018-09-14T11:55:00Z">
        <w:r w:rsidR="00A20282">
          <w:rPr>
            <w:rFonts w:ascii="Times New Roman" w:hAnsi="Times New Roman" w:cs="Times New Roman"/>
            <w:sz w:val="24"/>
            <w:szCs w:val="24"/>
          </w:rPr>
          <w:t xml:space="preserve"> </w:t>
        </w:r>
      </w:ins>
    </w:p>
    <w:p w14:paraId="3CFBE414" w14:textId="041A77B0" w:rsidR="00BC419A" w:rsidRPr="00046C8F" w:rsidRDefault="00AD4A11" w:rsidP="00A222BE">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Here p</w:t>
      </w:r>
      <w:r w:rsidR="00C746F0" w:rsidRPr="00046C8F">
        <w:rPr>
          <w:rFonts w:ascii="Times New Roman" w:hAnsi="Times New Roman" w:cs="Times New Roman"/>
          <w:sz w:val="24"/>
          <w:szCs w:val="24"/>
        </w:rPr>
        <w:t xml:space="preserve">reviously </w:t>
      </w:r>
      <w:r w:rsidR="00A141A3" w:rsidRPr="00046C8F">
        <w:rPr>
          <w:rFonts w:ascii="Times New Roman" w:hAnsi="Times New Roman" w:cs="Times New Roman"/>
          <w:sz w:val="24"/>
          <w:szCs w:val="24"/>
        </w:rPr>
        <w:t xml:space="preserve">unreported tagging data </w:t>
      </w:r>
      <w:ins w:id="94" w:author="Stephen Scherrer [2]" w:date="2018-09-14T12:00:00Z">
        <w:r w:rsidR="00D36876">
          <w:rPr>
            <w:rFonts w:ascii="Times New Roman" w:hAnsi="Times New Roman" w:cs="Times New Roman"/>
            <w:sz w:val="24"/>
            <w:szCs w:val="24"/>
          </w:rPr>
          <w:t>are</w:t>
        </w:r>
        <w:r w:rsidR="00D36876" w:rsidRPr="00046C8F">
          <w:rPr>
            <w:rFonts w:ascii="Times New Roman" w:hAnsi="Times New Roman" w:cs="Times New Roman"/>
            <w:sz w:val="24"/>
            <w:szCs w:val="24"/>
          </w:rPr>
          <w:t xml:space="preserve"> </w:t>
        </w:r>
      </w:ins>
      <w:r w:rsidR="00A141A3" w:rsidRPr="00046C8F">
        <w:rPr>
          <w:rFonts w:ascii="Times New Roman" w:hAnsi="Times New Roman" w:cs="Times New Roman"/>
          <w:sz w:val="24"/>
          <w:szCs w:val="24"/>
        </w:rPr>
        <w:t xml:space="preserve">used to estimate growth parameters for </w:t>
      </w:r>
      <w:ins w:id="95" w:author="Stephen Scherrer [2]" w:date="2018-09-14T11:50:00Z">
        <w:r w:rsidR="00A20282" w:rsidRPr="00A222BE">
          <w:rPr>
            <w:rFonts w:ascii="Times New Roman" w:hAnsi="Times New Roman" w:cs="Times New Roman"/>
            <w:i/>
            <w:sz w:val="24"/>
            <w:szCs w:val="24"/>
          </w:rPr>
          <w:t>P. filamentosus</w:t>
        </w:r>
      </w:ins>
      <w:r w:rsidR="00C570B4"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using</w:t>
      </w:r>
      <w:r w:rsidR="00C570B4" w:rsidRPr="00046C8F">
        <w:rPr>
          <w:rFonts w:ascii="Times New Roman" w:hAnsi="Times New Roman" w:cs="Times New Roman"/>
          <w:i/>
          <w:sz w:val="24"/>
          <w:szCs w:val="24"/>
        </w:rPr>
        <w:t xml:space="preserve"> </w:t>
      </w:r>
      <w:r w:rsidR="00C570B4" w:rsidRPr="00046C8F">
        <w:rPr>
          <w:rFonts w:ascii="Times New Roman" w:hAnsi="Times New Roman" w:cs="Times New Roman"/>
          <w:sz w:val="24"/>
          <w:szCs w:val="24"/>
        </w:rPr>
        <w:t>Bayesian and maximum likelihood procedures</w:t>
      </w:r>
      <w:r w:rsidR="00E61AA0" w:rsidRPr="00046C8F">
        <w:rPr>
          <w:rFonts w:ascii="Times New Roman" w:hAnsi="Times New Roman" w:cs="Times New Roman"/>
          <w:sz w:val="24"/>
          <w:szCs w:val="24"/>
        </w:rPr>
        <w:t xml:space="preserve">. </w:t>
      </w:r>
      <w:r w:rsidR="00C570B4" w:rsidRPr="00046C8F">
        <w:rPr>
          <w:rFonts w:ascii="Times New Roman" w:hAnsi="Times New Roman" w:cs="Times New Roman"/>
          <w:sz w:val="24"/>
          <w:szCs w:val="24"/>
        </w:rPr>
        <w:t xml:space="preserve">A series of models integrating </w:t>
      </w:r>
      <w:r w:rsidR="0032064A" w:rsidRPr="00046C8F">
        <w:rPr>
          <w:rFonts w:ascii="Times New Roman" w:hAnsi="Times New Roman" w:cs="Times New Roman"/>
          <w:sz w:val="24"/>
          <w:szCs w:val="24"/>
        </w:rPr>
        <w:t xml:space="preserve">previous </w:t>
      </w:r>
      <w:r w:rsidR="00C746F0" w:rsidRPr="00046C8F">
        <w:rPr>
          <w:rFonts w:ascii="Times New Roman" w:hAnsi="Times New Roman" w:cs="Times New Roman"/>
          <w:sz w:val="24"/>
          <w:szCs w:val="24"/>
        </w:rPr>
        <w:t>length-at-</w:t>
      </w:r>
      <w:r w:rsidR="00C570B4" w:rsidRPr="00046C8F">
        <w:rPr>
          <w:rFonts w:ascii="Times New Roman" w:hAnsi="Times New Roman" w:cs="Times New Roman"/>
          <w:sz w:val="24"/>
          <w:szCs w:val="24"/>
        </w:rPr>
        <w:t xml:space="preserve">age and length frequency data </w:t>
      </w:r>
      <w:ins w:id="96" w:author="Stephen Scherrer" w:date="2018-12-06T14:01:00Z">
        <w:r w:rsidR="009177BB">
          <w:rPr>
            <w:rFonts w:ascii="Times New Roman" w:hAnsi="Times New Roman" w:cs="Times New Roman"/>
            <w:sz w:val="24"/>
            <w:szCs w:val="24"/>
          </w:rPr>
          <w:t>with the t</w:t>
        </w:r>
      </w:ins>
      <w:ins w:id="97" w:author="Stephen Scherrer" w:date="2018-12-06T14:02:00Z">
        <w:r w:rsidR="009177BB">
          <w:rPr>
            <w:rFonts w:ascii="Times New Roman" w:hAnsi="Times New Roman" w:cs="Times New Roman"/>
            <w:sz w:val="24"/>
            <w:szCs w:val="24"/>
          </w:rPr>
          <w:t xml:space="preserve">agging data </w:t>
        </w:r>
      </w:ins>
      <w:r w:rsidR="0032064A" w:rsidRPr="00046C8F">
        <w:rPr>
          <w:rFonts w:ascii="Times New Roman" w:hAnsi="Times New Roman" w:cs="Times New Roman"/>
          <w:sz w:val="24"/>
          <w:szCs w:val="24"/>
        </w:rPr>
        <w:t xml:space="preserve">are </w:t>
      </w:r>
      <w:r w:rsidR="00C570B4" w:rsidRPr="00046C8F">
        <w:rPr>
          <w:rFonts w:ascii="Times New Roman" w:hAnsi="Times New Roman" w:cs="Times New Roman"/>
          <w:sz w:val="24"/>
          <w:szCs w:val="24"/>
        </w:rPr>
        <w:t xml:space="preserve">developed </w:t>
      </w:r>
      <w:r w:rsidR="006417A3" w:rsidRPr="00046C8F">
        <w:rPr>
          <w:rFonts w:ascii="Times New Roman" w:hAnsi="Times New Roman" w:cs="Times New Roman"/>
          <w:sz w:val="24"/>
          <w:szCs w:val="24"/>
        </w:rPr>
        <w:t xml:space="preserve">to describe growth across most of the </w:t>
      </w:r>
      <w:r w:rsidR="009C1BA8">
        <w:rPr>
          <w:rFonts w:ascii="Times New Roman" w:hAnsi="Times New Roman" w:cs="Times New Roman"/>
          <w:sz w:val="24"/>
          <w:szCs w:val="24"/>
        </w:rPr>
        <w:t xml:space="preserve">species’ </w:t>
      </w:r>
      <w:r w:rsidR="006417A3" w:rsidRPr="00046C8F">
        <w:rPr>
          <w:rFonts w:ascii="Times New Roman" w:hAnsi="Times New Roman" w:cs="Times New Roman"/>
          <w:sz w:val="24"/>
          <w:szCs w:val="24"/>
        </w:rPr>
        <w:t>life history. Models are</w:t>
      </w:r>
      <w:r w:rsidR="00C570B4" w:rsidRPr="00046C8F">
        <w:rPr>
          <w:rFonts w:ascii="Times New Roman" w:hAnsi="Times New Roman" w:cs="Times New Roman"/>
          <w:sz w:val="24"/>
          <w:szCs w:val="24"/>
        </w:rPr>
        <w:t xml:space="preserve"> tested to determine a preferred model structure. </w:t>
      </w:r>
      <w:r w:rsidR="0032064A" w:rsidRPr="00046C8F">
        <w:rPr>
          <w:rFonts w:ascii="Times New Roman" w:hAnsi="Times New Roman" w:cs="Times New Roman"/>
          <w:sz w:val="24"/>
          <w:szCs w:val="24"/>
        </w:rPr>
        <w:t>New</w:t>
      </w:r>
      <w:r w:rsidR="00C570B4" w:rsidRPr="00046C8F">
        <w:rPr>
          <w:rFonts w:ascii="Times New Roman" w:hAnsi="Times New Roman" w:cs="Times New Roman"/>
          <w:sz w:val="24"/>
          <w:szCs w:val="24"/>
        </w:rPr>
        <w:t xml:space="preserve"> growth </w:t>
      </w:r>
      <w:r w:rsidRPr="00046C8F">
        <w:rPr>
          <w:rFonts w:ascii="Times New Roman" w:hAnsi="Times New Roman" w:cs="Times New Roman"/>
          <w:sz w:val="24"/>
          <w:szCs w:val="24"/>
        </w:rPr>
        <w:t xml:space="preserve">parameters are estimated and </w:t>
      </w:r>
      <w:r w:rsidR="00C746F0" w:rsidRPr="00046C8F">
        <w:rPr>
          <w:rFonts w:ascii="Times New Roman" w:hAnsi="Times New Roman" w:cs="Times New Roman"/>
          <w:sz w:val="24"/>
          <w:szCs w:val="24"/>
        </w:rPr>
        <w:t xml:space="preserve">compared to </w:t>
      </w:r>
      <w:r w:rsidR="00BF7DCD" w:rsidRPr="00046C8F">
        <w:rPr>
          <w:rFonts w:ascii="Times New Roman" w:hAnsi="Times New Roman" w:cs="Times New Roman"/>
          <w:sz w:val="24"/>
          <w:szCs w:val="24"/>
        </w:rPr>
        <w:t xml:space="preserve">those </w:t>
      </w:r>
      <w:r w:rsidR="00C570B4" w:rsidRPr="00046C8F">
        <w:rPr>
          <w:rFonts w:ascii="Times New Roman" w:hAnsi="Times New Roman" w:cs="Times New Roman"/>
          <w:sz w:val="24"/>
          <w:szCs w:val="24"/>
        </w:rPr>
        <w:t>previously</w:t>
      </w:r>
      <w:r w:rsidR="00C746F0"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reported</w:t>
      </w:r>
      <w:r w:rsidR="00821F2B"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for</w:t>
      </w:r>
      <w:r w:rsidR="00821F2B" w:rsidRPr="00046C8F">
        <w:rPr>
          <w:rFonts w:ascii="Times New Roman" w:hAnsi="Times New Roman" w:cs="Times New Roman"/>
          <w:sz w:val="24"/>
          <w:szCs w:val="24"/>
        </w:rPr>
        <w:t xml:space="preserve"> the Hawaii</w:t>
      </w:r>
      <w:r w:rsidR="00BF7DCD" w:rsidRPr="00046C8F">
        <w:rPr>
          <w:rFonts w:ascii="Times New Roman" w:hAnsi="Times New Roman" w:cs="Times New Roman"/>
          <w:sz w:val="24"/>
          <w:szCs w:val="24"/>
        </w:rPr>
        <w:t>an Archipelago</w:t>
      </w:r>
      <w:r w:rsidR="00E61AA0" w:rsidRPr="00046C8F">
        <w:rPr>
          <w:rFonts w:ascii="Times New Roman" w:hAnsi="Times New Roman" w:cs="Times New Roman"/>
          <w:sz w:val="24"/>
          <w:szCs w:val="24"/>
        </w:rPr>
        <w:t xml:space="preserve">. </w:t>
      </w:r>
    </w:p>
    <w:p w14:paraId="2B004A0D" w14:textId="77777777" w:rsidR="00BF7DCD" w:rsidRPr="00046C8F" w:rsidRDefault="00BF7DCD" w:rsidP="00BF7DCD">
      <w:pPr>
        <w:spacing w:line="480" w:lineRule="auto"/>
        <w:ind w:firstLine="720"/>
        <w:rPr>
          <w:rFonts w:ascii="Times New Roman" w:hAnsi="Times New Roman" w:cs="Times New Roman"/>
          <w:sz w:val="24"/>
          <w:szCs w:val="24"/>
        </w:rPr>
      </w:pPr>
    </w:p>
    <w:p w14:paraId="2669B81F" w14:textId="41467437" w:rsidR="00BC419A" w:rsidRDefault="00BC419A" w:rsidP="000D5103">
      <w:pPr>
        <w:spacing w:line="480" w:lineRule="auto"/>
        <w:outlineLvl w:val="0"/>
        <w:rPr>
          <w:ins w:id="98" w:author="Stephen Scherrer" w:date="2018-12-06T14:02:00Z"/>
          <w:rFonts w:ascii="Times New Roman" w:hAnsi="Times New Roman" w:cs="Times New Roman"/>
          <w:b/>
          <w:i/>
          <w:sz w:val="24"/>
          <w:szCs w:val="24"/>
        </w:rPr>
      </w:pPr>
      <w:commentRangeStart w:id="99"/>
      <w:r w:rsidRPr="00046C8F">
        <w:rPr>
          <w:rFonts w:ascii="Times New Roman" w:hAnsi="Times New Roman" w:cs="Times New Roman"/>
          <w:b/>
          <w:i/>
          <w:sz w:val="24"/>
          <w:szCs w:val="24"/>
        </w:rPr>
        <w:t>Methods</w:t>
      </w:r>
      <w:commentRangeEnd w:id="99"/>
      <w:r w:rsidR="00B65101">
        <w:rPr>
          <w:rStyle w:val="CommentReference"/>
        </w:rPr>
        <w:commentReference w:id="99"/>
      </w:r>
    </w:p>
    <w:p w14:paraId="46E52770" w14:textId="27859331" w:rsidR="009177BB" w:rsidRPr="00A222BE" w:rsidRDefault="009177BB" w:rsidP="00A222BE">
      <w:pPr>
        <w:spacing w:line="480" w:lineRule="auto"/>
        <w:outlineLvl w:val="0"/>
        <w:rPr>
          <w:ins w:id="100" w:author="Stephen Scherrer" w:date="2018-12-06T14:02:00Z"/>
          <w:rFonts w:ascii="Times New Roman" w:hAnsi="Times New Roman"/>
          <w:i/>
          <w:sz w:val="24"/>
        </w:rPr>
      </w:pPr>
      <w:ins w:id="101" w:author="Stephen Scherrer" w:date="2018-12-06T14:02:00Z">
        <w:r w:rsidRPr="00A222BE">
          <w:rPr>
            <w:rFonts w:ascii="Times New Roman" w:hAnsi="Times New Roman"/>
            <w:i/>
            <w:sz w:val="24"/>
          </w:rPr>
          <w:t>Study Domain/</w:t>
        </w:r>
      </w:ins>
      <w:ins w:id="102" w:author="ecf" w:date="2018-12-03T15:16:00Z">
        <w:r w:rsidR="00D9262F" w:rsidRPr="00A222BE">
          <w:rPr>
            <w:rFonts w:ascii="Times New Roman" w:hAnsi="Times New Roman" w:cs="Times New Roman"/>
            <w:i/>
            <w:sz w:val="24"/>
            <w:szCs w:val="24"/>
          </w:rPr>
          <w:t>S</w:t>
        </w:r>
      </w:ins>
      <w:ins w:id="103" w:author="Stephen Scherrer" w:date="2018-12-06T14:02:00Z">
        <w:r w:rsidRPr="00A222BE">
          <w:rPr>
            <w:rFonts w:ascii="Times New Roman" w:hAnsi="Times New Roman"/>
            <w:i/>
            <w:sz w:val="24"/>
          </w:rPr>
          <w:t>etting?</w:t>
        </w:r>
      </w:ins>
    </w:p>
    <w:p w14:paraId="64A48CB7" w14:textId="77777777" w:rsidR="009177BB" w:rsidRPr="00A222BE" w:rsidRDefault="009177BB" w:rsidP="00A222BE">
      <w:pPr>
        <w:spacing w:line="480" w:lineRule="auto"/>
        <w:outlineLvl w:val="0"/>
        <w:rPr>
          <w:ins w:id="104" w:author="ecf" w:date="2018-12-03T14:51:00Z"/>
          <w:rFonts w:ascii="Times New Roman" w:hAnsi="Times New Roman"/>
          <w:i/>
          <w:sz w:val="24"/>
        </w:rPr>
      </w:pPr>
    </w:p>
    <w:p w14:paraId="40C94378" w14:textId="05048D09" w:rsidR="00BC419A" w:rsidRPr="00046C8F" w:rsidRDefault="009177BB" w:rsidP="000D5103">
      <w:pPr>
        <w:spacing w:line="480" w:lineRule="auto"/>
        <w:outlineLvl w:val="1"/>
        <w:rPr>
          <w:rFonts w:ascii="Times New Roman" w:hAnsi="Times New Roman" w:cs="Times New Roman"/>
          <w:i/>
          <w:sz w:val="24"/>
          <w:szCs w:val="24"/>
        </w:rPr>
      </w:pPr>
      <w:ins w:id="105" w:author="Stephen Scherrer" w:date="2018-12-06T14:02:00Z">
        <w:r>
          <w:rPr>
            <w:rFonts w:ascii="Times New Roman" w:hAnsi="Times New Roman" w:cs="Times New Roman"/>
            <w:i/>
            <w:sz w:val="24"/>
            <w:szCs w:val="24"/>
          </w:rPr>
          <w:t>Opakapaka Tagging Program</w:t>
        </w:r>
      </w:ins>
      <w:ins w:id="106" w:author="ecf" w:date="2018-12-03T15:15:00Z">
        <w:r w:rsidR="00D9262F">
          <w:rPr>
            <w:rFonts w:ascii="Times New Roman" w:hAnsi="Times New Roman" w:cs="Times New Roman"/>
            <w:i/>
            <w:sz w:val="24"/>
            <w:szCs w:val="24"/>
          </w:rPr>
          <w:t xml:space="preserve"> </w:t>
        </w:r>
      </w:ins>
      <w:ins w:id="107" w:author="Stephen Scherrer" w:date="2019-02-15T14:00:00Z">
        <w:r w:rsidR="00BC419A" w:rsidRPr="00046C8F">
          <w:rPr>
            <w:rFonts w:ascii="Times New Roman" w:hAnsi="Times New Roman" w:cs="Times New Roman"/>
            <w:i/>
            <w:sz w:val="24"/>
            <w:szCs w:val="24"/>
          </w:rPr>
          <w:t xml:space="preserve"> </w:t>
        </w:r>
      </w:ins>
    </w:p>
    <w:p w14:paraId="042E3401" w14:textId="5AC1A00B" w:rsidR="00BC419A" w:rsidRPr="00046C8F" w:rsidRDefault="0085692E"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data used </w:t>
      </w:r>
      <w:r w:rsidR="00AD4A11" w:rsidRPr="00046C8F">
        <w:rPr>
          <w:rFonts w:ascii="Times New Roman" w:hAnsi="Times New Roman" w:cs="Times New Roman"/>
          <w:sz w:val="24"/>
          <w:szCs w:val="24"/>
        </w:rPr>
        <w:t>for</w:t>
      </w:r>
      <w:r w:rsidR="00BC419A" w:rsidRPr="00046C8F">
        <w:rPr>
          <w:rFonts w:ascii="Times New Roman" w:hAnsi="Times New Roman" w:cs="Times New Roman"/>
          <w:sz w:val="24"/>
          <w:szCs w:val="24"/>
        </w:rPr>
        <w:t xml:space="preserve"> this </w:t>
      </w:r>
      <w:r w:rsidR="00AD4A11" w:rsidRPr="00046C8F">
        <w:rPr>
          <w:rFonts w:ascii="Times New Roman" w:hAnsi="Times New Roman" w:cs="Times New Roman"/>
          <w:sz w:val="24"/>
          <w:szCs w:val="24"/>
        </w:rPr>
        <w:t>analysis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were</w:t>
      </w:r>
      <w:r w:rsidR="00BC419A" w:rsidRPr="00046C8F">
        <w:rPr>
          <w:rFonts w:ascii="Times New Roman" w:hAnsi="Times New Roman" w:cs="Times New Roman"/>
          <w:sz w:val="24"/>
          <w:szCs w:val="24"/>
        </w:rPr>
        <w:t xml:space="preserve"> obt</w:t>
      </w:r>
      <w:r w:rsidR="000F6C6F" w:rsidRPr="00046C8F">
        <w:rPr>
          <w:rFonts w:ascii="Times New Roman" w:hAnsi="Times New Roman" w:cs="Times New Roman"/>
          <w:sz w:val="24"/>
          <w:szCs w:val="24"/>
        </w:rPr>
        <w:t>ained by Hawaii’</w:t>
      </w:r>
      <w:r w:rsidR="00BC419A" w:rsidRPr="00046C8F">
        <w:rPr>
          <w:rFonts w:ascii="Times New Roman" w:hAnsi="Times New Roman" w:cs="Times New Roman"/>
          <w:sz w:val="24"/>
          <w:szCs w:val="24"/>
        </w:rPr>
        <w:t xml:space="preserve">s Division of Aquatic Resources (DAR) </w:t>
      </w:r>
      <w:r w:rsidR="003C0C0A" w:rsidRPr="00046C8F">
        <w:rPr>
          <w:rFonts w:ascii="Times New Roman" w:hAnsi="Times New Roman" w:cs="Times New Roman"/>
          <w:sz w:val="24"/>
          <w:szCs w:val="24"/>
        </w:rPr>
        <w:t>within</w:t>
      </w:r>
      <w:r w:rsidR="00BC419A" w:rsidRPr="00046C8F">
        <w:rPr>
          <w:rFonts w:ascii="Times New Roman" w:hAnsi="Times New Roman" w:cs="Times New Roman"/>
          <w:sz w:val="24"/>
          <w:szCs w:val="24"/>
        </w:rPr>
        <w:t xml:space="preserve"> the state’s Department of Land and Natural Resources (DLNR). Between 1989 and 19</w:t>
      </w:r>
      <w:r w:rsidR="00AD4A11" w:rsidRPr="00046C8F">
        <w:rPr>
          <w:rFonts w:ascii="Times New Roman" w:hAnsi="Times New Roman" w:cs="Times New Roman"/>
          <w:sz w:val="24"/>
          <w:szCs w:val="24"/>
        </w:rPr>
        <w:t>94</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003F766A" w:rsidRPr="00046C8F">
        <w:rPr>
          <w:rFonts w:ascii="Times New Roman" w:hAnsi="Times New Roman" w:cs="Times New Roman"/>
          <w:i/>
          <w:sz w:val="24"/>
          <w:szCs w:val="24"/>
        </w:rPr>
        <w:t xml:space="preserve">P. </w:t>
      </w:r>
      <w:r w:rsidR="003F766A" w:rsidRPr="00046C8F">
        <w:rPr>
          <w:rFonts w:ascii="Times New Roman" w:hAnsi="Times New Roman" w:cs="Times New Roman"/>
          <w:i/>
          <w:sz w:val="24"/>
          <w:szCs w:val="24"/>
        </w:rPr>
        <w:lastRenderedPageBreak/>
        <w:t>filamentosus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Over the study’s duration, </w:t>
      </w:r>
      <w:r w:rsidR="00BC419A" w:rsidRPr="00046C8F">
        <w:rPr>
          <w:rFonts w:ascii="Times New Roman" w:hAnsi="Times New Roman" w:cs="Times New Roman"/>
          <w:sz w:val="24"/>
          <w:szCs w:val="24"/>
        </w:rPr>
        <w:t>OTP</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tagged 4,179 juvenile and adult </w:t>
      </w:r>
      <w:ins w:id="108" w:author="Stephen Scherrer [2]" w:date="2018-09-14T11:50:00Z">
        <w:r w:rsidR="00A20282" w:rsidRPr="00A222BE">
          <w:rPr>
            <w:rFonts w:ascii="Times New Roman" w:hAnsi="Times New Roman" w:cs="Times New Roman"/>
            <w:i/>
            <w:sz w:val="24"/>
            <w:szCs w:val="24"/>
          </w:rPr>
          <w:t>P. filamentosus</w:t>
        </w:r>
      </w:ins>
      <w:r w:rsidR="00BC419A" w:rsidRPr="00046C8F">
        <w:rPr>
          <w:rFonts w:ascii="Times New Roman" w:hAnsi="Times New Roman" w:cs="Times New Roman"/>
          <w:sz w:val="24"/>
          <w:szCs w:val="24"/>
        </w:rPr>
        <w:t xml:space="preserve"> </w:t>
      </w:r>
      <w:r w:rsidR="005C089F" w:rsidRPr="00046C8F">
        <w:rPr>
          <w:rFonts w:ascii="Times New Roman" w:hAnsi="Times New Roman" w:cs="Times New Roman"/>
          <w:sz w:val="24"/>
          <w:szCs w:val="24"/>
        </w:rPr>
        <w:t>around</w:t>
      </w:r>
      <w:r w:rsidR="00BC419A" w:rsidRPr="00046C8F">
        <w:rPr>
          <w:rFonts w:ascii="Times New Roman" w:hAnsi="Times New Roman" w:cs="Times New Roman"/>
          <w:sz w:val="24"/>
          <w:szCs w:val="24"/>
        </w:rPr>
        <w:t xml:space="preserve"> the Main H</w:t>
      </w:r>
      <w:r w:rsidR="0063783C" w:rsidRPr="00046C8F">
        <w:rPr>
          <w:rFonts w:ascii="Times New Roman" w:hAnsi="Times New Roman" w:cs="Times New Roman"/>
          <w:sz w:val="24"/>
          <w:szCs w:val="24"/>
        </w:rPr>
        <w:t>awaiian Islands.</w:t>
      </w:r>
    </w:p>
    <w:p w14:paraId="7B8DC2EE" w14:textId="581FD4E1" w:rsidR="00BC419A" w:rsidRPr="00046C8F" w:rsidRDefault="0063783C"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w:t>
      </w:r>
      <w:r w:rsidR="00AD4A11" w:rsidRPr="00046C8F">
        <w:rPr>
          <w:rFonts w:ascii="Times New Roman" w:hAnsi="Times New Roman" w:cs="Times New Roman"/>
          <w:sz w:val="24"/>
          <w:szCs w:val="24"/>
        </w:rPr>
        <w:t>brought</w:t>
      </w:r>
      <w:r w:rsidRPr="00046C8F">
        <w:rPr>
          <w:rFonts w:ascii="Times New Roman" w:hAnsi="Times New Roman" w:cs="Times New Roman"/>
          <w:sz w:val="24"/>
          <w:szCs w:val="24"/>
        </w:rPr>
        <w:t xml:space="preserve"> to the surface at a rate of 2-5 feet per second. </w:t>
      </w:r>
      <w:r w:rsidR="00BC419A" w:rsidRPr="00046C8F">
        <w:rPr>
          <w:rFonts w:ascii="Times New Roman" w:hAnsi="Times New Roman" w:cs="Times New Roman"/>
          <w:sz w:val="24"/>
          <w:szCs w:val="24"/>
        </w:rPr>
        <w:t>Prior to tagging, each fish was placed in a holding con</w:t>
      </w:r>
      <w:r w:rsidR="00832301" w:rsidRPr="00046C8F">
        <w:rPr>
          <w:rFonts w:ascii="Times New Roman" w:hAnsi="Times New Roman" w:cs="Times New Roman"/>
          <w:sz w:val="24"/>
          <w:szCs w:val="24"/>
        </w:rPr>
        <w:t>tainer with aerated seawater to ascertain survival likelihood</w:t>
      </w:r>
      <w:r w:rsidR="00BC419A" w:rsidRPr="00046C8F">
        <w:rPr>
          <w:rFonts w:ascii="Times New Roman" w:hAnsi="Times New Roman" w:cs="Times New Roman"/>
          <w:sz w:val="24"/>
          <w:szCs w:val="24"/>
        </w:rPr>
        <w:t xml:space="preserve">. If the stomach was inverted and full of gas, it was punctured using a small sharp instrument (e.g., scalpel, hypodermic needle, fish hook). A few scales were carefully removed and a small (~1 cm) incision was made near the </w:t>
      </w:r>
      <w:r w:rsidRPr="00046C8F">
        <w:rPr>
          <w:rFonts w:ascii="Times New Roman" w:hAnsi="Times New Roman" w:cs="Times New Roman"/>
          <w:sz w:val="24"/>
          <w:szCs w:val="24"/>
        </w:rPr>
        <w:t xml:space="preserve">fish’s </w:t>
      </w:r>
      <w:r w:rsidR="00BC419A" w:rsidRPr="00046C8F">
        <w:rPr>
          <w:rFonts w:ascii="Times New Roman" w:hAnsi="Times New Roman" w:cs="Times New Roman"/>
          <w:sz w:val="24"/>
          <w:szCs w:val="24"/>
        </w:rPr>
        <w:t xml:space="preserve">anal opening to assist in expelling gas from the body cavity. Fish </w:t>
      </w:r>
      <w:r w:rsidRPr="00046C8F">
        <w:rPr>
          <w:rFonts w:ascii="Times New Roman" w:hAnsi="Times New Roman" w:cs="Times New Roman"/>
          <w:sz w:val="24"/>
          <w:szCs w:val="24"/>
        </w:rPr>
        <w:t>appearing</w:t>
      </w:r>
      <w:r w:rsidR="00BC419A" w:rsidRPr="00046C8F">
        <w:rPr>
          <w:rFonts w:ascii="Times New Roman" w:hAnsi="Times New Roman" w:cs="Times New Roman"/>
          <w:sz w:val="24"/>
          <w:szCs w:val="24"/>
        </w:rPr>
        <w:t xml:space="preserve"> lively and upright were deemed</w:t>
      </w:r>
      <w:r w:rsidR="00832301" w:rsidRPr="00046C8F">
        <w:rPr>
          <w:rFonts w:ascii="Times New Roman" w:hAnsi="Times New Roman" w:cs="Times New Roman"/>
          <w:sz w:val="24"/>
          <w:szCs w:val="24"/>
        </w:rPr>
        <w:t xml:space="preserve"> likely to survive and thus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suitable</w:t>
      </w:r>
      <w:r w:rsidR="00BC419A" w:rsidRPr="00046C8F">
        <w:rPr>
          <w:rFonts w:ascii="Times New Roman" w:hAnsi="Times New Roman" w:cs="Times New Roman"/>
          <w:sz w:val="24"/>
          <w:szCs w:val="24"/>
        </w:rPr>
        <w:t xml:space="preserve"> candidates for tagging. These fish </w:t>
      </w:r>
      <w:r w:rsidRPr="00046C8F">
        <w:rPr>
          <w:rFonts w:ascii="Times New Roman" w:hAnsi="Times New Roman" w:cs="Times New Roman"/>
          <w:sz w:val="24"/>
          <w:szCs w:val="24"/>
        </w:rPr>
        <w:t>were surgi</w:t>
      </w:r>
      <w:r w:rsidR="00832301" w:rsidRPr="00046C8F">
        <w:rPr>
          <w:rFonts w:ascii="Times New Roman" w:hAnsi="Times New Roman" w:cs="Times New Roman"/>
          <w:sz w:val="24"/>
          <w:szCs w:val="24"/>
        </w:rPr>
        <w:t xml:space="preserve">cally implanted with unique </w:t>
      </w:r>
      <w:r w:rsidRPr="00046C8F">
        <w:rPr>
          <w:rFonts w:ascii="Times New Roman" w:hAnsi="Times New Roman" w:cs="Times New Roman"/>
          <w:sz w:val="24"/>
          <w:szCs w:val="24"/>
        </w:rPr>
        <w:t xml:space="preserve">identifiable </w:t>
      </w:r>
      <w:r w:rsidR="00BC419A" w:rsidRPr="00046C8F">
        <w:rPr>
          <w:rFonts w:ascii="Times New Roman" w:hAnsi="Times New Roman" w:cs="Times New Roman"/>
          <w:sz w:val="24"/>
          <w:szCs w:val="24"/>
        </w:rPr>
        <w:t>internal anchor tag</w:t>
      </w:r>
      <w:r w:rsidR="00832301" w:rsidRPr="00046C8F">
        <w:rPr>
          <w:rFonts w:ascii="Times New Roman" w:hAnsi="Times New Roman" w:cs="Times New Roman"/>
          <w:sz w:val="24"/>
          <w:szCs w:val="24"/>
        </w:rPr>
        <w:t>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with a monofilament streamer protruding from the incision in </w:t>
      </w:r>
      <w:r w:rsidR="00BC419A" w:rsidRPr="00046C8F">
        <w:rPr>
          <w:rFonts w:ascii="Times New Roman" w:hAnsi="Times New Roman" w:cs="Times New Roman"/>
          <w:sz w:val="24"/>
          <w:szCs w:val="24"/>
        </w:rPr>
        <w:t xml:space="preserve">the peritoneal cavity. </w:t>
      </w:r>
      <w:r w:rsidR="00832301" w:rsidRPr="00046C8F">
        <w:rPr>
          <w:rFonts w:ascii="Times New Roman" w:hAnsi="Times New Roman" w:cs="Times New Roman"/>
          <w:sz w:val="24"/>
          <w:szCs w:val="24"/>
        </w:rPr>
        <w:t>The fork length of each</w:t>
      </w:r>
      <w:r w:rsidR="00BC419A" w:rsidRPr="00046C8F">
        <w:rPr>
          <w:rFonts w:ascii="Times New Roman" w:hAnsi="Times New Roman" w:cs="Times New Roman"/>
          <w:sz w:val="24"/>
          <w:szCs w:val="24"/>
        </w:rPr>
        <w:t xml:space="preserve"> </w:t>
      </w:r>
      <w:r w:rsidR="00832301" w:rsidRPr="00046C8F">
        <w:rPr>
          <w:rFonts w:ascii="Times New Roman" w:hAnsi="Times New Roman" w:cs="Times New Roman"/>
          <w:sz w:val="24"/>
          <w:szCs w:val="24"/>
        </w:rPr>
        <w:t>fish measured to the nearest ¼ inch</w:t>
      </w:r>
      <w:r w:rsidR="00BC419A" w:rsidRPr="00046C8F">
        <w:rPr>
          <w:rFonts w:ascii="Times New Roman" w:hAnsi="Times New Roman" w:cs="Times New Roman"/>
          <w:sz w:val="24"/>
          <w:szCs w:val="24"/>
        </w:rPr>
        <w:t xml:space="preserve"> was </w:t>
      </w:r>
      <w:r w:rsidR="00832301" w:rsidRPr="00046C8F">
        <w:rPr>
          <w:rFonts w:ascii="Times New Roman" w:hAnsi="Times New Roman" w:cs="Times New Roman"/>
          <w:sz w:val="24"/>
          <w:szCs w:val="24"/>
        </w:rPr>
        <w:t>recorded</w:t>
      </w:r>
      <w:r w:rsidRPr="00046C8F">
        <w:rPr>
          <w:rFonts w:ascii="Times New Roman" w:hAnsi="Times New Roman" w:cs="Times New Roman"/>
          <w:sz w:val="24"/>
          <w:szCs w:val="24"/>
        </w:rPr>
        <w:t xml:space="preserve"> before </w:t>
      </w:r>
      <w:r w:rsidR="00832301" w:rsidRPr="00046C8F">
        <w:rPr>
          <w:rFonts w:ascii="Times New Roman" w:hAnsi="Times New Roman" w:cs="Times New Roman"/>
          <w:sz w:val="24"/>
          <w:szCs w:val="24"/>
        </w:rPr>
        <w:t xml:space="preserve">the fish was </w:t>
      </w:r>
      <w:r w:rsidR="00BC419A" w:rsidRPr="00046C8F">
        <w:rPr>
          <w:rFonts w:ascii="Times New Roman" w:hAnsi="Times New Roman" w:cs="Times New Roman"/>
          <w:sz w:val="24"/>
          <w:szCs w:val="24"/>
        </w:rPr>
        <w:t xml:space="preserve">returned </w:t>
      </w:r>
      <w:r w:rsidR="00832301" w:rsidRPr="00046C8F">
        <w:rPr>
          <w:rFonts w:ascii="Times New Roman" w:hAnsi="Times New Roman" w:cs="Times New Roman"/>
          <w:sz w:val="24"/>
          <w:szCs w:val="24"/>
        </w:rPr>
        <w:t xml:space="preserve">headfirst </w:t>
      </w:r>
      <w:r w:rsidR="00BC419A" w:rsidRPr="00046C8F">
        <w:rPr>
          <w:rFonts w:ascii="Times New Roman" w:hAnsi="Times New Roman" w:cs="Times New Roman"/>
          <w:sz w:val="24"/>
          <w:szCs w:val="24"/>
        </w:rPr>
        <w:t xml:space="preserve">to sea with enough downward momentum to assist in counteracting buoyancy caused by any residual gas. </w:t>
      </w:r>
    </w:p>
    <w:p w14:paraId="55FFF1B6" w14:textId="74409CF5" w:rsidR="000C1AF4" w:rsidRPr="00046C8F" w:rsidRDefault="009177BB" w:rsidP="000D5103">
      <w:pPr>
        <w:spacing w:line="480" w:lineRule="auto"/>
        <w:ind w:firstLine="720"/>
        <w:rPr>
          <w:rFonts w:ascii="Times New Roman" w:hAnsi="Times New Roman" w:cs="Times New Roman"/>
          <w:sz w:val="24"/>
          <w:szCs w:val="24"/>
        </w:rPr>
      </w:pPr>
      <w:ins w:id="109" w:author="Stephen Scherrer" w:date="2018-12-06T14:02:00Z">
        <w:r>
          <w:rPr>
            <w:rFonts w:ascii="Times New Roman" w:hAnsi="Times New Roman" w:cs="Times New Roman"/>
            <w:sz w:val="24"/>
            <w:szCs w:val="24"/>
          </w:rPr>
          <w:t xml:space="preserve">There were </w:t>
        </w:r>
      </w:ins>
      <w:commentRangeStart w:id="110"/>
      <w:commentRangeStart w:id="111"/>
      <w:commentRangeStart w:id="112"/>
      <w:r w:rsidR="00BC419A" w:rsidRPr="00046C8F">
        <w:rPr>
          <w:rFonts w:ascii="Times New Roman" w:hAnsi="Times New Roman" w:cs="Times New Roman"/>
          <w:sz w:val="24"/>
          <w:szCs w:val="24"/>
        </w:rPr>
        <w:t xml:space="preserve">487 recaptures </w:t>
      </w:r>
      <w:commentRangeEnd w:id="110"/>
      <w:r w:rsidR="00BC419A" w:rsidRPr="00046C8F">
        <w:rPr>
          <w:rStyle w:val="CommentReference"/>
          <w:rFonts w:ascii="Times New Roman" w:hAnsi="Times New Roman" w:cs="Times New Roman"/>
          <w:sz w:val="24"/>
          <w:szCs w:val="24"/>
        </w:rPr>
        <w:commentReference w:id="110"/>
      </w:r>
      <w:commentRangeEnd w:id="111"/>
      <w:r w:rsidR="001302DE" w:rsidRPr="00046C8F">
        <w:rPr>
          <w:rStyle w:val="CommentReference"/>
          <w:rFonts w:ascii="Times New Roman" w:hAnsi="Times New Roman" w:cs="Times New Roman"/>
          <w:sz w:val="24"/>
          <w:szCs w:val="24"/>
        </w:rPr>
        <w:commentReference w:id="111"/>
      </w:r>
      <w:commentRangeEnd w:id="112"/>
      <w:r w:rsidR="00A222BE">
        <w:rPr>
          <w:rStyle w:val="CommentReference"/>
        </w:rPr>
        <w:commentReference w:id="112"/>
      </w:r>
      <w:r w:rsidR="00BC419A" w:rsidRPr="00046C8F">
        <w:rPr>
          <w:rFonts w:ascii="Times New Roman" w:hAnsi="Times New Roman" w:cs="Times New Roman"/>
          <w:sz w:val="24"/>
          <w:szCs w:val="24"/>
        </w:rPr>
        <w:t xml:space="preserve">recorded </w:t>
      </w:r>
      <w:proofErr w:type="spellStart"/>
      <w:ins w:id="113" w:author="ecf" w:date="2018-12-03T14:57:00Z">
        <w:r w:rsidR="00B65101">
          <w:rPr>
            <w:rFonts w:ascii="Times New Roman" w:hAnsi="Times New Roman" w:cs="Times New Roman"/>
            <w:sz w:val="24"/>
            <w:szCs w:val="24"/>
          </w:rPr>
          <w:t>for</w:t>
        </w:r>
      </w:ins>
      <w:ins w:id="114" w:author="Stephen Scherrer" w:date="2018-12-06T14:02:00Z">
        <w:r>
          <w:rPr>
            <w:rFonts w:ascii="Times New Roman" w:hAnsi="Times New Roman" w:cs="Times New Roman"/>
            <w:sz w:val="24"/>
            <w:szCs w:val="24"/>
          </w:rPr>
          <w:t>for</w:t>
        </w:r>
        <w:proofErr w:type="spellEnd"/>
        <w:r w:rsidRPr="00046C8F">
          <w:rPr>
            <w:rFonts w:ascii="Times New Roman" w:hAnsi="Times New Roman" w:cs="Times New Roman"/>
            <w:sz w:val="24"/>
            <w:szCs w:val="24"/>
          </w:rPr>
          <w:t xml:space="preserve"> </w:t>
        </w:r>
      </w:ins>
      <w:ins w:id="115" w:author="Stephen Scherrer" w:date="2019-02-15T14:00:00Z">
        <w:r w:rsidR="00BC419A" w:rsidRPr="00046C8F">
          <w:rPr>
            <w:rFonts w:ascii="Times New Roman" w:hAnsi="Times New Roman" w:cs="Times New Roman"/>
            <w:sz w:val="24"/>
            <w:szCs w:val="24"/>
          </w:rPr>
          <w:t>43</w:t>
        </w:r>
      </w:ins>
      <w:ins w:id="116" w:author="Stephen Scherrer" w:date="2018-11-15T15:22:00Z">
        <w:r w:rsidR="00F61FF2">
          <w:rPr>
            <w:rFonts w:ascii="Times New Roman" w:hAnsi="Times New Roman" w:cs="Times New Roman"/>
            <w:sz w:val="24"/>
            <w:szCs w:val="24"/>
          </w:rPr>
          <w:t>2</w:t>
        </w:r>
      </w:ins>
      <w:r w:rsidR="00BC419A" w:rsidRPr="00046C8F">
        <w:rPr>
          <w:rFonts w:ascii="Times New Roman" w:hAnsi="Times New Roman" w:cs="Times New Roman"/>
          <w:sz w:val="24"/>
          <w:szCs w:val="24"/>
        </w:rPr>
        <w:t xml:space="preserve"> unique individuals for a recapture rate</w:t>
      </w:r>
      <w:r w:rsidR="003C0C0A" w:rsidRPr="00046C8F">
        <w:rPr>
          <w:rFonts w:ascii="Times New Roman" w:hAnsi="Times New Roman" w:cs="Times New Roman"/>
          <w:sz w:val="24"/>
          <w:szCs w:val="24"/>
        </w:rPr>
        <w:t xml:space="preserve"> of 10.3%</w:t>
      </w:r>
      <w:ins w:id="117" w:author="Stephen Scherrer" w:date="2018-12-06T14:02:00Z">
        <w:r>
          <w:rPr>
            <w:rFonts w:ascii="Times New Roman" w:hAnsi="Times New Roman" w:cs="Times New Roman"/>
            <w:sz w:val="24"/>
            <w:szCs w:val="24"/>
          </w:rPr>
          <w:t xml:space="preserve"> of tag</w:t>
        </w:r>
      </w:ins>
      <w:ins w:id="118" w:author="Stephen Scherrer" w:date="2018-12-06T14:03:00Z">
        <w:r>
          <w:rPr>
            <w:rFonts w:ascii="Times New Roman" w:hAnsi="Times New Roman" w:cs="Times New Roman"/>
            <w:sz w:val="24"/>
            <w:szCs w:val="24"/>
          </w:rPr>
          <w:t>ged fish</w:t>
        </w:r>
      </w:ins>
      <w:r w:rsidR="00BC419A" w:rsidRPr="00046C8F">
        <w:rPr>
          <w:rFonts w:ascii="Times New Roman" w:hAnsi="Times New Roman" w:cs="Times New Roman"/>
          <w:sz w:val="24"/>
          <w:szCs w:val="24"/>
        </w:rPr>
        <w:t xml:space="preserve">. </w:t>
      </w:r>
      <w:ins w:id="119" w:author="Stephen Scherrer [2]" w:date="2018-09-14T12:01:00Z">
        <w:r w:rsidR="00D36876" w:rsidRPr="00046C8F">
          <w:rPr>
            <w:rFonts w:ascii="Times New Roman" w:hAnsi="Times New Roman" w:cs="Times New Roman"/>
            <w:sz w:val="24"/>
            <w:szCs w:val="24"/>
          </w:rPr>
          <w:t xml:space="preserve">Recaptures of marked </w:t>
        </w:r>
        <w:r w:rsidR="00D36876" w:rsidRPr="00390DCD">
          <w:rPr>
            <w:rFonts w:ascii="Times New Roman" w:hAnsi="Times New Roman" w:cs="Times New Roman"/>
            <w:i/>
            <w:sz w:val="24"/>
            <w:szCs w:val="24"/>
          </w:rPr>
          <w:t>P. filamentosus</w:t>
        </w:r>
        <w:r w:rsidR="00D36876" w:rsidRPr="00046C8F">
          <w:rPr>
            <w:rFonts w:ascii="Times New Roman" w:hAnsi="Times New Roman" w:cs="Times New Roman"/>
            <w:sz w:val="24"/>
            <w:szCs w:val="24"/>
          </w:rPr>
          <w:t xml:space="preserve"> were reported up to a decade after tagging with the most recent fish reported in October of 2003 </w:t>
        </w:r>
        <w:r w:rsidR="00D36876" w:rsidRPr="00046C8F">
          <w:rPr>
            <w:rFonts w:ascii="Times New Roman" w:hAnsi="Times New Roman" w:cs="Times New Roman"/>
            <w:sz w:val="24"/>
            <w:szCs w:val="24"/>
          </w:rPr>
          <w:fldChar w:fldCharType="begin" w:fldLock="1"/>
        </w:r>
        <w:r w:rsidR="00D3687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00D36876" w:rsidRPr="00046C8F">
          <w:rPr>
            <w:rFonts w:ascii="Times New Roman" w:hAnsi="Times New Roman" w:cs="Times New Roman"/>
            <w:sz w:val="24"/>
            <w:szCs w:val="24"/>
          </w:rPr>
          <w:fldChar w:fldCharType="separate"/>
        </w:r>
        <w:r w:rsidR="00D36876" w:rsidRPr="00046C8F">
          <w:rPr>
            <w:rFonts w:ascii="Times New Roman" w:hAnsi="Times New Roman" w:cs="Times New Roman"/>
            <w:noProof/>
            <w:sz w:val="24"/>
            <w:szCs w:val="24"/>
          </w:rPr>
          <w:t>(Okamoto 1993, Kobayashi et al. 2008)</w:t>
        </w:r>
        <w:r w:rsidR="00D36876" w:rsidRPr="00046C8F">
          <w:rPr>
            <w:rFonts w:ascii="Times New Roman" w:hAnsi="Times New Roman" w:cs="Times New Roman"/>
            <w:sz w:val="24"/>
            <w:szCs w:val="24"/>
          </w:rPr>
          <w:fldChar w:fldCharType="end"/>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 xml:space="preserve">Individuals recaptured by </w:t>
      </w:r>
      <w:r w:rsidR="00485B29" w:rsidRPr="00046C8F">
        <w:rPr>
          <w:rFonts w:ascii="Times New Roman" w:hAnsi="Times New Roman" w:cs="Times New Roman"/>
          <w:sz w:val="24"/>
          <w:szCs w:val="24"/>
        </w:rPr>
        <w:t xml:space="preserve">OTP personnel </w:t>
      </w:r>
      <w:r w:rsidR="00BC419A" w:rsidRPr="00046C8F">
        <w:rPr>
          <w:rFonts w:ascii="Times New Roman" w:hAnsi="Times New Roman" w:cs="Times New Roman"/>
          <w:sz w:val="24"/>
          <w:szCs w:val="24"/>
        </w:rPr>
        <w:t xml:space="preserve">were outfitted with an additional tag following procedures </w:t>
      </w:r>
      <w:r w:rsidR="00D318C8" w:rsidRPr="00046C8F">
        <w:rPr>
          <w:rFonts w:ascii="Times New Roman" w:hAnsi="Times New Roman" w:cs="Times New Roman"/>
          <w:sz w:val="24"/>
          <w:szCs w:val="24"/>
        </w:rPr>
        <w:t xml:space="preserve">similar to </w:t>
      </w:r>
      <w:r w:rsidR="00AD4A11" w:rsidRPr="00046C8F">
        <w:rPr>
          <w:rFonts w:ascii="Times New Roman" w:hAnsi="Times New Roman" w:cs="Times New Roman"/>
          <w:sz w:val="24"/>
          <w:szCs w:val="24"/>
        </w:rPr>
        <w:t xml:space="preserve">their </w:t>
      </w:r>
      <w:r w:rsidR="00BC419A" w:rsidRPr="00046C8F">
        <w:rPr>
          <w:rFonts w:ascii="Times New Roman" w:hAnsi="Times New Roman" w:cs="Times New Roman"/>
          <w:sz w:val="24"/>
          <w:szCs w:val="24"/>
        </w:rPr>
        <w:t xml:space="preserve">initial capture. </w:t>
      </w:r>
      <w:commentRangeStart w:id="120"/>
      <w:commentRangeStart w:id="121"/>
      <w:r w:rsidR="00BC419A" w:rsidRPr="00046C8F">
        <w:rPr>
          <w:rFonts w:ascii="Times New Roman" w:hAnsi="Times New Roman" w:cs="Times New Roman"/>
          <w:sz w:val="24"/>
          <w:szCs w:val="24"/>
        </w:rPr>
        <w:t>For each individual, the location of capture (</w:t>
      </w:r>
      <w:r w:rsidR="00D318C8" w:rsidRPr="00046C8F">
        <w:rPr>
          <w:rFonts w:ascii="Times New Roman" w:hAnsi="Times New Roman" w:cs="Times New Roman"/>
          <w:sz w:val="24"/>
          <w:szCs w:val="24"/>
        </w:rPr>
        <w:t xml:space="preserve">DAR statistical reporting grid), length at </w:t>
      </w:r>
      <w:r w:rsidR="007D5033" w:rsidRPr="00046C8F">
        <w:rPr>
          <w:rFonts w:ascii="Times New Roman" w:hAnsi="Times New Roman" w:cs="Times New Roman"/>
          <w:sz w:val="24"/>
          <w:szCs w:val="24"/>
        </w:rPr>
        <w:t>tagging</w:t>
      </w:r>
      <w:r w:rsidR="00D318C8" w:rsidRPr="00046C8F">
        <w:rPr>
          <w:rFonts w:ascii="Times New Roman" w:hAnsi="Times New Roman" w:cs="Times New Roman"/>
          <w:sz w:val="24"/>
          <w:szCs w:val="24"/>
        </w:rPr>
        <w:t xml:space="preserve">, and </w:t>
      </w:r>
      <w:r w:rsidR="00BC419A" w:rsidRPr="00046C8F">
        <w:rPr>
          <w:rFonts w:ascii="Times New Roman" w:hAnsi="Times New Roman" w:cs="Times New Roman"/>
          <w:sz w:val="24"/>
          <w:szCs w:val="24"/>
        </w:rPr>
        <w:t xml:space="preserve">date of </w:t>
      </w:r>
      <w:r w:rsidR="00D318C8" w:rsidRPr="00046C8F">
        <w:rPr>
          <w:rFonts w:ascii="Times New Roman" w:hAnsi="Times New Roman" w:cs="Times New Roman"/>
          <w:sz w:val="24"/>
          <w:szCs w:val="24"/>
        </w:rPr>
        <w:t xml:space="preserve">capture </w:t>
      </w:r>
      <w:r w:rsidR="00AD4A11" w:rsidRPr="00046C8F">
        <w:rPr>
          <w:rFonts w:ascii="Times New Roman" w:hAnsi="Times New Roman" w:cs="Times New Roman"/>
          <w:sz w:val="24"/>
          <w:szCs w:val="24"/>
        </w:rPr>
        <w:t>were</w:t>
      </w:r>
      <w:r w:rsidR="00D318C8" w:rsidRPr="00046C8F">
        <w:rPr>
          <w:rFonts w:ascii="Times New Roman" w:hAnsi="Times New Roman" w:cs="Times New Roman"/>
          <w:sz w:val="24"/>
          <w:szCs w:val="24"/>
        </w:rPr>
        <w:t xml:space="preserve"> recorded</w:t>
      </w:r>
      <w:r w:rsidR="00BC419A" w:rsidRPr="00046C8F">
        <w:rPr>
          <w:rFonts w:ascii="Times New Roman" w:hAnsi="Times New Roman" w:cs="Times New Roman"/>
          <w:sz w:val="24"/>
          <w:szCs w:val="24"/>
        </w:rPr>
        <w:t>.</w:t>
      </w:r>
      <w:commentRangeEnd w:id="120"/>
      <w:r w:rsidR="00747F4C">
        <w:rPr>
          <w:rStyle w:val="CommentReference"/>
        </w:rPr>
        <w:commentReference w:id="120"/>
      </w:r>
      <w:commentRangeEnd w:id="121"/>
      <w:r w:rsidR="00772190">
        <w:rPr>
          <w:rStyle w:val="CommentReference"/>
        </w:rPr>
        <w:commentReference w:id="121"/>
      </w:r>
      <w:r w:rsidR="00BC419A" w:rsidRPr="00046C8F">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w:t>
      </w:r>
      <w:r w:rsidR="00AD4A11" w:rsidRPr="00046C8F">
        <w:rPr>
          <w:rFonts w:ascii="Times New Roman" w:hAnsi="Times New Roman" w:cs="Times New Roman"/>
          <w:sz w:val="24"/>
          <w:szCs w:val="24"/>
        </w:rPr>
        <w:t xml:space="preserve">ntivized to report the location, </w:t>
      </w:r>
      <w:r w:rsidR="00BC419A" w:rsidRPr="00046C8F">
        <w:rPr>
          <w:rFonts w:ascii="Times New Roman" w:hAnsi="Times New Roman" w:cs="Times New Roman"/>
          <w:sz w:val="24"/>
          <w:szCs w:val="24"/>
        </w:rPr>
        <w:t>depth</w:t>
      </w:r>
      <w:r w:rsidR="00AD4A11" w:rsidRPr="00046C8F">
        <w:rPr>
          <w:rFonts w:ascii="Times New Roman" w:hAnsi="Times New Roman" w:cs="Times New Roman"/>
          <w:sz w:val="24"/>
          <w:szCs w:val="24"/>
        </w:rPr>
        <w:t>, fork length, and date that</w:t>
      </w:r>
      <w:r w:rsidR="00BC419A" w:rsidRPr="00046C8F">
        <w:rPr>
          <w:rFonts w:ascii="Times New Roman" w:hAnsi="Times New Roman" w:cs="Times New Roman"/>
          <w:sz w:val="24"/>
          <w:szCs w:val="24"/>
        </w:rPr>
        <w:t xml:space="preserve"> tagged fish were landed with a $10 reward. </w:t>
      </w:r>
    </w:p>
    <w:p w14:paraId="4ADFC323" w14:textId="77777777" w:rsidR="000C1AF4" w:rsidRPr="00046C8F" w:rsidRDefault="000C1AF4" w:rsidP="000C1AF4">
      <w:pPr>
        <w:spacing w:line="480" w:lineRule="auto"/>
        <w:rPr>
          <w:rFonts w:ascii="Times New Roman" w:hAnsi="Times New Roman" w:cs="Times New Roman"/>
          <w:i/>
          <w:sz w:val="24"/>
          <w:szCs w:val="24"/>
        </w:rPr>
      </w:pPr>
    </w:p>
    <w:p w14:paraId="37C9FE78" w14:textId="68D1A828" w:rsidR="000C1AF4" w:rsidRPr="00046C8F" w:rsidRDefault="000C1AF4" w:rsidP="000C1AF4">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lastRenderedPageBreak/>
        <w:t>Tagging Data</w:t>
      </w:r>
      <w:ins w:id="122" w:author="Stephen Scherrer" w:date="2018-12-06T14:03:00Z">
        <w:r w:rsidR="009177BB">
          <w:rPr>
            <w:rFonts w:ascii="Times New Roman" w:hAnsi="Times New Roman" w:cs="Times New Roman"/>
            <w:i/>
            <w:sz w:val="24"/>
            <w:szCs w:val="24"/>
          </w:rPr>
          <w:t xml:space="preserve"> Management</w:t>
        </w:r>
      </w:ins>
    </w:p>
    <w:p w14:paraId="02001B6B" w14:textId="70D3F80A" w:rsidR="000F6C6F" w:rsidRPr="00046C8F" w:rsidRDefault="000C1AF4" w:rsidP="000C1AF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data collected by OTP was</w:t>
      </w:r>
      <w:r w:rsidR="00BC419A" w:rsidRPr="00046C8F">
        <w:rPr>
          <w:rFonts w:ascii="Times New Roman" w:hAnsi="Times New Roman" w:cs="Times New Roman"/>
          <w:sz w:val="24"/>
          <w:szCs w:val="24"/>
        </w:rPr>
        <w:t xml:space="preserve"> entered into an Excel spreadsheet </w:t>
      </w:r>
      <w:r w:rsidR="00D0641A" w:rsidRPr="00046C8F">
        <w:rPr>
          <w:rFonts w:ascii="Times New Roman" w:hAnsi="Times New Roman" w:cs="Times New Roman"/>
          <w:sz w:val="24"/>
          <w:szCs w:val="24"/>
        </w:rPr>
        <w:t>w</w:t>
      </w:r>
      <w:r w:rsidR="007D5033" w:rsidRPr="00046C8F">
        <w:rPr>
          <w:rFonts w:ascii="Times New Roman" w:hAnsi="Times New Roman" w:cs="Times New Roman"/>
          <w:sz w:val="24"/>
          <w:szCs w:val="24"/>
        </w:rPr>
        <w:t>i</w:t>
      </w:r>
      <w:r w:rsidR="00D0641A" w:rsidRPr="00046C8F">
        <w:rPr>
          <w:rFonts w:ascii="Times New Roman" w:hAnsi="Times New Roman" w:cs="Times New Roman"/>
          <w:sz w:val="24"/>
          <w:szCs w:val="24"/>
        </w:rPr>
        <w:t>th</w:t>
      </w:r>
      <w:r w:rsidR="00BC419A" w:rsidRPr="00046C8F">
        <w:rPr>
          <w:rFonts w:ascii="Times New Roman" w:hAnsi="Times New Roman" w:cs="Times New Roman"/>
          <w:sz w:val="24"/>
          <w:szCs w:val="24"/>
        </w:rPr>
        <w:t xml:space="preserve"> subsequent analysis</w:t>
      </w:r>
      <w:r w:rsidR="00D318C8"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performed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(R Core Team 2014)</w:t>
      </w:r>
      <w:r w:rsidR="00075A93" w:rsidRPr="00046C8F">
        <w:rPr>
          <w:rFonts w:ascii="Times New Roman" w:hAnsi="Times New Roman" w:cs="Times New Roman"/>
          <w:sz w:val="24"/>
          <w:szCs w:val="24"/>
        </w:rPr>
        <w:fldChar w:fldCharType="end"/>
      </w:r>
      <w:r w:rsidR="00FD442B"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and the Bayesian statistical software </w:t>
      </w:r>
      <w:proofErr w:type="spellStart"/>
      <w:r w:rsidR="00BC419A" w:rsidRPr="00046C8F">
        <w:rPr>
          <w:rFonts w:ascii="Times New Roman" w:hAnsi="Times New Roman" w:cs="Times New Roman"/>
          <w:sz w:val="24"/>
          <w:szCs w:val="24"/>
        </w:rPr>
        <w:t>WinBUGS</w:t>
      </w:r>
      <w:proofErr w:type="spellEnd"/>
      <w:r w:rsidR="00075A93" w:rsidRPr="00046C8F">
        <w:rPr>
          <w:rFonts w:ascii="Times New Roman" w:hAnsi="Times New Roman" w:cs="Times New Roman"/>
          <w:sz w:val="24"/>
          <w:szCs w:val="24"/>
        </w:rPr>
        <w:t xml:space="preserve">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{"citationItems":[{"id":"ITEM-1","itemData":{"DOI":"http://www.mrc-bsu.cam.ac.uk/wp-content/uploads/manual14.pdf","ISBN":"%( %) %* %L %M","abstract":"Support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author":[{"dropping-particle":"","family":"Spiegelhalter","given":"David","non-dropping-particle":"","parse-names":false,"suffix":""},{"dropping-particle":"","family":"Thomas","given":"Andrew","non-dropping-particle":"","parse-names":false,"suffix":""},{"dropping-particle":"","family":"Best","given":"Nicky","non-dropping-particle":"","parse-names":false,"suffix":""},{"dropping-particle":"","family":"Way","given":"Robinson","non-dropping-particle":"","parse-names":false,"suffix":""}],"container-title":"Components","id":"ITEM-1","issue":"January","issued":{"date-parts":[["2003"]]},"page":"1-60","title":"WinBUGS User Manual","type":"article-journal","volume":"2"},"uris":["http://www.mendeley.com/documents/?uuid=cf719405-c624-4aba-8c10-8eca6cfe652a"]}],"mendeley":{"formattedCitation":"(Spiegelhalter et al. 2003)","plainTextFormattedCitation":"(Spiegelhalter et al. 2003)","previouslyFormattedCitation":"(Spiegelhalter et al. 2003)"},"properties":{"noteIndex":0},"schema":"https://github.com/citation-style-language/schema/raw/master/csl-citation.json"}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(Spiegelhalter et al. 2003)</w:t>
      </w:r>
      <w:r w:rsidR="00075A93" w:rsidRPr="00046C8F">
        <w:rPr>
          <w:rFonts w:ascii="Times New Roman" w:hAnsi="Times New Roman" w:cs="Times New Roman"/>
          <w:sz w:val="24"/>
          <w:szCs w:val="24"/>
        </w:rPr>
        <w:fldChar w:fldCharType="end"/>
      </w:r>
      <w:r w:rsidR="00BC419A"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FD442B" w:rsidRPr="00046C8F">
        <w:rPr>
          <w:rFonts w:ascii="Times New Roman" w:hAnsi="Times New Roman" w:cs="Times New Roman"/>
          <w:sz w:val="24"/>
          <w:szCs w:val="24"/>
        </w:rPr>
        <w:t xml:space="preserve">Fish </w:t>
      </w:r>
      <w:r w:rsidR="007D5033" w:rsidRPr="00046C8F">
        <w:rPr>
          <w:rFonts w:ascii="Times New Roman" w:hAnsi="Times New Roman" w:cs="Times New Roman"/>
          <w:sz w:val="24"/>
          <w:szCs w:val="24"/>
        </w:rPr>
        <w:t>were removed from</w:t>
      </w:r>
      <w:r w:rsidR="00FD442B" w:rsidRPr="00046C8F">
        <w:rPr>
          <w:rFonts w:ascii="Times New Roman" w:hAnsi="Times New Roman" w:cs="Times New Roman"/>
          <w:sz w:val="24"/>
          <w:szCs w:val="24"/>
        </w:rPr>
        <w:t xml:space="preserve"> the dataset </w:t>
      </w:r>
      <w:r w:rsidR="007D5033" w:rsidRPr="00046C8F">
        <w:rPr>
          <w:rFonts w:ascii="Times New Roman" w:hAnsi="Times New Roman" w:cs="Times New Roman"/>
          <w:sz w:val="24"/>
          <w:szCs w:val="24"/>
        </w:rPr>
        <w:t>if they</w:t>
      </w:r>
      <w:r w:rsidR="00FD442B" w:rsidRPr="00046C8F">
        <w:rPr>
          <w:rFonts w:ascii="Times New Roman" w:hAnsi="Times New Roman" w:cs="Times New Roman"/>
          <w:sz w:val="24"/>
          <w:szCs w:val="24"/>
        </w:rPr>
        <w:t xml:space="preserve"> were not the</w:t>
      </w:r>
      <w:ins w:id="123" w:author="Stephen Scherrer" w:date="2018-12-06T14:03:00Z">
        <w:r w:rsidR="009177BB">
          <w:rPr>
            <w:rFonts w:ascii="Times New Roman" w:hAnsi="Times New Roman" w:cs="Times New Roman"/>
            <w:sz w:val="24"/>
            <w:szCs w:val="24"/>
          </w:rPr>
          <w:t xml:space="preserve"> correct</w:t>
        </w:r>
      </w:ins>
      <w:ins w:id="124" w:author="ecf" w:date="2018-12-03T15:00:00Z">
        <w:r w:rsidR="00FD442B" w:rsidRPr="00046C8F">
          <w:rPr>
            <w:rFonts w:ascii="Times New Roman" w:hAnsi="Times New Roman" w:cs="Times New Roman"/>
            <w:sz w:val="24"/>
            <w:szCs w:val="24"/>
          </w:rPr>
          <w:t xml:space="preserve"> </w:t>
        </w:r>
      </w:ins>
      <w:r w:rsidR="00FD442B" w:rsidRPr="00046C8F">
        <w:rPr>
          <w:rFonts w:ascii="Times New Roman" w:hAnsi="Times New Roman" w:cs="Times New Roman"/>
          <w:sz w:val="24"/>
          <w:szCs w:val="24"/>
        </w:rPr>
        <w:t xml:space="preserve">species of interest,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no recapture was reported, or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 xml:space="preserve">there was no record of the </w:t>
      </w:r>
      <w:r w:rsidR="00FD442B" w:rsidRPr="00046C8F">
        <w:rPr>
          <w:rFonts w:ascii="Times New Roman" w:hAnsi="Times New Roman" w:cs="Times New Roman"/>
          <w:sz w:val="24"/>
          <w:szCs w:val="24"/>
        </w:rPr>
        <w:t xml:space="preserve">tag identification number. Fork </w:t>
      </w:r>
      <w:r w:rsidR="00BC419A" w:rsidRPr="00046C8F">
        <w:rPr>
          <w:rFonts w:ascii="Times New Roman" w:hAnsi="Times New Roman" w:cs="Times New Roman"/>
          <w:sz w:val="24"/>
          <w:szCs w:val="24"/>
        </w:rPr>
        <w:t xml:space="preserve">lengths </w:t>
      </w:r>
      <w:r w:rsidR="00FD442B" w:rsidRPr="00046C8F">
        <w:rPr>
          <w:rFonts w:ascii="Times New Roman" w:hAnsi="Times New Roman" w:cs="Times New Roman"/>
          <w:sz w:val="24"/>
          <w:szCs w:val="24"/>
        </w:rPr>
        <w:t xml:space="preserve">for the remaining </w:t>
      </w:r>
      <w:r w:rsidR="007D5033" w:rsidRPr="00046C8F">
        <w:rPr>
          <w:rFonts w:ascii="Times New Roman" w:hAnsi="Times New Roman" w:cs="Times New Roman"/>
          <w:sz w:val="24"/>
          <w:szCs w:val="24"/>
        </w:rPr>
        <w:t>fish</w:t>
      </w:r>
      <w:r w:rsidR="00FD442B" w:rsidRPr="00046C8F">
        <w:rPr>
          <w:rFonts w:ascii="Times New Roman" w:hAnsi="Times New Roman" w:cs="Times New Roman"/>
          <w:sz w:val="24"/>
          <w:szCs w:val="24"/>
        </w:rPr>
        <w:t xml:space="preserve"> recorded at</w:t>
      </w:r>
      <w:r w:rsidR="00BC419A"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and recapture were transformed from inches to centimeters prior to </w:t>
      </w:r>
      <w:r w:rsidR="00FD442B" w:rsidRPr="00046C8F">
        <w:rPr>
          <w:rFonts w:ascii="Times New Roman" w:hAnsi="Times New Roman" w:cs="Times New Roman"/>
          <w:sz w:val="24"/>
          <w:szCs w:val="24"/>
        </w:rPr>
        <w:t xml:space="preserve">model </w:t>
      </w:r>
      <w:r w:rsidR="00BC419A" w:rsidRPr="00046C8F">
        <w:rPr>
          <w:rFonts w:ascii="Times New Roman" w:hAnsi="Times New Roman" w:cs="Times New Roman"/>
          <w:sz w:val="24"/>
          <w:szCs w:val="24"/>
        </w:rPr>
        <w:t xml:space="preserve">fitting. </w:t>
      </w:r>
      <w:r w:rsidR="007D5033" w:rsidRPr="00046C8F">
        <w:rPr>
          <w:rFonts w:ascii="Times New Roman" w:hAnsi="Times New Roman" w:cs="Times New Roman"/>
          <w:sz w:val="24"/>
          <w:szCs w:val="24"/>
        </w:rPr>
        <w:t>Observed g</w:t>
      </w:r>
      <w:r w:rsidR="00FD442B" w:rsidRPr="00046C8F">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sz w:val="24"/>
          <w:szCs w:val="24"/>
        </w:rPr>
        <w:t>)</w:t>
      </w:r>
      <w:r w:rsidR="00BC419A" w:rsidRPr="00046C8F">
        <w:rPr>
          <w:rFonts w:ascii="Times New Roman" w:hAnsi="Times New Roman" w:cs="Times New Roman"/>
          <w:sz w:val="24"/>
          <w:szCs w:val="24"/>
        </w:rPr>
        <w:t xml:space="preserve"> </w:t>
      </w:r>
      <w:r w:rsidR="00FD442B"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del w:id="125" w:author="Stephen Scherrer" w:date="2019-02-15T14:00:00Z">
        <w:r w:rsidR="00BC419A" w:rsidRPr="00046C8F">
          <w:rPr>
            <w:rFonts w:ascii="Times New Roman" w:hAnsi="Times New Roman" w:cs="Times New Roman"/>
            <w:bCs/>
            <w:sz w:val="24"/>
            <w:szCs w:val="24"/>
          </w:rPr>
          <w:delText>)</w:delText>
        </w:r>
      </w:del>
      <w:ins w:id="126" w:author="Stephen Scherrer" w:date="2019-02-15T14:00:00Z">
        <w:r w:rsidR="00BC419A" w:rsidRPr="00046C8F">
          <w:rPr>
            <w:rFonts w:ascii="Times New Roman" w:hAnsi="Times New Roman" w:cs="Times New Roman"/>
            <w:bCs/>
            <w:sz w:val="24"/>
            <w:szCs w:val="24"/>
          </w:rPr>
          <w:t>)</w:t>
        </w:r>
      </w:ins>
      <w:ins w:id="127" w:author="Stephen Scherrer" w:date="2018-11-30T10:32:00Z">
        <w:r w:rsidR="00061E26">
          <w:rPr>
            <w:rFonts w:ascii="Times New Roman" w:hAnsi="Times New Roman" w:cs="Times New Roman"/>
            <w:bCs/>
            <w:sz w:val="24"/>
            <w:szCs w:val="24"/>
          </w:rPr>
          <w:t xml:space="preserve"> </w:t>
        </w:r>
      </w:ins>
      <w:r w:rsidR="00FD442B" w:rsidRPr="00046C8F">
        <w:rPr>
          <w:rFonts w:ascii="Times New Roman" w:hAnsi="Times New Roman" w:cs="Times New Roman"/>
          <w:bCs/>
          <w:sz w:val="24"/>
          <w:szCs w:val="24"/>
        </w:rPr>
        <w:t>were</w:t>
      </w:r>
      <w:r w:rsidR="00BC419A" w:rsidRPr="00046C8F">
        <w:rPr>
          <w:rFonts w:ascii="Times New Roman" w:hAnsi="Times New Roman" w:cs="Times New Roman"/>
          <w:bCs/>
          <w:sz w:val="24"/>
          <w:szCs w:val="24"/>
        </w:rPr>
        <w:t xml:space="preserve"> calculated for each </w:t>
      </w:r>
      <w:r w:rsidR="007D5033" w:rsidRPr="00046C8F">
        <w:rPr>
          <w:rFonts w:ascii="Times New Roman" w:hAnsi="Times New Roman" w:cs="Times New Roman"/>
          <w:bCs/>
          <w:sz w:val="24"/>
          <w:szCs w:val="24"/>
        </w:rPr>
        <w:t>fish</w:t>
      </w:r>
      <w:r w:rsidR="00BC419A" w:rsidRPr="00046C8F">
        <w:rPr>
          <w:rFonts w:ascii="Times New Roman" w:hAnsi="Times New Roman" w:cs="Times New Roman"/>
          <w:bCs/>
          <w:sz w:val="24"/>
          <w:szCs w:val="24"/>
        </w:rPr>
        <w:t>. If an individual was recaptu</w:t>
      </w:r>
      <w:r w:rsidR="00FD442B" w:rsidRPr="00046C8F">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were calculated between the first marking event and the last recapture so as to not </w:t>
      </w:r>
      <w:r w:rsidR="007D5033" w:rsidRPr="00046C8F">
        <w:rPr>
          <w:rFonts w:ascii="Times New Roman" w:hAnsi="Times New Roman" w:cs="Times New Roman"/>
          <w:bCs/>
          <w:sz w:val="24"/>
          <w:szCs w:val="24"/>
        </w:rPr>
        <w:t>violate</w:t>
      </w:r>
      <w:r w:rsidR="00BC419A" w:rsidRPr="00046C8F">
        <w:rPr>
          <w:rFonts w:ascii="Times New Roman" w:hAnsi="Times New Roman" w:cs="Times New Roman"/>
          <w:bCs/>
          <w:sz w:val="24"/>
          <w:szCs w:val="24"/>
        </w:rPr>
        <w:t xml:space="preserve"> assumptions of independence</w:t>
      </w:r>
      <w:r w:rsidR="00BC419A"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less than 60 days </w:t>
      </w:r>
      <w:r w:rsidR="00BC419A" w:rsidRPr="00046C8F">
        <w:rPr>
          <w:rFonts w:ascii="Times New Roman" w:hAnsi="Times New Roman" w:cs="Times New Roman"/>
          <w:sz w:val="24"/>
          <w:szCs w:val="24"/>
        </w:rPr>
        <w:t xml:space="preserve">were excluded from the </w:t>
      </w:r>
      <w:ins w:id="128" w:author="Stephen Scherrer" w:date="2018-11-30T10:33:00Z">
        <w:r w:rsidR="00061E26">
          <w:rPr>
            <w:rFonts w:ascii="Times New Roman" w:hAnsi="Times New Roman" w:cs="Times New Roman"/>
            <w:sz w:val="24"/>
            <w:szCs w:val="24"/>
          </w:rPr>
          <w:t>dataset. This was don</w:t>
        </w:r>
      </w:ins>
      <w:ins w:id="129" w:author="Stephen Scherrer" w:date="2018-11-30T10:34:00Z">
        <w:r w:rsidR="00061E26">
          <w:rPr>
            <w:rFonts w:ascii="Times New Roman" w:hAnsi="Times New Roman" w:cs="Times New Roman"/>
            <w:sz w:val="24"/>
            <w:szCs w:val="24"/>
          </w:rPr>
          <w:t>e</w:t>
        </w:r>
      </w:ins>
      <w:ins w:id="130" w:author="Stephen Scherrer" w:date="2018-11-30T10:33:00Z">
        <w:r w:rsidR="00061E26">
          <w:rPr>
            <w:rFonts w:ascii="Times New Roman" w:hAnsi="Times New Roman" w:cs="Times New Roman"/>
            <w:sz w:val="24"/>
            <w:szCs w:val="24"/>
          </w:rPr>
          <w:t xml:space="preserve"> </w:t>
        </w:r>
      </w:ins>
      <w:ins w:id="131" w:author="Stephen Scherrer" w:date="2018-11-30T10:34:00Z">
        <w:r w:rsidR="00061E26">
          <w:rPr>
            <w:rFonts w:ascii="Times New Roman" w:hAnsi="Times New Roman" w:cs="Times New Roman"/>
            <w:sz w:val="24"/>
            <w:szCs w:val="24"/>
          </w:rPr>
          <w:t>because</w:t>
        </w:r>
      </w:ins>
      <w:ins w:id="132" w:author="Stephen Scherrer" w:date="2018-11-30T10:33:00Z">
        <w:r w:rsidR="00061E26">
          <w:rPr>
            <w:rFonts w:ascii="Times New Roman" w:hAnsi="Times New Roman" w:cs="Times New Roman"/>
            <w:sz w:val="24"/>
            <w:szCs w:val="24"/>
          </w:rPr>
          <w:t xml:space="preserve"> growth recorded during this window of time </w:t>
        </w:r>
      </w:ins>
      <w:ins w:id="133" w:author="Stephen Scherrer" w:date="2018-11-30T10:34:00Z">
        <w:r w:rsidR="00061E26">
          <w:rPr>
            <w:rFonts w:ascii="Times New Roman" w:hAnsi="Times New Roman" w:cs="Times New Roman"/>
            <w:sz w:val="24"/>
            <w:szCs w:val="24"/>
          </w:rPr>
          <w:t>was thought to be more likely the result of measurement error</w:t>
        </w:r>
      </w:ins>
      <w:ins w:id="134" w:author="Stephen Scherrer" w:date="2019-02-15T14:00:00Z">
        <w:r w:rsidR="00BC419A" w:rsidRPr="00046C8F">
          <w:rPr>
            <w:rFonts w:ascii="Times New Roman" w:hAnsi="Times New Roman" w:cs="Times New Roman"/>
            <w:sz w:val="24"/>
            <w:szCs w:val="24"/>
          </w:rPr>
          <w:t>.</w:t>
        </w:r>
      </w:ins>
      <w:ins w:id="135" w:author="Stephen Scherrer" w:date="2018-11-30T10:34:00Z">
        <w:r w:rsidR="00061E26">
          <w:rPr>
            <w:rFonts w:ascii="Times New Roman" w:hAnsi="Times New Roman" w:cs="Times New Roman"/>
            <w:sz w:val="24"/>
            <w:szCs w:val="24"/>
          </w:rPr>
          <w:t xml:space="preserve"> Applying th</w:t>
        </w:r>
      </w:ins>
      <w:ins w:id="136" w:author="Stephen Scherrer" w:date="2018-11-30T10:35:00Z">
        <w:r w:rsidR="00061E26">
          <w:rPr>
            <w:rFonts w:ascii="Times New Roman" w:hAnsi="Times New Roman" w:cs="Times New Roman"/>
            <w:sz w:val="24"/>
            <w:szCs w:val="24"/>
          </w:rPr>
          <w:t>is filter removed nearly all fish for which negative growth was reported.</w:t>
        </w:r>
      </w:ins>
      <w:ins w:id="137" w:author="Stephen Scherrer" w:date="2019-02-15T14:00:00Z">
        <w:r w:rsidR="00BC419A" w:rsidRPr="00046C8F">
          <w:rPr>
            <w:rFonts w:ascii="Times New Roman" w:hAnsi="Times New Roman" w:cs="Times New Roman"/>
            <w:sz w:val="24"/>
            <w:szCs w:val="24"/>
          </w:rPr>
          <w:t xml:space="preserve"> </w:t>
        </w:r>
      </w:ins>
    </w:p>
    <w:p w14:paraId="37E2FF18" w14:textId="293401FB" w:rsidR="00BC419A" w:rsidRPr="00046C8F" w:rsidRDefault="00BC419A" w:rsidP="000D5103">
      <w:pPr>
        <w:spacing w:line="480" w:lineRule="auto"/>
        <w:rPr>
          <w:rFonts w:ascii="Times New Roman" w:hAnsi="Times New Roman" w:cs="Times New Roman"/>
          <w:sz w:val="24"/>
          <w:szCs w:val="24"/>
        </w:rPr>
      </w:pPr>
    </w:p>
    <w:p w14:paraId="1A60FB7C" w14:textId="35C716F9" w:rsidR="00BC419A" w:rsidRPr="00046C8F" w:rsidRDefault="000C1AF4"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w:t>
      </w:r>
      <w:r w:rsidR="00BC419A"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Tagging Data</w:t>
      </w:r>
      <w:ins w:id="138" w:author="Stephen Scherrer" w:date="2018-12-06T14:04:00Z">
        <w:r w:rsidR="009177BB">
          <w:rPr>
            <w:rFonts w:ascii="Times New Roman" w:hAnsi="Times New Roman" w:cs="Times New Roman"/>
            <w:i/>
            <w:sz w:val="24"/>
            <w:szCs w:val="24"/>
          </w:rPr>
          <w:t xml:space="preserve">: </w:t>
        </w:r>
        <w:r w:rsidR="009177BB">
          <w:rPr>
            <w:rFonts w:ascii="Times New Roman" w:hAnsi="Times New Roman" w:cs="Times New Roman"/>
            <w:i/>
            <w:sz w:val="24"/>
            <w:szCs w:val="24"/>
          </w:rPr>
          <w:t>Bayesian Approach</w:t>
        </w:r>
      </w:ins>
      <w:r w:rsidR="00617051" w:rsidRPr="00046C8F">
        <w:rPr>
          <w:rFonts w:ascii="Times New Roman" w:hAnsi="Times New Roman" w:cs="Times New Roman"/>
          <w:i/>
          <w:sz w:val="24"/>
          <w:szCs w:val="24"/>
        </w:rPr>
        <w:t xml:space="preserve"> </w:t>
      </w:r>
    </w:p>
    <w:p w14:paraId="09526061" w14:textId="11E5CA4D" w:rsidR="00BD2BD6" w:rsidRPr="00046C8F" w:rsidDel="009177BB" w:rsidRDefault="00BD2BD6" w:rsidP="000D5103">
      <w:pPr>
        <w:spacing w:line="480" w:lineRule="auto"/>
        <w:rPr>
          <w:del w:id="139" w:author="Stephen Scherrer" w:date="2018-12-06T14:04:00Z"/>
          <w:rFonts w:ascii="Times New Roman" w:hAnsi="Times New Roman" w:cs="Times New Roman"/>
          <w:sz w:val="24"/>
          <w:szCs w:val="24"/>
        </w:rPr>
      </w:pPr>
      <w:r w:rsidRPr="00046C8F">
        <w:rPr>
          <w:rFonts w:ascii="Times New Roman" w:hAnsi="Times New Roman" w:cs="Times New Roman"/>
          <w:sz w:val="24"/>
          <w:szCs w:val="24"/>
        </w:rPr>
        <w:t>Growth parameters were estimated for</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w:t>
      </w:r>
      <w:r w:rsidR="00A20282" w:rsidRPr="00A222BE">
        <w:rPr>
          <w:rFonts w:ascii="Times New Roman" w:hAnsi="Times New Roman" w:cs="Times New Roman"/>
          <w:i/>
          <w:sz w:val="24"/>
          <w:szCs w:val="24"/>
        </w:rPr>
        <w:t>P. filamentosus</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tagging data following the </w:t>
      </w:r>
      <w:r w:rsidRPr="00046C8F">
        <w:rPr>
          <w:rFonts w:ascii="Times New Roman" w:hAnsi="Times New Roman" w:cs="Times New Roman"/>
          <w:sz w:val="24"/>
          <w:szCs w:val="24"/>
        </w:rPr>
        <w:t xml:space="preserve">Bayesian </w:t>
      </w:r>
      <w:r w:rsidR="00BC419A" w:rsidRPr="00046C8F">
        <w:rPr>
          <w:rFonts w:ascii="Times New Roman" w:hAnsi="Times New Roman" w:cs="Times New Roman"/>
          <w:sz w:val="24"/>
          <w:szCs w:val="24"/>
        </w:rPr>
        <w:t>methodology of Zhang et al. (2009</w:t>
      </w:r>
      <w:ins w:id="140" w:author="Stephen Scherrer" w:date="2018-12-06T14:04:00Z">
        <w:r w:rsidR="009177BB">
          <w:rPr>
            <w:rFonts w:ascii="Times New Roman" w:hAnsi="Times New Roman" w:cs="Times New Roman"/>
            <w:sz w:val="24"/>
            <w:szCs w:val="24"/>
          </w:rPr>
          <w:t>).</w:t>
        </w:r>
      </w:ins>
      <w:ins w:id="141" w:author="ecf" w:date="2018-12-04T08:55:00Z">
        <w:r w:rsidR="00163E16">
          <w:rPr>
            <w:rFonts w:ascii="Times New Roman" w:hAnsi="Times New Roman" w:cs="Times New Roman"/>
            <w:sz w:val="24"/>
            <w:szCs w:val="24"/>
          </w:rPr>
          <w:t xml:space="preserve"> </w:t>
        </w:r>
      </w:ins>
      <w:del w:id="142" w:author="Stephen Scherrer" w:date="2018-12-06T14:04:00Z">
        <w:r w:rsidR="00BC419A" w:rsidRPr="00046C8F" w:rsidDel="009177BB">
          <w:rPr>
            <w:rFonts w:ascii="Times New Roman" w:hAnsi="Times New Roman" w:cs="Times New Roman"/>
            <w:sz w:val="24"/>
            <w:szCs w:val="24"/>
          </w:rPr>
          <w:delText>)</w:delText>
        </w:r>
        <w:r w:rsidRPr="00046C8F" w:rsidDel="009177BB">
          <w:rPr>
            <w:rFonts w:ascii="Times New Roman" w:hAnsi="Times New Roman" w:cs="Times New Roman"/>
            <w:sz w:val="24"/>
            <w:szCs w:val="24"/>
          </w:rPr>
          <w:delText xml:space="preserve"> and maximum likelihood methodology of Laslett et al. (2002</w:delText>
        </w:r>
        <w:r w:rsidR="00BC419A" w:rsidRPr="00046C8F" w:rsidDel="009177BB">
          <w:rPr>
            <w:rFonts w:ascii="Times New Roman" w:hAnsi="Times New Roman" w:cs="Times New Roman"/>
            <w:sz w:val="24"/>
            <w:szCs w:val="24"/>
          </w:rPr>
          <w:delText xml:space="preserve">. </w:delText>
        </w:r>
      </w:del>
    </w:p>
    <w:p w14:paraId="77BC1521" w14:textId="5BB4BDE3" w:rsidR="00BD2BD6" w:rsidRPr="00046C8F" w:rsidDel="009177BB" w:rsidRDefault="00BD2BD6" w:rsidP="000D5103">
      <w:pPr>
        <w:spacing w:line="480" w:lineRule="auto"/>
        <w:rPr>
          <w:del w:id="143" w:author="Stephen Scherrer" w:date="2018-12-06T14:04:00Z"/>
          <w:rFonts w:ascii="Times New Roman" w:hAnsi="Times New Roman" w:cs="Times New Roman"/>
          <w:sz w:val="24"/>
          <w:szCs w:val="24"/>
        </w:rPr>
      </w:pPr>
    </w:p>
    <w:p w14:paraId="45E34A52" w14:textId="0ECF4ACC" w:rsidR="00BD2BD6"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Pr="00046C8F"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4EDD9DA2" w:rsidR="00BC419A"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w:t>
      </w:r>
      <w:proofErr w:type="spellStart"/>
      <w:r w:rsidRPr="00046C8F">
        <w:rPr>
          <w:rFonts w:ascii="Times New Roman" w:hAnsi="Times New Roman" w:cs="Times New Roman"/>
          <w:sz w:val="24"/>
          <w:szCs w:val="24"/>
        </w:rPr>
        <w:t>idual</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w:t>
      </w:r>
      <w:r w:rsidR="007B2BBF" w:rsidRPr="00046C8F">
        <w:rPr>
          <w:rFonts w:ascii="Times New Roman" w:hAnsi="Times New Roman" w:cs="Times New Roman"/>
          <w:sz w:val="24"/>
          <w:szCs w:val="24"/>
        </w:rPr>
        <w:t xml:space="preserve"> the </w:t>
      </w:r>
      <w:proofErr w:type="spellStart"/>
      <w:r w:rsidR="007B2BBF" w:rsidRPr="00046C8F">
        <w:rPr>
          <w:rFonts w:ascii="Times New Roman" w:hAnsi="Times New Roman" w:cs="Times New Roman"/>
          <w:i/>
          <w:sz w:val="24"/>
          <w:szCs w:val="24"/>
        </w:rPr>
        <w:t>ith</w:t>
      </w:r>
      <w:proofErr w:type="spellEnd"/>
      <w:r w:rsidR="007B2BBF" w:rsidRPr="00046C8F">
        <w:rPr>
          <w:rFonts w:ascii="Times New Roman" w:hAnsi="Times New Roman" w:cs="Times New Roman"/>
          <w:sz w:val="24"/>
          <w:szCs w:val="24"/>
        </w:rPr>
        <w:t xml:space="preserve"> individual</w:t>
      </w:r>
      <w:r w:rsidRPr="00046C8F">
        <w:rPr>
          <w:rFonts w:ascii="Times New Roman" w:hAnsi="Times New Roman" w:cs="Times New Roman"/>
          <w:sz w:val="24"/>
          <w:szCs w:val="24"/>
        </w:rPr>
        <w:t>.</w:t>
      </w:r>
      <w:r w:rsidR="00EE4D71" w:rsidRPr="00046C8F">
        <w:rPr>
          <w:rFonts w:ascii="Times New Roman" w:hAnsi="Times New Roman" w:cs="Times New Roman"/>
          <w:sz w:val="24"/>
          <w:szCs w:val="24"/>
        </w:rPr>
        <w:t xml:space="preserve"> </w:t>
      </w:r>
      <w:r w:rsidRPr="00046C8F">
        <w:rPr>
          <w:rFonts w:ascii="Times New Roman" w:hAnsi="Times New Roman" w:cs="Times New Roman"/>
          <w:sz w:val="24"/>
          <w:szCs w:val="24"/>
        </w:rPr>
        <w:t>These</w:t>
      </w:r>
      <w:ins w:id="144" w:author="Stephen Scherrer" w:date="2018-11-15T14:42:00Z">
        <w:r w:rsidR="001A5A19">
          <w:rPr>
            <w:rFonts w:ascii="Times New Roman" w:hAnsi="Times New Roman" w:cs="Times New Roman"/>
            <w:sz w:val="24"/>
            <w:szCs w:val="24"/>
          </w:rPr>
          <w:t xml:space="preserve"> i</w:t>
        </w:r>
      </w:ins>
      <w:r w:rsidR="00BC419A" w:rsidRPr="00046C8F">
        <w:rPr>
          <w:rFonts w:ascii="Times New Roman" w:hAnsi="Times New Roman" w:cs="Times New Roman"/>
          <w:sz w:val="24"/>
          <w:szCs w:val="24"/>
        </w:rPr>
        <w:t xml:space="preserve">ndividual parameters were drawn from Gaussian distributions defining the </w:t>
      </w:r>
      <w:r w:rsidR="00BC419A" w:rsidRPr="00046C8F">
        <w:rPr>
          <w:rFonts w:ascii="Times New Roman" w:hAnsi="Times New Roman" w:cs="Times New Roman"/>
          <w:sz w:val="24"/>
          <w:szCs w:val="24"/>
        </w:rPr>
        <w:lastRenderedPageBreak/>
        <w:t xml:space="preserve">population mean values for </w:t>
      </w:r>
      <m:oMath>
        <m:r>
          <w:rPr>
            <w:rFonts w:ascii="Cambria Math" w:hAnsi="Cambria Math" w:cs="Times New Roman"/>
            <w:sz w:val="24"/>
            <w:szCs w:val="24"/>
          </w:rPr>
          <m:t>K</m:t>
        </m:r>
      </m:oMath>
      <w:r w:rsidR="00BC419A"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046C8F">
        <w:rPr>
          <w:rFonts w:ascii="Times New Roman" w:hAnsi="Times New Roman" w:cs="Times New Roman"/>
          <w:sz w:val="24"/>
          <w:szCs w:val="24"/>
        </w:rPr>
        <w:t xml:space="preserve">. Uninformative priors were used for all input parameters, </w:t>
      </w:r>
      <w:commentRangeStart w:id="145"/>
      <w:r w:rsidR="00BC419A" w:rsidRPr="00046C8F">
        <w:rPr>
          <w:rFonts w:ascii="Times New Roman" w:hAnsi="Times New Roman" w:cs="Times New Roman"/>
          <w:sz w:val="24"/>
          <w:szCs w:val="24"/>
        </w:rPr>
        <w:t xml:space="preserve">using Gaussian, gamma, beta, and uniform distributions following the approach of Zhang </w:t>
      </w:r>
      <w:commentRangeEnd w:id="145"/>
      <w:r w:rsidR="00163E16">
        <w:rPr>
          <w:rStyle w:val="CommentReference"/>
        </w:rPr>
        <w:commentReference w:id="145"/>
      </w:r>
      <w:r w:rsidR="00BC419A" w:rsidRPr="00046C8F">
        <w:rPr>
          <w:rFonts w:ascii="Times New Roman" w:hAnsi="Times New Roman" w:cs="Times New Roman"/>
          <w:sz w:val="24"/>
          <w:szCs w:val="24"/>
        </w:rPr>
        <w:t xml:space="preserve">et al. (2009). The </w:t>
      </w:r>
      <w:proofErr w:type="spellStart"/>
      <w:r w:rsidR="00BC419A" w:rsidRPr="00046C8F">
        <w:rPr>
          <w:rFonts w:ascii="Times New Roman" w:hAnsi="Times New Roman" w:cs="Times New Roman"/>
          <w:sz w:val="24"/>
          <w:szCs w:val="24"/>
        </w:rPr>
        <w:t>WinBUGS</w:t>
      </w:r>
      <w:proofErr w:type="spellEnd"/>
      <w:r w:rsidR="00BC419A" w:rsidRPr="00046C8F">
        <w:rPr>
          <w:rFonts w:ascii="Times New Roman" w:hAnsi="Times New Roman" w:cs="Times New Roman"/>
          <w:sz w:val="24"/>
          <w:szCs w:val="24"/>
        </w:rPr>
        <w:t xml:space="preserve"> code for performing this analysis is </w:t>
      </w:r>
      <w:ins w:id="146" w:author="Stephen Scherrer [2]" w:date="2018-09-14T12:02:00Z">
        <w:r w:rsidR="00D36876">
          <w:rPr>
            <w:rFonts w:ascii="Times New Roman" w:hAnsi="Times New Roman" w:cs="Times New Roman"/>
            <w:sz w:val="24"/>
            <w:szCs w:val="24"/>
          </w:rPr>
          <w:t>provided</w:t>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in Appendix 1.</w:t>
      </w:r>
    </w:p>
    <w:p w14:paraId="17FEAD09" w14:textId="0102B62D"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Model 2 use</w:t>
      </w:r>
      <w:ins w:id="147" w:author="Stephen Scherrer" w:date="2018-12-06T14:05:00Z">
        <w:r w:rsidR="009177BB">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00604399" w:rsidRPr="00046C8F">
        <w:rPr>
          <w:rFonts w:ascii="Times New Roman" w:hAnsi="Times New Roman" w:cs="Times New Roman"/>
          <w:sz w:val="24"/>
          <w:szCs w:val="24"/>
        </w:rPr>
        <w:t xml:space="preserve"> par</w:t>
      </w:r>
      <w:proofErr w:type="spellStart"/>
      <w:r w:rsidR="00604399" w:rsidRPr="00046C8F">
        <w:rPr>
          <w:rFonts w:ascii="Times New Roman" w:hAnsi="Times New Roman" w:cs="Times New Roman"/>
          <w:sz w:val="24"/>
          <w:szCs w:val="24"/>
        </w:rPr>
        <w:t>ameter</w:t>
      </w:r>
      <w:proofErr w:type="spellEnd"/>
      <w:r w:rsidR="00604399" w:rsidRPr="00046C8F">
        <w:rPr>
          <w:rFonts w:ascii="Times New Roman" w:hAnsi="Times New Roman" w:cs="Times New Roman"/>
          <w:sz w:val="24"/>
          <w:szCs w:val="24"/>
        </w:rPr>
        <w:t xml:space="preserve">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sidRPr="00046C8F">
        <w:rPr>
          <w:rFonts w:ascii="Times New Roman" w:hAnsi="Times New Roman" w:cs="Times New Roman"/>
          <w:sz w:val="24"/>
          <w:szCs w:val="24"/>
        </w:rPr>
        <w:t xml:space="preserve"> </w:t>
      </w:r>
      <w:r w:rsidRPr="00046C8F">
        <w:rPr>
          <w:rFonts w:ascii="Times New Roman" w:hAnsi="Times New Roman" w:cs="Times New Roman"/>
          <w:sz w:val="24"/>
          <w:szCs w:val="24"/>
        </w:rPr>
        <w:t>parameter to vary across individuals. Model 3 use</w:t>
      </w:r>
      <w:ins w:id="148" w:author="Stephen Scherrer" w:date="2018-12-06T14:05:00Z">
        <w:r w:rsidR="009177BB">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ins w:id="149" w:author="Stephen Scherrer" w:date="2018-12-06T14:05:00Z">
        <w:r w:rsidR="009177BB">
          <w:rPr>
            <w:rFonts w:ascii="Times New Roman" w:hAnsi="Times New Roman" w:cs="Times New Roman"/>
            <w:sz w:val="24"/>
            <w:szCs w:val="24"/>
          </w:rPr>
          <w:t>d</w:t>
        </w:r>
      </w:ins>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ins w:id="150" w:author="Stephen Scherrer" w:date="2018-12-06T14:05:00Z">
        <w:r w:rsidR="009177BB" w:rsidRPr="005A5465">
          <w:rPr>
            <w:rFonts w:ascii="Times New Roman" w:hAnsi="Times New Roman"/>
            <w:i/>
            <w:sz w:val="24"/>
          </w:rPr>
          <w:t xml:space="preserve">a </w:t>
        </w:r>
      </w:ins>
      <w:r w:rsidRPr="002A48D8">
        <w:rPr>
          <w:rFonts w:ascii="Times New Roman" w:hAnsi="Times New Roman" w:cs="Times New Roman"/>
          <w:i/>
          <w:sz w:val="24"/>
          <w:szCs w:val="24"/>
        </w:rPr>
        <w:t>priori</w:t>
      </w:r>
      <w:r w:rsidRPr="002A48D8">
        <w:rPr>
          <w:rFonts w:ascii="Times New Roman" w:hAnsi="Times New Roman"/>
          <w:i/>
          <w:sz w:val="24"/>
        </w:rPr>
        <w:t xml:space="preserve"> </w:t>
      </w:r>
      <w:r w:rsidRPr="00046C8F">
        <w:rPr>
          <w:rFonts w:ascii="Times New Roman" w:hAnsi="Times New Roman" w:cs="Times New Roman"/>
          <w:sz w:val="24"/>
          <w:szCs w:val="24"/>
        </w:rPr>
        <w:t xml:space="preserve">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but with the added feature of estimating ages at initial tagging</w:t>
      </w:r>
      <w:r w:rsidR="00BA3D4D"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w:t>
      </w:r>
      <w:r w:rsidR="00BA3D4D" w:rsidRPr="00046C8F">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 xml:space="preserve"> </w:t>
      </w:r>
      <w:r w:rsidR="00BA3D4D" w:rsidRPr="00046C8F">
        <w:rPr>
          <w:rFonts w:ascii="Times New Roman" w:hAnsi="Times New Roman" w:cs="Times New Roman"/>
          <w:sz w:val="24"/>
          <w:szCs w:val="24"/>
        </w:rPr>
        <w:t xml:space="preserve">term </w:t>
      </w:r>
      <w:r w:rsidR="001302DE" w:rsidRPr="00046C8F">
        <w:rPr>
          <w:rFonts w:ascii="Times New Roman" w:hAnsi="Times New Roman" w:cs="Times New Roman"/>
          <w:sz w:val="24"/>
          <w:szCs w:val="24"/>
        </w:rPr>
        <w:t>represents a significant improvement over prior methods by modeling growth</w:t>
      </w:r>
      <w:r w:rsidR="00BA3D4D" w:rsidRPr="00046C8F">
        <w:rPr>
          <w:rFonts w:ascii="Times New Roman" w:hAnsi="Times New Roman" w:cs="Times New Roman"/>
          <w:sz w:val="24"/>
          <w:szCs w:val="24"/>
        </w:rPr>
        <w:t xml:space="preserve"> as a function of age</w:t>
      </w:r>
      <w:r w:rsidR="001302DE" w:rsidRPr="00046C8F">
        <w:rPr>
          <w:rFonts w:ascii="Times New Roman" w:hAnsi="Times New Roman" w:cs="Times New Roman"/>
          <w:sz w:val="24"/>
          <w:szCs w:val="24"/>
        </w:rPr>
        <w:t>, rather than observed length,</w:t>
      </w:r>
      <w:r w:rsidR="00076CDD" w:rsidRPr="00046C8F">
        <w:rPr>
          <w:rFonts w:ascii="Times New Roman" w:hAnsi="Times New Roman" w:cs="Times New Roman"/>
          <w:sz w:val="24"/>
          <w:szCs w:val="24"/>
        </w:rPr>
        <w:t xml:space="preserve"> allowing growth parameters to be compared</w:t>
      </w:r>
      <w:ins w:id="151" w:author="Stephen Scherrer [2]" w:date="2018-09-14T12:02:00Z">
        <w:r w:rsidR="00D36876">
          <w:rPr>
            <w:rFonts w:ascii="Times New Roman" w:hAnsi="Times New Roman" w:cs="Times New Roman"/>
            <w:sz w:val="24"/>
            <w:szCs w:val="24"/>
          </w:rPr>
          <w:t xml:space="preserve"> between</w:t>
        </w:r>
      </w:ins>
      <w:r w:rsidR="00076CDD" w:rsidRPr="00046C8F">
        <w:rPr>
          <w:rFonts w:ascii="Times New Roman" w:hAnsi="Times New Roman" w:cs="Times New Roman"/>
          <w:sz w:val="24"/>
          <w:szCs w:val="24"/>
        </w:rPr>
        <w:t xml:space="preserve"> models</w:t>
      </w:r>
      <w:r w:rsidR="00BA3D4D" w:rsidRPr="00046C8F">
        <w:rPr>
          <w:rFonts w:ascii="Times New Roman" w:hAnsi="Times New Roman" w:cs="Times New Roman"/>
          <w:sz w:val="24"/>
          <w:szCs w:val="24"/>
        </w:rPr>
        <w:t xml:space="preserve"> using tagging data and length-at-age methods</w:t>
      </w:r>
      <w:r w:rsidR="001302DE" w:rsidRPr="00046C8F">
        <w:rPr>
          <w:rFonts w:ascii="Times New Roman" w:hAnsi="Times New Roman" w:cs="Times New Roman"/>
          <w:sz w:val="24"/>
          <w:szCs w:val="24"/>
        </w:rPr>
        <w:t xml:space="preserve"> </w:t>
      </w:r>
      <w:r w:rsidR="001302DE"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data","type":"article-journal","volume":"52"},"uris":["http://www.mendeley.com/documents/?uuid=b0570540-442a-32e1-a0c7-63d3174875bc"]}],"mendeley":{"formattedCitation":"(Wang et al. 1995)","plainTextFormattedCitation":"(Wang et al. 1995)","previouslyFormattedCitation":"(Wang et al. 1995)"},"properties":{"noteIndex":0},"schema":"https://github.com/citation-style-language/schema/raw/master/csl-citation.json"}</w:instrText>
      </w:r>
      <w:r w:rsidR="001302DE" w:rsidRPr="00046C8F">
        <w:rPr>
          <w:rFonts w:ascii="Times New Roman" w:hAnsi="Times New Roman" w:cs="Times New Roman"/>
          <w:sz w:val="24"/>
          <w:szCs w:val="24"/>
        </w:rPr>
        <w:fldChar w:fldCharType="separate"/>
      </w:r>
      <w:r w:rsidR="001302DE" w:rsidRPr="00046C8F">
        <w:rPr>
          <w:rFonts w:ascii="Times New Roman" w:hAnsi="Times New Roman" w:cs="Times New Roman"/>
          <w:noProof/>
          <w:sz w:val="24"/>
          <w:szCs w:val="24"/>
        </w:rPr>
        <w:t>(Wang et al. 1995)</w:t>
      </w:r>
      <w:r w:rsidR="001302DE" w:rsidRPr="00046C8F">
        <w:rPr>
          <w:rFonts w:ascii="Times New Roman" w:hAnsi="Times New Roman" w:cs="Times New Roman"/>
          <w:sz w:val="24"/>
          <w:szCs w:val="24"/>
        </w:rPr>
        <w:fldChar w:fldCharType="end"/>
      </w:r>
      <w:r w:rsidR="00BA3D4D"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Model 1 is the presumptive best estimate for </w:t>
      </w:r>
      <w:r w:rsidR="00A20282" w:rsidRPr="002A48D8">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58AF797B"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w:t>
      </w:r>
      <w:r w:rsidRPr="00046C8F">
        <w:rPr>
          <w:rFonts w:ascii="Times New Roman" w:hAnsi="Times New Roman" w:cs="Times New Roman"/>
          <w:sz w:val="24"/>
          <w:szCs w:val="24"/>
        </w:rPr>
        <w:lastRenderedPageBreak/>
        <w:t>population mean values. Median values deviated from mean values by less than one half of 1 percent (</w:t>
      </w:r>
      <w:r w:rsidR="004A55A1">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w:t>
      </w:r>
      <w:r w:rsidR="00DC56BA" w:rsidRPr="00046C8F">
        <w:rPr>
          <w:rFonts w:ascii="Times New Roman" w:hAnsi="Times New Roman" w:cs="Times New Roman"/>
          <w:sz w:val="24"/>
          <w:szCs w:val="24"/>
        </w:rPr>
        <w:t>fit using non-linear least squares</w:t>
      </w:r>
      <w:r w:rsidRPr="00046C8F">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A55A1">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sidR="004A55A1">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046C8F" w:rsidRDefault="00BC419A" w:rsidP="000D5103">
      <w:pPr>
        <w:spacing w:line="480" w:lineRule="auto"/>
        <w:rPr>
          <w:rFonts w:ascii="Times New Roman" w:hAnsi="Times New Roman" w:cs="Times New Roman"/>
          <w:sz w:val="24"/>
          <w:szCs w:val="24"/>
        </w:rPr>
      </w:pPr>
    </w:p>
    <w:p w14:paraId="1EBF01E6" w14:textId="2A5B6801" w:rsidR="00BC419A" w:rsidRPr="00046C8F" w:rsidRDefault="00E83632" w:rsidP="000D5103">
      <w:pPr>
        <w:spacing w:line="480" w:lineRule="auto"/>
        <w:rPr>
          <w:rFonts w:ascii="Times New Roman" w:hAnsi="Times New Roman" w:cs="Times New Roman"/>
          <w:i/>
          <w:sz w:val="24"/>
          <w:szCs w:val="24"/>
        </w:rPr>
      </w:pPr>
      <w:ins w:id="152" w:author="Stephen Scherrer" w:date="2018-12-06T14:06:00Z">
        <w:r>
          <w:rPr>
            <w:rFonts w:ascii="Times New Roman" w:hAnsi="Times New Roman" w:cs="Times New Roman"/>
            <w:i/>
            <w:sz w:val="24"/>
            <w:szCs w:val="24"/>
          </w:rPr>
          <w:t xml:space="preserve">Parameter Estimation from Tagging Data: </w:t>
        </w:r>
      </w:ins>
      <w:r w:rsidR="00BC419A" w:rsidRPr="00046C8F">
        <w:rPr>
          <w:rFonts w:ascii="Times New Roman" w:hAnsi="Times New Roman" w:cs="Times New Roman"/>
          <w:i/>
          <w:sz w:val="24"/>
          <w:szCs w:val="24"/>
        </w:rPr>
        <w:t>Maximum Likelihood</w:t>
      </w:r>
      <w:r w:rsidR="00BD2BD6" w:rsidRPr="00046C8F">
        <w:rPr>
          <w:rFonts w:ascii="Times New Roman" w:hAnsi="Times New Roman" w:cs="Times New Roman"/>
          <w:i/>
          <w:sz w:val="24"/>
          <w:szCs w:val="24"/>
        </w:rPr>
        <w:t xml:space="preserve"> Approach</w:t>
      </w:r>
    </w:p>
    <w:p w14:paraId="6187A943" w14:textId="571B549F" w:rsidR="00F20B10" w:rsidRPr="00046C8F" w:rsidRDefault="0005571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00A3444C" w:rsidRPr="00046C8F">
        <w:rPr>
          <w:rFonts w:ascii="Times New Roman" w:hAnsi="Times New Roman" w:cs="Times New Roman"/>
          <w:sz w:val="24"/>
          <w:szCs w:val="24"/>
        </w:rPr>
        <w:t>Laslett</w:t>
      </w:r>
      <w:proofErr w:type="spellEnd"/>
      <w:r w:rsidR="00A3444C" w:rsidRPr="00046C8F">
        <w:rPr>
          <w:rFonts w:ascii="Times New Roman" w:hAnsi="Times New Roman" w:cs="Times New Roman"/>
          <w:sz w:val="24"/>
          <w:szCs w:val="24"/>
        </w:rPr>
        <w:t xml:space="preserve">, Everson, &amp; </w:t>
      </w:r>
      <w:proofErr w:type="spellStart"/>
      <w:r w:rsidR="00A3444C" w:rsidRPr="00046C8F">
        <w:rPr>
          <w:rFonts w:ascii="Times New Roman" w:hAnsi="Times New Roman" w:cs="Times New Roman"/>
          <w:sz w:val="24"/>
          <w:szCs w:val="24"/>
        </w:rPr>
        <w:t>Polacheck</w:t>
      </w:r>
      <w:proofErr w:type="spellEnd"/>
      <w:r w:rsidR="00A3444C" w:rsidRPr="00046C8F">
        <w:rPr>
          <w:rFonts w:ascii="Times New Roman" w:hAnsi="Times New Roman" w:cs="Times New Roman"/>
          <w:sz w:val="24"/>
          <w:szCs w:val="24"/>
        </w:rPr>
        <w:t xml:space="preserve"> (2002)</w:t>
      </w:r>
      <w:r w:rsidRPr="00046C8F">
        <w:rPr>
          <w:rFonts w:ascii="Times New Roman" w:hAnsi="Times New Roman" w:cs="Times New Roman"/>
          <w:sz w:val="24"/>
          <w:szCs w:val="24"/>
        </w:rPr>
        <w:t xml:space="preserve"> using </w:t>
      </w:r>
      <w:r w:rsidR="00F520AF" w:rsidRPr="00046C8F">
        <w:rPr>
          <w:rFonts w:ascii="Times New Roman" w:hAnsi="Times New Roman" w:cs="Times New Roman"/>
          <w:sz w:val="24"/>
          <w:szCs w:val="24"/>
        </w:rPr>
        <w:t>E</w:t>
      </w:r>
      <w:r w:rsidR="00BA3D4D" w:rsidRPr="00046C8F">
        <w:rPr>
          <w:rFonts w:ascii="Times New Roman" w:hAnsi="Times New Roman" w:cs="Times New Roman"/>
          <w:sz w:val="24"/>
          <w:szCs w:val="24"/>
        </w:rPr>
        <w:t>quation 2</w:t>
      </w:r>
      <w:r w:rsidR="00F520AF" w:rsidRPr="00046C8F">
        <w:rPr>
          <w:rFonts w:ascii="Times New Roman" w:hAnsi="Times New Roman" w:cs="Times New Roman"/>
          <w:sz w:val="24"/>
          <w:szCs w:val="24"/>
        </w:rPr>
        <w:t xml:space="preserve">. </w:t>
      </w:r>
      <w:r w:rsidR="00384D16" w:rsidRPr="00046C8F">
        <w:rPr>
          <w:rFonts w:ascii="Times New Roman" w:hAnsi="Times New Roman" w:cs="Times New Roman"/>
          <w:sz w:val="24"/>
          <w:szCs w:val="24"/>
        </w:rPr>
        <w:t xml:space="preserve"> </w:t>
      </w:r>
    </w:p>
    <w:p w14:paraId="2AAD7993" w14:textId="5089E249" w:rsidR="00F20B10" w:rsidRPr="00046C8F"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26BF8B9B" w:rsidR="00F20B10" w:rsidRPr="00046C8F" w:rsidRDefault="00F520AF"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w:t>
      </w:r>
      <w:r w:rsidR="00395AF2" w:rsidRPr="00046C8F">
        <w:rPr>
          <w:rFonts w:ascii="Times New Roman" w:hAnsi="Times New Roman" w:cs="Times New Roman"/>
          <w:sz w:val="24"/>
          <w:szCs w:val="24"/>
        </w:rPr>
        <w:t>derived</w:t>
      </w:r>
      <w:r w:rsidRPr="00046C8F">
        <w:rPr>
          <w:rFonts w:ascii="Times New Roman" w:hAnsi="Times New Roman" w:cs="Times New Roman"/>
          <w:sz w:val="24"/>
          <w:szCs w:val="24"/>
        </w:rPr>
        <w:t xml:space="preserve"> growth </w:t>
      </w:r>
      <w:r w:rsidR="00055710" w:rsidRPr="00046C8F">
        <w:rPr>
          <w:rFonts w:ascii="Times New Roman" w:hAnsi="Times New Roman" w:cs="Times New Roman"/>
          <w:sz w:val="24"/>
          <w:szCs w:val="24"/>
        </w:rPr>
        <w:t xml:space="preserve">parameters </w:t>
      </w:r>
      <w:r w:rsidRPr="00046C8F">
        <w:rPr>
          <w:rFonts w:ascii="Times New Roman" w:hAnsi="Times New Roman" w:cs="Times New Roman"/>
          <w:sz w:val="24"/>
          <w:szCs w:val="24"/>
        </w:rPr>
        <w:t xml:space="preserve">from </w:t>
      </w:r>
      <w:r w:rsidR="00395AF2"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joint distribution of an individual’s length at tagging and recapture to estimate growth parameters. </w:t>
      </w:r>
      <w:r w:rsidR="00BD2BD6" w:rsidRPr="00046C8F">
        <w:rPr>
          <w:rFonts w:ascii="Times New Roman" w:hAnsi="Times New Roman" w:cs="Times New Roman"/>
          <w:sz w:val="24"/>
          <w:szCs w:val="24"/>
        </w:rPr>
        <w:t xml:space="preserve">This approach </w:t>
      </w:r>
      <w:r w:rsidR="00395AF2" w:rsidRPr="00046C8F">
        <w:rPr>
          <w:rFonts w:ascii="Times New Roman" w:hAnsi="Times New Roman" w:cs="Times New Roman"/>
          <w:sz w:val="24"/>
          <w:szCs w:val="24"/>
        </w:rPr>
        <w:t>was</w:t>
      </w:r>
      <w:r w:rsidR="00BD2BD6" w:rsidRPr="00046C8F">
        <w:rPr>
          <w:rFonts w:ascii="Times New Roman" w:hAnsi="Times New Roman" w:cs="Times New Roman"/>
          <w:sz w:val="24"/>
          <w:szCs w:val="24"/>
        </w:rPr>
        <w:t xml:space="preserve"> most similar to model 2 </w:t>
      </w:r>
      <w:r w:rsidR="00DC56BA" w:rsidRPr="00046C8F">
        <w:rPr>
          <w:rFonts w:ascii="Times New Roman" w:hAnsi="Times New Roman" w:cs="Times New Roman"/>
          <w:sz w:val="24"/>
          <w:szCs w:val="24"/>
        </w:rPr>
        <w:t xml:space="preserve">of the Bayesian approach </w:t>
      </w:r>
      <w:r w:rsidR="00BD2BD6" w:rsidRPr="00046C8F">
        <w:rPr>
          <w:rFonts w:ascii="Times New Roman" w:hAnsi="Times New Roman" w:cs="Times New Roman"/>
          <w:sz w:val="24"/>
          <w:szCs w:val="24"/>
        </w:rPr>
        <w:t>in that</w:t>
      </w:r>
      <w:r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sidRPr="00046C8F">
        <w:rPr>
          <w:rFonts w:ascii="Times New Roman" w:hAnsi="Times New Roman" w:cs="Times New Roman"/>
          <w:sz w:val="24"/>
          <w:szCs w:val="24"/>
        </w:rPr>
        <w:t xml:space="preserve">, </w:t>
      </w:r>
      <w:r w:rsidR="00791259" w:rsidRPr="00046C8F">
        <w:rPr>
          <w:rFonts w:ascii="Times New Roman" w:hAnsi="Times New Roman" w:cs="Times New Roman"/>
          <w:sz w:val="24"/>
          <w:szCs w:val="24"/>
        </w:rPr>
        <w:t xml:space="preserve">was </w:t>
      </w:r>
      <w:r w:rsidR="00F20B10" w:rsidRPr="00046C8F">
        <w:rPr>
          <w:rFonts w:ascii="Times New Roman" w:hAnsi="Times New Roman" w:cs="Times New Roman"/>
          <w:sz w:val="24"/>
          <w:szCs w:val="24"/>
        </w:rPr>
        <w:t xml:space="preserve">treated as </w:t>
      </w:r>
      <w:r w:rsidR="00791259" w:rsidRPr="00046C8F">
        <w:rPr>
          <w:rFonts w:ascii="Times New Roman" w:hAnsi="Times New Roman" w:cs="Times New Roman"/>
          <w:sz w:val="24"/>
          <w:szCs w:val="24"/>
        </w:rPr>
        <w:t xml:space="preserve">a normal </w:t>
      </w:r>
      <w:r w:rsidR="00F20B10" w:rsidRPr="00046C8F">
        <w:rPr>
          <w:rFonts w:ascii="Times New Roman" w:hAnsi="Times New Roman" w:cs="Times New Roman"/>
          <w:sz w:val="24"/>
          <w:szCs w:val="24"/>
        </w:rPr>
        <w:t xml:space="preserve">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DC56BA" w:rsidRPr="00046C8F">
        <w:rPr>
          <w:rFonts w:ascii="Times New Roman" w:hAnsi="Times New Roman" w:cs="Times New Roman"/>
          <w:sz w:val="24"/>
          <w:szCs w:val="24"/>
        </w:rPr>
        <w:t xml:space="preserve"> treated as a fixed unknown parameter. </w:t>
      </w:r>
      <w:r w:rsidR="005C4A8C" w:rsidRPr="00046C8F">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lastRenderedPageBreak/>
        <w:t>treated as normal with</w:t>
      </w:r>
      <w:r w:rsidR="00F20B10" w:rsidRPr="00046C8F">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t>accounting</w:t>
      </w:r>
      <w:r w:rsidR="000F413E" w:rsidRPr="00046C8F">
        <w:rPr>
          <w:rFonts w:ascii="Times New Roman" w:hAnsi="Times New Roman" w:cs="Times New Roman"/>
          <w:sz w:val="24"/>
          <w:szCs w:val="24"/>
        </w:rPr>
        <w:t xml:space="preserve"> for</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individual</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deviation</w:t>
      </w:r>
      <w:r w:rsidR="00BD2BD6"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from the population mean</w:t>
      </w:r>
      <w:r w:rsidR="00055710" w:rsidRPr="00046C8F">
        <w:rPr>
          <w:rFonts w:ascii="Times New Roman" w:hAnsi="Times New Roman" w:cs="Times New Roman"/>
          <w:sz w:val="24"/>
          <w:szCs w:val="24"/>
        </w:rPr>
        <w:t xml:space="preserve">. </w:t>
      </w:r>
      <w:r w:rsidR="000F41CF" w:rsidRPr="00046C8F">
        <w:rPr>
          <w:rFonts w:ascii="Times New Roman" w:hAnsi="Times New Roman" w:cs="Times New Roman"/>
          <w:sz w:val="24"/>
          <w:szCs w:val="24"/>
        </w:rPr>
        <w:t>Rather than using length increments</w:t>
      </w:r>
      <w:r w:rsidR="005C4A8C" w:rsidRPr="00046C8F">
        <w:rPr>
          <w:rFonts w:ascii="Times New Roman" w:hAnsi="Times New Roman" w:cs="Times New Roman"/>
          <w:sz w:val="24"/>
          <w:szCs w:val="24"/>
        </w:rPr>
        <w:t xml:space="preserve"> to fit observed growth</w:t>
      </w:r>
      <w:r w:rsidR="000F41CF" w:rsidRPr="00046C8F">
        <w:rPr>
          <w:rFonts w:ascii="Times New Roman" w:hAnsi="Times New Roman" w:cs="Times New Roman"/>
          <w:sz w:val="24"/>
          <w:szCs w:val="24"/>
        </w:rPr>
        <w:t>, a</w:t>
      </w:r>
      <w:r w:rsidRPr="00046C8F">
        <w:rPr>
          <w:rFonts w:ascii="Times New Roman" w:hAnsi="Times New Roman" w:cs="Times New Roman"/>
          <w:sz w:val="24"/>
          <w:szCs w:val="24"/>
        </w:rPr>
        <w:t xml:space="preserve"> bivariate normal joint distribution </w:t>
      </w:r>
      <w:r w:rsidR="00C54433" w:rsidRPr="00046C8F">
        <w:rPr>
          <w:rFonts w:ascii="Times New Roman" w:hAnsi="Times New Roman" w:cs="Times New Roman"/>
          <w:sz w:val="24"/>
          <w:szCs w:val="24"/>
        </w:rPr>
        <w:t>of</w:t>
      </w:r>
      <w:r w:rsidRPr="00046C8F">
        <w:rPr>
          <w:rFonts w:ascii="Times New Roman" w:hAnsi="Times New Roman" w:cs="Times New Roman"/>
          <w:sz w:val="24"/>
          <w:szCs w:val="24"/>
        </w:rPr>
        <w:t xml:space="preserve"> lengths recorded </w:t>
      </w:r>
      <w:r w:rsidR="000F41CF" w:rsidRPr="00046C8F">
        <w:rPr>
          <w:rFonts w:ascii="Times New Roman" w:hAnsi="Times New Roman" w:cs="Times New Roman"/>
          <w:sz w:val="24"/>
          <w:szCs w:val="24"/>
        </w:rPr>
        <w:t>at</w:t>
      </w:r>
      <w:r w:rsidRPr="00046C8F">
        <w:rPr>
          <w:rFonts w:ascii="Times New Roman" w:hAnsi="Times New Roman" w:cs="Times New Roman"/>
          <w:sz w:val="24"/>
          <w:szCs w:val="24"/>
        </w:rPr>
        <w:t xml:space="preserve"> ma</w:t>
      </w:r>
      <w:r w:rsidR="005C4A8C" w:rsidRPr="00046C8F">
        <w:rPr>
          <w:rFonts w:ascii="Times New Roman" w:hAnsi="Times New Roman" w:cs="Times New Roman"/>
          <w:sz w:val="24"/>
          <w:szCs w:val="24"/>
        </w:rPr>
        <w:t xml:space="preserve">rking and recapture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sidRPr="00046C8F">
        <w:rPr>
          <w:rFonts w:ascii="Times New Roman" w:hAnsi="Times New Roman" w:cs="Times New Roman"/>
          <w:sz w:val="24"/>
          <w:szCs w:val="24"/>
        </w:rPr>
        <w:t>.</w:t>
      </w:r>
      <w:r w:rsidR="000F413E" w:rsidRPr="00046C8F">
        <w:rPr>
          <w:rFonts w:ascii="Times New Roman" w:hAnsi="Times New Roman" w:cs="Times New Roman"/>
          <w:sz w:val="24"/>
          <w:szCs w:val="24"/>
        </w:rPr>
        <w:t xml:space="preserve"> </w:t>
      </w:r>
      <w:ins w:id="153" w:author="ecf" w:date="2018-12-04T08:58:00Z">
        <w:r w:rsidR="00BB784F">
          <w:rPr>
            <w:rFonts w:ascii="Times New Roman" w:hAnsi="Times New Roman" w:cs="Times New Roman"/>
            <w:sz w:val="24"/>
            <w:szCs w:val="24"/>
          </w:rPr>
          <w:t>T</w:t>
        </w:r>
      </w:ins>
      <w:ins w:id="154" w:author="Stephen Scherrer" w:date="2019-02-15T14:24:00Z">
        <w:r w:rsidR="002A48D8">
          <w:rPr>
            <w:rFonts w:ascii="Times New Roman" w:hAnsi="Times New Roman" w:cs="Times New Roman"/>
            <w:sz w:val="24"/>
            <w:szCs w:val="24"/>
          </w:rPr>
          <w:t>he</w:t>
        </w:r>
      </w:ins>
      <w:r w:rsidR="00EF5309" w:rsidRPr="00046C8F">
        <w:rPr>
          <w:rFonts w:ascii="Times New Roman" w:hAnsi="Times New Roman" w:cs="Times New Roman"/>
          <w:sz w:val="24"/>
          <w:szCs w:val="24"/>
        </w:rPr>
        <w:t xml:space="preserv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sidRPr="00046C8F">
        <w:rPr>
          <w:rFonts w:ascii="Times New Roman" w:hAnsi="Times New Roman" w:cs="Times New Roman"/>
          <w:sz w:val="24"/>
          <w:szCs w:val="24"/>
        </w:rPr>
        <w:t xml:space="preserve">s </w:t>
      </w:r>
      <w:ins w:id="155" w:author="Stephen Scherrer" w:date="2018-12-06T14:07:00Z">
        <w:r w:rsidR="00E83632">
          <w:rPr>
            <w:rFonts w:ascii="Times New Roman" w:hAnsi="Times New Roman" w:cs="Times New Roman"/>
            <w:sz w:val="24"/>
            <w:szCs w:val="24"/>
          </w:rPr>
          <w:t xml:space="preserve">is </w:t>
        </w:r>
        <m:oMath>
          <m:r>
            <w:rPr>
              <w:rFonts w:ascii="Cambria Math" w:hAnsi="Cambria Math" w:cs="Times New Roman"/>
              <w:sz w:val="24"/>
              <w:szCs w:val="24"/>
            </w:rPr>
            <m:t>A</m:t>
          </m:r>
        </m:oMath>
        <w:r w:rsidR="00E83632" w:rsidRPr="00046C8F">
          <w:rPr>
            <w:rFonts w:ascii="Times New Roman" w:hAnsi="Times New Roman" w:cs="Times New Roman"/>
            <w:sz w:val="24"/>
            <w:szCs w:val="24"/>
          </w:rPr>
          <w:t xml:space="preserve"> </w:t>
        </w:r>
      </w:ins>
      <w:r w:rsidR="00EF5309" w:rsidRPr="00046C8F">
        <w:rPr>
          <w:rFonts w:ascii="Times New Roman" w:hAnsi="Times New Roman" w:cs="Times New Roman"/>
          <w:sz w:val="24"/>
          <w:szCs w:val="24"/>
        </w:rPr>
        <w:t>and is treated</w:t>
      </w:r>
      <w:ins w:id="156" w:author="Stephen Scherrer [2]" w:date="2018-09-14T12:03:00Z">
        <w:r w:rsidR="004A68A0">
          <w:rPr>
            <w:rFonts w:ascii="Times New Roman" w:hAnsi="Times New Roman" w:cs="Times New Roman"/>
            <w:sz w:val="24"/>
            <w:szCs w:val="24"/>
          </w:rPr>
          <w:t xml:space="preserve"> as a</w:t>
        </w:r>
      </w:ins>
      <w:r w:rsidR="00EF5309" w:rsidRPr="00046C8F">
        <w:rPr>
          <w:rFonts w:ascii="Times New Roman" w:hAnsi="Times New Roman" w:cs="Times New Roman"/>
          <w:sz w:val="24"/>
          <w:szCs w:val="24"/>
        </w:rPr>
        <w:t xml:space="preserve"> random effect with a</w:t>
      </w:r>
      <w:r w:rsidR="00C05C19" w:rsidRPr="00046C8F">
        <w:rPr>
          <w:rFonts w:ascii="Times New Roman" w:hAnsi="Times New Roman" w:cs="Times New Roman"/>
          <w:sz w:val="24"/>
          <w:szCs w:val="24"/>
        </w:rPr>
        <w:t xml:space="preserve"> lognormal</w:t>
      </w:r>
      <w:r w:rsidR="00EF5309" w:rsidRPr="00046C8F">
        <w:rPr>
          <w:rFonts w:ascii="Times New Roman" w:hAnsi="Times New Roman" w:cs="Times New Roman"/>
          <w:sz w:val="24"/>
          <w:szCs w:val="24"/>
        </w:rPr>
        <w:t xml:space="preserve"> distribu</w:t>
      </w:r>
      <w:commentRangeStart w:id="157"/>
      <w:r w:rsidR="00EF5309" w:rsidRPr="00046C8F">
        <w:rPr>
          <w:rFonts w:ascii="Times New Roman" w:hAnsi="Times New Roman" w:cs="Times New Roman"/>
          <w:sz w:val="24"/>
          <w:szCs w:val="24"/>
        </w:rPr>
        <w:t xml:space="preserve">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ins w:id="158" w:author="Stephen Scherrer" w:date="2018-12-06T14:07:00Z">
                <w:rPr>
                  <w:rFonts w:ascii="Cambria Math" w:hAnsi="Cambria Math" w:cs="Times New Roman"/>
                  <w:sz w:val="24"/>
                  <w:szCs w:val="24"/>
                </w:rPr>
                <m:t>2</m:t>
              </w:ins>
            </m:r>
          </m:sup>
        </m:sSubSup>
        <m:r>
          <w:rPr>
            <w:rFonts w:ascii="Cambria Math" w:hAnsi="Cambria Math" w:cs="Times New Roman"/>
            <w:sz w:val="24"/>
            <w:szCs w:val="24"/>
          </w:rPr>
          <m:t>)</m:t>
        </m:r>
      </m:oMath>
      <w:r w:rsidR="00EF5309" w:rsidRPr="00046C8F">
        <w:rPr>
          <w:rFonts w:ascii="Times New Roman" w:hAnsi="Times New Roman" w:cs="Times New Roman"/>
          <w:sz w:val="24"/>
          <w:szCs w:val="24"/>
        </w:rPr>
        <w:t>.</w:t>
      </w:r>
      <w:commentRangeEnd w:id="157"/>
      <w:r w:rsidR="00BB784F">
        <w:rPr>
          <w:rStyle w:val="CommentReference"/>
        </w:rPr>
        <w:commentReference w:id="157"/>
      </w:r>
      <w:r w:rsidR="00EF530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Measurement error</w:t>
      </w:r>
      <w:r w:rsidR="00B14FC9" w:rsidRPr="00046C8F">
        <w:rPr>
          <w:rFonts w:ascii="Times New Roman" w:hAnsi="Times New Roman" w:cs="Times New Roman"/>
          <w:sz w:val="24"/>
          <w:szCs w:val="24"/>
        </w:rPr>
        <w:t xml:space="preserve"> was</w:t>
      </w:r>
      <w:r w:rsidR="00EF5309"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sidRPr="00046C8F">
        <w:rPr>
          <w:rFonts w:ascii="Times New Roman" w:hAnsi="Times New Roman" w:cs="Times New Roman"/>
          <w:sz w:val="24"/>
          <w:szCs w:val="24"/>
        </w:rPr>
        <w:t>.</w:t>
      </w:r>
      <w:r w:rsidR="00EF5309"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An</w:t>
      </w:r>
      <w:r w:rsidR="000F413E" w:rsidRPr="00046C8F">
        <w:rPr>
          <w:rFonts w:ascii="Times New Roman" w:hAnsi="Times New Roman" w:cs="Times New Roman"/>
          <w:sz w:val="24"/>
          <w:szCs w:val="24"/>
        </w:rPr>
        <w:t xml:space="preserve"> unconditional joint density </w:t>
      </w:r>
      <w:r w:rsidR="00B14FC9" w:rsidRPr="00046C8F">
        <w:rPr>
          <w:rFonts w:ascii="Times New Roman" w:hAnsi="Times New Roman" w:cs="Times New Roman"/>
          <w:sz w:val="24"/>
          <w:szCs w:val="24"/>
        </w:rPr>
        <w:t>was</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 xml:space="preserve">then </w:t>
      </w:r>
      <w:r w:rsidR="000F413E" w:rsidRPr="00046C8F">
        <w:rPr>
          <w:rFonts w:ascii="Times New Roman" w:hAnsi="Times New Roman" w:cs="Times New Roman"/>
          <w:sz w:val="24"/>
          <w:szCs w:val="24"/>
        </w:rPr>
        <w:t>derived</w:t>
      </w:r>
      <w:r w:rsidR="003E23E0" w:rsidRPr="00046C8F">
        <w:rPr>
          <w:rFonts w:ascii="Times New Roman" w:hAnsi="Times New Roman" w:cs="Times New Roman"/>
          <w:sz w:val="24"/>
          <w:szCs w:val="24"/>
        </w:rPr>
        <w:t xml:space="preserve"> for each individual</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by integrating the</w:t>
      </w:r>
      <w:r w:rsidR="00C05C19" w:rsidRPr="00046C8F">
        <w:rPr>
          <w:rFonts w:ascii="Times New Roman" w:hAnsi="Times New Roman" w:cs="Times New Roman"/>
          <w:sz w:val="24"/>
          <w:szCs w:val="24"/>
        </w:rPr>
        <w:t>ir individual</w:t>
      </w:r>
      <w:r w:rsidR="003E23E0" w:rsidRPr="00046C8F">
        <w:rPr>
          <w:rFonts w:ascii="Times New Roman" w:hAnsi="Times New Roman" w:cs="Times New Roman"/>
          <w:sz w:val="24"/>
          <w:szCs w:val="24"/>
        </w:rPr>
        <w:t xml:space="preserve"> join</w:t>
      </w:r>
      <w:r w:rsidR="000F41CF" w:rsidRPr="00046C8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sidRPr="00046C8F">
        <w:rPr>
          <w:rFonts w:ascii="Times New Roman" w:hAnsi="Times New Roman" w:cs="Times New Roman"/>
          <w:sz w:val="24"/>
          <w:szCs w:val="24"/>
        </w:rPr>
        <w:t xml:space="preserve">. A detailed description of this process is described </w:t>
      </w:r>
      <w:ins w:id="159" w:author="Stephen Scherrer [2]" w:date="2018-09-14T12:03:00Z">
        <w:r w:rsidR="004A68A0">
          <w:rPr>
            <w:rFonts w:ascii="Times New Roman" w:hAnsi="Times New Roman" w:cs="Times New Roman"/>
            <w:sz w:val="24"/>
            <w:szCs w:val="24"/>
          </w:rPr>
          <w:t>by</w:t>
        </w:r>
        <w:r w:rsidR="004A68A0" w:rsidRPr="00046C8F">
          <w:rPr>
            <w:rFonts w:ascii="Times New Roman" w:hAnsi="Times New Roman" w:cs="Times New Roman"/>
            <w:sz w:val="24"/>
            <w:szCs w:val="24"/>
          </w:rPr>
          <w:t xml:space="preserve"> </w:t>
        </w:r>
      </w:ins>
      <w:proofErr w:type="spellStart"/>
      <w:r w:rsidR="009D70BE" w:rsidRPr="00046C8F">
        <w:rPr>
          <w:rFonts w:ascii="Times New Roman" w:hAnsi="Times New Roman" w:cs="Times New Roman"/>
          <w:sz w:val="24"/>
          <w:szCs w:val="24"/>
        </w:rPr>
        <w:t>Laslett</w:t>
      </w:r>
      <w:proofErr w:type="spellEnd"/>
      <w:r w:rsidR="009D70BE" w:rsidRPr="00046C8F">
        <w:rPr>
          <w:rFonts w:ascii="Times New Roman" w:hAnsi="Times New Roman" w:cs="Times New Roman"/>
          <w:sz w:val="24"/>
          <w:szCs w:val="24"/>
        </w:rPr>
        <w:t xml:space="preserve"> et. al.</w:t>
      </w:r>
      <w:ins w:id="160" w:author="Stephen Scherrer [2]" w:date="2018-09-14T12:03:00Z">
        <w:r w:rsidR="004A68A0">
          <w:rPr>
            <w:rFonts w:ascii="Times New Roman" w:hAnsi="Times New Roman" w:cs="Times New Roman"/>
            <w:sz w:val="24"/>
            <w:szCs w:val="24"/>
          </w:rPr>
          <w:t xml:space="preserve"> (</w:t>
        </w:r>
      </w:ins>
      <w:r w:rsidR="009D70BE" w:rsidRPr="00046C8F">
        <w:rPr>
          <w:rFonts w:ascii="Times New Roman" w:hAnsi="Times New Roman" w:cs="Times New Roman"/>
          <w:sz w:val="24"/>
          <w:szCs w:val="24"/>
        </w:rPr>
        <w:t>2002</w:t>
      </w:r>
      <w:ins w:id="161" w:author="Stephen Scherrer [2]"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w:t>
      </w:r>
    </w:p>
    <w:p w14:paraId="5A7E2C2D" w14:textId="0F167A08" w:rsidR="003E23E0" w:rsidRPr="00046C8F" w:rsidRDefault="00E83632" w:rsidP="002A48D8">
      <w:pPr>
        <w:spacing w:line="480" w:lineRule="auto"/>
        <w:rPr>
          <w:rFonts w:ascii="Times New Roman" w:hAnsi="Times New Roman" w:cs="Times New Roman"/>
          <w:sz w:val="24"/>
          <w:szCs w:val="24"/>
        </w:rPr>
      </w:pPr>
      <w:ins w:id="162" w:author="Stephen Scherrer" w:date="2018-12-06T14:06:00Z">
        <w:r>
          <w:rPr>
            <w:rFonts w:ascii="Times New Roman" w:hAnsi="Times New Roman" w:cs="Times New Roman"/>
            <w:sz w:val="24"/>
            <w:szCs w:val="24"/>
          </w:rPr>
          <w:tab/>
        </w:r>
      </w:ins>
      <w:r w:rsidR="003E23E0" w:rsidRPr="00046C8F">
        <w:rPr>
          <w:rFonts w:ascii="Times New Roman" w:hAnsi="Times New Roman" w:cs="Times New Roman"/>
          <w:sz w:val="24"/>
          <w:szCs w:val="24"/>
        </w:rPr>
        <w:t xml:space="preserve">Growth </w:t>
      </w:r>
      <w:r w:rsidR="00EF5309" w:rsidRPr="00046C8F">
        <w:rPr>
          <w:rFonts w:ascii="Times New Roman" w:hAnsi="Times New Roman" w:cs="Times New Roman"/>
          <w:sz w:val="24"/>
          <w:szCs w:val="24"/>
        </w:rPr>
        <w:t xml:space="preserve">function </w:t>
      </w:r>
      <w:r w:rsidR="003E23E0" w:rsidRPr="00046C8F">
        <w:rPr>
          <w:rFonts w:ascii="Times New Roman" w:hAnsi="Times New Roman" w:cs="Times New Roman"/>
          <w:sz w:val="24"/>
          <w:szCs w:val="24"/>
        </w:rPr>
        <w:t>parameter</w:t>
      </w:r>
      <w:r w:rsidR="00EF5309" w:rsidRPr="00046C8F">
        <w:rPr>
          <w:rFonts w:ascii="Times New Roman" w:hAnsi="Times New Roman" w:cs="Times New Roman"/>
          <w:sz w:val="24"/>
          <w:szCs w:val="24"/>
        </w:rPr>
        <w:t>s</w:t>
      </w:r>
      <w:r w:rsidR="003E23E0"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were</w:t>
      </w:r>
      <w:r w:rsidR="003E23E0" w:rsidRPr="00046C8F">
        <w:rPr>
          <w:rFonts w:ascii="Times New Roman" w:hAnsi="Times New Roman" w:cs="Times New Roman"/>
          <w:sz w:val="24"/>
          <w:szCs w:val="24"/>
        </w:rPr>
        <w:t xml:space="preserve"> estimated </w:t>
      </w:r>
      <w:r w:rsidR="00F520AF" w:rsidRPr="00046C8F">
        <w:rPr>
          <w:rFonts w:ascii="Times New Roman" w:hAnsi="Times New Roman" w:cs="Times New Roman"/>
          <w:sz w:val="24"/>
          <w:szCs w:val="24"/>
        </w:rPr>
        <w:t>through</w:t>
      </w:r>
      <w:r w:rsidR="003E23E0"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t>minimizing</w:t>
      </w:r>
      <w:r w:rsidR="003E23E0" w:rsidRPr="00046C8F">
        <w:rPr>
          <w:rFonts w:ascii="Times New Roman" w:hAnsi="Times New Roman" w:cs="Times New Roman"/>
          <w:sz w:val="24"/>
          <w:szCs w:val="24"/>
        </w:rPr>
        <w:t xml:space="preserve"> of the </w:t>
      </w:r>
      <w:r w:rsidR="00EF5309" w:rsidRPr="00046C8F">
        <w:rPr>
          <w:rFonts w:ascii="Times New Roman" w:hAnsi="Times New Roman" w:cs="Times New Roman"/>
          <w:sz w:val="24"/>
          <w:szCs w:val="24"/>
        </w:rPr>
        <w:t xml:space="preserve">negative </w:t>
      </w:r>
      <w:r w:rsidR="003E23E0" w:rsidRPr="00046C8F">
        <w:rPr>
          <w:rFonts w:ascii="Times New Roman" w:hAnsi="Times New Roman" w:cs="Times New Roman"/>
          <w:sz w:val="24"/>
          <w:szCs w:val="24"/>
        </w:rPr>
        <w:t>log-</w:t>
      </w:r>
      <w:r w:rsidR="007779E0" w:rsidRPr="00046C8F">
        <w:rPr>
          <w:rFonts w:ascii="Times New Roman" w:hAnsi="Times New Roman" w:cs="Times New Roman"/>
          <w:sz w:val="24"/>
          <w:szCs w:val="24"/>
        </w:rPr>
        <w:t xml:space="preserve">likelihood </w:t>
      </w:r>
      <w:r w:rsidR="003E23E0" w:rsidRPr="00046C8F">
        <w:rPr>
          <w:rFonts w:ascii="Times New Roman" w:hAnsi="Times New Roman" w:cs="Times New Roman"/>
          <w:sz w:val="24"/>
          <w:szCs w:val="24"/>
        </w:rPr>
        <w:t xml:space="preserve">function </w:t>
      </w:r>
      <w:r w:rsidR="007779E0" w:rsidRPr="00046C8F">
        <w:rPr>
          <w:rFonts w:ascii="Times New Roman" w:hAnsi="Times New Roman" w:cs="Times New Roman"/>
          <w:sz w:val="24"/>
          <w:szCs w:val="24"/>
        </w:rPr>
        <w:t>obtained by summing the</w:t>
      </w:r>
      <w:r w:rsidR="000F41CF"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unconditional joint density</w:t>
      </w:r>
      <w:r w:rsidR="00CE715E"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of</w:t>
      </w:r>
      <w:r w:rsidR="00A3444C" w:rsidRPr="00046C8F">
        <w:rPr>
          <w:rFonts w:ascii="Times New Roman" w:hAnsi="Times New Roman" w:cs="Times New Roman"/>
          <w:sz w:val="24"/>
          <w:szCs w:val="24"/>
        </w:rPr>
        <w:t xml:space="preserve"> each</w:t>
      </w:r>
      <w:r w:rsidR="00EF5309" w:rsidRPr="00046C8F">
        <w:rPr>
          <w:rFonts w:ascii="Times New Roman" w:hAnsi="Times New Roman" w:cs="Times New Roman"/>
          <w:sz w:val="24"/>
          <w:szCs w:val="24"/>
        </w:rPr>
        <w:t xml:space="preserve"> individual</w:t>
      </w:r>
      <w:r w:rsidR="00A3444C"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(E3</w:t>
      </w:r>
      <w:r w:rsidR="00F520AF" w:rsidRPr="00046C8F">
        <w:rPr>
          <w:rFonts w:ascii="Times New Roman" w:hAnsi="Times New Roman" w:cs="Times New Roman"/>
          <w:sz w:val="24"/>
          <w:szCs w:val="24"/>
        </w:rPr>
        <w:t>)</w:t>
      </w:r>
      <w:r w:rsidR="00A3444C" w:rsidRPr="00046C8F">
        <w:rPr>
          <w:rFonts w:ascii="Times New Roman" w:hAnsi="Times New Roman" w:cs="Times New Roman"/>
          <w:sz w:val="24"/>
          <w:szCs w:val="24"/>
        </w:rPr>
        <w:t xml:space="preserve">. </w:t>
      </w:r>
    </w:p>
    <w:p w14:paraId="0B490740" w14:textId="2E0BD904" w:rsidR="00055710" w:rsidRPr="00046C8F" w:rsidRDefault="005A5465"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24CCF665" w:rsidR="009D1918" w:rsidRPr="00046C8F" w:rsidRDefault="00EF5309" w:rsidP="00035755">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sidR="00A12EF5">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ins w:id="163" w:author="Stephen Scherrer" w:date="2018-12-06T14:08:00Z">
                <w:rPr>
                  <w:rFonts w:ascii="Cambria Math" w:hAnsi="Cambria Math" w:cs="Times New Roman"/>
                  <w:i/>
                  <w:sz w:val="24"/>
                  <w:szCs w:val="24"/>
                </w:rPr>
              </w:ins>
            </m:ctrlPr>
          </m:sSubSupPr>
          <m:e>
            <m:r>
              <w:ins w:id="164" w:author="Stephen Scherrer" w:date="2018-12-06T14:08:00Z">
                <w:rPr>
                  <w:rFonts w:ascii="Cambria Math" w:hAnsi="Cambria Math" w:cs="Times New Roman"/>
                  <w:sz w:val="24"/>
                  <w:szCs w:val="24"/>
                </w:rPr>
                <m:t>σ</m:t>
              </w:ins>
            </m:r>
          </m:e>
          <m:sub>
            <m:r>
              <w:ins w:id="165" w:author="Stephen Scherrer" w:date="2018-12-06T14:08:00Z">
                <w:rPr>
                  <w:rFonts w:ascii="Cambria Math" w:hAnsi="Cambria Math" w:cs="Times New Roman"/>
                  <w:sz w:val="24"/>
                  <w:szCs w:val="24"/>
                </w:rPr>
                <m:t>logA</m:t>
              </w:ins>
            </m:r>
          </m:sub>
          <m:sup>
            <m:r>
              <w:ins w:id="166" w:author="Stephen Scherrer" w:date="2018-12-06T14:08:00Z">
                <w:rPr>
                  <w:rFonts w:ascii="Cambria Math" w:hAnsi="Cambria Math" w:cs="Times New Roman"/>
                  <w:sz w:val="24"/>
                  <w:szCs w:val="24"/>
                </w:rPr>
                <m:t>2</m:t>
              </w:ins>
            </m:r>
            <w:commentRangeStart w:id="167"/>
            <w:commentRangeEnd w:id="167"/>
            <m:r>
              <w:ins w:id="168" w:author="Stephen Scherrer" w:date="2018-12-06T14:08:00Z">
                <m:rPr>
                  <m:sty m:val="p"/>
                </m:rPr>
                <w:rPr>
                  <w:rStyle w:val="CommentReference"/>
                  <w:rFonts w:ascii="Cambria Math" w:hAnsi="Cambria Math"/>
                  <w:rPrChange w:id="169" w:author="Stephen Scherrer" w:date="2019-02-15T14:00:00Z">
                    <w:rPr>
                      <w:rStyle w:val="CommentReference"/>
                    </w:rPr>
                  </w:rPrChange>
                </w:rPr>
                <w:commentReference w:id="167"/>
              </w:ins>
            </m:r>
          </m:sup>
        </m:sSubSup>
        <m:r>
          <w:ins w:id="170" w:author="Stephen Scherrer" w:date="2018-12-06T14:08:00Z">
            <m:rPr>
              <m:sty m:val="p"/>
            </m:rPr>
            <w:rPr>
              <w:rFonts w:ascii="Cambria Math" w:hAnsi="Cambria Math" w:cs="Times New Roman"/>
              <w:sz w:val="24"/>
              <w:szCs w:val="24"/>
            </w:rPr>
            <m:t xml:space="preserve">, </m:t>
          </w:ins>
        </m:r>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 xml:space="preserve">Two-sided </w:t>
      </w:r>
      <w:r w:rsidR="00C05C19" w:rsidRPr="00046C8F">
        <w:rPr>
          <w:rFonts w:ascii="Times New Roman" w:hAnsi="Times New Roman" w:cs="Times New Roman"/>
          <w:sz w:val="24"/>
          <w:szCs w:val="24"/>
        </w:rPr>
        <w:t xml:space="preserve">95% </w:t>
      </w:r>
      <w:r w:rsidR="00453A0B" w:rsidRPr="00046C8F">
        <w:rPr>
          <w:rFonts w:ascii="Times New Roman" w:hAnsi="Times New Roman" w:cs="Times New Roman"/>
          <w:sz w:val="24"/>
          <w:szCs w:val="24"/>
        </w:rPr>
        <w:t>c</w:t>
      </w:r>
      <w:r w:rsidR="009D1918" w:rsidRPr="00046C8F">
        <w:rPr>
          <w:rFonts w:ascii="Times New Roman" w:hAnsi="Times New Roman" w:cs="Times New Roman"/>
          <w:sz w:val="24"/>
          <w:szCs w:val="24"/>
        </w:rPr>
        <w:t xml:space="preserve">onfidence intervals </w:t>
      </w:r>
      <w:r w:rsidR="00453A0B" w:rsidRPr="00046C8F">
        <w:rPr>
          <w:rFonts w:ascii="Times New Roman" w:hAnsi="Times New Roman" w:cs="Times New Roman"/>
          <w:sz w:val="24"/>
          <w:szCs w:val="24"/>
        </w:rPr>
        <w:t>(2.5%, Median, 97.5%) were</w:t>
      </w:r>
      <w:r w:rsidR="009D1918" w:rsidRPr="00046C8F">
        <w:rPr>
          <w:rFonts w:ascii="Times New Roman" w:hAnsi="Times New Roman" w:cs="Times New Roman"/>
          <w:sz w:val="24"/>
          <w:szCs w:val="24"/>
        </w:rPr>
        <w:t xml:space="preserve"> </w:t>
      </w:r>
      <w:r w:rsidR="00C05C19" w:rsidRPr="00046C8F">
        <w:rPr>
          <w:rFonts w:ascii="Times New Roman" w:hAnsi="Times New Roman" w:cs="Times New Roman"/>
          <w:sz w:val="24"/>
          <w:szCs w:val="24"/>
        </w:rPr>
        <w:t xml:space="preserve">then </w:t>
      </w:r>
      <w:r w:rsidR="009D1918" w:rsidRPr="00046C8F">
        <w:rPr>
          <w:rFonts w:ascii="Times New Roman" w:hAnsi="Times New Roman" w:cs="Times New Roman"/>
          <w:sz w:val="24"/>
          <w:szCs w:val="24"/>
        </w:rPr>
        <w:t>estimated from the distribution</w:t>
      </w:r>
      <w:r w:rsidR="00C90ED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of each parameter following</w:t>
      </w:r>
      <w:r w:rsidR="00C90ED9" w:rsidRPr="00046C8F">
        <w:rPr>
          <w:rFonts w:ascii="Times New Roman" w:hAnsi="Times New Roman" w:cs="Times New Roman"/>
          <w:sz w:val="24"/>
          <w:szCs w:val="24"/>
        </w:rPr>
        <w:t xml:space="preserve"> 10,000 successful bootstrap iterations</w:t>
      </w:r>
      <w:r w:rsidR="00A12EF5">
        <w:rPr>
          <w:rFonts w:ascii="Times New Roman" w:hAnsi="Times New Roman" w:cs="Times New Roman"/>
          <w:sz w:val="24"/>
          <w:szCs w:val="24"/>
        </w:rPr>
        <w:t xml:space="preserve"> to obtain population parameters</w:t>
      </w:r>
      <w:r w:rsidR="00C90ED9" w:rsidRPr="00046C8F">
        <w:rPr>
          <w:rFonts w:ascii="Times New Roman" w:hAnsi="Times New Roman" w:cs="Times New Roman"/>
          <w:sz w:val="24"/>
          <w:szCs w:val="24"/>
        </w:rPr>
        <w:t xml:space="preserve">. For each </w:t>
      </w:r>
      <w:r w:rsidR="00A12EF5">
        <w:rPr>
          <w:rFonts w:ascii="Times New Roman" w:hAnsi="Times New Roman" w:cs="Times New Roman"/>
          <w:sz w:val="24"/>
          <w:szCs w:val="24"/>
        </w:rPr>
        <w:t xml:space="preserve">bootstrap </w:t>
      </w:r>
      <w:r w:rsidR="00C90ED9" w:rsidRPr="00046C8F">
        <w:rPr>
          <w:rFonts w:ascii="Times New Roman" w:hAnsi="Times New Roman" w:cs="Times New Roman"/>
          <w:sz w:val="24"/>
          <w:szCs w:val="24"/>
        </w:rPr>
        <w:t xml:space="preserve">iteration, </w:t>
      </w:r>
      <w:r w:rsidR="00453A0B" w:rsidRPr="00046C8F">
        <w:rPr>
          <w:rFonts w:ascii="Times New Roman" w:hAnsi="Times New Roman" w:cs="Times New Roman"/>
          <w:sz w:val="24"/>
          <w:szCs w:val="24"/>
        </w:rPr>
        <w:t xml:space="preserve">the model was refit </w:t>
      </w:r>
      <w:r w:rsidR="00A12EF5">
        <w:rPr>
          <w:rFonts w:ascii="Times New Roman" w:hAnsi="Times New Roman" w:cs="Times New Roman"/>
          <w:sz w:val="24"/>
          <w:szCs w:val="24"/>
        </w:rPr>
        <w:t>on data randomly resampled from the original tagging data with replacement</w:t>
      </w:r>
      <w:r w:rsidR="00453A0B" w:rsidRPr="00046C8F">
        <w:rPr>
          <w:rFonts w:ascii="Times New Roman" w:hAnsi="Times New Roman" w:cs="Times New Roman"/>
          <w:sz w:val="24"/>
          <w:szCs w:val="24"/>
        </w:rPr>
        <w:t xml:space="preserve">. </w:t>
      </w:r>
    </w:p>
    <w:p w14:paraId="28C18097" w14:textId="77777777" w:rsidR="009D1918" w:rsidRPr="00046C8F" w:rsidRDefault="009D1918" w:rsidP="00035755">
      <w:pPr>
        <w:spacing w:line="480" w:lineRule="auto"/>
        <w:rPr>
          <w:rFonts w:ascii="Times New Roman" w:hAnsi="Times New Roman" w:cs="Times New Roman"/>
          <w:sz w:val="24"/>
          <w:szCs w:val="24"/>
        </w:rPr>
      </w:pPr>
    </w:p>
    <w:p w14:paraId="60A21A4D" w14:textId="7BBD818F" w:rsidR="00BD7881" w:rsidRPr="00046C8F" w:rsidRDefault="00C14957" w:rsidP="00035755">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w:t>
      </w:r>
      <w:r w:rsidR="00D17F97"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of</w:t>
      </w:r>
      <w:r w:rsidR="00F877D0" w:rsidRPr="00046C8F">
        <w:rPr>
          <w:rFonts w:ascii="Times New Roman" w:hAnsi="Times New Roman" w:cs="Times New Roman"/>
          <w:i/>
          <w:sz w:val="24"/>
          <w:szCs w:val="24"/>
        </w:rPr>
        <w:t xml:space="preserve"> </w:t>
      </w:r>
      <w:r w:rsidR="008C50D1" w:rsidRPr="00046C8F">
        <w:rPr>
          <w:rFonts w:ascii="Times New Roman" w:hAnsi="Times New Roman" w:cs="Times New Roman"/>
          <w:i/>
          <w:sz w:val="24"/>
          <w:szCs w:val="24"/>
        </w:rPr>
        <w:t>Integrative</w:t>
      </w:r>
      <w:r w:rsidR="00BD7881" w:rsidRPr="00046C8F">
        <w:rPr>
          <w:rFonts w:ascii="Times New Roman" w:hAnsi="Times New Roman" w:cs="Times New Roman"/>
          <w:i/>
          <w:sz w:val="24"/>
          <w:szCs w:val="24"/>
        </w:rPr>
        <w:t xml:space="preserve"> Growth Parameters</w:t>
      </w:r>
      <w:r w:rsidR="005E3F0B" w:rsidRPr="00046C8F">
        <w:rPr>
          <w:rFonts w:ascii="Times New Roman" w:hAnsi="Times New Roman" w:cs="Times New Roman"/>
          <w:i/>
          <w:sz w:val="24"/>
          <w:szCs w:val="24"/>
        </w:rPr>
        <w:t xml:space="preserve"> using sources of growth data</w:t>
      </w:r>
    </w:p>
    <w:p w14:paraId="7A6FB8BE" w14:textId="1D47A811" w:rsidR="00135733" w:rsidRDefault="00453A0B" w:rsidP="002B5E8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w:t>
      </w:r>
      <w:r w:rsidR="00C05C19" w:rsidRPr="00046C8F">
        <w:rPr>
          <w:rFonts w:ascii="Times New Roman" w:hAnsi="Times New Roman" w:cs="Times New Roman"/>
          <w:sz w:val="24"/>
          <w:szCs w:val="24"/>
        </w:rPr>
        <w:t xml:space="preserve">regional </w:t>
      </w:r>
      <w:r w:rsidRPr="00046C8F">
        <w:rPr>
          <w:rFonts w:ascii="Times New Roman" w:hAnsi="Times New Roman" w:cs="Times New Roman"/>
          <w:sz w:val="24"/>
          <w:szCs w:val="24"/>
        </w:rPr>
        <w:t xml:space="preserve">growth for </w:t>
      </w:r>
      <w:ins w:id="171" w:author="Stephen Scherrer [2]" w:date="2018-09-14T11:50:00Z">
        <w:r w:rsidR="00A20282" w:rsidRPr="002A48D8">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00C05C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the Main an</w:t>
      </w:r>
      <w:r w:rsidR="00A35124" w:rsidRPr="00046C8F">
        <w:rPr>
          <w:rFonts w:ascii="Times New Roman" w:hAnsi="Times New Roman" w:cs="Times New Roman"/>
          <w:sz w:val="24"/>
          <w:szCs w:val="24"/>
        </w:rPr>
        <w:t>d Northwestern Hawaiian Islands</w:t>
      </w:r>
      <w:r w:rsidRPr="00046C8F">
        <w:rPr>
          <w:rFonts w:ascii="Times New Roman" w:hAnsi="Times New Roman" w:cs="Times New Roman"/>
          <w:sz w:val="24"/>
          <w:szCs w:val="24"/>
        </w:rPr>
        <w:t xml:space="preserve"> </w:t>
      </w:r>
      <w:ins w:id="172" w:author="Stephen Scherrer" w:date="2018-12-06T14:08:00Z">
        <w:r w:rsidR="00E83632">
          <w:rPr>
            <w:rFonts w:ascii="Times New Roman" w:hAnsi="Times New Roman" w:cs="Times New Roman"/>
            <w:sz w:val="24"/>
            <w:szCs w:val="24"/>
          </w:rPr>
          <w:t xml:space="preserve">and our tagging data from the Main Hawaiian Islands </w:t>
        </w:r>
      </w:ins>
      <w:r w:rsidRPr="00046C8F">
        <w:rPr>
          <w:rFonts w:ascii="Times New Roman" w:hAnsi="Times New Roman" w:cs="Times New Roman"/>
          <w:sz w:val="24"/>
          <w:szCs w:val="24"/>
        </w:rPr>
        <w:t xml:space="preserve">were used to produce a </w:t>
      </w:r>
      <w:r w:rsidR="000D01B0" w:rsidRPr="00046C8F">
        <w:rPr>
          <w:rFonts w:ascii="Times New Roman" w:hAnsi="Times New Roman" w:cs="Times New Roman"/>
          <w:sz w:val="24"/>
          <w:szCs w:val="24"/>
        </w:rPr>
        <w:t xml:space="preserve">single set of </w:t>
      </w:r>
      <w:r w:rsidRPr="00046C8F">
        <w:rPr>
          <w:rFonts w:ascii="Times New Roman" w:hAnsi="Times New Roman" w:cs="Times New Roman"/>
          <w:sz w:val="24"/>
          <w:szCs w:val="24"/>
        </w:rPr>
        <w:t xml:space="preserve">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173" w:author="Stephen Scherrer [2]" w:date="2018-09-14T12:03:00Z">
        <w:r w:rsidR="00681588">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w:t>
      </w:r>
      <w:r w:rsidR="000D01B0" w:rsidRPr="00046C8F">
        <w:rPr>
          <w:rFonts w:ascii="Times New Roman" w:hAnsi="Times New Roman" w:cs="Times New Roman"/>
          <w:sz w:val="24"/>
          <w:szCs w:val="24"/>
        </w:rPr>
        <w:t xml:space="preserve"> </w:t>
      </w:r>
      <w:ins w:id="174" w:author="Stephen Scherrer" w:date="2018-11-30T10:37:00Z">
        <w:r w:rsidR="00061E26">
          <w:rPr>
            <w:rFonts w:ascii="Times New Roman" w:hAnsi="Times New Roman" w:cs="Times New Roman"/>
            <w:sz w:val="24"/>
            <w:szCs w:val="24"/>
          </w:rPr>
          <w:t>This approach leverages additional data</w:t>
        </w:r>
      </w:ins>
      <w:ins w:id="175" w:author="Stephen Scherrer" w:date="2018-11-30T10:38:00Z">
        <w:r w:rsidR="00061E26">
          <w:rPr>
            <w:rFonts w:ascii="Times New Roman" w:hAnsi="Times New Roman" w:cs="Times New Roman"/>
            <w:sz w:val="24"/>
            <w:szCs w:val="24"/>
          </w:rPr>
          <w:t xml:space="preserve"> to </w:t>
        </w:r>
        <w:r w:rsidR="00061E26">
          <w:rPr>
            <w:rFonts w:ascii="Times New Roman" w:hAnsi="Times New Roman" w:cs="Times New Roman"/>
            <w:sz w:val="24"/>
            <w:szCs w:val="24"/>
          </w:rPr>
          <w:lastRenderedPageBreak/>
          <w:t xml:space="preserve">estimate growth parameters that may provide more </w:t>
        </w:r>
      </w:ins>
      <w:ins w:id="176" w:author="Stephen Scherrer" w:date="2018-11-30T10:39:00Z">
        <w:r w:rsidR="00061E26">
          <w:rPr>
            <w:rFonts w:ascii="Times New Roman" w:hAnsi="Times New Roman" w:cs="Times New Roman"/>
            <w:sz w:val="24"/>
            <w:szCs w:val="24"/>
          </w:rPr>
          <w:t>robust</w:t>
        </w:r>
      </w:ins>
      <w:ins w:id="177" w:author="Stephen Scherrer" w:date="2018-11-30T10:38:00Z">
        <w:r w:rsidR="00061E26">
          <w:rPr>
            <w:rFonts w:ascii="Times New Roman" w:hAnsi="Times New Roman" w:cs="Times New Roman"/>
            <w:sz w:val="24"/>
            <w:szCs w:val="24"/>
          </w:rPr>
          <w:t xml:space="preserve"> estimates of </w:t>
        </w:r>
      </w:ins>
      <m:oMath>
        <m:sSub>
          <m:sSubPr>
            <m:ctrlPr>
              <w:ins w:id="178" w:author="Stephen Scherrer" w:date="2018-11-30T10:39:00Z">
                <w:rPr>
                  <w:rFonts w:ascii="Cambria Math" w:hAnsi="Cambria Math" w:cs="Times New Roman"/>
                  <w:i/>
                  <w:sz w:val="24"/>
                  <w:szCs w:val="24"/>
                </w:rPr>
              </w:ins>
            </m:ctrlPr>
          </m:sSubPr>
          <m:e>
            <m:r>
              <w:ins w:id="179" w:author="Stephen Scherrer" w:date="2018-11-30T10:39:00Z">
                <w:rPr>
                  <w:rFonts w:ascii="Cambria Math" w:hAnsi="Cambria Math" w:cs="Times New Roman"/>
                  <w:sz w:val="24"/>
                  <w:szCs w:val="24"/>
                </w:rPr>
                <m:t>L</m:t>
              </w:ins>
            </m:r>
          </m:e>
          <m:sub>
            <m:r>
              <w:ins w:id="180" w:author="Stephen Scherrer" w:date="2018-11-30T10:39:00Z">
                <w:rPr>
                  <w:rFonts w:ascii="Cambria Math" w:hAnsi="Cambria Math" w:cs="Times New Roman"/>
                  <w:sz w:val="24"/>
                  <w:szCs w:val="24"/>
                </w:rPr>
                <m:t>∞</m:t>
              </w:ins>
            </m:r>
          </m:sub>
        </m:sSub>
      </m:oMath>
      <w:ins w:id="181" w:author="Stephen Scherrer" w:date="2018-11-30T10:39:00Z">
        <w:r w:rsidR="00061E26">
          <w:rPr>
            <w:rFonts w:ascii="Times New Roman" w:hAnsi="Times New Roman" w:cs="Times New Roman"/>
            <w:sz w:val="24"/>
            <w:szCs w:val="24"/>
          </w:rPr>
          <w:t xml:space="preserve"> and </w:t>
        </w:r>
        <m:oMath>
          <m:r>
            <w:rPr>
              <w:rFonts w:ascii="Cambria Math" w:hAnsi="Cambria Math" w:cs="Times New Roman"/>
              <w:sz w:val="24"/>
              <w:szCs w:val="24"/>
            </w:rPr>
            <m:t>K</m:t>
          </m:r>
        </m:oMath>
        <w:r w:rsidR="00061E26">
          <w:rPr>
            <w:rFonts w:ascii="Times New Roman" w:hAnsi="Times New Roman" w:cs="Times New Roman"/>
            <w:sz w:val="24"/>
            <w:szCs w:val="24"/>
          </w:rPr>
          <w:t>.</w:t>
        </w:r>
        <w:r w:rsidR="00061E26" w:rsidRPr="00046C8F">
          <w:rPr>
            <w:rFonts w:ascii="Times New Roman" w:hAnsi="Times New Roman" w:cs="Times New Roman"/>
            <w:sz w:val="24"/>
            <w:szCs w:val="24"/>
          </w:rPr>
          <w:t xml:space="preserve"> </w:t>
        </w:r>
      </w:ins>
      <w:r w:rsidR="00135733" w:rsidRPr="00046C8F">
        <w:rPr>
          <w:rFonts w:ascii="Times New Roman" w:hAnsi="Times New Roman" w:cs="Times New Roman"/>
          <w:sz w:val="24"/>
          <w:szCs w:val="24"/>
        </w:rPr>
        <w:t>Additional datasets that were included represent both direct aging and length frequency approaches.</w:t>
      </w:r>
    </w:p>
    <w:p w14:paraId="3EAACFC8" w14:textId="77777777" w:rsidR="00625C64" w:rsidRPr="00046C8F" w:rsidRDefault="00625C64" w:rsidP="002B5E85">
      <w:pPr>
        <w:spacing w:line="480" w:lineRule="auto"/>
        <w:ind w:firstLine="720"/>
        <w:rPr>
          <w:rFonts w:ascii="Times New Roman" w:hAnsi="Times New Roman" w:cs="Times New Roman"/>
          <w:sz w:val="24"/>
          <w:szCs w:val="24"/>
        </w:rPr>
      </w:pPr>
    </w:p>
    <w:p w14:paraId="4CCF4E86" w14:textId="66A1F5CA" w:rsidR="00135733" w:rsidRPr="00046C8F" w:rsidRDefault="004E027D" w:rsidP="004A6419">
      <w:pPr>
        <w:pStyle w:val="NoSpacing"/>
        <w:spacing w:line="480" w:lineRule="auto"/>
        <w:rPr>
          <w:rFonts w:ascii="Times New Roman" w:hAnsi="Times New Roman" w:cs="Times New Roman"/>
          <w:i/>
          <w:sz w:val="24"/>
          <w:szCs w:val="24"/>
        </w:rPr>
      </w:pPr>
      <w:ins w:id="182" w:author="Stephen Scherrer" w:date="2018-12-06T14:08:00Z">
        <w:r>
          <w:rPr>
            <w:rFonts w:ascii="Times New Roman" w:hAnsi="Times New Roman" w:cs="Times New Roman"/>
            <w:i/>
            <w:sz w:val="24"/>
            <w:szCs w:val="24"/>
          </w:rPr>
          <w:t>Parameter Estimation:</w:t>
        </w:r>
        <w:r w:rsidRPr="00046C8F">
          <w:rPr>
            <w:rFonts w:ascii="Times New Roman" w:hAnsi="Times New Roman" w:cs="Times New Roman"/>
            <w:i/>
            <w:sz w:val="24"/>
            <w:szCs w:val="24"/>
          </w:rPr>
          <w:t xml:space="preserve"> </w:t>
        </w:r>
      </w:ins>
      <w:r w:rsidR="00135733" w:rsidRPr="00046C8F">
        <w:rPr>
          <w:rFonts w:ascii="Times New Roman" w:hAnsi="Times New Roman" w:cs="Times New Roman"/>
          <w:i/>
          <w:sz w:val="24"/>
          <w:szCs w:val="24"/>
        </w:rPr>
        <w:t>Length Frequency Data</w:t>
      </w:r>
    </w:p>
    <w:p w14:paraId="569797D5" w14:textId="0DC3E621" w:rsidR="00830F6B" w:rsidRPr="00046C8F" w:rsidRDefault="007B2BBF" w:rsidP="004A6419">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830F6B" w:rsidRPr="00046C8F">
        <w:rPr>
          <w:rFonts w:ascii="Times New Roman" w:hAnsi="Times New Roman" w:cs="Times New Roman"/>
          <w:sz w:val="24"/>
          <w:szCs w:val="24"/>
        </w:rPr>
        <w:t>Length frequency data consisted of the size distribution</w:t>
      </w:r>
      <w:r w:rsidR="00532E93" w:rsidRPr="00046C8F">
        <w:rPr>
          <w:rFonts w:ascii="Times New Roman" w:hAnsi="Times New Roman" w:cs="Times New Roman"/>
          <w:sz w:val="24"/>
          <w:szCs w:val="24"/>
        </w:rPr>
        <w:t>s</w:t>
      </w:r>
      <w:r w:rsidR="00830F6B" w:rsidRPr="00046C8F">
        <w:rPr>
          <w:rFonts w:ascii="Times New Roman" w:hAnsi="Times New Roman" w:cs="Times New Roman"/>
          <w:sz w:val="24"/>
          <w:szCs w:val="24"/>
        </w:rPr>
        <w:t xml:space="preserve"> of juvenile </w:t>
      </w:r>
      <w:ins w:id="183" w:author="Stephen Scherrer [2]" w:date="2018-09-14T11:50:00Z">
        <w:r w:rsidR="00A20282" w:rsidRPr="002A48D8">
          <w:rPr>
            <w:rFonts w:ascii="Times New Roman" w:hAnsi="Times New Roman" w:cs="Times New Roman"/>
            <w:i/>
            <w:sz w:val="24"/>
            <w:szCs w:val="24"/>
          </w:rPr>
          <w:t>P. filamentosus</w:t>
        </w:r>
      </w:ins>
      <w:r w:rsidR="00830F6B" w:rsidRPr="00046C8F">
        <w:rPr>
          <w:rFonts w:ascii="Times New Roman" w:hAnsi="Times New Roman" w:cs="Times New Roman"/>
          <w:sz w:val="24"/>
          <w:szCs w:val="24"/>
        </w:rPr>
        <w:t xml:space="preserve"> sampled </w:t>
      </w:r>
      <w:r w:rsidR="006B384B" w:rsidRPr="00046C8F">
        <w:rPr>
          <w:rFonts w:ascii="Times New Roman" w:hAnsi="Times New Roman" w:cs="Times New Roman"/>
          <w:sz w:val="24"/>
          <w:szCs w:val="24"/>
        </w:rPr>
        <w:t>over</w:t>
      </w:r>
      <w:r w:rsidR="00830F6B" w:rsidRPr="00046C8F">
        <w:rPr>
          <w:rFonts w:ascii="Times New Roman" w:hAnsi="Times New Roman" w:cs="Times New Roman"/>
          <w:sz w:val="24"/>
          <w:szCs w:val="24"/>
        </w:rPr>
        <w:t xml:space="preserve"> 13 months between October 1989 and February 1991 reported by Moffit</w:t>
      </w:r>
      <w:r w:rsidR="00B74A89" w:rsidRPr="00046C8F">
        <w:rPr>
          <w:rFonts w:ascii="Times New Roman" w:hAnsi="Times New Roman" w:cs="Times New Roman"/>
          <w:sz w:val="24"/>
          <w:szCs w:val="24"/>
        </w:rPr>
        <w:t>t</w:t>
      </w:r>
      <w:r w:rsidR="00830F6B" w:rsidRPr="00046C8F">
        <w:rPr>
          <w:rFonts w:ascii="Times New Roman" w:hAnsi="Times New Roman" w:cs="Times New Roman"/>
          <w:sz w:val="24"/>
          <w:szCs w:val="24"/>
        </w:rPr>
        <w:t xml:space="preserve"> and Parrish (1996). The reported fork length of captured fish </w:t>
      </w:r>
      <w:r w:rsidR="00B74A89" w:rsidRPr="00046C8F">
        <w:rPr>
          <w:rFonts w:ascii="Times New Roman" w:hAnsi="Times New Roman" w:cs="Times New Roman"/>
          <w:sz w:val="24"/>
          <w:szCs w:val="24"/>
        </w:rPr>
        <w:t>was</w:t>
      </w:r>
      <w:r w:rsidR="00830F6B" w:rsidRPr="00046C8F">
        <w:rPr>
          <w:rFonts w:ascii="Times New Roman" w:hAnsi="Times New Roman" w:cs="Times New Roman"/>
          <w:sz w:val="24"/>
          <w:szCs w:val="24"/>
        </w:rPr>
        <w:t xml:space="preserve"> binned </w:t>
      </w:r>
      <w:r w:rsidR="006A2815" w:rsidRPr="00046C8F">
        <w:rPr>
          <w:rFonts w:ascii="Times New Roman" w:hAnsi="Times New Roman" w:cs="Times New Roman"/>
          <w:sz w:val="24"/>
          <w:szCs w:val="24"/>
        </w:rPr>
        <w:t>by</w:t>
      </w:r>
      <w:r w:rsidR="00830F6B" w:rsidRPr="00046C8F">
        <w:rPr>
          <w:rFonts w:ascii="Times New Roman" w:hAnsi="Times New Roman" w:cs="Times New Roman"/>
          <w:sz w:val="24"/>
          <w:szCs w:val="24"/>
        </w:rPr>
        <w:t xml:space="preserve"> 1 cm increments and presented in 13 histograms corresponding to each month of sampling. </w:t>
      </w:r>
      <w:r w:rsidR="006B56AA" w:rsidRPr="00046C8F">
        <w:rPr>
          <w:rFonts w:ascii="Times New Roman" w:hAnsi="Times New Roman" w:cs="Times New Roman"/>
          <w:sz w:val="24"/>
          <w:szCs w:val="24"/>
        </w:rPr>
        <w:t>The</w:t>
      </w:r>
      <w:r w:rsidR="00830F6B" w:rsidRPr="00046C8F">
        <w:rPr>
          <w:rFonts w:ascii="Times New Roman" w:hAnsi="Times New Roman" w:cs="Times New Roman"/>
          <w:sz w:val="24"/>
          <w:szCs w:val="24"/>
        </w:rPr>
        <w:t xml:space="preserve"> number of </w:t>
      </w:r>
      <w:proofErr w:type="gramStart"/>
      <w:r w:rsidR="00830F6B" w:rsidRPr="00046C8F">
        <w:rPr>
          <w:rFonts w:ascii="Times New Roman" w:hAnsi="Times New Roman" w:cs="Times New Roman"/>
          <w:sz w:val="24"/>
          <w:szCs w:val="24"/>
        </w:rPr>
        <w:t>fish</w:t>
      </w:r>
      <w:proofErr w:type="gramEnd"/>
      <w:r w:rsidR="00830F6B" w:rsidRPr="00046C8F">
        <w:rPr>
          <w:rFonts w:ascii="Times New Roman" w:hAnsi="Times New Roman" w:cs="Times New Roman"/>
          <w:sz w:val="24"/>
          <w:szCs w:val="24"/>
        </w:rPr>
        <w:t xml:space="preserve"> of a given fork length captured during each </w:t>
      </w:r>
      <w:r w:rsidR="006B56AA" w:rsidRPr="00046C8F">
        <w:rPr>
          <w:rFonts w:ascii="Times New Roman" w:hAnsi="Times New Roman" w:cs="Times New Roman"/>
          <w:sz w:val="24"/>
          <w:szCs w:val="24"/>
        </w:rPr>
        <w:t>mo</w:t>
      </w:r>
      <w:ins w:id="184" w:author="Stephen Scherrer [2]" w:date="2018-09-14T12:04:00Z">
        <w:r w:rsidR="00681588">
          <w:rPr>
            <w:rFonts w:ascii="Times New Roman" w:hAnsi="Times New Roman" w:cs="Times New Roman"/>
            <w:sz w:val="24"/>
            <w:szCs w:val="24"/>
          </w:rPr>
          <w:t>n</w:t>
        </w:r>
      </w:ins>
      <w:r w:rsidR="006B56AA" w:rsidRPr="00046C8F">
        <w:rPr>
          <w:rFonts w:ascii="Times New Roman" w:hAnsi="Times New Roman" w:cs="Times New Roman"/>
          <w:sz w:val="24"/>
          <w:szCs w:val="24"/>
        </w:rPr>
        <w:t>th of sampling was</w:t>
      </w:r>
      <w:r w:rsidR="00830F6B" w:rsidRPr="00046C8F">
        <w:rPr>
          <w:rFonts w:ascii="Times New Roman" w:hAnsi="Times New Roman" w:cs="Times New Roman"/>
          <w:sz w:val="24"/>
          <w:szCs w:val="24"/>
        </w:rPr>
        <w:t xml:space="preserve"> determined by overlaying a series of evenly spaced horizontal lines across the Y-axis </w:t>
      </w:r>
      <w:r w:rsidR="006B56AA" w:rsidRPr="00046C8F">
        <w:rPr>
          <w:rFonts w:ascii="Times New Roman" w:hAnsi="Times New Roman" w:cs="Times New Roman"/>
          <w:sz w:val="24"/>
          <w:szCs w:val="24"/>
        </w:rPr>
        <w:t>of each histogram</w:t>
      </w:r>
      <w:r w:rsidR="006A2815" w:rsidRPr="00046C8F">
        <w:rPr>
          <w:rFonts w:ascii="Times New Roman" w:hAnsi="Times New Roman" w:cs="Times New Roman"/>
          <w:sz w:val="24"/>
          <w:szCs w:val="24"/>
        </w:rPr>
        <w:t xml:space="preserve"> corresponding</w:t>
      </w:r>
      <w:r w:rsidR="00830F6B" w:rsidRPr="00046C8F">
        <w:rPr>
          <w:rFonts w:ascii="Times New Roman" w:hAnsi="Times New Roman" w:cs="Times New Roman"/>
          <w:sz w:val="24"/>
          <w:szCs w:val="24"/>
        </w:rPr>
        <w:t xml:space="preserve"> to the </w:t>
      </w:r>
      <w:r w:rsidR="006A2815" w:rsidRPr="00046C8F">
        <w:rPr>
          <w:rFonts w:ascii="Times New Roman" w:hAnsi="Times New Roman" w:cs="Times New Roman"/>
          <w:sz w:val="24"/>
          <w:szCs w:val="24"/>
        </w:rPr>
        <w:t>addition</w:t>
      </w:r>
      <w:r w:rsidR="00830F6B" w:rsidRPr="00046C8F">
        <w:rPr>
          <w:rFonts w:ascii="Times New Roman" w:hAnsi="Times New Roman" w:cs="Times New Roman"/>
          <w:sz w:val="24"/>
          <w:szCs w:val="24"/>
        </w:rPr>
        <w:t xml:space="preserve"> of </w:t>
      </w:r>
      <w:r w:rsidR="006A2815" w:rsidRPr="00046C8F">
        <w:rPr>
          <w:rFonts w:ascii="Times New Roman" w:hAnsi="Times New Roman" w:cs="Times New Roman"/>
          <w:sz w:val="24"/>
          <w:szCs w:val="24"/>
        </w:rPr>
        <w:t>a</w:t>
      </w:r>
      <w:r w:rsidR="006B56AA" w:rsidRPr="00046C8F">
        <w:rPr>
          <w:rFonts w:ascii="Times New Roman" w:hAnsi="Times New Roman" w:cs="Times New Roman"/>
          <w:sz w:val="24"/>
          <w:szCs w:val="24"/>
        </w:rPr>
        <w:t xml:space="preserve"> </w:t>
      </w:r>
      <w:r w:rsidR="006A2815" w:rsidRPr="00046C8F">
        <w:rPr>
          <w:rFonts w:ascii="Times New Roman" w:hAnsi="Times New Roman" w:cs="Times New Roman"/>
          <w:sz w:val="24"/>
          <w:szCs w:val="24"/>
        </w:rPr>
        <w:t>single</w:t>
      </w:r>
      <w:r w:rsidR="006B56AA" w:rsidRPr="00046C8F">
        <w:rPr>
          <w:rFonts w:ascii="Times New Roman" w:hAnsi="Times New Roman" w:cs="Times New Roman"/>
          <w:sz w:val="24"/>
          <w:szCs w:val="24"/>
        </w:rPr>
        <w:t xml:space="preserve"> fish</w:t>
      </w:r>
      <w:r w:rsidR="007248AB"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Using this method to </w:t>
      </w:r>
      <w:ins w:id="185" w:author="Stephen Scherrer [2]" w:date="2018-09-14T12:04:00Z">
        <w:r w:rsidR="006E4FB4">
          <w:rPr>
            <w:rFonts w:ascii="Times New Roman" w:hAnsi="Times New Roman" w:cs="Times New Roman"/>
            <w:sz w:val="24"/>
            <w:szCs w:val="24"/>
          </w:rPr>
          <w:t>reconstruct</w:t>
        </w:r>
        <w:r w:rsidR="006E4FB4" w:rsidRPr="00046C8F">
          <w:rPr>
            <w:rFonts w:ascii="Times New Roman" w:hAnsi="Times New Roman" w:cs="Times New Roman"/>
            <w:sz w:val="24"/>
            <w:szCs w:val="24"/>
          </w:rPr>
          <w:t xml:space="preserve"> </w:t>
        </w:r>
      </w:ins>
      <w:r w:rsidR="004A6419" w:rsidRPr="00046C8F">
        <w:rPr>
          <w:rFonts w:ascii="Times New Roman" w:hAnsi="Times New Roman" w:cs="Times New Roman"/>
          <w:sz w:val="24"/>
          <w:szCs w:val="24"/>
        </w:rPr>
        <w:t>monthly length frequency data resulted in a total count of 1,048</w:t>
      </w:r>
      <w:ins w:id="186" w:author="Stephen Scherrer [2]" w:date="2018-09-14T12:05:00Z">
        <w:r w:rsidR="006E4FB4">
          <w:rPr>
            <w:rFonts w:ascii="Times New Roman" w:hAnsi="Times New Roman" w:cs="Times New Roman"/>
            <w:sz w:val="24"/>
            <w:szCs w:val="24"/>
          </w:rPr>
          <w:t>,</w:t>
        </w:r>
      </w:ins>
      <w:r w:rsidR="004A6419" w:rsidRPr="00046C8F">
        <w:rPr>
          <w:rFonts w:ascii="Times New Roman" w:hAnsi="Times New Roman" w:cs="Times New Roman"/>
          <w:sz w:val="24"/>
          <w:szCs w:val="24"/>
        </w:rPr>
        <w:t xml:space="preserve"> individuals while the original </w:t>
      </w:r>
      <w:r w:rsidR="007248AB" w:rsidRPr="00046C8F">
        <w:rPr>
          <w:rFonts w:ascii="Times New Roman" w:hAnsi="Times New Roman" w:cs="Times New Roman"/>
          <w:sz w:val="24"/>
          <w:szCs w:val="24"/>
        </w:rPr>
        <w:t>study report</w:t>
      </w:r>
      <w:ins w:id="187" w:author="Stephen Scherrer [2]" w:date="2018-09-14T12:05:00Z">
        <w:r w:rsidR="006E4FB4">
          <w:rPr>
            <w:rFonts w:ascii="Times New Roman" w:hAnsi="Times New Roman" w:cs="Times New Roman"/>
            <w:sz w:val="24"/>
            <w:szCs w:val="24"/>
          </w:rPr>
          <w:t>ed</w:t>
        </w:r>
      </w:ins>
      <w:r w:rsidR="004A6419" w:rsidRPr="00046C8F">
        <w:rPr>
          <w:rFonts w:ascii="Times New Roman" w:hAnsi="Times New Roman" w:cs="Times New Roman"/>
          <w:sz w:val="24"/>
          <w:szCs w:val="24"/>
        </w:rPr>
        <w:t xml:space="preserve"> 1,047</w:t>
      </w:r>
      <w:r w:rsidR="007248AB" w:rsidRPr="00046C8F">
        <w:rPr>
          <w:rFonts w:ascii="Times New Roman" w:hAnsi="Times New Roman" w:cs="Times New Roman"/>
          <w:sz w:val="24"/>
          <w:szCs w:val="24"/>
        </w:rPr>
        <w:t xml:space="preserve">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(Moffitt and Parrish 1996)</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w:t>
      </w:r>
    </w:p>
    <w:p w14:paraId="15960027" w14:textId="6F5815EA" w:rsidR="00830F6B" w:rsidRPr="00046C8F" w:rsidRDefault="00830F6B" w:rsidP="00830F6B">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reconstructed length frequency</w:t>
      </w:r>
      <w:r w:rsidR="003F5919" w:rsidRPr="00046C8F">
        <w:rPr>
          <w:rFonts w:ascii="Times New Roman" w:hAnsi="Times New Roman" w:cs="Times New Roman"/>
          <w:sz w:val="24"/>
          <w:szCs w:val="24"/>
        </w:rPr>
        <w:t xml:space="preserve"> data </w:t>
      </w:r>
      <w:ins w:id="188" w:author="Stephen Scherrer [2]" w:date="2018-09-14T12:05:00Z">
        <w:r w:rsidR="003C7CBC">
          <w:rPr>
            <w:rFonts w:ascii="Times New Roman" w:hAnsi="Times New Roman" w:cs="Times New Roman"/>
            <w:sz w:val="24"/>
            <w:szCs w:val="24"/>
          </w:rPr>
          <w:t>were</w:t>
        </w:r>
        <w:r w:rsidR="003C7CBC" w:rsidRPr="00046C8F">
          <w:rPr>
            <w:rFonts w:ascii="Times New Roman" w:hAnsi="Times New Roman" w:cs="Times New Roman"/>
            <w:sz w:val="24"/>
            <w:szCs w:val="24"/>
          </w:rPr>
          <w:t xml:space="preserve"> </w:t>
        </w:r>
      </w:ins>
      <w:r w:rsidR="003F5919" w:rsidRPr="00046C8F">
        <w:rPr>
          <w:rFonts w:ascii="Times New Roman" w:hAnsi="Times New Roman" w:cs="Times New Roman"/>
          <w:sz w:val="24"/>
          <w:szCs w:val="24"/>
        </w:rPr>
        <w:t xml:space="preserve">incorporated into </w:t>
      </w:r>
      <w:r w:rsidR="008C50D1" w:rsidRPr="00046C8F">
        <w:rPr>
          <w:rFonts w:ascii="Times New Roman" w:hAnsi="Times New Roman" w:cs="Times New Roman"/>
          <w:sz w:val="24"/>
          <w:szCs w:val="24"/>
        </w:rPr>
        <w:t>integrative</w:t>
      </w:r>
      <w:r w:rsidR="003F5919" w:rsidRPr="00046C8F">
        <w:rPr>
          <w:rFonts w:ascii="Times New Roman" w:hAnsi="Times New Roman" w:cs="Times New Roman"/>
          <w:sz w:val="24"/>
          <w:szCs w:val="24"/>
        </w:rPr>
        <w:t xml:space="preserve"> </w:t>
      </w:r>
      <w:r w:rsidRPr="00046C8F">
        <w:rPr>
          <w:rFonts w:ascii="Times New Roman" w:hAnsi="Times New Roman" w:cs="Times New Roman"/>
          <w:sz w:val="24"/>
          <w:szCs w:val="24"/>
        </w:rPr>
        <w:t>model</w:t>
      </w:r>
      <w:r w:rsidR="003F5919" w:rsidRPr="00046C8F">
        <w:rPr>
          <w:rFonts w:ascii="Times New Roman" w:hAnsi="Times New Roman" w:cs="Times New Roman"/>
          <w:sz w:val="24"/>
          <w:szCs w:val="24"/>
        </w:rPr>
        <w:t>s</w:t>
      </w:r>
      <w:r w:rsidRPr="00046C8F">
        <w:rPr>
          <w:rFonts w:ascii="Times New Roman" w:hAnsi="Times New Roman" w:cs="Times New Roman"/>
          <w:sz w:val="24"/>
          <w:szCs w:val="24"/>
        </w:rPr>
        <w:t xml:space="preserve"> using the two-step method described </w:t>
      </w:r>
      <w:r w:rsidR="003F59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w:t>
      </w:r>
      <w:ins w:id="189" w:author="Stephen Scherrer" w:date="2018-11-15T14:45:00Z">
        <w:r w:rsidR="001A5A19">
          <w:rPr>
            <w:rFonts w:ascii="Times New Roman" w:hAnsi="Times New Roman" w:cs="Times New Roman"/>
            <w:sz w:val="24"/>
            <w:szCs w:val="24"/>
          </w:rPr>
          <w:t>2</w:t>
        </w:r>
      </w:ins>
      <w:r w:rsidRPr="00046C8F">
        <w:rPr>
          <w:rFonts w:ascii="Times New Roman" w:hAnsi="Times New Roman" w:cs="Times New Roman"/>
          <w:sz w:val="24"/>
          <w:szCs w:val="24"/>
        </w:rPr>
        <w:t xml:space="preserve">. During the first step, a Gaussian mixture model </w:t>
      </w:r>
      <w:r w:rsidR="001E531E" w:rsidRPr="00046C8F">
        <w:rPr>
          <w:rFonts w:ascii="Times New Roman" w:hAnsi="Times New Roman" w:cs="Times New Roman"/>
          <w:sz w:val="24"/>
          <w:szCs w:val="24"/>
        </w:rPr>
        <w:t>was</w:t>
      </w:r>
      <w:r w:rsidRPr="00046C8F">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sidRPr="00046C8F">
        <w:rPr>
          <w:rFonts w:ascii="Times New Roman" w:hAnsi="Times New Roman" w:cs="Times New Roman"/>
          <w:sz w:val="24"/>
          <w:szCs w:val="24"/>
        </w:rPr>
        <w:t xml:space="preserve">This was accomplished using the </w:t>
      </w:r>
      <w:proofErr w:type="spellStart"/>
      <w:r w:rsidR="006B56AA" w:rsidRPr="00046C8F">
        <w:rPr>
          <w:rFonts w:ascii="Times New Roman" w:hAnsi="Times New Roman" w:cs="Times New Roman"/>
          <w:sz w:val="24"/>
          <w:szCs w:val="24"/>
        </w:rPr>
        <w:t>normalmixEM</w:t>
      </w:r>
      <w:proofErr w:type="spellEnd"/>
      <w:r w:rsidR="006B56AA" w:rsidRPr="00046C8F">
        <w:rPr>
          <w:rFonts w:ascii="Times New Roman" w:hAnsi="Times New Roman" w:cs="Times New Roman"/>
          <w:sz w:val="24"/>
          <w:szCs w:val="24"/>
        </w:rPr>
        <w:t xml:space="preserve"> function from the </w:t>
      </w:r>
      <w:proofErr w:type="spellStart"/>
      <w:r w:rsidR="006B56AA" w:rsidRPr="00046C8F">
        <w:rPr>
          <w:rFonts w:ascii="Times New Roman" w:hAnsi="Times New Roman" w:cs="Times New Roman"/>
          <w:sz w:val="24"/>
          <w:szCs w:val="24"/>
        </w:rPr>
        <w:t>mixtools</w:t>
      </w:r>
      <w:proofErr w:type="spellEnd"/>
      <w:r w:rsidR="006B56AA" w:rsidRPr="00046C8F">
        <w:rPr>
          <w:rFonts w:ascii="Times New Roman" w:hAnsi="Times New Roman" w:cs="Times New Roman"/>
          <w:sz w:val="24"/>
          <w:szCs w:val="24"/>
        </w:rPr>
        <w:t xml:space="preserve"> package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(Benaglia et al. 2009)</w:t>
      </w:r>
      <w:r w:rsidR="00075A93" w:rsidRPr="00046C8F">
        <w:rPr>
          <w:rFonts w:ascii="Times New Roman" w:hAnsi="Times New Roman" w:cs="Times New Roman"/>
          <w:sz w:val="24"/>
          <w:szCs w:val="24"/>
        </w:rPr>
        <w:fldChar w:fldCharType="end"/>
      </w:r>
      <w:r w:rsidR="006B56AA" w:rsidRPr="00046C8F">
        <w:rPr>
          <w:rFonts w:ascii="Times New Roman" w:hAnsi="Times New Roman" w:cs="Times New Roman"/>
          <w:sz w:val="24"/>
          <w:szCs w:val="24"/>
        </w:rPr>
        <w:t xml:space="preserve"> by constraining the mean of each distribution to </w:t>
      </w:r>
      <w:r w:rsidR="00A65F0A" w:rsidRPr="00046C8F">
        <w:rPr>
          <w:rFonts w:ascii="Times New Roman" w:hAnsi="Times New Roman" w:cs="Times New Roman"/>
          <w:sz w:val="24"/>
          <w:szCs w:val="24"/>
        </w:rPr>
        <w:t>the observed</w:t>
      </w:r>
      <w:r w:rsidR="006B56AA" w:rsidRPr="00046C8F">
        <w:rPr>
          <w:rFonts w:ascii="Times New Roman" w:hAnsi="Times New Roman" w:cs="Times New Roman"/>
          <w:sz w:val="24"/>
          <w:szCs w:val="24"/>
        </w:rPr>
        <w:t xml:space="preserve"> mode. A bimodal </w:t>
      </w:r>
      <w:r w:rsidR="007D4D14" w:rsidRPr="00046C8F">
        <w:rPr>
          <w:rFonts w:ascii="Times New Roman" w:hAnsi="Times New Roman" w:cs="Times New Roman"/>
          <w:sz w:val="24"/>
          <w:szCs w:val="24"/>
        </w:rPr>
        <w:t>Gaussian</w:t>
      </w:r>
      <w:r w:rsidR="006B56AA" w:rsidRPr="00046C8F">
        <w:rPr>
          <w:rFonts w:ascii="Times New Roman" w:hAnsi="Times New Roman" w:cs="Times New Roman"/>
          <w:sz w:val="24"/>
          <w:szCs w:val="24"/>
        </w:rPr>
        <w:t xml:space="preserve"> mixture model was fit </w:t>
      </w:r>
      <w:r w:rsidR="00A65F0A" w:rsidRPr="00046C8F">
        <w:rPr>
          <w:rFonts w:ascii="Times New Roman" w:hAnsi="Times New Roman" w:cs="Times New Roman"/>
          <w:sz w:val="24"/>
          <w:szCs w:val="24"/>
        </w:rPr>
        <w:t>for</w:t>
      </w:r>
      <w:r w:rsidR="006B56AA" w:rsidRPr="00046C8F">
        <w:rPr>
          <w:rFonts w:ascii="Times New Roman" w:hAnsi="Times New Roman" w:cs="Times New Roman"/>
          <w:sz w:val="24"/>
          <w:szCs w:val="24"/>
        </w:rPr>
        <w:t xml:space="preserve"> the months of </w:t>
      </w:r>
      <w:r w:rsidR="00075A93" w:rsidRPr="00046C8F">
        <w:rPr>
          <w:rFonts w:ascii="Times New Roman" w:hAnsi="Times New Roman" w:cs="Times New Roman"/>
          <w:sz w:val="24"/>
          <w:szCs w:val="24"/>
        </w:rPr>
        <w:t>October-Feb</w:t>
      </w:r>
      <w:r w:rsidR="009D70BE" w:rsidRPr="00046C8F">
        <w:rPr>
          <w:rFonts w:ascii="Times New Roman" w:hAnsi="Times New Roman" w:cs="Times New Roman"/>
          <w:sz w:val="24"/>
          <w:szCs w:val="24"/>
        </w:rPr>
        <w:t>ruary</w:t>
      </w:r>
      <w:r w:rsidR="00075A93" w:rsidRPr="00046C8F">
        <w:rPr>
          <w:rFonts w:ascii="Times New Roman" w:hAnsi="Times New Roman" w:cs="Times New Roman"/>
          <w:sz w:val="24"/>
          <w:szCs w:val="24"/>
        </w:rPr>
        <w:t>, as</w:t>
      </w:r>
      <w:r w:rsidR="00A65F0A" w:rsidRPr="00046C8F">
        <w:rPr>
          <w:rFonts w:ascii="Times New Roman" w:hAnsi="Times New Roman" w:cs="Times New Roman"/>
          <w:sz w:val="24"/>
          <w:szCs w:val="24"/>
        </w:rPr>
        <w:t xml:space="preserve"> the original study report</w:t>
      </w:r>
      <w:ins w:id="190" w:author="Stephen Scherrer [2]" w:date="2018-09-14T12:05:00Z">
        <w:r w:rsidR="003C7CBC">
          <w:rPr>
            <w:rFonts w:ascii="Times New Roman" w:hAnsi="Times New Roman" w:cs="Times New Roman"/>
            <w:sz w:val="24"/>
            <w:szCs w:val="24"/>
          </w:rPr>
          <w:t>ed that</w:t>
        </w:r>
      </w:ins>
      <w:r w:rsidR="00075A93" w:rsidRPr="00046C8F">
        <w:rPr>
          <w:rFonts w:ascii="Times New Roman" w:hAnsi="Times New Roman" w:cs="Times New Roman"/>
          <w:sz w:val="24"/>
          <w:szCs w:val="24"/>
        </w:rPr>
        <w:t xml:space="preserve"> two cohorts were </w:t>
      </w:r>
      <w:r w:rsidR="006B56AA" w:rsidRPr="00046C8F">
        <w:rPr>
          <w:rFonts w:ascii="Times New Roman" w:hAnsi="Times New Roman" w:cs="Times New Roman"/>
          <w:sz w:val="24"/>
          <w:szCs w:val="24"/>
        </w:rPr>
        <w:t xml:space="preserve">present </w:t>
      </w:r>
      <w:r w:rsidR="00A65F0A" w:rsidRPr="00046C8F">
        <w:rPr>
          <w:rFonts w:ascii="Times New Roman" w:hAnsi="Times New Roman" w:cs="Times New Roman"/>
          <w:sz w:val="24"/>
          <w:szCs w:val="24"/>
        </w:rPr>
        <w:t xml:space="preserve">during </w:t>
      </w:r>
      <w:ins w:id="191" w:author="Stephen Scherrer [2]" w:date="2018-09-14T12:05:00Z">
        <w:r w:rsidR="003C7CBC">
          <w:rPr>
            <w:rFonts w:ascii="Times New Roman" w:hAnsi="Times New Roman" w:cs="Times New Roman"/>
            <w:sz w:val="24"/>
            <w:szCs w:val="24"/>
          </w:rPr>
          <w:t>this</w:t>
        </w:r>
        <w:r w:rsidR="003C7CBC" w:rsidRPr="00046C8F">
          <w:rPr>
            <w:rFonts w:ascii="Times New Roman" w:hAnsi="Times New Roman" w:cs="Times New Roman"/>
            <w:sz w:val="24"/>
            <w:szCs w:val="24"/>
          </w:rPr>
          <w:t xml:space="preserve"> </w:t>
        </w:r>
      </w:ins>
      <w:r w:rsidR="00A65F0A" w:rsidRPr="00046C8F">
        <w:rPr>
          <w:rFonts w:ascii="Times New Roman" w:hAnsi="Times New Roman" w:cs="Times New Roman"/>
          <w:sz w:val="24"/>
          <w:szCs w:val="24"/>
        </w:rPr>
        <w:t xml:space="preserve">period, </w:t>
      </w:r>
      <w:r w:rsidR="006B56AA" w:rsidRPr="00046C8F">
        <w:rPr>
          <w:rFonts w:ascii="Times New Roman" w:hAnsi="Times New Roman" w:cs="Times New Roman"/>
          <w:sz w:val="24"/>
          <w:szCs w:val="24"/>
        </w:rPr>
        <w:t xml:space="preserve">while a single cohort was </w:t>
      </w:r>
      <w:r w:rsidR="00A65F0A" w:rsidRPr="00046C8F">
        <w:rPr>
          <w:rFonts w:ascii="Times New Roman" w:hAnsi="Times New Roman" w:cs="Times New Roman"/>
          <w:sz w:val="24"/>
          <w:szCs w:val="24"/>
        </w:rPr>
        <w:t xml:space="preserve">present the remainder of the year. </w:t>
      </w:r>
      <w:r w:rsidRPr="00046C8F">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t>
      </w:r>
      <w:r w:rsidR="006B56AA" w:rsidRPr="00046C8F">
        <w:rPr>
          <w:rFonts w:ascii="Times New Roman" w:hAnsi="Times New Roman" w:cs="Times New Roman"/>
          <w:sz w:val="24"/>
          <w:szCs w:val="24"/>
        </w:rPr>
        <w:t>was</w:t>
      </w:r>
      <w:r w:rsidRPr="00046C8F">
        <w:rPr>
          <w:rFonts w:ascii="Times New Roman" w:hAnsi="Times New Roman" w:cs="Times New Roman"/>
          <w:sz w:val="24"/>
          <w:szCs w:val="24"/>
        </w:rPr>
        <w:t xml:space="preserve"> used to esti</w:t>
      </w:r>
      <w:r w:rsidR="00CE715E" w:rsidRPr="00046C8F">
        <w:rPr>
          <w:rFonts w:ascii="Times New Roman" w:hAnsi="Times New Roman" w:cs="Times New Roman"/>
          <w:sz w:val="24"/>
          <w:szCs w:val="24"/>
        </w:rPr>
        <w:t>mate growth parameters (E4)</w:t>
      </w:r>
      <w:r w:rsidRPr="00046C8F">
        <w:rPr>
          <w:rFonts w:ascii="Times New Roman" w:hAnsi="Times New Roman" w:cs="Times New Roman"/>
          <w:sz w:val="24"/>
          <w:szCs w:val="24"/>
        </w:rPr>
        <w:t xml:space="preserve">. </w:t>
      </w:r>
    </w:p>
    <w:p w14:paraId="3690A2A6" w14:textId="0FEE43B4" w:rsidR="00830F6B" w:rsidRPr="00046C8F"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6F99AF02" w:rsidR="00830F6B" w:rsidRPr="00046C8F" w:rsidRDefault="00830F6B" w:rsidP="00830F6B">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t xml:space="preserve">July is the month of peak spawning for </w:t>
      </w:r>
      <w:ins w:id="192" w:author="Stephen Scherrer [2]" w:date="2018-09-14T11:50:00Z">
        <w:r w:rsidR="00A20282" w:rsidRPr="002A48D8">
          <w:rPr>
            <w:rFonts w:ascii="Times New Roman" w:hAnsi="Times New Roman" w:cs="Times New Roman"/>
            <w:i/>
            <w:sz w:val="24"/>
            <w:szCs w:val="24"/>
          </w:rPr>
          <w:t>P. filamentosus</w:t>
        </w:r>
      </w:ins>
      <w:r w:rsidR="00A65F0A"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65F0A"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(Luers et al. 2017)</w:t>
      </w:r>
      <w:r w:rsidR="00A65F0A" w:rsidRPr="00046C8F">
        <w:rPr>
          <w:rFonts w:ascii="Times New Roman" w:hAnsi="Times New Roman" w:cs="Times New Roman"/>
          <w:sz w:val="24"/>
          <w:szCs w:val="24"/>
        </w:rPr>
        <w:fldChar w:fldCharType="end"/>
      </w:r>
      <w:r w:rsidR="00A65F0A" w:rsidRPr="00046C8F">
        <w:rPr>
          <w:rFonts w:ascii="Times New Roman" w:hAnsi="Times New Roman" w:cs="Times New Roman"/>
          <w:sz w:val="24"/>
          <w:szCs w:val="24"/>
        </w:rPr>
        <w:t xml:space="preserve"> which resulted in age estimates between 3 and 19 months. </w:t>
      </w:r>
      <w:r w:rsidR="009D70BE" w:rsidRPr="00046C8F">
        <w:rPr>
          <w:rFonts w:ascii="Times New Roman" w:hAnsi="Times New Roman" w:cs="Times New Roman"/>
          <w:sz w:val="24"/>
          <w:szCs w:val="24"/>
        </w:rPr>
        <w:t>Sampling and residual model errors</w:t>
      </w:r>
      <w:r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 xml:space="preserve">were described using random </w:t>
      </w:r>
      <w:r w:rsidRPr="00046C8F">
        <w:rPr>
          <w:rFonts w:ascii="Times New Roman" w:hAnsi="Times New Roman" w:cs="Times New Roman"/>
          <w:sz w:val="24"/>
          <w:szCs w:val="24"/>
        </w:rPr>
        <w:t>normal distribution</w:t>
      </w:r>
      <w:r w:rsidR="009D70BE"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w:r w:rsidR="009D70BE"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sidRPr="00046C8F">
        <w:rPr>
          <w:rFonts w:ascii="Times New Roman" w:hAnsi="Times New Roman" w:cs="Times New Roman"/>
          <w:sz w:val="24"/>
          <w:szCs w:val="24"/>
        </w:rPr>
        <w:t xml:space="preserve"> respectively</w:t>
      </w:r>
      <w:r w:rsidRPr="00046C8F">
        <w:rPr>
          <w:rFonts w:ascii="Times New Roman" w:hAnsi="Times New Roman" w:cs="Times New Roman"/>
          <w:sz w:val="24"/>
          <w:szCs w:val="24"/>
        </w:rPr>
        <w:t xml:space="preserve">. In contrast to tagging and direct aging components, there is a dearth of information available to estimate the </w:t>
      </w:r>
      <w:r w:rsidR="001B2927" w:rsidRPr="00046C8F">
        <w:rPr>
          <w:rFonts w:ascii="Times New Roman" w:hAnsi="Times New Roman" w:cs="Times New Roman"/>
          <w:sz w:val="24"/>
          <w:szCs w:val="24"/>
        </w:rPr>
        <w:t xml:space="preserve">variance </w:t>
      </w:r>
      <w:r w:rsidR="00640E64" w:rsidRPr="00046C8F">
        <w:rPr>
          <w:rFonts w:ascii="Times New Roman" w:hAnsi="Times New Roman" w:cs="Times New Roman"/>
          <w:sz w:val="24"/>
          <w:szCs w:val="24"/>
        </w:rPr>
        <w:t>component</w:t>
      </w:r>
      <w:r w:rsidRPr="00046C8F">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93" w:author="Stephen Scherrer [2]" w:date="2018-09-14T12:07:00Z">
        <w:r w:rsidR="000356C8">
          <w:rPr>
            <w:rFonts w:ascii="Times New Roman" w:hAnsi="Times New Roman" w:cs="Times New Roman"/>
            <w:sz w:val="24"/>
            <w:szCs w:val="24"/>
          </w:rPr>
          <w:t>,</w:t>
        </w:r>
      </w:ins>
      <w:r w:rsidRPr="00046C8F">
        <w:rPr>
          <w:rFonts w:ascii="Times New Roman" w:hAnsi="Times New Roman" w:cs="Times New Roman"/>
          <w:sz w:val="24"/>
          <w:szCs w:val="24"/>
        </w:rPr>
        <w:t xml:space="preserve"> so this term </w:t>
      </w:r>
      <w:r w:rsidR="00B14FC9" w:rsidRPr="00046C8F">
        <w:rPr>
          <w:rFonts w:ascii="Times New Roman" w:hAnsi="Times New Roman" w:cs="Times New Roman"/>
          <w:sz w:val="24"/>
          <w:szCs w:val="24"/>
        </w:rPr>
        <w:t>was</w:t>
      </w:r>
      <w:r w:rsidRPr="00046C8F">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w:t>
      </w:r>
      <w:r w:rsidR="006B56AA" w:rsidRPr="00046C8F">
        <w:rPr>
          <w:rFonts w:ascii="Times New Roman" w:hAnsi="Times New Roman" w:cs="Times New Roman"/>
          <w:sz w:val="24"/>
          <w:szCs w:val="24"/>
        </w:rPr>
        <w:t>expected mode</w:t>
      </w:r>
      <w:r w:rsidRPr="00046C8F">
        <w:rPr>
          <w:rFonts w:ascii="Times New Roman" w:hAnsi="Times New Roman" w:cs="Times New Roman"/>
          <w:sz w:val="24"/>
          <w:szCs w:val="24"/>
        </w:rPr>
        <w:t xml:space="preserve"> fork length of each cohort</w:t>
      </w:r>
      <w:r w:rsidR="00135733" w:rsidRPr="00046C8F">
        <w:rPr>
          <w:rFonts w:ascii="Times New Roman" w:hAnsi="Times New Roman" w:cs="Times New Roman"/>
          <w:sz w:val="24"/>
          <w:szCs w:val="24"/>
        </w:rPr>
        <w:t xml:space="preserve"> (E6)</w:t>
      </w:r>
      <w:r w:rsidRPr="00046C8F">
        <w:rPr>
          <w:rFonts w:ascii="Times New Roman" w:hAnsi="Times New Roman" w:cs="Times New Roman"/>
          <w:sz w:val="24"/>
          <w:szCs w:val="24"/>
        </w:rPr>
        <w:t>, and associated variability during each sampling period</w:t>
      </w:r>
      <w:r w:rsidR="00CE715E" w:rsidRPr="00046C8F">
        <w:rPr>
          <w:rFonts w:ascii="Times New Roman" w:hAnsi="Times New Roman" w:cs="Times New Roman"/>
          <w:sz w:val="24"/>
          <w:szCs w:val="24"/>
        </w:rPr>
        <w:t xml:space="preserve"> (E7</w:t>
      </w:r>
      <w:r w:rsidR="00135733"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640E64"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calculated</w:t>
      </w:r>
      <w:r w:rsidR="00640E64" w:rsidRPr="00046C8F">
        <w:rPr>
          <w:rFonts w:ascii="Times New Roman" w:hAnsi="Times New Roman" w:cs="Times New Roman"/>
          <w:sz w:val="24"/>
          <w:szCs w:val="24"/>
        </w:rPr>
        <w:t xml:space="preserve"> and</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used to construct the</w:t>
      </w:r>
      <w:r w:rsidRPr="00046C8F">
        <w:rPr>
          <w:rFonts w:ascii="Times New Roman" w:hAnsi="Times New Roman" w:cs="Times New Roman"/>
          <w:sz w:val="24"/>
          <w:szCs w:val="24"/>
        </w:rPr>
        <w:t xml:space="preserve"> negat</w:t>
      </w:r>
      <w:r w:rsidR="00CE715E" w:rsidRPr="00046C8F">
        <w:rPr>
          <w:rFonts w:ascii="Times New Roman" w:hAnsi="Times New Roman" w:cs="Times New Roman"/>
          <w:sz w:val="24"/>
          <w:szCs w:val="24"/>
        </w:rPr>
        <w:t>ive log likelihood function (E8</w:t>
      </w:r>
      <w:r w:rsidRPr="00046C8F">
        <w:rPr>
          <w:rFonts w:ascii="Times New Roman" w:hAnsi="Times New Roman" w:cs="Times New Roman"/>
          <w:sz w:val="24"/>
          <w:szCs w:val="24"/>
        </w:rPr>
        <w:t>).</w:t>
      </w:r>
      <w:r w:rsidR="00B14FC9" w:rsidRPr="00046C8F">
        <w:rPr>
          <w:rFonts w:ascii="Times New Roman" w:hAnsi="Times New Roman" w:cs="Times New Roman"/>
          <w:sz w:val="24"/>
          <w:szCs w:val="24"/>
        </w:rPr>
        <w:t xml:space="preserve"> The rationale for these approximations is discussed to greater depth in </w:t>
      </w:r>
      <w:proofErr w:type="spellStart"/>
      <w:r w:rsidR="00B14FC9" w:rsidRPr="00046C8F">
        <w:rPr>
          <w:rFonts w:ascii="Times New Roman" w:hAnsi="Times New Roman" w:cs="Times New Roman"/>
          <w:sz w:val="24"/>
          <w:szCs w:val="24"/>
        </w:rPr>
        <w:t>Eveson</w:t>
      </w:r>
      <w:proofErr w:type="spellEnd"/>
      <w:r w:rsidR="00B14FC9" w:rsidRPr="00046C8F">
        <w:rPr>
          <w:rFonts w:ascii="Times New Roman" w:hAnsi="Times New Roman" w:cs="Times New Roman"/>
          <w:sz w:val="24"/>
          <w:szCs w:val="24"/>
        </w:rPr>
        <w:t xml:space="preserve"> et al. 2004.</w:t>
      </w:r>
    </w:p>
    <w:p w14:paraId="0BF6FEDD" w14:textId="77A06521" w:rsidR="00830F6B" w:rsidRPr="00046C8F" w:rsidRDefault="005A5465"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Pr="00046C8F" w:rsidRDefault="005A5465"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046C8F" w:rsidRDefault="005A5465"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Pr="00046C8F" w:rsidRDefault="00135733" w:rsidP="00135733">
      <w:pPr>
        <w:spacing w:line="480" w:lineRule="auto"/>
        <w:rPr>
          <w:rFonts w:ascii="Times New Roman" w:hAnsi="Times New Roman" w:cs="Times New Roman"/>
          <w:sz w:val="24"/>
          <w:szCs w:val="24"/>
        </w:rPr>
      </w:pPr>
    </w:p>
    <w:p w14:paraId="623B5246" w14:textId="4C24154C" w:rsidR="00135733" w:rsidRPr="00046C8F" w:rsidRDefault="004E027D" w:rsidP="00135733">
      <w:pPr>
        <w:spacing w:line="480" w:lineRule="auto"/>
        <w:rPr>
          <w:rFonts w:ascii="Times New Roman" w:hAnsi="Times New Roman" w:cs="Times New Roman"/>
          <w:i/>
          <w:sz w:val="24"/>
          <w:szCs w:val="24"/>
        </w:rPr>
      </w:pPr>
      <w:ins w:id="194" w:author="Stephen Scherrer" w:date="2018-12-06T14:08:00Z">
        <w:r>
          <w:rPr>
            <w:rFonts w:ascii="Times New Roman" w:hAnsi="Times New Roman" w:cs="Times New Roman"/>
            <w:i/>
            <w:sz w:val="24"/>
            <w:szCs w:val="24"/>
          </w:rPr>
          <w:t>Parameter Estimation:</w:t>
        </w:r>
        <w:r w:rsidRPr="00046C8F">
          <w:rPr>
            <w:rFonts w:ascii="Times New Roman" w:hAnsi="Times New Roman" w:cs="Times New Roman"/>
            <w:i/>
            <w:sz w:val="24"/>
            <w:szCs w:val="24"/>
          </w:rPr>
          <w:t xml:space="preserve"> </w:t>
        </w:r>
      </w:ins>
      <w:r w:rsidR="00135733" w:rsidRPr="00046C8F">
        <w:rPr>
          <w:rFonts w:ascii="Times New Roman" w:hAnsi="Times New Roman" w:cs="Times New Roman"/>
          <w:i/>
          <w:sz w:val="24"/>
          <w:szCs w:val="24"/>
        </w:rPr>
        <w:t>Direct Aging Data</w:t>
      </w:r>
    </w:p>
    <w:p w14:paraId="714D82A1" w14:textId="406A9B80" w:rsidR="00135733" w:rsidRPr="00046C8F" w:rsidRDefault="00135733"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w:t>
      </w:r>
      <w:r w:rsidRPr="00046C8F">
        <w:rPr>
          <w:rFonts w:ascii="Times New Roman" w:hAnsi="Times New Roman" w:cs="Times New Roman"/>
          <w:sz w:val="24"/>
          <w:szCs w:val="24"/>
        </w:rPr>
        <w:lastRenderedPageBreak/>
        <w:t>Archipelago (Andrews et al., 2012, n = 33), and the lead-radium ratios of individuals pooled by size class (Andrews et al., 2012, n = 3).</w:t>
      </w:r>
    </w:p>
    <w:p w14:paraId="39049F59" w14:textId="22F7C987" w:rsidR="00405F29" w:rsidRPr="00046C8F" w:rsidRDefault="006C23EF" w:rsidP="006C23EF">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135733" w:rsidRPr="00046C8F">
        <w:rPr>
          <w:rFonts w:ascii="Times New Roman" w:hAnsi="Times New Roman" w:cs="Times New Roman"/>
          <w:sz w:val="24"/>
          <w:szCs w:val="24"/>
        </w:rPr>
        <w:t xml:space="preserve">details of the </w:t>
      </w:r>
      <w:r w:rsidRPr="00046C8F">
        <w:rPr>
          <w:rFonts w:ascii="Times New Roman" w:hAnsi="Times New Roman" w:cs="Times New Roman"/>
          <w:sz w:val="24"/>
          <w:szCs w:val="24"/>
        </w:rPr>
        <w:t>method for estimating g</w:t>
      </w:r>
      <w:r w:rsidR="00A62245" w:rsidRPr="00046C8F">
        <w:rPr>
          <w:rFonts w:ascii="Times New Roman" w:hAnsi="Times New Roman" w:cs="Times New Roman"/>
          <w:sz w:val="24"/>
          <w:szCs w:val="24"/>
        </w:rPr>
        <w:t>rowth parameters</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from direct aging data</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components </w:t>
      </w:r>
      <w:r w:rsidR="00135733" w:rsidRPr="00046C8F">
        <w:rPr>
          <w:rFonts w:ascii="Times New Roman" w:hAnsi="Times New Roman" w:cs="Times New Roman"/>
          <w:sz w:val="24"/>
          <w:szCs w:val="24"/>
        </w:rPr>
        <w:t>are described</w:t>
      </w:r>
      <w:r w:rsidR="003D440E" w:rsidRPr="00046C8F">
        <w:rPr>
          <w:rFonts w:ascii="Times New Roman" w:hAnsi="Times New Roman" w:cs="Times New Roman"/>
          <w:sz w:val="24"/>
          <w:szCs w:val="24"/>
        </w:rPr>
        <w:t xml:space="preserve"> in </w:t>
      </w:r>
      <w:proofErr w:type="spellStart"/>
      <w:r w:rsidR="003D440E" w:rsidRPr="00046C8F">
        <w:rPr>
          <w:rFonts w:ascii="Times New Roman" w:hAnsi="Times New Roman" w:cs="Times New Roman"/>
          <w:sz w:val="24"/>
          <w:szCs w:val="24"/>
        </w:rPr>
        <w:t>Eveson</w:t>
      </w:r>
      <w:proofErr w:type="spellEnd"/>
      <w:r w:rsidR="003D440E" w:rsidRPr="00046C8F">
        <w:rPr>
          <w:rFonts w:ascii="Times New Roman" w:hAnsi="Times New Roman" w:cs="Times New Roman"/>
          <w:sz w:val="24"/>
          <w:szCs w:val="24"/>
        </w:rPr>
        <w:t xml:space="preserve"> et al. 2004</w:t>
      </w:r>
      <w:r w:rsidR="00160BEC" w:rsidRPr="00046C8F">
        <w:rPr>
          <w:rFonts w:ascii="Times New Roman" w:hAnsi="Times New Roman" w:cs="Times New Roman"/>
          <w:sz w:val="24"/>
          <w:szCs w:val="24"/>
        </w:rPr>
        <w:t>. Briefly</w:t>
      </w:r>
      <w:r w:rsidR="003D440E" w:rsidRPr="00046C8F">
        <w:rPr>
          <w:rFonts w:ascii="Times New Roman" w:hAnsi="Times New Roman" w:cs="Times New Roman"/>
          <w:sz w:val="24"/>
          <w:szCs w:val="24"/>
        </w:rPr>
        <w:t xml:space="preserve">, </w:t>
      </w:r>
      <w:ins w:id="195" w:author="Stephen Scherrer [2]" w:date="2018-09-14T12:07:00Z">
        <w:r w:rsidR="005654BC">
          <w:rPr>
            <w:rFonts w:ascii="Times New Roman" w:hAnsi="Times New Roman" w:cs="Times New Roman"/>
            <w:sz w:val="24"/>
            <w:szCs w:val="24"/>
          </w:rPr>
          <w:t>parameters</w:t>
        </w:r>
        <w:r w:rsidR="005654BC" w:rsidRPr="00046C8F">
          <w:rPr>
            <w:rFonts w:ascii="Times New Roman" w:hAnsi="Times New Roman" w:cs="Times New Roman"/>
            <w:sz w:val="24"/>
            <w:szCs w:val="24"/>
          </w:rPr>
          <w:t xml:space="preserve"> </w:t>
        </w:r>
      </w:ins>
      <w:r w:rsidR="00395AF2" w:rsidRPr="00046C8F">
        <w:rPr>
          <w:rFonts w:ascii="Times New Roman" w:hAnsi="Times New Roman" w:cs="Times New Roman"/>
          <w:sz w:val="24"/>
          <w:szCs w:val="24"/>
        </w:rPr>
        <w:t>w</w:t>
      </w:r>
      <w:ins w:id="196" w:author="Stephen Scherrer [2]" w:date="2018-09-14T12:07:00Z">
        <w:r w:rsidR="005654BC">
          <w:rPr>
            <w:rFonts w:ascii="Times New Roman" w:hAnsi="Times New Roman" w:cs="Times New Roman"/>
            <w:sz w:val="24"/>
            <w:szCs w:val="24"/>
          </w:rPr>
          <w:t>ere</w:t>
        </w:r>
      </w:ins>
      <w:r w:rsidR="00780123" w:rsidRPr="00046C8F">
        <w:rPr>
          <w:rFonts w:ascii="Times New Roman" w:hAnsi="Times New Roman" w:cs="Times New Roman"/>
          <w:sz w:val="24"/>
          <w:szCs w:val="24"/>
        </w:rPr>
        <w:t xml:space="preserve"> </w:t>
      </w:r>
      <w:r w:rsidR="00405F29" w:rsidRPr="00046C8F">
        <w:rPr>
          <w:rFonts w:ascii="Times New Roman" w:hAnsi="Times New Roman" w:cs="Times New Roman"/>
          <w:sz w:val="24"/>
          <w:szCs w:val="24"/>
        </w:rPr>
        <w:t xml:space="preserve">modeled using </w:t>
      </w:r>
      <w:r w:rsidR="003D440E" w:rsidRPr="00046C8F">
        <w:rPr>
          <w:rFonts w:ascii="Times New Roman" w:hAnsi="Times New Roman" w:cs="Times New Roman"/>
          <w:sz w:val="24"/>
          <w:szCs w:val="24"/>
        </w:rPr>
        <w:t xml:space="preserve">the VBGF model described by </w:t>
      </w:r>
      <w:r w:rsidR="00B62A8D" w:rsidRPr="00046C8F">
        <w:rPr>
          <w:rFonts w:ascii="Times New Roman" w:hAnsi="Times New Roman" w:cs="Times New Roman"/>
          <w:sz w:val="24"/>
          <w:szCs w:val="24"/>
        </w:rPr>
        <w:t>equation</w:t>
      </w:r>
      <w:r w:rsidR="00CA1801" w:rsidRPr="00046C8F">
        <w:rPr>
          <w:rFonts w:ascii="Times New Roman" w:hAnsi="Times New Roman" w:cs="Times New Roman"/>
          <w:sz w:val="24"/>
          <w:szCs w:val="24"/>
        </w:rPr>
        <w:t xml:space="preserve"> E9</w:t>
      </w:r>
      <w:r w:rsidR="00A62245" w:rsidRPr="00046C8F">
        <w:rPr>
          <w:rFonts w:ascii="Times New Roman" w:hAnsi="Times New Roman" w:cs="Times New Roman"/>
          <w:sz w:val="24"/>
          <w:szCs w:val="24"/>
        </w:rPr>
        <w:t>.</w:t>
      </w:r>
      <w:r w:rsidR="00405F29" w:rsidRPr="00046C8F">
        <w:rPr>
          <w:rFonts w:ascii="Times New Roman" w:hAnsi="Times New Roman" w:cs="Times New Roman"/>
          <w:sz w:val="24"/>
          <w:szCs w:val="24"/>
        </w:rPr>
        <w:t xml:space="preserve"> </w:t>
      </w:r>
    </w:p>
    <w:p w14:paraId="7C12765A" w14:textId="3662F160" w:rsidR="00780123" w:rsidRPr="00046C8F" w:rsidRDefault="005A5465"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ins w:id="197" w:author="Stephen Scherrer" w:date="2019-02-15T14:00:00Z">
                  <w:rPr>
                    <w:rFonts w:ascii="Cambria Math" w:hAnsi="Cambria Math" w:cs="Times New Roman"/>
                    <w:i/>
                    <w:sz w:val="24"/>
                    <w:szCs w:val="24"/>
                  </w:rPr>
                </w:ins>
              </m:ctrlPr>
            </m:sSubPr>
            <m:e>
              <m:r>
                <w:ins w:id="198" w:author="Stephen Scherrer" w:date="2019-02-15T14:00:00Z">
                  <w:rPr>
                    <w:rFonts w:ascii="Cambria Math" w:hAnsi="Cambria Math" w:cs="Times New Roman"/>
                    <w:sz w:val="24"/>
                    <w:szCs w:val="24"/>
                  </w:rPr>
                  <m:t>l</m:t>
                </w:ins>
              </m:r>
            </m:e>
            <m:sub>
              <w:commentRangeStart w:id="199"/>
              <w:commentRangeEnd w:id="199"/>
              <m:r>
                <w:ins w:id="200" w:author="Stephen Scherrer" w:date="2019-02-15T14:00:00Z">
                  <m:rPr>
                    <m:sty m:val="p"/>
                  </m:rPr>
                  <w:rPr>
                    <w:rStyle w:val="CommentReference"/>
                  </w:rPr>
                  <w:commentReference w:id="199"/>
                </w:ins>
              </m:r>
              <m:r>
                <w:ins w:id="201" w:author="Stephen Scherrer" w:date="2019-02-15T14:00:00Z">
                  <w:rPr>
                    <w:rFonts w:ascii="Cambria Math" w:hAnsi="Cambria Math" w:cs="Times New Roman"/>
                    <w:sz w:val="24"/>
                    <w:szCs w:val="24"/>
                  </w:rPr>
                  <m:t>ai</m:t>
                </w:ins>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Pr="00046C8F" w:rsidRDefault="004A45E3" w:rsidP="00E519BA">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w:t>
      </w:r>
      <w:r w:rsidR="00405F29" w:rsidRPr="00046C8F">
        <w:rPr>
          <w:rFonts w:ascii="Times New Roman" w:hAnsi="Times New Roman" w:cs="Times New Roman"/>
          <w:sz w:val="24"/>
          <w:szCs w:val="24"/>
        </w:rPr>
        <w:t xml:space="preserve"> </w:t>
      </w:r>
      <w:r w:rsidR="00B62A8D" w:rsidRPr="00046C8F">
        <w:rPr>
          <w:rFonts w:ascii="Times New Roman" w:hAnsi="Times New Roman" w:cs="Times New Roman"/>
          <w:sz w:val="24"/>
          <w:szCs w:val="24"/>
        </w:rPr>
        <w:t xml:space="preserve">length for </w:t>
      </w:r>
      <w:r w:rsidRPr="00046C8F">
        <w:rPr>
          <w:rFonts w:ascii="Times New Roman" w:hAnsi="Times New Roman" w:cs="Times New Roman"/>
          <w:sz w:val="24"/>
          <w:szCs w:val="24"/>
        </w:rPr>
        <w:t>each</w:t>
      </w:r>
      <w:r w:rsidR="00B62A8D" w:rsidRPr="00046C8F">
        <w:rPr>
          <w:rFonts w:ascii="Times New Roman" w:hAnsi="Times New Roman" w:cs="Times New Roman"/>
          <w:sz w:val="24"/>
          <w:szCs w:val="24"/>
        </w:rPr>
        <w:t xml:space="preserve"> individual and the variance of the measurement error</w:t>
      </w:r>
      <w:r w:rsidR="00E519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62A8D" w:rsidRPr="00046C8F">
        <w:rPr>
          <w:rFonts w:ascii="Times New Roman" w:hAnsi="Times New Roman" w:cs="Times New Roman"/>
          <w:sz w:val="24"/>
          <w:szCs w:val="24"/>
        </w:rPr>
        <w:t xml:space="preserve"> described by equations</w:t>
      </w:r>
      <w:r w:rsidR="00395AF2" w:rsidRPr="00046C8F">
        <w:rPr>
          <w:rFonts w:ascii="Times New Roman" w:hAnsi="Times New Roman" w:cs="Times New Roman"/>
          <w:sz w:val="24"/>
          <w:szCs w:val="24"/>
        </w:rPr>
        <w:t xml:space="preserve"> E10 and E11</w:t>
      </w:r>
      <w:r w:rsidR="00FD350C" w:rsidRPr="00046C8F">
        <w:rPr>
          <w:rFonts w:ascii="Times New Roman" w:hAnsi="Times New Roman" w:cs="Times New Roman"/>
          <w:sz w:val="24"/>
          <w:szCs w:val="24"/>
        </w:rPr>
        <w:t>.</w:t>
      </w:r>
    </w:p>
    <w:p w14:paraId="1F01B154" w14:textId="3F02C18A" w:rsidR="00B62A8D" w:rsidRPr="00046C8F"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046C8F"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Pr="00046C8F" w:rsidRDefault="00FD350C" w:rsidP="00FD350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ins w:id="202" w:author="Stephen Scherrer" w:date="2019-02-15T14:00:00Z">
                <w:rPr>
                  <w:rFonts w:ascii="Cambria Math" w:hAnsi="Cambria Math" w:cs="Times New Roman"/>
                  <w:i/>
                  <w:sz w:val="24"/>
                  <w:szCs w:val="24"/>
                </w:rPr>
              </w:ins>
            </m:ctrlPr>
          </m:sSubPr>
          <m:e>
            <m:r>
              <w:ins w:id="203" w:author="Stephen Scherrer" w:date="2019-02-15T14:00:00Z">
                <w:rPr>
                  <w:rFonts w:ascii="Cambria Math" w:hAnsi="Cambria Math" w:cs="Times New Roman"/>
                  <w:sz w:val="24"/>
                  <w:szCs w:val="24"/>
                </w:rPr>
                <m:t>l</m:t>
              </w:ins>
            </m:r>
          </m:e>
          <m:sub>
            <m:r>
              <w:ins w:id="204" w:author="Stephen Scherrer" w:date="2019-02-15T14:00:00Z">
                <w:rPr>
                  <w:rFonts w:ascii="Cambria Math" w:hAnsi="Cambria Math" w:cs="Times New Roman"/>
                  <w:sz w:val="24"/>
                  <w:szCs w:val="24"/>
                </w:rPr>
                <m:t>a</m:t>
              </w:ins>
            </m:r>
            <w:commentRangeStart w:id="205"/>
            <w:commentRangeEnd w:id="205"/>
            <m:r>
              <w:ins w:id="206" w:author="Stephen Scherrer" w:date="2019-02-15T14:00:00Z">
                <m:rPr>
                  <m:sty m:val="p"/>
                </m:rPr>
                <w:rPr>
                  <w:rStyle w:val="CommentReference"/>
                </w:rPr>
                <w:commentReference w:id="205"/>
              </w:ins>
            </m:r>
            <m:r>
              <w:ins w:id="207" w:author="Stephen Scherrer" w:date="2019-02-15T14:00:00Z">
                <w:rPr>
                  <w:rFonts w:ascii="Cambria Math" w:hAnsi="Cambria Math" w:cs="Times New Roman"/>
                  <w:sz w:val="24"/>
                  <w:szCs w:val="24"/>
                </w:rPr>
                <m:t>,i</m:t>
              </w:ins>
            </m:r>
          </m:sub>
        </m:sSub>
        <m:sSub>
          <m:sSubPr>
            <m:ctrlPr>
              <w:del w:id="208" w:author="Stephen Scherrer" w:date="2019-02-15T14:00:00Z">
                <w:rPr>
                  <w:rFonts w:ascii="Cambria Math" w:hAnsi="Cambria Math" w:cs="Times New Roman"/>
                  <w:i/>
                  <w:sz w:val="24"/>
                  <w:szCs w:val="24"/>
                </w:rPr>
              </w:del>
            </m:ctrlPr>
          </m:sSubPr>
          <m:e>
            <m:r>
              <w:del w:id="209" w:author="Stephen Scherrer" w:date="2019-02-15T14:00:00Z">
                <w:rPr>
                  <w:rFonts w:ascii="Cambria Math" w:hAnsi="Cambria Math" w:cs="Times New Roman"/>
                  <w:sz w:val="24"/>
                  <w:szCs w:val="24"/>
                </w:rPr>
                <m:t>l</m:t>
              </w:del>
            </m:r>
          </m:e>
          <m:sub>
            <m:r>
              <w:del w:id="210" w:author="Stephen Scherrer" w:date="2019-02-15T14:00:00Z">
                <w:rPr>
                  <w:rFonts w:ascii="Cambria Math" w:hAnsi="Cambria Math" w:cs="Times New Roman"/>
                  <w:sz w:val="24"/>
                  <w:szCs w:val="24"/>
                </w:rPr>
                <m:t>a,i</m:t>
              </w:del>
            </m:r>
          </m:sub>
        </m:sSub>
      </m:oMath>
      <w:r w:rsidR="00395AF2" w:rsidRPr="00046C8F">
        <w:rPr>
          <w:rFonts w:ascii="Times New Roman" w:hAnsi="Times New Roman" w:cs="Times New Roman"/>
          <w:sz w:val="24"/>
          <w:szCs w:val="24"/>
        </w:rPr>
        <w:t xml:space="preserve"> denoted</w:t>
      </w:r>
      <w:r w:rsidRPr="00046C8F">
        <w:rPr>
          <w:rFonts w:ascii="Times New Roman" w:hAnsi="Times New Roman" w:cs="Times New Roman"/>
          <w:sz w:val="24"/>
          <w:szCs w:val="24"/>
        </w:rPr>
        <w:t xml:space="preserve"> the </w:t>
      </w:r>
      <w:r w:rsidR="00B85516" w:rsidRPr="00046C8F">
        <w:rPr>
          <w:rFonts w:ascii="Times New Roman" w:hAnsi="Times New Roman" w:cs="Times New Roman"/>
          <w:sz w:val="24"/>
          <w:szCs w:val="24"/>
        </w:rPr>
        <w:t>length of</w:t>
      </w:r>
      <w:r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the</w:t>
      </w:r>
      <w:r w:rsidRPr="00046C8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A62245" w:rsidRPr="00046C8F">
        <w:rPr>
          <w:rFonts w:ascii="Times New Roman" w:hAnsi="Times New Roman" w:cs="Times New Roman"/>
          <w:sz w:val="24"/>
          <w:szCs w:val="24"/>
        </w:rPr>
        <w:t>and</w:t>
      </w:r>
      <w:r w:rsidR="00B8551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a fixed parameter</w:t>
      </w:r>
      <w:r w:rsidR="006C23EF" w:rsidRPr="00046C8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when a fish has a hypothetical length of zero</w:t>
      </w:r>
      <w:r w:rsidR="00B85516" w:rsidRPr="00046C8F">
        <w:rPr>
          <w:rFonts w:ascii="Times New Roman" w:hAnsi="Times New Roman" w:cs="Times New Roman"/>
          <w:sz w:val="24"/>
          <w:szCs w:val="24"/>
        </w:rPr>
        <w:t>.</w:t>
      </w:r>
      <w:r w:rsidRPr="00046C8F">
        <w:rPr>
          <w:rFonts w:ascii="Times New Roman" w:hAnsi="Times New Roman" w:cs="Times New Roman"/>
          <w:sz w:val="24"/>
          <w:szCs w:val="24"/>
        </w:rPr>
        <w:t xml:space="preserve"> As with the model</w:t>
      </w:r>
      <w:r w:rsidR="006C23EF" w:rsidRPr="00046C8F">
        <w:rPr>
          <w:rFonts w:ascii="Times New Roman" w:hAnsi="Times New Roman" w:cs="Times New Roman"/>
          <w:sz w:val="24"/>
          <w:szCs w:val="24"/>
        </w:rPr>
        <w:t xml:space="preserve"> for tagging data</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the individual asymptotic length of the</w:t>
      </w:r>
      <w:r w:rsidR="00145A98"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sidRPr="00046C8F">
        <w:rPr>
          <w:rFonts w:ascii="Times New Roman" w:hAnsi="Times New Roman" w:cs="Times New Roman"/>
          <w:i/>
          <w:sz w:val="24"/>
          <w:szCs w:val="24"/>
        </w:rPr>
        <w:t xml:space="preserve"> </w:t>
      </w:r>
      <w:r w:rsidR="00145A98" w:rsidRPr="00046C8F">
        <w:rPr>
          <w:rFonts w:ascii="Times New Roman" w:hAnsi="Times New Roman" w:cs="Times New Roman"/>
          <w:sz w:val="24"/>
          <w:szCs w:val="24"/>
        </w:rPr>
        <w:t xml:space="preserve">fish </w:t>
      </w:r>
      <w:r w:rsidR="00574E7C" w:rsidRPr="00046C8F">
        <w:rPr>
          <w:rFonts w:ascii="Times New Roman" w:hAnsi="Times New Roman" w:cs="Times New Roman"/>
          <w:sz w:val="24"/>
          <w:szCs w:val="24"/>
        </w:rPr>
        <w:t xml:space="preserve">drawn </w:t>
      </w:r>
      <w:r w:rsidR="00145A98" w:rsidRPr="00046C8F">
        <w:rPr>
          <w:rFonts w:ascii="Times New Roman" w:hAnsi="Times New Roman" w:cs="Times New Roman"/>
          <w:sz w:val="24"/>
          <w:szCs w:val="24"/>
        </w:rPr>
        <w:t>from the random normal</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sidRPr="00046C8F">
        <w:rPr>
          <w:rFonts w:ascii="Times New Roman" w:hAnsi="Times New Roman" w:cs="Times New Roman"/>
          <w:sz w:val="24"/>
          <w:szCs w:val="24"/>
        </w:rPr>
        <w:t>.</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represented</w:t>
      </w:r>
      <w:r w:rsidR="00145A98" w:rsidRPr="00046C8F">
        <w:rPr>
          <w:rFonts w:ascii="Times New Roman" w:hAnsi="Times New Roman" w:cs="Times New Roman"/>
          <w:sz w:val="24"/>
          <w:szCs w:val="24"/>
        </w:rPr>
        <w:t xml:space="preserve"> the distribution of individual measurement error and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similarly random, </w:t>
      </w:r>
      <w:r w:rsidR="00B85516" w:rsidRPr="00046C8F">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Equation 12</w:t>
      </w:r>
      <w:r w:rsidR="00A62245" w:rsidRPr="00046C8F">
        <w:rPr>
          <w:rFonts w:ascii="Times New Roman" w:hAnsi="Times New Roman" w:cs="Times New Roman"/>
          <w:sz w:val="24"/>
          <w:szCs w:val="24"/>
        </w:rPr>
        <w:t xml:space="preserve"> describes the</w:t>
      </w:r>
      <w:r w:rsidR="00B85516" w:rsidRPr="00046C8F">
        <w:rPr>
          <w:rFonts w:ascii="Times New Roman" w:hAnsi="Times New Roman" w:cs="Times New Roman"/>
          <w:sz w:val="24"/>
          <w:szCs w:val="24"/>
        </w:rPr>
        <w:t xml:space="preserve"> </w:t>
      </w:r>
      <w:r w:rsidR="00995854" w:rsidRPr="00046C8F">
        <w:rPr>
          <w:rFonts w:ascii="Times New Roman" w:hAnsi="Times New Roman" w:cs="Times New Roman"/>
          <w:sz w:val="24"/>
          <w:szCs w:val="24"/>
        </w:rPr>
        <w:t>log-</w:t>
      </w:r>
      <w:r w:rsidRPr="00046C8F">
        <w:rPr>
          <w:rFonts w:ascii="Times New Roman" w:hAnsi="Times New Roman" w:cs="Times New Roman"/>
          <w:sz w:val="24"/>
          <w:szCs w:val="24"/>
        </w:rPr>
        <w:t xml:space="preserve">likelihood </w:t>
      </w:r>
      <w:r w:rsidR="00B85516"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 xml:space="preserve">derived </w:t>
      </w:r>
      <w:r w:rsidR="00A62245" w:rsidRPr="00046C8F">
        <w:rPr>
          <w:rFonts w:ascii="Times New Roman" w:hAnsi="Times New Roman" w:cs="Times New Roman"/>
          <w:sz w:val="24"/>
          <w:szCs w:val="24"/>
        </w:rPr>
        <w:t xml:space="preserve">from </w:t>
      </w:r>
      <w:r w:rsidRPr="00046C8F">
        <w:rPr>
          <w:rFonts w:ascii="Times New Roman" w:hAnsi="Times New Roman" w:cs="Times New Roman"/>
          <w:sz w:val="24"/>
          <w:szCs w:val="24"/>
        </w:rPr>
        <w:t>these equations.</w:t>
      </w:r>
    </w:p>
    <w:p w14:paraId="581C1002" w14:textId="02BFC30C" w:rsidR="00FD350C" w:rsidRPr="00046C8F" w:rsidRDefault="005A5465"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143F05F5" w:rsidR="005E3F0B" w:rsidRPr="00046C8F" w:rsidRDefault="00574E7C"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w:t>
      </w:r>
      <w:r w:rsidR="006D5ED2" w:rsidRPr="00046C8F">
        <w:rPr>
          <w:rFonts w:ascii="Times New Roman" w:hAnsi="Times New Roman" w:cs="Times New Roman"/>
          <w:sz w:val="24"/>
          <w:szCs w:val="24"/>
        </w:rPr>
        <w:t>overall objective</w:t>
      </w:r>
      <w:r w:rsidR="000063C6" w:rsidRPr="00046C8F">
        <w:rPr>
          <w:rFonts w:ascii="Times New Roman" w:hAnsi="Times New Roman" w:cs="Times New Roman"/>
          <w:sz w:val="24"/>
          <w:szCs w:val="24"/>
        </w:rPr>
        <w:t xml:space="preserve"> likelihood</w:t>
      </w:r>
      <w:r w:rsidR="006D5ED2" w:rsidRPr="00046C8F">
        <w:rPr>
          <w:rFonts w:ascii="Times New Roman" w:hAnsi="Times New Roman" w:cs="Times New Roman"/>
          <w:sz w:val="24"/>
          <w:szCs w:val="24"/>
        </w:rPr>
        <w:t xml:space="preserve"> function</w:t>
      </w:r>
      <w:r w:rsidR="00395AF2" w:rsidRPr="00046C8F">
        <w:rPr>
          <w:rFonts w:ascii="Times New Roman" w:hAnsi="Times New Roman" w:cs="Times New Roman"/>
          <w:sz w:val="24"/>
          <w:szCs w:val="24"/>
        </w:rPr>
        <w:t xml:space="preserve"> (E13</w:t>
      </w:r>
      <w:r w:rsidR="009D1918"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Pr="00046C8F">
        <w:rPr>
          <w:rFonts w:ascii="Times New Roman" w:hAnsi="Times New Roman" w:cs="Times New Roman"/>
          <w:sz w:val="24"/>
          <w:szCs w:val="24"/>
        </w:rPr>
        <w:t xml:space="preserve"> then defined from the sum of the negative log-likelihood functions</w:t>
      </w:r>
      <w:ins w:id="211" w:author="Stephen Scherrer" w:date="2018-12-06T14:09:00Z">
        <w:r w:rsidR="004E027D">
          <w:rPr>
            <w:rFonts w:ascii="Times New Roman" w:hAnsi="Times New Roman" w:cs="Times New Roman"/>
            <w:sz w:val="24"/>
            <w:szCs w:val="24"/>
          </w:rPr>
          <w:t xml:space="preserve"> for</w:t>
        </w:r>
      </w:ins>
      <w:r w:rsidRPr="00046C8F">
        <w:rPr>
          <w:rFonts w:ascii="Times New Roman" w:hAnsi="Times New Roman" w:cs="Times New Roman"/>
          <w:sz w:val="24"/>
          <w:szCs w:val="24"/>
        </w:rPr>
        <w:t xml:space="preserve"> </w:t>
      </w:r>
      <w:ins w:id="212" w:author="Stephen Scherrer" w:date="2018-12-06T14:09:00Z">
        <w:r w:rsidR="004E027D">
          <w:rPr>
            <w:rFonts w:ascii="Times New Roman" w:hAnsi="Times New Roman" w:cs="Times New Roman"/>
            <w:sz w:val="24"/>
            <w:szCs w:val="24"/>
          </w:rPr>
          <w:t>tag-recapture</w:t>
        </w:r>
      </w:ins>
      <w:ins w:id="213" w:author="ecf" w:date="2018-12-04T09:02:00Z">
        <w:r w:rsidR="00C27171">
          <w:rPr>
            <w:rFonts w:ascii="Times New Roman" w:hAnsi="Times New Roman" w:cs="Times New Roman"/>
            <w:sz w:val="24"/>
            <w:szCs w:val="24"/>
          </w:rPr>
          <w:t>,</w:t>
        </w:r>
      </w:ins>
      <w:ins w:id="214" w:author="Stephen Scherrer" w:date="2018-12-06T14:09:00Z">
        <w:r w:rsidR="004E027D">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direct aging, </w:t>
      </w:r>
      <w:ins w:id="215" w:author="Stephen Scherrer" w:date="2018-12-06T14:10:00Z">
        <w:r w:rsidR="004E027D">
          <w:rPr>
            <w:rFonts w:ascii="Times New Roman" w:hAnsi="Times New Roman" w:cs="Times New Roman"/>
            <w:sz w:val="24"/>
            <w:szCs w:val="24"/>
          </w:rPr>
          <w:t xml:space="preserve">and </w:t>
        </w:r>
      </w:ins>
      <w:r w:rsidRPr="00046C8F">
        <w:rPr>
          <w:rFonts w:ascii="Times New Roman" w:hAnsi="Times New Roman" w:cs="Times New Roman"/>
          <w:sz w:val="24"/>
          <w:szCs w:val="24"/>
        </w:rPr>
        <w:t xml:space="preserve">length frequency,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10E85E24" w14:textId="77777777" w:rsidR="005E3F0B" w:rsidRPr="00046C8F" w:rsidRDefault="005E3F0B" w:rsidP="00135733">
      <w:pPr>
        <w:spacing w:line="480" w:lineRule="auto"/>
        <w:ind w:firstLine="720"/>
        <w:rPr>
          <w:rFonts w:ascii="Times New Roman" w:hAnsi="Times New Roman" w:cs="Times New Roman"/>
          <w:sz w:val="24"/>
          <w:szCs w:val="24"/>
        </w:rPr>
      </w:pPr>
    </w:p>
    <w:p w14:paraId="7F8135E8" w14:textId="498030DC" w:rsidR="005E3F0B" w:rsidRPr="00046C8F" w:rsidRDefault="005E3F0B" w:rsidP="005E3F0B">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062088EC" w14:textId="27AE00CD" w:rsidR="005E3F0B"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A single set of growth parameters best describing the data </w:t>
      </w:r>
      <w:r w:rsidR="005E3F0B" w:rsidRPr="00046C8F">
        <w:rPr>
          <w:rFonts w:ascii="Times New Roman" w:hAnsi="Times New Roman" w:cs="Times New Roman"/>
          <w:sz w:val="24"/>
          <w:szCs w:val="24"/>
        </w:rPr>
        <w:t>was</w:t>
      </w:r>
      <w:r w:rsidRPr="00046C8F">
        <w:rPr>
          <w:rFonts w:ascii="Times New Roman" w:hAnsi="Times New Roman" w:cs="Times New Roman"/>
          <w:sz w:val="24"/>
          <w:szCs w:val="24"/>
        </w:rPr>
        <w:t xml:space="preserve"> obtained by minimizing the objective likelihood function</w:t>
      </w:r>
      <w:r w:rsidR="005E3F0B"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sidRPr="00046C8F">
        <w:rPr>
          <w:rFonts w:ascii="Times New Roman" w:hAnsi="Times New Roman" w:cs="Times New Roman"/>
          <w:sz w:val="24"/>
          <w:szCs w:val="24"/>
        </w:rPr>
        <w:t xml:space="preserve"> (E13)</w:t>
      </w:r>
      <w:r w:rsidRPr="00046C8F">
        <w:rPr>
          <w:rFonts w:ascii="Times New Roman" w:hAnsi="Times New Roman" w:cs="Times New Roman"/>
          <w:sz w:val="24"/>
          <w:szCs w:val="24"/>
        </w:rPr>
        <w:t>.</w:t>
      </w:r>
    </w:p>
    <w:p w14:paraId="1CD62D0C" w14:textId="77777777" w:rsidR="00135733" w:rsidRPr="005A5465" w:rsidRDefault="005A5465" w:rsidP="00574E7C">
      <w:pPr>
        <w:spacing w:line="480" w:lineRule="auto"/>
        <w:ind w:firstLine="720"/>
        <w:rPr>
          <w:del w:id="216" w:author="Stephen Scherrer" w:date="2019-02-15T12:08:00Z"/>
          <w:rFonts w:ascii="Times New Roman" w:hAnsi="Times New Roman"/>
          <w:sz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D349270" w14:textId="77777777" w:rsidR="00772190" w:rsidRPr="00046C8F" w:rsidRDefault="00772190" w:rsidP="00574E7C">
      <w:pPr>
        <w:spacing w:line="480" w:lineRule="auto"/>
        <w:ind w:firstLine="720"/>
        <w:rPr>
          <w:ins w:id="217" w:author="Stephen Scherrer" w:date="2019-02-15T12:08:00Z"/>
          <w:rFonts w:ascii="Times New Roman" w:hAnsi="Times New Roman" w:cs="Times New Roman"/>
          <w:sz w:val="24"/>
          <w:szCs w:val="24"/>
        </w:rPr>
      </w:pPr>
    </w:p>
    <w:p w14:paraId="50A23178" w14:textId="295F8CC0" w:rsidR="007606E7"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By manipulating the value of scaling constants</w:t>
      </w:r>
      <w:ins w:id="218" w:author="Stephen Scherrer" w:date="2018-12-06T14:11:00Z">
        <w:r w:rsidR="001B4AF6">
          <w:rPr>
            <w:rFonts w:ascii="Times New Roman" w:hAnsi="Times New Roman" w:cs="Times New Roman"/>
            <w:sz w:val="24"/>
            <w:szCs w:val="24"/>
          </w:rPr>
          <w:t xml:space="preserve"> (</w:t>
        </w:r>
        <m:oMath>
          <m:r>
            <w:rPr>
              <w:rFonts w:ascii="Cambria Math" w:hAnsi="Cambria Math" w:cs="Times New Roman"/>
              <w:sz w:val="24"/>
              <w:szCs w:val="24"/>
            </w:rPr>
            <m:t>β</m:t>
          </m:r>
        </m:oMath>
        <w:r w:rsidR="001B4AF6">
          <w:rPr>
            <w:rFonts w:ascii="Times New Roman" w:hAnsi="Times New Roman" w:cs="Times New Roman"/>
            <w:sz w:val="24"/>
            <w:szCs w:val="24"/>
          </w:rPr>
          <w:t>)</w:t>
        </w:r>
      </w:ins>
      <w:r w:rsidRPr="00046C8F">
        <w:rPr>
          <w:rFonts w:ascii="Times New Roman" w:hAnsi="Times New Roman" w:cs="Times New Roman"/>
          <w:sz w:val="24"/>
          <w:szCs w:val="24"/>
        </w:rPr>
        <w:t>, how similar datasets were treated, and which datasets were included, six</w:t>
      </w:r>
      <w:r w:rsidR="00395AF2" w:rsidRPr="00046C8F">
        <w:rPr>
          <w:rFonts w:ascii="Times New Roman" w:hAnsi="Times New Roman" w:cs="Times New Roman"/>
          <w:sz w:val="24"/>
          <w:szCs w:val="24"/>
        </w:rPr>
        <w:t xml:space="preserve"> additional</w:t>
      </w:r>
      <w:r w:rsidRPr="00046C8F">
        <w:rPr>
          <w:rFonts w:ascii="Times New Roman" w:hAnsi="Times New Roman" w:cs="Times New Roman"/>
          <w:sz w:val="24"/>
          <w:szCs w:val="24"/>
        </w:rPr>
        <w:t xml:space="preserve"> model structures</w:t>
      </w:r>
      <w:r w:rsidR="00395AF2"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developed and evaluated </w:t>
      </w:r>
      <w:r w:rsidR="001960BA">
        <w:rPr>
          <w:rFonts w:ascii="Times New Roman" w:hAnsi="Times New Roman" w:cs="Times New Roman"/>
          <w:sz w:val="24"/>
          <w:szCs w:val="24"/>
        </w:rPr>
        <w:t>(Table 3</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Two approaches </w:t>
      </w:r>
      <w:r w:rsidRPr="00046C8F">
        <w:rPr>
          <w:rFonts w:ascii="Times New Roman" w:hAnsi="Times New Roman" w:cs="Times New Roman"/>
          <w:sz w:val="24"/>
          <w:szCs w:val="24"/>
        </w:rPr>
        <w:t xml:space="preserve">were </w:t>
      </w:r>
      <w:r w:rsidR="00C36893" w:rsidRPr="00046C8F">
        <w:rPr>
          <w:rFonts w:ascii="Times New Roman" w:hAnsi="Times New Roman" w:cs="Times New Roman"/>
          <w:sz w:val="24"/>
          <w:szCs w:val="24"/>
        </w:rPr>
        <w:t>used to define the scaling constant</w:t>
      </w:r>
      <w:r w:rsidRPr="00046C8F">
        <w:rPr>
          <w:rFonts w:ascii="Times New Roman" w:hAnsi="Times New Roman" w:cs="Times New Roman"/>
          <w:sz w:val="24"/>
          <w:szCs w:val="24"/>
        </w:rPr>
        <w:t>s</w:t>
      </w:r>
      <w:ins w:id="219" w:author="Stephen Scherrer" w:date="2019-02-15T12:07:00Z">
        <w:r w:rsidR="00772190">
          <w:rPr>
            <w:rFonts w:ascii="Times New Roman" w:hAnsi="Times New Roman" w:cs="Times New Roman"/>
            <w:sz w:val="24"/>
            <w:szCs w:val="24"/>
          </w:rPr>
          <w:t xml:space="preserve"> </w:t>
        </w:r>
      </w:ins>
      <w:ins w:id="220" w:author="Stephen Scherrer" w:date="2019-02-15T12:08:00Z">
        <w:r w:rsidR="00772190">
          <w:rPr>
            <w:rFonts w:ascii="Times New Roman" w:hAnsi="Times New Roman" w:cs="Times New Roman"/>
            <w:sz w:val="24"/>
            <w:szCs w:val="24"/>
          </w:rPr>
          <w:t>within each model’s objective likelihood function</w:t>
        </w:r>
      </w:ins>
      <w:ins w:id="221" w:author="Stephen Scherrer" w:date="2019-02-15T14:00:00Z">
        <w:r w:rsidR="00C36893" w:rsidRPr="00046C8F">
          <w:rPr>
            <w:rFonts w:ascii="Times New Roman" w:hAnsi="Times New Roman" w:cs="Times New Roman"/>
            <w:sz w:val="24"/>
            <w:szCs w:val="24"/>
          </w:rPr>
          <w:t>.</w:t>
        </w:r>
      </w:ins>
      <w:r w:rsidR="00C36893" w:rsidRPr="00046C8F">
        <w:rPr>
          <w:rFonts w:ascii="Times New Roman" w:hAnsi="Times New Roman" w:cs="Times New Roman"/>
          <w:sz w:val="24"/>
          <w:szCs w:val="24"/>
        </w:rPr>
        <w:t xml:space="preserve"> The first equally weight</w:t>
      </w:r>
      <w:r w:rsidRPr="00046C8F">
        <w:rPr>
          <w:rFonts w:ascii="Times New Roman" w:hAnsi="Times New Roman" w:cs="Times New Roman"/>
          <w:sz w:val="24"/>
          <w:szCs w:val="24"/>
        </w:rPr>
        <w:t>ed</w:t>
      </w:r>
      <w:r w:rsidR="00C36893" w:rsidRPr="00046C8F">
        <w:rPr>
          <w:rFonts w:ascii="Times New Roman" w:hAnsi="Times New Roman" w:cs="Times New Roman"/>
          <w:sz w:val="24"/>
          <w:szCs w:val="24"/>
        </w:rPr>
        <w:t xml:space="preserve"> each </w:t>
      </w:r>
      <w:r w:rsidRPr="00046C8F">
        <w:rPr>
          <w:rFonts w:ascii="Times New Roman" w:hAnsi="Times New Roman" w:cs="Times New Roman"/>
          <w:sz w:val="24"/>
          <w:szCs w:val="24"/>
        </w:rPr>
        <w:t>likelihood function</w:t>
      </w:r>
      <w:r w:rsidR="00C36893" w:rsidRPr="00046C8F">
        <w:rPr>
          <w:rFonts w:ascii="Times New Roman" w:hAnsi="Times New Roman" w:cs="Times New Roman"/>
          <w:sz w:val="24"/>
          <w:szCs w:val="24"/>
        </w:rPr>
        <w:t xml:space="preserve"> </w:t>
      </w:r>
      <w:r w:rsidRPr="00046C8F">
        <w:rPr>
          <w:rFonts w:ascii="Times New Roman" w:hAnsi="Times New Roman" w:cs="Times New Roman"/>
          <w:sz w:val="24"/>
          <w:szCs w:val="24"/>
        </w:rPr>
        <w:t>so that</w:t>
      </w:r>
      <w:r w:rsidR="001C3290" w:rsidRPr="00046C8F">
        <w:rPr>
          <w:rFonts w:ascii="Times New Roman" w:hAnsi="Times New Roman" w:cs="Times New Roman"/>
          <w:sz w:val="24"/>
          <w:szCs w:val="24"/>
        </w:rPr>
        <w:t xml:space="preserve"> each data source </w:t>
      </w:r>
      <w:r w:rsidRPr="00046C8F">
        <w:rPr>
          <w:rFonts w:ascii="Times New Roman" w:hAnsi="Times New Roman" w:cs="Times New Roman"/>
          <w:sz w:val="24"/>
          <w:szCs w:val="24"/>
        </w:rPr>
        <w:t xml:space="preserve">had </w:t>
      </w:r>
      <w:r w:rsidR="001C3290" w:rsidRPr="00046C8F">
        <w:rPr>
          <w:rFonts w:ascii="Times New Roman" w:hAnsi="Times New Roman" w:cs="Times New Roman"/>
          <w:sz w:val="24"/>
          <w:szCs w:val="24"/>
        </w:rPr>
        <w:t xml:space="preserve">equal influence on the resulting parameter estimates. </w:t>
      </w:r>
      <w:r w:rsidR="00F96608" w:rsidRPr="00046C8F">
        <w:rPr>
          <w:rFonts w:ascii="Times New Roman" w:hAnsi="Times New Roman" w:cs="Times New Roman"/>
          <w:sz w:val="24"/>
          <w:szCs w:val="24"/>
        </w:rPr>
        <w:t>This was achieved by selecting a</w:t>
      </w:r>
      <w:r w:rsidR="001C3290"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F96608" w:rsidRPr="00046C8F">
        <w:rPr>
          <w:rFonts w:ascii="Times New Roman" w:hAnsi="Times New Roman" w:cs="Times New Roman"/>
          <w:sz w:val="24"/>
          <w:szCs w:val="24"/>
        </w:rPr>
        <w:t xml:space="preserve"> </w:t>
      </w:r>
      <w:r w:rsidR="001C3290" w:rsidRPr="00046C8F">
        <w:rPr>
          <w:rFonts w:ascii="Times New Roman" w:hAnsi="Times New Roman" w:cs="Times New Roman"/>
          <w:sz w:val="24"/>
          <w:szCs w:val="24"/>
        </w:rPr>
        <w:t>for each data source equal to the inverse of the number of observations for the data</w:t>
      </w:r>
      <w:r w:rsidR="00C36893" w:rsidRPr="00046C8F">
        <w:rPr>
          <w:rFonts w:ascii="Times New Roman" w:hAnsi="Times New Roman" w:cs="Times New Roman"/>
          <w:sz w:val="24"/>
          <w:szCs w:val="24"/>
        </w:rPr>
        <w:t>. The second</w:t>
      </w:r>
      <w:r w:rsidR="00283801"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weighted each data source relative to the number of observations </w:t>
      </w:r>
      <w:r w:rsidR="00283801" w:rsidRPr="00046C8F">
        <w:rPr>
          <w:rFonts w:ascii="Times New Roman" w:hAnsi="Times New Roman" w:cs="Times New Roman"/>
          <w:sz w:val="24"/>
          <w:szCs w:val="24"/>
        </w:rPr>
        <w:t>of</w:t>
      </w:r>
      <w:r w:rsidR="00C36893" w:rsidRPr="00046C8F">
        <w:rPr>
          <w:rFonts w:ascii="Times New Roman" w:hAnsi="Times New Roman" w:cs="Times New Roman"/>
          <w:sz w:val="24"/>
          <w:szCs w:val="24"/>
        </w:rPr>
        <w:t xml:space="preserve"> that </w:t>
      </w:r>
      <w:r w:rsidR="00283801" w:rsidRPr="00046C8F">
        <w:rPr>
          <w:rFonts w:ascii="Times New Roman" w:hAnsi="Times New Roman" w:cs="Times New Roman"/>
          <w:sz w:val="24"/>
          <w:szCs w:val="24"/>
        </w:rPr>
        <w:t xml:space="preserve">particular </w:t>
      </w:r>
      <w:r w:rsidR="00C36893" w:rsidRPr="00046C8F">
        <w:rPr>
          <w:rFonts w:ascii="Times New Roman" w:hAnsi="Times New Roman" w:cs="Times New Roman"/>
          <w:sz w:val="24"/>
          <w:szCs w:val="24"/>
        </w:rPr>
        <w:t>data set</w:t>
      </w:r>
      <w:r w:rsidR="00283801" w:rsidRPr="00046C8F">
        <w:rPr>
          <w:rFonts w:ascii="Times New Roman" w:hAnsi="Times New Roman" w:cs="Times New Roman"/>
          <w:sz w:val="24"/>
          <w:szCs w:val="24"/>
        </w:rPr>
        <w:t xml:space="preserve"> </w:t>
      </w:r>
      <w:commentRangeStart w:id="222"/>
      <w:commentRangeStart w:id="223"/>
      <w:r w:rsidR="00283801" w:rsidRPr="00046C8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ins w:id="224" w:author="Stephen Scherrer" w:date="2019-02-15T14:00:00Z">
        <w:r w:rsidR="00283801" w:rsidRPr="00046C8F">
          <w:rPr>
            <w:rFonts w:ascii="Times New Roman" w:hAnsi="Times New Roman" w:cs="Times New Roman"/>
            <w:sz w:val="24"/>
            <w:szCs w:val="24"/>
          </w:rPr>
          <w:t>)</w:t>
        </w:r>
        <w:commentRangeEnd w:id="222"/>
        <w:r w:rsidR="00C27171">
          <w:rPr>
            <w:rStyle w:val="CommentReference"/>
          </w:rPr>
          <w:commentReference w:id="222"/>
        </w:r>
      </w:ins>
      <w:commentRangeEnd w:id="223"/>
      <w:ins w:id="225" w:author="Stephen Scherrer" w:date="2019-02-15T14:22:00Z">
        <w:r w:rsidR="002A48D8">
          <w:rPr>
            <w:rStyle w:val="CommentReference"/>
          </w:rPr>
          <w:commentReference w:id="223"/>
        </w:r>
      </w:ins>
      <w:ins w:id="226" w:author="Stephen Scherrer" w:date="2019-02-15T14:00:00Z">
        <w:r w:rsidR="00283801" w:rsidRPr="00046C8F">
          <w:rPr>
            <w:rFonts w:ascii="Times New Roman" w:hAnsi="Times New Roman" w:cs="Times New Roman"/>
            <w:sz w:val="24"/>
            <w:szCs w:val="24"/>
          </w:rPr>
          <w:t>.</w:t>
        </w:r>
      </w:ins>
      <w:r w:rsidR="00283801" w:rsidRPr="00046C8F">
        <w:rPr>
          <w:rFonts w:ascii="Times New Roman" w:hAnsi="Times New Roman" w:cs="Times New Roman"/>
          <w:sz w:val="24"/>
          <w:szCs w:val="24"/>
        </w:rPr>
        <w:t xml:space="preserve"> </w:t>
      </w:r>
    </w:p>
    <w:p w14:paraId="62B5F04F" w14:textId="5E30A16A" w:rsidR="00190664" w:rsidRPr="00046C8F" w:rsidRDefault="00395AF2" w:rsidP="001906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structure </w:t>
      </w:r>
      <w:r w:rsidR="005E3F0B" w:rsidRPr="00046C8F">
        <w:rPr>
          <w:rFonts w:ascii="Times New Roman" w:hAnsi="Times New Roman" w:cs="Times New Roman"/>
          <w:sz w:val="24"/>
          <w:szCs w:val="24"/>
        </w:rPr>
        <w:t>of</w:t>
      </w:r>
      <w:r w:rsidRPr="00046C8F">
        <w:rPr>
          <w:rFonts w:ascii="Times New Roman" w:hAnsi="Times New Roman" w:cs="Times New Roman"/>
          <w:sz w:val="24"/>
          <w:szCs w:val="24"/>
        </w:rPr>
        <w:t xml:space="preserve"> model 5</w:t>
      </w:r>
      <w:r w:rsidR="00190664" w:rsidRPr="00046C8F">
        <w:rPr>
          <w:rFonts w:ascii="Times New Roman" w:hAnsi="Times New Roman" w:cs="Times New Roman"/>
          <w:sz w:val="24"/>
          <w:szCs w:val="24"/>
        </w:rPr>
        <w:t xml:space="preserve"> fit only </w:t>
      </w:r>
      <w:r w:rsidRPr="00046C8F">
        <w:rPr>
          <w:rFonts w:ascii="Times New Roman" w:hAnsi="Times New Roman" w:cs="Times New Roman"/>
          <w:sz w:val="24"/>
          <w:szCs w:val="24"/>
        </w:rPr>
        <w:t>tagging data from the OTP study while models 6-11</w:t>
      </w:r>
      <w:r w:rsidR="00190664" w:rsidRPr="00046C8F">
        <w:rPr>
          <w:rFonts w:ascii="Times New Roman" w:hAnsi="Times New Roman" w:cs="Times New Roman"/>
          <w:sz w:val="24"/>
          <w:szCs w:val="24"/>
        </w:rPr>
        <w:t xml:space="preserve"> </w:t>
      </w:r>
      <w:r w:rsidR="00D668C1" w:rsidRPr="00046C8F">
        <w:rPr>
          <w:rFonts w:ascii="Times New Roman" w:hAnsi="Times New Roman" w:cs="Times New Roman"/>
          <w:sz w:val="24"/>
          <w:szCs w:val="24"/>
        </w:rPr>
        <w:t>incorporat</w:t>
      </w:r>
      <w:ins w:id="227" w:author="Stephen Scherrer" w:date="2018-12-06T14:12:00Z">
        <w:r w:rsidR="001B4AF6">
          <w:rPr>
            <w:rFonts w:ascii="Times New Roman" w:hAnsi="Times New Roman" w:cs="Times New Roman"/>
            <w:sz w:val="24"/>
            <w:szCs w:val="24"/>
          </w:rPr>
          <w:t>ed</w:t>
        </w:r>
      </w:ins>
      <w:r w:rsidRPr="00046C8F">
        <w:rPr>
          <w:rFonts w:ascii="Times New Roman" w:hAnsi="Times New Roman" w:cs="Times New Roman"/>
          <w:sz w:val="24"/>
          <w:szCs w:val="24"/>
        </w:rPr>
        <w:t xml:space="preserve"> the additional length-at-age and length frequency data and </w:t>
      </w:r>
      <w:r w:rsidR="00190664" w:rsidRPr="00046C8F">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sidRPr="00046C8F">
        <w:rPr>
          <w:rFonts w:ascii="Times New Roman" w:hAnsi="Times New Roman" w:cs="Times New Roman"/>
          <w:sz w:val="24"/>
          <w:szCs w:val="24"/>
        </w:rPr>
        <w:t xml:space="preserve"> coefficients, whether direct aging data sou</w:t>
      </w:r>
      <w:proofErr w:type="spellStart"/>
      <w:r w:rsidR="00190664" w:rsidRPr="00046C8F">
        <w:rPr>
          <w:rFonts w:ascii="Times New Roman" w:hAnsi="Times New Roman" w:cs="Times New Roman"/>
          <w:sz w:val="24"/>
          <w:szCs w:val="24"/>
        </w:rPr>
        <w:t>rces</w:t>
      </w:r>
      <w:proofErr w:type="spellEnd"/>
      <w:r w:rsidR="00190664" w:rsidRPr="00046C8F">
        <w:rPr>
          <w:rFonts w:ascii="Times New Roman" w:hAnsi="Times New Roman" w:cs="Times New Roman"/>
          <w:sz w:val="24"/>
          <w:szCs w:val="24"/>
        </w:rPr>
        <w:t xml:space="preserve"> </w:t>
      </w:r>
      <w:r w:rsidR="00786CF3" w:rsidRPr="00046C8F">
        <w:rPr>
          <w:rFonts w:ascii="Times New Roman" w:hAnsi="Times New Roman" w:cs="Times New Roman"/>
          <w:sz w:val="24"/>
          <w:szCs w:val="24"/>
        </w:rPr>
        <w:t xml:space="preserve">were considered independently and </w:t>
      </w:r>
      <w:r w:rsidR="00190664" w:rsidRPr="00046C8F">
        <w:rPr>
          <w:rFonts w:ascii="Times New Roman" w:hAnsi="Times New Roman" w:cs="Times New Roman"/>
          <w:sz w:val="24"/>
          <w:szCs w:val="24"/>
        </w:rPr>
        <w:t>assigned their own log-likelihood function or if</w:t>
      </w:r>
      <w:r w:rsidR="003F5919" w:rsidRPr="00046C8F">
        <w:rPr>
          <w:rFonts w:ascii="Times New Roman" w:hAnsi="Times New Roman" w:cs="Times New Roman"/>
          <w:sz w:val="24"/>
          <w:szCs w:val="24"/>
        </w:rPr>
        <w:t xml:space="preserve"> t</w:t>
      </w:r>
      <w:r w:rsidR="00072450" w:rsidRPr="00046C8F">
        <w:rPr>
          <w:rFonts w:ascii="Times New Roman" w:hAnsi="Times New Roman" w:cs="Times New Roman"/>
          <w:sz w:val="24"/>
          <w:szCs w:val="24"/>
        </w:rPr>
        <w:t>hese data sources were pooled</w:t>
      </w:r>
      <w:r w:rsidR="00786CF3" w:rsidRPr="00046C8F">
        <w:rPr>
          <w:rFonts w:ascii="Times New Roman" w:hAnsi="Times New Roman" w:cs="Times New Roman"/>
          <w:sz w:val="24"/>
          <w:szCs w:val="24"/>
        </w:rPr>
        <w:t xml:space="preserve"> and contributed to estimation of a single log-likelihood function</w:t>
      </w:r>
      <w:r w:rsidR="00072450" w:rsidRPr="00046C8F">
        <w:rPr>
          <w:rFonts w:ascii="Times New Roman" w:hAnsi="Times New Roman" w:cs="Times New Roman"/>
          <w:sz w:val="24"/>
          <w:szCs w:val="24"/>
        </w:rPr>
        <w:t>. O</w:t>
      </w:r>
      <w:r w:rsidR="003F5919" w:rsidRPr="00046C8F">
        <w:rPr>
          <w:rFonts w:ascii="Times New Roman" w:hAnsi="Times New Roman" w:cs="Times New Roman"/>
          <w:sz w:val="24"/>
          <w:szCs w:val="24"/>
        </w:rPr>
        <w:t xml:space="preserve">mission of </w:t>
      </w:r>
      <w:r w:rsidR="00190664" w:rsidRPr="00046C8F">
        <w:rPr>
          <w:rFonts w:ascii="Times New Roman" w:hAnsi="Times New Roman" w:cs="Times New Roman"/>
          <w:sz w:val="24"/>
          <w:szCs w:val="24"/>
        </w:rPr>
        <w:t>direct aging data</w:t>
      </w:r>
      <w:r w:rsidR="00072450" w:rsidRPr="00046C8F">
        <w:rPr>
          <w:rFonts w:ascii="Times New Roman" w:hAnsi="Times New Roman" w:cs="Times New Roman"/>
          <w:sz w:val="24"/>
          <w:szCs w:val="24"/>
        </w:rPr>
        <w:t xml:space="preserve"> </w:t>
      </w:r>
      <w:r w:rsidR="003F5919" w:rsidRPr="00046C8F">
        <w:rPr>
          <w:rFonts w:ascii="Times New Roman" w:hAnsi="Times New Roman" w:cs="Times New Roman"/>
          <w:sz w:val="24"/>
          <w:szCs w:val="24"/>
        </w:rPr>
        <w:t xml:space="preserve">where ages were estimated </w:t>
      </w:r>
      <w:r w:rsidR="00072450" w:rsidRPr="00046C8F">
        <w:rPr>
          <w:rFonts w:ascii="Times New Roman" w:hAnsi="Times New Roman" w:cs="Times New Roman"/>
          <w:sz w:val="24"/>
          <w:szCs w:val="24"/>
        </w:rPr>
        <w:t>using counts of otolith</w:t>
      </w:r>
      <w:r w:rsidR="003F5919"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 xml:space="preserve">annuli was also considered as this method is known to be unreliable for </w:t>
      </w:r>
      <w:ins w:id="228" w:author="Stephen Scherrer [2]" w:date="2018-09-14T11:50:00Z">
        <w:r w:rsidR="00A20282" w:rsidRPr="002A48D8">
          <w:rPr>
            <w:rFonts w:ascii="Times New Roman" w:hAnsi="Times New Roman" w:cs="Times New Roman"/>
            <w:i/>
            <w:sz w:val="24"/>
            <w:szCs w:val="24"/>
          </w:rPr>
          <w:t>P. filamentosus</w:t>
        </w:r>
      </w:ins>
      <w:r w:rsidR="001960BA">
        <w:rPr>
          <w:rFonts w:ascii="Times New Roman" w:hAnsi="Times New Roman" w:cs="Times New Roman"/>
          <w:sz w:val="24"/>
          <w:szCs w:val="24"/>
        </w:rPr>
        <w:t xml:space="preserve"> (</w:t>
      </w:r>
      <w:ins w:id="229" w:author="Stephen Scherrer" w:date="2018-12-06T14:12:00Z">
        <w:r w:rsidR="001B4AF6">
          <w:rPr>
            <w:rFonts w:ascii="Times New Roman" w:hAnsi="Times New Roman" w:cs="Times New Roman"/>
            <w:sz w:val="24"/>
            <w:szCs w:val="24"/>
          </w:rPr>
          <w:t>T</w:t>
        </w:r>
      </w:ins>
      <w:r w:rsidR="001960BA">
        <w:rPr>
          <w:rFonts w:ascii="Times New Roman" w:hAnsi="Times New Roman" w:cs="Times New Roman"/>
          <w:sz w:val="24"/>
          <w:szCs w:val="24"/>
        </w:rPr>
        <w:t>able 3</w:t>
      </w:r>
      <w:ins w:id="230" w:author="Stephen Scherrer" w:date="2018-12-06T14:12:00Z">
        <w:r w:rsidR="001B4AF6">
          <w:rPr>
            <w:rFonts w:ascii="Times New Roman" w:hAnsi="Times New Roman" w:cs="Times New Roman"/>
            <w:sz w:val="24"/>
            <w:szCs w:val="24"/>
          </w:rPr>
          <w:t xml:space="preserve">; </w:t>
        </w:r>
      </w:ins>
      <w:r w:rsidRPr="002A48D8">
        <w:rPr>
          <w:rFonts w:ascii="Times New Roman" w:hAnsi="Times New Roman"/>
          <w:sz w:val="24"/>
          <w:highlight w:val="yellow"/>
        </w:rPr>
        <w:t>Wakefield et al 2017</w:t>
      </w:r>
      <w:r w:rsidRPr="00046C8F">
        <w:rPr>
          <w:rFonts w:ascii="Times New Roman" w:hAnsi="Times New Roman" w:cs="Times New Roman"/>
          <w:sz w:val="24"/>
          <w:szCs w:val="24"/>
        </w:rPr>
        <w:t>)</w:t>
      </w:r>
      <w:r w:rsidR="00190664" w:rsidRPr="00046C8F">
        <w:rPr>
          <w:rFonts w:ascii="Times New Roman" w:hAnsi="Times New Roman" w:cs="Times New Roman"/>
          <w:sz w:val="24"/>
          <w:szCs w:val="24"/>
        </w:rPr>
        <w:t xml:space="preserve">. </w:t>
      </w:r>
    </w:p>
    <w:p w14:paraId="5C6FA542" w14:textId="3C641970" w:rsidR="00817682" w:rsidRPr="00046C8F" w:rsidRDefault="009E7BB8" w:rsidP="002A48D8">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5E3F0B" w:rsidRPr="00046C8F">
        <w:rPr>
          <w:rFonts w:ascii="Times New Roman" w:hAnsi="Times New Roman" w:cs="Times New Roman"/>
          <w:sz w:val="24"/>
          <w:szCs w:val="24"/>
        </w:rPr>
        <w:t xml:space="preserve">six candidate integrative model </w:t>
      </w:r>
      <w:r w:rsidRPr="00046C8F">
        <w:rPr>
          <w:rFonts w:ascii="Times New Roman" w:hAnsi="Times New Roman" w:cs="Times New Roman"/>
          <w:sz w:val="24"/>
          <w:szCs w:val="24"/>
        </w:rPr>
        <w:t>structure</w:t>
      </w:r>
      <w:r w:rsidR="005E3F0B"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411AAC" w:rsidRPr="00046C8F">
        <w:rPr>
          <w:rFonts w:ascii="Times New Roman" w:hAnsi="Times New Roman" w:cs="Times New Roman"/>
          <w:sz w:val="24"/>
          <w:szCs w:val="24"/>
        </w:rPr>
        <w:t>(Models 6-</w:t>
      </w:r>
      <w:r w:rsidR="00395AF2" w:rsidRPr="00046C8F">
        <w:rPr>
          <w:rFonts w:ascii="Times New Roman" w:hAnsi="Times New Roman" w:cs="Times New Roman"/>
          <w:sz w:val="24"/>
          <w:szCs w:val="24"/>
        </w:rPr>
        <w:t>11</w:t>
      </w:r>
      <w:r w:rsidR="00411AAC" w:rsidRPr="00046C8F">
        <w:rPr>
          <w:rFonts w:ascii="Times New Roman" w:hAnsi="Times New Roman" w:cs="Times New Roman"/>
          <w:sz w:val="24"/>
          <w:szCs w:val="24"/>
        </w:rPr>
        <w:t>)</w:t>
      </w:r>
      <w:r w:rsidR="0040620C" w:rsidRPr="00046C8F">
        <w:rPr>
          <w:rFonts w:ascii="Times New Roman" w:hAnsi="Times New Roman" w:cs="Times New Roman"/>
          <w:sz w:val="24"/>
          <w:szCs w:val="24"/>
        </w:rPr>
        <w:t xml:space="preserve"> were evaluated </w:t>
      </w:r>
      <w:r w:rsidR="005E3F0B" w:rsidRPr="00046C8F">
        <w:rPr>
          <w:rFonts w:ascii="Times New Roman" w:hAnsi="Times New Roman" w:cs="Times New Roman"/>
          <w:sz w:val="24"/>
          <w:szCs w:val="24"/>
        </w:rPr>
        <w:t>against one another using the following</w:t>
      </w:r>
      <w:r w:rsidR="003F5919" w:rsidRPr="00046C8F">
        <w:rPr>
          <w:rFonts w:ascii="Times New Roman" w:hAnsi="Times New Roman" w:cs="Times New Roman"/>
          <w:sz w:val="24"/>
          <w:szCs w:val="24"/>
        </w:rPr>
        <w:t xml:space="preserve"> </w:t>
      </w:r>
      <w:r w:rsidR="00106B52" w:rsidRPr="00046C8F">
        <w:rPr>
          <w:rFonts w:ascii="Times New Roman" w:hAnsi="Times New Roman" w:cs="Times New Roman"/>
          <w:sz w:val="24"/>
          <w:szCs w:val="24"/>
        </w:rPr>
        <w:t xml:space="preserve">repeated </w:t>
      </w:r>
      <w:ins w:id="231" w:author="Stephen Scherrer" w:date="2018-12-06T14:13:00Z">
        <w:r w:rsidR="001B4AF6">
          <w:rPr>
            <w:rFonts w:ascii="Times New Roman" w:hAnsi="Times New Roman" w:cs="Times New Roman"/>
            <w:sz w:val="24"/>
            <w:szCs w:val="24"/>
          </w:rPr>
          <w:t>training</w:t>
        </w:r>
      </w:ins>
      <w:r w:rsidR="00106B52" w:rsidRPr="00046C8F">
        <w:rPr>
          <w:rFonts w:ascii="Times New Roman" w:hAnsi="Times New Roman" w:cs="Times New Roman"/>
          <w:sz w:val="24"/>
          <w:szCs w:val="24"/>
        </w:rPr>
        <w:t xml:space="preserve">-testing cross validation procedure </w:t>
      </w:r>
      <w:r w:rsidR="00106B5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00106B52"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(Burman 1989)</w:t>
      </w:r>
      <w:r w:rsidR="00106B52" w:rsidRPr="00046C8F">
        <w:rPr>
          <w:rFonts w:ascii="Times New Roman" w:hAnsi="Times New Roman" w:cs="Times New Roman"/>
          <w:sz w:val="24"/>
          <w:szCs w:val="24"/>
        </w:rPr>
        <w:fldChar w:fldCharType="end"/>
      </w:r>
      <w:r w:rsidR="00106B52"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t xml:space="preserve">to determine </w:t>
      </w:r>
      <w:r w:rsidR="005E3F0B" w:rsidRPr="00046C8F">
        <w:rPr>
          <w:rFonts w:ascii="Times New Roman" w:hAnsi="Times New Roman" w:cs="Times New Roman"/>
          <w:sz w:val="24"/>
          <w:szCs w:val="24"/>
        </w:rPr>
        <w:t>the</w:t>
      </w:r>
      <w:r w:rsidR="0040620C" w:rsidRPr="00046C8F">
        <w:rPr>
          <w:rFonts w:ascii="Times New Roman" w:hAnsi="Times New Roman" w:cs="Times New Roman"/>
          <w:sz w:val="24"/>
          <w:szCs w:val="24"/>
        </w:rPr>
        <w:t xml:space="preserve"> combination of </w:t>
      </w:r>
      <w:r w:rsidR="00072450" w:rsidRPr="00046C8F">
        <w:rPr>
          <w:rFonts w:ascii="Times New Roman" w:hAnsi="Times New Roman" w:cs="Times New Roman"/>
          <w:sz w:val="24"/>
          <w:szCs w:val="24"/>
        </w:rPr>
        <w:t xml:space="preserve">model </w:t>
      </w:r>
      <w:r w:rsidR="0040620C" w:rsidRPr="00046C8F">
        <w:rPr>
          <w:rFonts w:ascii="Times New Roman" w:hAnsi="Times New Roman" w:cs="Times New Roman"/>
          <w:sz w:val="24"/>
          <w:szCs w:val="24"/>
        </w:rPr>
        <w:t>weighting, data pooling, and data sources parameter estimates</w:t>
      </w:r>
      <w:r w:rsidR="00072450" w:rsidRPr="00046C8F">
        <w:rPr>
          <w:rFonts w:ascii="Times New Roman" w:hAnsi="Times New Roman" w:cs="Times New Roman"/>
          <w:sz w:val="24"/>
          <w:szCs w:val="24"/>
        </w:rPr>
        <w:t xml:space="preserve"> that</w:t>
      </w:r>
      <w:r w:rsidR="0040620C" w:rsidRPr="00046C8F">
        <w:rPr>
          <w:rFonts w:ascii="Times New Roman" w:hAnsi="Times New Roman" w:cs="Times New Roman"/>
          <w:sz w:val="24"/>
          <w:szCs w:val="24"/>
        </w:rPr>
        <w:t xml:space="preserve"> </w:t>
      </w:r>
      <w:r w:rsidR="005E3F0B" w:rsidRPr="00046C8F">
        <w:rPr>
          <w:rFonts w:ascii="Times New Roman" w:hAnsi="Times New Roman" w:cs="Times New Roman"/>
          <w:sz w:val="24"/>
          <w:szCs w:val="24"/>
        </w:rPr>
        <w:t xml:space="preserve">consistently </w:t>
      </w:r>
      <w:r w:rsidR="0040620C" w:rsidRPr="00046C8F">
        <w:rPr>
          <w:rFonts w:ascii="Times New Roman" w:hAnsi="Times New Roman" w:cs="Times New Roman"/>
          <w:sz w:val="24"/>
          <w:szCs w:val="24"/>
        </w:rPr>
        <w:t xml:space="preserve">best </w:t>
      </w:r>
      <w:r w:rsidR="00072450" w:rsidRPr="00046C8F">
        <w:rPr>
          <w:rFonts w:ascii="Times New Roman" w:hAnsi="Times New Roman" w:cs="Times New Roman"/>
          <w:sz w:val="24"/>
          <w:szCs w:val="24"/>
        </w:rPr>
        <w:t>predicted</w:t>
      </w:r>
      <w:r w:rsidR="0040620C" w:rsidRPr="00046C8F">
        <w:rPr>
          <w:rFonts w:ascii="Times New Roman" w:hAnsi="Times New Roman" w:cs="Times New Roman"/>
          <w:sz w:val="24"/>
          <w:szCs w:val="24"/>
        </w:rPr>
        <w:t xml:space="preserve"> </w:t>
      </w:r>
      <w:r w:rsidRPr="00046C8F">
        <w:rPr>
          <w:rFonts w:ascii="Times New Roman" w:hAnsi="Times New Roman" w:cs="Times New Roman"/>
          <w:sz w:val="24"/>
          <w:szCs w:val="24"/>
        </w:rPr>
        <w:t>observed growth</w:t>
      </w:r>
      <w:r w:rsidR="00072450" w:rsidRPr="00046C8F">
        <w:rPr>
          <w:rFonts w:ascii="Times New Roman" w:hAnsi="Times New Roman" w:cs="Times New Roman"/>
          <w:sz w:val="24"/>
          <w:szCs w:val="24"/>
        </w:rPr>
        <w:t xml:space="preserve"> from tagging</w:t>
      </w:r>
      <w:r w:rsidRPr="00046C8F">
        <w:rPr>
          <w:rFonts w:ascii="Times New Roman" w:hAnsi="Times New Roman" w:cs="Times New Roman"/>
          <w:sz w:val="24"/>
          <w:szCs w:val="24"/>
        </w:rPr>
        <w:t xml:space="preserve"> data</w:t>
      </w:r>
      <w:r w:rsidR="00AB36DF" w:rsidRPr="00046C8F">
        <w:rPr>
          <w:rFonts w:ascii="Times New Roman" w:hAnsi="Times New Roman" w:cs="Times New Roman"/>
          <w:sz w:val="24"/>
          <w:szCs w:val="24"/>
        </w:rPr>
        <w:t xml:space="preserve">. </w:t>
      </w:r>
      <w:r w:rsidRPr="00046C8F">
        <w:rPr>
          <w:rFonts w:ascii="Times New Roman" w:hAnsi="Times New Roman" w:cs="Times New Roman"/>
          <w:sz w:val="24"/>
          <w:szCs w:val="24"/>
        </w:rPr>
        <w:t>Each model structure was trained using</w:t>
      </w:r>
      <w:r w:rsidR="002430B5"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two-</w:t>
      </w:r>
      <w:r w:rsidR="002430B5" w:rsidRPr="00046C8F">
        <w:rPr>
          <w:rFonts w:ascii="Times New Roman" w:hAnsi="Times New Roman" w:cs="Times New Roman"/>
          <w:sz w:val="24"/>
          <w:szCs w:val="24"/>
        </w:rPr>
        <w:t xml:space="preserve">thirds of the tagging data (n = 258) </w:t>
      </w:r>
      <w:r w:rsidRPr="00046C8F">
        <w:rPr>
          <w:rFonts w:ascii="Times New Roman" w:hAnsi="Times New Roman" w:cs="Times New Roman"/>
          <w:sz w:val="24"/>
          <w:szCs w:val="24"/>
        </w:rPr>
        <w:t>selected at random</w:t>
      </w:r>
      <w:r w:rsidR="002430B5" w:rsidRPr="00046C8F">
        <w:rPr>
          <w:rFonts w:ascii="Times New Roman" w:hAnsi="Times New Roman" w:cs="Times New Roman"/>
          <w:sz w:val="24"/>
          <w:szCs w:val="24"/>
        </w:rPr>
        <w:t xml:space="preserve"> </w:t>
      </w:r>
      <w:r w:rsidRPr="00046C8F">
        <w:rPr>
          <w:rFonts w:ascii="Times New Roman" w:hAnsi="Times New Roman" w:cs="Times New Roman"/>
          <w:sz w:val="24"/>
          <w:szCs w:val="24"/>
        </w:rPr>
        <w:t>while</w:t>
      </w:r>
      <w:r w:rsidR="002430B5" w:rsidRPr="00046C8F">
        <w:rPr>
          <w:rFonts w:ascii="Times New Roman" w:hAnsi="Times New Roman" w:cs="Times New Roman"/>
          <w:sz w:val="24"/>
          <w:szCs w:val="24"/>
        </w:rPr>
        <w:t xml:space="preserve"> the remaining </w:t>
      </w:r>
      <w:r w:rsidR="001D6295" w:rsidRPr="00046C8F">
        <w:rPr>
          <w:rFonts w:ascii="Times New Roman" w:hAnsi="Times New Roman" w:cs="Times New Roman"/>
          <w:sz w:val="24"/>
          <w:szCs w:val="24"/>
        </w:rPr>
        <w:t>one-</w:t>
      </w:r>
      <w:r w:rsidR="002430B5" w:rsidRPr="00046C8F">
        <w:rPr>
          <w:rFonts w:ascii="Times New Roman" w:hAnsi="Times New Roman" w:cs="Times New Roman"/>
          <w:sz w:val="24"/>
          <w:szCs w:val="24"/>
        </w:rPr>
        <w:t xml:space="preserve">third (n = 129) </w:t>
      </w:r>
      <w:r w:rsidRPr="00046C8F">
        <w:rPr>
          <w:rFonts w:ascii="Times New Roman" w:hAnsi="Times New Roman" w:cs="Times New Roman"/>
          <w:sz w:val="24"/>
          <w:szCs w:val="24"/>
        </w:rPr>
        <w:t xml:space="preserve">was </w:t>
      </w:r>
      <w:r w:rsidR="002430B5" w:rsidRPr="00046C8F">
        <w:rPr>
          <w:rFonts w:ascii="Times New Roman" w:hAnsi="Times New Roman" w:cs="Times New Roman"/>
          <w:sz w:val="24"/>
          <w:szCs w:val="24"/>
        </w:rPr>
        <w:t xml:space="preserve">reserved for evaluating </w:t>
      </w:r>
      <w:r w:rsidR="00072450" w:rsidRPr="00046C8F">
        <w:rPr>
          <w:rFonts w:ascii="Times New Roman" w:hAnsi="Times New Roman" w:cs="Times New Roman"/>
          <w:sz w:val="24"/>
          <w:szCs w:val="24"/>
        </w:rPr>
        <w:t>each model’s</w:t>
      </w:r>
      <w:r w:rsidR="002430B5" w:rsidRPr="00046C8F">
        <w:rPr>
          <w:rFonts w:ascii="Times New Roman" w:hAnsi="Times New Roman" w:cs="Times New Roman"/>
          <w:sz w:val="24"/>
          <w:szCs w:val="24"/>
        </w:rPr>
        <w:t xml:space="preserve"> predictive </w:t>
      </w:r>
      <w:r w:rsidR="00072450" w:rsidRPr="00046C8F">
        <w:rPr>
          <w:rFonts w:ascii="Times New Roman" w:hAnsi="Times New Roman" w:cs="Times New Roman"/>
          <w:sz w:val="24"/>
          <w:szCs w:val="24"/>
        </w:rPr>
        <w:t>ability</w:t>
      </w:r>
      <w:r w:rsidR="002430B5"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Model</w:t>
      </w:r>
      <w:r w:rsidR="0040620C"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lastRenderedPageBreak/>
        <w:t>performance was evaluated using</w:t>
      </w:r>
      <w:r w:rsidR="00817682" w:rsidRPr="00046C8F">
        <w:rPr>
          <w:rFonts w:ascii="Times New Roman" w:hAnsi="Times New Roman" w:cs="Times New Roman"/>
          <w:sz w:val="24"/>
          <w:szCs w:val="24"/>
        </w:rPr>
        <w:t xml:space="preserve"> </w:t>
      </w:r>
      <w:ins w:id="232" w:author="Stephen Scherrer" w:date="2019-02-18T12:31:00Z">
        <w:r w:rsidR="00A222BE">
          <w:rPr>
            <w:rFonts w:ascii="Times New Roman" w:hAnsi="Times New Roman" w:cs="Times New Roman"/>
            <w:sz w:val="24"/>
            <w:szCs w:val="24"/>
          </w:rPr>
          <w:t xml:space="preserve">the parameters </w:t>
        </w:r>
      </w:ins>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sidRPr="00046C8F">
        <w:rPr>
          <w:rFonts w:ascii="Times New Roman" w:hAnsi="Times New Roman" w:cs="Times New Roman"/>
          <w:sz w:val="24"/>
          <w:szCs w:val="24"/>
        </w:rPr>
        <w:t xml:space="preserve"> and </w:t>
      </w:r>
      <m:oMath>
        <m:r>
          <w:del w:id="233" w:author="ecf" w:date="2018-12-04T09:05:00Z">
            <w:rPr>
              <w:rFonts w:ascii="Cambria Math" w:hAnsi="Cambria Math" w:cs="Times New Roman"/>
              <w:sz w:val="24"/>
              <w:szCs w:val="24"/>
            </w:rPr>
            <m:t>k</m:t>
          </w:del>
        </m:r>
      </m:oMath>
      <w:del w:id="234" w:author="ecf" w:date="2018-12-04T09:05:00Z">
        <w:r w:rsidR="00780F4A" w:rsidRPr="00046C8F">
          <w:rPr>
            <w:rFonts w:ascii="Times New Roman" w:hAnsi="Times New Roman" w:cs="Times New Roman"/>
            <w:sz w:val="24"/>
            <w:szCs w:val="24"/>
          </w:rPr>
          <w:delText xml:space="preserve"> </w:delText>
        </w:r>
      </w:del>
      <w:ins w:id="235" w:author="ecf" w:date="2018-12-04T09:05:00Z">
        <w:del w:id="236" w:author="Stephen Scherrer" w:date="2019-02-18T12:31:00Z">
          <w:r w:rsidR="00C27171" w:rsidDel="00A222BE">
            <w:rPr>
              <w:rFonts w:ascii="Times New Roman" w:hAnsi="Times New Roman" w:cs="Times New Roman"/>
              <w:sz w:val="24"/>
              <w:szCs w:val="24"/>
            </w:rPr>
            <w:delText xml:space="preserve">the number of </w:delText>
          </w:r>
        </w:del>
      </w:ins>
      <w:del w:id="237" w:author="Stephen Scherrer" w:date="2019-02-18T12:31:00Z">
        <w:r w:rsidR="00780F4A" w:rsidRPr="00046C8F" w:rsidDel="00A222BE">
          <w:rPr>
            <w:rFonts w:ascii="Times New Roman" w:hAnsi="Times New Roman" w:cs="Times New Roman"/>
            <w:sz w:val="24"/>
            <w:szCs w:val="24"/>
          </w:rPr>
          <w:delText>parameters</w:delText>
        </w:r>
      </w:del>
      <w:ins w:id="238" w:author="ecf" w:date="2018-12-04T09:05:00Z">
        <w:del w:id="239" w:author="Stephen Scherrer" w:date="2019-02-18T12:31:00Z">
          <w:r w:rsidR="00C27171" w:rsidDel="00A222BE">
            <w:rPr>
              <w:rFonts w:ascii="Times New Roman" w:hAnsi="Times New Roman" w:cs="Times New Roman"/>
              <w:sz w:val="24"/>
              <w:szCs w:val="24"/>
            </w:rPr>
            <w:delText xml:space="preserve"> (“</w:delText>
          </w:r>
        </w:del>
        <m:oMath>
          <m:r>
            <w:rPr>
              <w:rFonts w:ascii="Cambria Math" w:hAnsi="Cambria Math" w:cs="Times New Roman"/>
              <w:sz w:val="24"/>
              <w:szCs w:val="24"/>
            </w:rPr>
            <m:t>k</m:t>
          </m:r>
        </m:oMath>
      </w:ins>
      <w:ins w:id="240" w:author="Stephen Scherrer" w:date="2019-02-18T12:31:00Z">
        <w:r w:rsidR="00A222BE">
          <w:rPr>
            <w:rFonts w:ascii="Times New Roman" w:hAnsi="Times New Roman" w:cs="Times New Roman"/>
            <w:sz w:val="24"/>
            <w:szCs w:val="24"/>
          </w:rPr>
          <w:t xml:space="preserve"> </w:t>
        </w:r>
      </w:ins>
      <w:ins w:id="241" w:author="ecf" w:date="2018-12-04T09:05:00Z">
        <w:del w:id="242" w:author="Stephen Scherrer" w:date="2019-02-18T12:31:00Z">
          <w:r w:rsidR="00C27171" w:rsidDel="00A222BE">
            <w:rPr>
              <w:rFonts w:ascii="Times New Roman" w:hAnsi="Times New Roman" w:cs="Times New Roman"/>
              <w:sz w:val="24"/>
              <w:szCs w:val="24"/>
            </w:rPr>
            <w:delText>”)</w:delText>
          </w:r>
        </w:del>
      </w:ins>
      <w:del w:id="243" w:author="Stephen Scherrer" w:date="2019-02-18T12:31:00Z">
        <w:r w:rsidR="00780F4A" w:rsidRPr="00046C8F" w:rsidDel="00A222BE">
          <w:rPr>
            <w:rFonts w:ascii="Times New Roman" w:hAnsi="Times New Roman" w:cs="Times New Roman"/>
            <w:sz w:val="24"/>
            <w:szCs w:val="24"/>
          </w:rPr>
          <w:delText xml:space="preserve"> </w:delText>
        </w:r>
      </w:del>
      <w:r w:rsidR="00780F4A" w:rsidRPr="00046C8F">
        <w:rPr>
          <w:rFonts w:ascii="Times New Roman" w:hAnsi="Times New Roman" w:cs="Times New Roman"/>
          <w:sz w:val="24"/>
          <w:szCs w:val="24"/>
        </w:rPr>
        <w:t xml:space="preserve">estimated </w:t>
      </w:r>
      <w:r w:rsidR="001D6295" w:rsidRPr="00046C8F">
        <w:rPr>
          <w:rFonts w:ascii="Times New Roman" w:hAnsi="Times New Roman" w:cs="Times New Roman"/>
          <w:sz w:val="24"/>
          <w:szCs w:val="24"/>
        </w:rPr>
        <w:t>from</w:t>
      </w:r>
      <w:r w:rsidR="00780F4A" w:rsidRPr="00046C8F">
        <w:rPr>
          <w:rFonts w:ascii="Times New Roman" w:hAnsi="Times New Roman" w:cs="Times New Roman"/>
          <w:sz w:val="24"/>
          <w:szCs w:val="24"/>
        </w:rPr>
        <w:t xml:space="preserve"> training data</w:t>
      </w:r>
      <w:r w:rsidR="00072450"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applied to</w:t>
      </w:r>
      <w:r w:rsidR="00780F4A" w:rsidRPr="00046C8F">
        <w:rPr>
          <w:rFonts w:ascii="Times New Roman" w:hAnsi="Times New Roman" w:cs="Times New Roman"/>
          <w:sz w:val="24"/>
          <w:szCs w:val="24"/>
        </w:rPr>
        <w:t xml:space="preserve"> the </w:t>
      </w:r>
      <w:r w:rsidR="001D6295" w:rsidRPr="00046C8F">
        <w:rPr>
          <w:rFonts w:ascii="Times New Roman" w:hAnsi="Times New Roman" w:cs="Times New Roman"/>
          <w:sz w:val="24"/>
          <w:szCs w:val="24"/>
        </w:rPr>
        <w:t>length at tagging</w:t>
      </w:r>
      <w:r w:rsidR="00072450" w:rsidRPr="00046C8F">
        <w:rPr>
          <w:rFonts w:ascii="Times New Roman" w:hAnsi="Times New Roman" w:cs="Times New Roman"/>
          <w:sz w:val="24"/>
          <w:szCs w:val="24"/>
        </w:rPr>
        <w:t xml:space="preserve"> and time at liberty </w:t>
      </w:r>
      <w:r w:rsidRPr="00046C8F">
        <w:rPr>
          <w:rFonts w:ascii="Times New Roman" w:hAnsi="Times New Roman" w:cs="Times New Roman"/>
          <w:sz w:val="24"/>
          <w:szCs w:val="24"/>
        </w:rPr>
        <w:t>of</w:t>
      </w:r>
      <w:r w:rsidR="00072450" w:rsidRPr="00046C8F">
        <w:rPr>
          <w:rFonts w:ascii="Times New Roman" w:hAnsi="Times New Roman" w:cs="Times New Roman"/>
          <w:sz w:val="24"/>
          <w:szCs w:val="24"/>
        </w:rPr>
        <w:t xml:space="preserve"> each individual in the validation set </w:t>
      </w:r>
      <w:r w:rsidR="00817682" w:rsidRPr="00046C8F">
        <w:rPr>
          <w:rFonts w:ascii="Times New Roman" w:hAnsi="Times New Roman" w:cs="Times New Roman"/>
          <w:sz w:val="24"/>
          <w:szCs w:val="24"/>
        </w:rPr>
        <w:t xml:space="preserve">to </w:t>
      </w:r>
      <w:r w:rsidR="0040620C" w:rsidRPr="00046C8F">
        <w:rPr>
          <w:rFonts w:ascii="Times New Roman" w:hAnsi="Times New Roman" w:cs="Times New Roman"/>
          <w:sz w:val="24"/>
          <w:szCs w:val="24"/>
        </w:rPr>
        <w:t>predict</w:t>
      </w:r>
      <w:r w:rsidR="00817682" w:rsidRPr="00046C8F">
        <w:rPr>
          <w:rFonts w:ascii="Times New Roman" w:hAnsi="Times New Roman" w:cs="Times New Roman"/>
          <w:sz w:val="24"/>
          <w:szCs w:val="24"/>
        </w:rPr>
        <w:t xml:space="preserve"> length at recapture using Equation 2. </w:t>
      </w:r>
      <w:r w:rsidR="0040620C" w:rsidRPr="00046C8F">
        <w:rPr>
          <w:rFonts w:ascii="Times New Roman" w:hAnsi="Times New Roman" w:cs="Times New Roman"/>
          <w:sz w:val="24"/>
          <w:szCs w:val="24"/>
        </w:rPr>
        <w:t>The</w:t>
      </w:r>
      <w:r w:rsidR="00817682" w:rsidRPr="00046C8F">
        <w:rPr>
          <w:rFonts w:ascii="Times New Roman" w:hAnsi="Times New Roman" w:cs="Times New Roman"/>
          <w:sz w:val="24"/>
          <w:szCs w:val="24"/>
        </w:rPr>
        <w:t xml:space="preserve"> variance </w:t>
      </w:r>
      <w:r w:rsidR="00874CD0" w:rsidRPr="00046C8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sidRPr="00046C8F">
        <w:rPr>
          <w:rFonts w:ascii="Times New Roman" w:hAnsi="Times New Roman" w:cs="Times New Roman"/>
          <w:sz w:val="24"/>
          <w:szCs w:val="24"/>
        </w:rPr>
        <w:t xml:space="preserve">between the </w:t>
      </w:r>
      <w:r w:rsidR="00874CD0" w:rsidRPr="00046C8F">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sidRPr="00046C8F">
        <w:rPr>
          <w:rFonts w:ascii="Times New Roman" w:hAnsi="Times New Roman" w:cs="Times New Roman"/>
          <w:sz w:val="24"/>
          <w:szCs w:val="24"/>
        </w:rPr>
        <w:t xml:space="preserve"> </w:t>
      </w:r>
      <w:r w:rsidR="00874CD0" w:rsidRPr="00046C8F">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sidRPr="00046C8F">
        <w:rPr>
          <w:rFonts w:ascii="Times New Roman" w:hAnsi="Times New Roman" w:cs="Times New Roman"/>
          <w:sz w:val="24"/>
          <w:szCs w:val="24"/>
        </w:rPr>
        <w:t>length of each fish recapture</w:t>
      </w:r>
      <w:r w:rsidR="0040620C" w:rsidRPr="00046C8F">
        <w:rPr>
          <w:rFonts w:ascii="Times New Roman" w:hAnsi="Times New Roman" w:cs="Times New Roman"/>
          <w:sz w:val="24"/>
          <w:szCs w:val="24"/>
        </w:rPr>
        <w:t xml:space="preserve"> was used as a metric </w:t>
      </w:r>
      <w:r w:rsidRPr="00046C8F">
        <w:rPr>
          <w:rFonts w:ascii="Times New Roman" w:hAnsi="Times New Roman" w:cs="Times New Roman"/>
          <w:sz w:val="24"/>
          <w:szCs w:val="24"/>
        </w:rPr>
        <w:t>for comparing the</w:t>
      </w:r>
      <w:r w:rsidR="0040620C" w:rsidRPr="00046C8F">
        <w:rPr>
          <w:rFonts w:ascii="Times New Roman" w:hAnsi="Times New Roman" w:cs="Times New Roman"/>
          <w:sz w:val="24"/>
          <w:szCs w:val="24"/>
        </w:rPr>
        <w:t xml:space="preserve"> performance</w:t>
      </w:r>
      <w:r w:rsidRPr="00046C8F">
        <w:rPr>
          <w:rFonts w:ascii="Times New Roman" w:hAnsi="Times New Roman" w:cs="Times New Roman"/>
          <w:sz w:val="24"/>
          <w:szCs w:val="24"/>
        </w:rPr>
        <w:t xml:space="preserve"> of competing model structures</w:t>
      </w:r>
      <w:r w:rsidR="00CE715E" w:rsidRPr="00046C8F">
        <w:rPr>
          <w:rFonts w:ascii="Times New Roman" w:hAnsi="Times New Roman" w:cs="Times New Roman"/>
          <w:sz w:val="24"/>
          <w:szCs w:val="24"/>
        </w:rPr>
        <w:t xml:space="preserve"> (E14)</w:t>
      </w:r>
      <w:r w:rsidR="00D17F97" w:rsidRPr="00046C8F">
        <w:rPr>
          <w:rFonts w:ascii="Times New Roman" w:hAnsi="Times New Roman" w:cs="Times New Roman"/>
          <w:sz w:val="24"/>
          <w:szCs w:val="24"/>
        </w:rPr>
        <w:t xml:space="preserve">. </w:t>
      </w:r>
    </w:p>
    <w:p w14:paraId="37D1A15D" w14:textId="6985A3EF" w:rsidR="00B74A89" w:rsidRPr="00046C8F" w:rsidRDefault="005A5465"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64820321" w:rsidR="00FC630B" w:rsidRPr="00046C8F" w:rsidRDefault="00F34A0D"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w:t>
      </w:r>
      <w:r w:rsidR="009E7BB8" w:rsidRPr="00046C8F">
        <w:rPr>
          <w:rFonts w:ascii="Times New Roman" w:hAnsi="Times New Roman" w:cs="Times New Roman"/>
          <w:sz w:val="24"/>
          <w:szCs w:val="24"/>
        </w:rPr>
        <w:t xml:space="preserve">estimated parameters </w:t>
      </w:r>
      <w:r w:rsidRPr="00046C8F">
        <w:rPr>
          <w:rFonts w:ascii="Times New Roman" w:hAnsi="Times New Roman" w:cs="Times New Roman"/>
          <w:sz w:val="24"/>
          <w:szCs w:val="24"/>
        </w:rPr>
        <w:t>most frequently produced the smallest varian</w:t>
      </w:r>
      <w:r w:rsidR="001D6295" w:rsidRPr="00046C8F">
        <w:rPr>
          <w:rFonts w:ascii="Times New Roman" w:hAnsi="Times New Roman" w:cs="Times New Roman"/>
          <w:sz w:val="24"/>
          <w:szCs w:val="24"/>
        </w:rPr>
        <w:t>ce.</w:t>
      </w:r>
      <w:ins w:id="244" w:author="Stephen Scherrer [2]" w:date="2018-09-14T12:14:00Z">
        <w:r w:rsidR="00DE6A7C">
          <w:rPr>
            <w:rFonts w:ascii="Times New Roman" w:hAnsi="Times New Roman" w:cs="Times New Roman"/>
            <w:sz w:val="24"/>
            <w:szCs w:val="24"/>
          </w:rPr>
          <w:t xml:space="preserve"> </w:t>
        </w:r>
      </w:ins>
      <w:r w:rsidR="001D6295" w:rsidRPr="00046C8F">
        <w:rPr>
          <w:rFonts w:ascii="Times New Roman" w:hAnsi="Times New Roman" w:cs="Times New Roman"/>
          <w:sz w:val="24"/>
          <w:szCs w:val="24"/>
        </w:rPr>
        <w:t xml:space="preserve">This procedure was repeated </w:t>
      </w:r>
      <w:r w:rsidRPr="00046C8F">
        <w:rPr>
          <w:rFonts w:ascii="Times New Roman" w:hAnsi="Times New Roman" w:cs="Times New Roman"/>
          <w:sz w:val="24"/>
          <w:szCs w:val="24"/>
        </w:rPr>
        <w:t>10</w:t>
      </w:r>
      <w:r w:rsidR="00CC5888" w:rsidRPr="00046C8F">
        <w:rPr>
          <w:rFonts w:ascii="Times New Roman" w:hAnsi="Times New Roman" w:cs="Times New Roman"/>
          <w:sz w:val="24"/>
          <w:szCs w:val="24"/>
        </w:rPr>
        <w:t>,</w:t>
      </w:r>
      <w:r w:rsidRPr="00046C8F">
        <w:rPr>
          <w:rFonts w:ascii="Times New Roman" w:hAnsi="Times New Roman" w:cs="Times New Roman"/>
          <w:sz w:val="24"/>
          <w:szCs w:val="24"/>
        </w:rPr>
        <w:t>0</w:t>
      </w:r>
      <w:r w:rsidR="00CC5888" w:rsidRPr="00046C8F">
        <w:rPr>
          <w:rFonts w:ascii="Times New Roman" w:hAnsi="Times New Roman" w:cs="Times New Roman"/>
          <w:sz w:val="24"/>
          <w:szCs w:val="24"/>
        </w:rPr>
        <w:t>0</w:t>
      </w:r>
      <w:r w:rsidRPr="00046C8F">
        <w:rPr>
          <w:rFonts w:ascii="Times New Roman" w:hAnsi="Times New Roman" w:cs="Times New Roman"/>
          <w:sz w:val="24"/>
          <w:szCs w:val="24"/>
        </w:rPr>
        <w:t xml:space="preserve">0 </w:t>
      </w:r>
      <w:r w:rsidR="001D6295" w:rsidRPr="00046C8F">
        <w:rPr>
          <w:rFonts w:ascii="Times New Roman" w:hAnsi="Times New Roman" w:cs="Times New Roman"/>
          <w:sz w:val="24"/>
          <w:szCs w:val="24"/>
        </w:rPr>
        <w:t>times</w:t>
      </w:r>
      <w:r w:rsidRPr="00046C8F">
        <w:rPr>
          <w:rFonts w:ascii="Times New Roman" w:hAnsi="Times New Roman" w:cs="Times New Roman"/>
          <w:sz w:val="24"/>
          <w:szCs w:val="24"/>
        </w:rPr>
        <w:t>.</w:t>
      </w:r>
      <w:r w:rsidR="00E522D2" w:rsidRPr="00046C8F">
        <w:rPr>
          <w:rFonts w:ascii="Times New Roman" w:hAnsi="Times New Roman" w:cs="Times New Roman"/>
          <w:sz w:val="24"/>
          <w:szCs w:val="24"/>
        </w:rPr>
        <w:t xml:space="preserve"> </w:t>
      </w:r>
      <w:r w:rsidR="006C54ED" w:rsidRPr="00046C8F">
        <w:rPr>
          <w:rFonts w:ascii="Times New Roman" w:hAnsi="Times New Roman" w:cs="Times New Roman"/>
          <w:sz w:val="24"/>
          <w:szCs w:val="24"/>
        </w:rPr>
        <w:t xml:space="preserve">The preferred model structure was the one that most frequently reported the lowest variance across all </w:t>
      </w:r>
      <w:r w:rsidR="001D6295" w:rsidRPr="00046C8F">
        <w:rPr>
          <w:rFonts w:ascii="Times New Roman" w:hAnsi="Times New Roman" w:cs="Times New Roman"/>
          <w:sz w:val="24"/>
          <w:szCs w:val="24"/>
        </w:rPr>
        <w:t xml:space="preserve">of these </w:t>
      </w:r>
      <w:r w:rsidR="006C54ED" w:rsidRPr="00046C8F">
        <w:rPr>
          <w:rFonts w:ascii="Times New Roman" w:hAnsi="Times New Roman" w:cs="Times New Roman"/>
          <w:sz w:val="24"/>
          <w:szCs w:val="24"/>
        </w:rPr>
        <w:t>iterations</w:t>
      </w:r>
      <w:r w:rsidR="00FC630B" w:rsidRPr="00046C8F">
        <w:rPr>
          <w:rFonts w:ascii="Times New Roman" w:hAnsi="Times New Roman" w:cs="Times New Roman"/>
          <w:sz w:val="24"/>
          <w:szCs w:val="24"/>
        </w:rPr>
        <w:t xml:space="preserve">. </w:t>
      </w:r>
      <w:r w:rsidR="0014053A" w:rsidRPr="00046C8F">
        <w:rPr>
          <w:rFonts w:ascii="Times New Roman" w:hAnsi="Times New Roman" w:cs="Times New Roman"/>
          <w:sz w:val="24"/>
          <w:szCs w:val="24"/>
        </w:rPr>
        <w:t>To determine if incorporating additional data sources improved predictive performance, cross validation v</w:t>
      </w:r>
      <w:r w:rsidR="006C54ED" w:rsidRPr="00046C8F">
        <w:rPr>
          <w:rFonts w:ascii="Times New Roman" w:hAnsi="Times New Roman" w:cs="Times New Roman"/>
          <w:sz w:val="24"/>
          <w:szCs w:val="24"/>
        </w:rPr>
        <w:t xml:space="preserve">ariances </w:t>
      </w:r>
      <w:r w:rsidR="001D6295" w:rsidRPr="00046C8F">
        <w:rPr>
          <w:rFonts w:ascii="Times New Roman" w:hAnsi="Times New Roman" w:cs="Times New Roman"/>
          <w:sz w:val="24"/>
          <w:szCs w:val="24"/>
        </w:rPr>
        <w:t xml:space="preserve">for the </w:t>
      </w:r>
      <w:r w:rsidR="006C54ED" w:rsidRPr="00046C8F">
        <w:rPr>
          <w:rFonts w:ascii="Times New Roman" w:hAnsi="Times New Roman" w:cs="Times New Roman"/>
          <w:sz w:val="24"/>
          <w:szCs w:val="24"/>
        </w:rPr>
        <w:t xml:space="preserve">preferred model structure </w:t>
      </w:r>
      <w:r w:rsidR="0014053A" w:rsidRPr="00046C8F">
        <w:rPr>
          <w:rFonts w:ascii="Times New Roman" w:hAnsi="Times New Roman" w:cs="Times New Roman"/>
          <w:sz w:val="24"/>
          <w:szCs w:val="24"/>
        </w:rPr>
        <w:t>were compared to those calculated using a model</w:t>
      </w:r>
      <w:r w:rsidR="006C54ED" w:rsidRPr="00046C8F">
        <w:rPr>
          <w:rFonts w:ascii="Times New Roman" w:hAnsi="Times New Roman" w:cs="Times New Roman"/>
          <w:sz w:val="24"/>
          <w:szCs w:val="24"/>
        </w:rPr>
        <w:t xml:space="preserve"> structure i</w:t>
      </w:r>
      <w:r w:rsidR="00FC630B" w:rsidRPr="00046C8F">
        <w:rPr>
          <w:rFonts w:ascii="Times New Roman" w:hAnsi="Times New Roman" w:cs="Times New Roman"/>
          <w:sz w:val="24"/>
          <w:szCs w:val="24"/>
        </w:rPr>
        <w:t xml:space="preserve">dentical to Model 5, </w:t>
      </w:r>
      <w:r w:rsidR="0014053A" w:rsidRPr="00046C8F">
        <w:rPr>
          <w:rFonts w:ascii="Times New Roman" w:hAnsi="Times New Roman" w:cs="Times New Roman"/>
          <w:sz w:val="24"/>
          <w:szCs w:val="24"/>
        </w:rPr>
        <w:t xml:space="preserve">calculated </w:t>
      </w:r>
      <w:r w:rsidR="001D6295" w:rsidRPr="00046C8F">
        <w:rPr>
          <w:rFonts w:ascii="Times New Roman" w:hAnsi="Times New Roman" w:cs="Times New Roman"/>
          <w:sz w:val="24"/>
          <w:szCs w:val="24"/>
        </w:rPr>
        <w:t>including only</w:t>
      </w:r>
      <w:r w:rsidR="00FC630B" w:rsidRPr="00046C8F">
        <w:rPr>
          <w:rFonts w:ascii="Times New Roman" w:hAnsi="Times New Roman" w:cs="Times New Roman"/>
          <w:sz w:val="24"/>
          <w:szCs w:val="24"/>
        </w:rPr>
        <w:t xml:space="preserve"> tagging data</w:t>
      </w:r>
      <w:r w:rsidR="0014053A" w:rsidRPr="00046C8F">
        <w:rPr>
          <w:rFonts w:ascii="Times New Roman" w:hAnsi="Times New Roman" w:cs="Times New Roman"/>
          <w:sz w:val="24"/>
          <w:szCs w:val="24"/>
        </w:rPr>
        <w:t>.</w:t>
      </w:r>
    </w:p>
    <w:p w14:paraId="77657E7C" w14:textId="39485C6D" w:rsidR="001903AD" w:rsidRPr="00046C8F" w:rsidRDefault="00FC630B"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w:t>
      </w:r>
      <w:r w:rsidR="00A4707C" w:rsidRPr="00046C8F">
        <w:rPr>
          <w:rFonts w:ascii="Times New Roman" w:hAnsi="Times New Roman" w:cs="Times New Roman"/>
          <w:sz w:val="24"/>
          <w:szCs w:val="24"/>
        </w:rPr>
        <w:t xml:space="preserve"> </w:t>
      </w:r>
      <w:r w:rsidR="00CC5888" w:rsidRPr="00046C8F">
        <w:rPr>
          <w:rFonts w:ascii="Times New Roman" w:hAnsi="Times New Roman" w:cs="Times New Roman"/>
          <w:sz w:val="24"/>
          <w:szCs w:val="24"/>
        </w:rPr>
        <w:t xml:space="preserve">integrative </w:t>
      </w:r>
      <w:r w:rsidR="00E522D2" w:rsidRPr="00046C8F">
        <w:rPr>
          <w:rFonts w:ascii="Times New Roman" w:hAnsi="Times New Roman" w:cs="Times New Roman"/>
          <w:sz w:val="24"/>
          <w:szCs w:val="24"/>
        </w:rPr>
        <w:t>model structure</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that best predicted</w:t>
      </w:r>
      <w:r w:rsidR="00A4707C" w:rsidRPr="00046C8F">
        <w:rPr>
          <w:rFonts w:ascii="Times New Roman" w:hAnsi="Times New Roman" w:cs="Times New Roman"/>
          <w:sz w:val="24"/>
          <w:szCs w:val="24"/>
        </w:rPr>
        <w:t xml:space="preserve"> observed growth </w:t>
      </w:r>
      <w:r w:rsidR="00E522D2" w:rsidRPr="00046C8F">
        <w:rPr>
          <w:rFonts w:ascii="Times New Roman" w:hAnsi="Times New Roman" w:cs="Times New Roman"/>
          <w:sz w:val="24"/>
          <w:szCs w:val="24"/>
        </w:rPr>
        <w:t>most frequently was</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refit using the</w:t>
      </w:r>
      <w:r w:rsidR="00A4707C" w:rsidRPr="00046C8F">
        <w:rPr>
          <w:rFonts w:ascii="Times New Roman" w:hAnsi="Times New Roman" w:cs="Times New Roman"/>
          <w:sz w:val="24"/>
          <w:szCs w:val="24"/>
        </w:rPr>
        <w:t xml:space="preserve"> entire data set</w:t>
      </w:r>
      <w:r w:rsidR="00E522D2" w:rsidRPr="00046C8F">
        <w:rPr>
          <w:rFonts w:ascii="Times New Roman" w:hAnsi="Times New Roman" w:cs="Times New Roman"/>
          <w:sz w:val="24"/>
          <w:szCs w:val="24"/>
        </w:rPr>
        <w:t>.</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w:t>
      </w:r>
      <w:r w:rsidR="00A4707C" w:rsidRPr="00046C8F">
        <w:rPr>
          <w:rFonts w:ascii="Times New Roman" w:hAnsi="Times New Roman" w:cs="Times New Roman"/>
          <w:sz w:val="24"/>
          <w:szCs w:val="24"/>
        </w:rPr>
        <w:t xml:space="preserve">wo-sided 95% confidence intervals </w:t>
      </w:r>
      <w:r w:rsidR="00E522D2" w:rsidRPr="00046C8F">
        <w:rPr>
          <w:rFonts w:ascii="Times New Roman" w:hAnsi="Times New Roman" w:cs="Times New Roman"/>
          <w:sz w:val="24"/>
          <w:szCs w:val="24"/>
        </w:rPr>
        <w:t xml:space="preserve">were </w:t>
      </w:r>
      <w:r w:rsidR="00A4707C" w:rsidRPr="00046C8F">
        <w:rPr>
          <w:rFonts w:ascii="Times New Roman" w:hAnsi="Times New Roman" w:cs="Times New Roman"/>
          <w:sz w:val="24"/>
          <w:szCs w:val="24"/>
        </w:rPr>
        <w:t>estimated for each parameter from</w:t>
      </w:r>
      <w:r w:rsidR="00E522D2" w:rsidRPr="00046C8F">
        <w:rPr>
          <w:rFonts w:ascii="Times New Roman" w:hAnsi="Times New Roman" w:cs="Times New Roman"/>
          <w:sz w:val="24"/>
          <w:szCs w:val="24"/>
        </w:rPr>
        <w:t xml:space="preserve"> </w:t>
      </w:r>
      <w:r w:rsidR="00D66D58" w:rsidRPr="00046C8F">
        <w:rPr>
          <w:rFonts w:ascii="Times New Roman" w:hAnsi="Times New Roman" w:cs="Times New Roman"/>
          <w:sz w:val="24"/>
          <w:szCs w:val="24"/>
        </w:rPr>
        <w:t>the results of</w:t>
      </w:r>
      <w:r w:rsidR="00A4707C" w:rsidRPr="00046C8F">
        <w:rPr>
          <w:rFonts w:ascii="Times New Roman" w:hAnsi="Times New Roman" w:cs="Times New Roman"/>
          <w:sz w:val="24"/>
          <w:szCs w:val="24"/>
        </w:rPr>
        <w:t xml:space="preserve">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ins w:id="245" w:author="Stephen Scherrer [2]" w:date="2018-09-14T12:04:00Z">
        <w:r w:rsidR="006E4FB4">
          <w:rPr>
            <w:rFonts w:ascii="Times New Roman" w:hAnsi="Times New Roman" w:cs="Times New Roman"/>
            <w:sz w:val="24"/>
            <w:szCs w:val="24"/>
          </w:rPr>
          <w:t>reconstructed</w:t>
        </w:r>
        <w:r w:rsidR="006E4FB4"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study data.</w:t>
      </w:r>
      <w:r w:rsidR="00E522D2" w:rsidRPr="00046C8F">
        <w:rPr>
          <w:rFonts w:ascii="Times New Roman" w:hAnsi="Times New Roman" w:cs="Times New Roman"/>
          <w:sz w:val="24"/>
          <w:szCs w:val="24"/>
        </w:rPr>
        <w:t xml:space="preserve"> E</w:t>
      </w:r>
      <w:r w:rsidR="00A4707C" w:rsidRPr="00046C8F">
        <w:rPr>
          <w:rFonts w:ascii="Times New Roman" w:hAnsi="Times New Roman" w:cs="Times New Roman"/>
          <w:sz w:val="24"/>
          <w:szCs w:val="24"/>
        </w:rPr>
        <w:t xml:space="preserve">ach study period in the pseudo dataset contained the same number of observations as </w:t>
      </w:r>
      <w:ins w:id="246" w:author="Stephen Scherrer" w:date="2018-12-06T14:14:00Z">
        <w:r w:rsidR="001B4AF6">
          <w:rPr>
            <w:rFonts w:ascii="Times New Roman" w:hAnsi="Times New Roman" w:cs="Times New Roman"/>
            <w:sz w:val="24"/>
            <w:szCs w:val="24"/>
          </w:rPr>
          <w:t>in the</w:t>
        </w:r>
        <w:r w:rsidR="001B4AF6"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 xml:space="preserve">corresponding </w:t>
      </w:r>
      <w:ins w:id="247" w:author="ecf" w:date="2018-12-04T09:06:00Z">
        <w:r w:rsidR="00C27171">
          <w:rPr>
            <w:rFonts w:ascii="Times New Roman" w:hAnsi="Times New Roman" w:cs="Times New Roman"/>
            <w:sz w:val="24"/>
            <w:szCs w:val="24"/>
          </w:rPr>
          <w:t xml:space="preserve">time </w:t>
        </w:r>
      </w:ins>
      <w:proofErr w:type="spellStart"/>
      <w:ins w:id="248" w:author="Stephen Scherrer" w:date="2018-12-06T14:14:00Z">
        <w:r w:rsidR="001B4AF6">
          <w:rPr>
            <w:rFonts w:ascii="Times New Roman" w:hAnsi="Times New Roman" w:cs="Times New Roman"/>
            <w:sz w:val="24"/>
            <w:szCs w:val="24"/>
          </w:rPr>
          <w:t>time</w:t>
        </w:r>
        <w:proofErr w:type="spellEnd"/>
        <w:r w:rsidR="001B4AF6"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 xml:space="preserve">period </w:t>
      </w:r>
      <w:ins w:id="249" w:author="ecf" w:date="2018-12-04T09:05:00Z">
        <w:r w:rsidR="00C27171">
          <w:rPr>
            <w:rFonts w:ascii="Times New Roman" w:hAnsi="Times New Roman" w:cs="Times New Roman"/>
            <w:sz w:val="24"/>
            <w:szCs w:val="24"/>
          </w:rPr>
          <w:t xml:space="preserve">of </w:t>
        </w:r>
      </w:ins>
      <w:r w:rsidR="00A4707C" w:rsidRPr="00046C8F">
        <w:rPr>
          <w:rFonts w:ascii="Times New Roman" w:hAnsi="Times New Roman" w:cs="Times New Roman"/>
          <w:sz w:val="24"/>
          <w:szCs w:val="24"/>
        </w:rPr>
        <w:t>the original study data.</w:t>
      </w:r>
    </w:p>
    <w:p w14:paraId="2875906E" w14:textId="4132A068" w:rsidR="00190664" w:rsidRPr="00046C8F" w:rsidRDefault="00190664" w:rsidP="001903AD">
      <w:pPr>
        <w:spacing w:line="480" w:lineRule="auto"/>
        <w:rPr>
          <w:rFonts w:ascii="Times New Roman" w:hAnsi="Times New Roman" w:cs="Times New Roman"/>
          <w:sz w:val="24"/>
          <w:szCs w:val="24"/>
        </w:rPr>
      </w:pPr>
    </w:p>
    <w:p w14:paraId="44A37B16" w14:textId="26A7942C"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EB5D38F" w14:textId="575B2C79" w:rsidR="00BC419A" w:rsidRPr="00046C8F" w:rsidRDefault="001B4AF6" w:rsidP="000D5103">
      <w:pPr>
        <w:spacing w:line="480" w:lineRule="auto"/>
        <w:outlineLvl w:val="1"/>
        <w:rPr>
          <w:rFonts w:ascii="Times New Roman" w:hAnsi="Times New Roman" w:cs="Times New Roman"/>
          <w:i/>
          <w:sz w:val="24"/>
          <w:szCs w:val="24"/>
        </w:rPr>
      </w:pPr>
      <w:ins w:id="250" w:author="Stephen Scherrer" w:date="2018-12-06T14:15:00Z">
        <w:r>
          <w:rPr>
            <w:rFonts w:ascii="Times New Roman" w:hAnsi="Times New Roman" w:cs="Times New Roman"/>
            <w:i/>
            <w:sz w:val="24"/>
            <w:szCs w:val="24"/>
          </w:rPr>
          <w:t>Opakapaka Tagging Program</w:t>
        </w:r>
      </w:ins>
    </w:p>
    <w:p w14:paraId="3081E340" w14:textId="2DF36E0E"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Of the 4,</w:t>
      </w:r>
      <w:commentRangeStart w:id="251"/>
      <w:commentRangeStart w:id="252"/>
      <w:r w:rsidRPr="00046C8F">
        <w:rPr>
          <w:rFonts w:ascii="Times New Roman" w:hAnsi="Times New Roman" w:cs="Times New Roman"/>
          <w:sz w:val="24"/>
          <w:szCs w:val="24"/>
        </w:rPr>
        <w:t>17</w:t>
      </w:r>
      <w:ins w:id="253" w:author="Stephen Scherrer" w:date="2018-12-06T14:15:00Z">
        <w:r w:rsidR="001B4AF6">
          <w:rPr>
            <w:rFonts w:ascii="Times New Roman" w:hAnsi="Times New Roman" w:cs="Times New Roman"/>
            <w:sz w:val="24"/>
            <w:szCs w:val="24"/>
          </w:rPr>
          <w:t>9</w:t>
        </w:r>
      </w:ins>
      <w:commentRangeEnd w:id="251"/>
      <w:r w:rsidR="00383DDF">
        <w:rPr>
          <w:rStyle w:val="CommentReference"/>
        </w:rPr>
        <w:commentReference w:id="251"/>
      </w:r>
      <w:commentRangeEnd w:id="252"/>
      <w:r w:rsidR="002A48D8">
        <w:rPr>
          <w:rStyle w:val="CommentReference"/>
        </w:rPr>
        <w:commentReference w:id="252"/>
      </w:r>
      <w:r w:rsidRPr="00046C8F">
        <w:rPr>
          <w:rFonts w:ascii="Times New Roman" w:hAnsi="Times New Roman" w:cs="Times New Roman"/>
          <w:sz w:val="24"/>
          <w:szCs w:val="24"/>
        </w:rPr>
        <w:t xml:space="preserve"> </w:t>
      </w:r>
      <w:r w:rsidR="00A20282" w:rsidRPr="002A48D8">
        <w:rPr>
          <w:rFonts w:ascii="Times New Roman" w:hAnsi="Times New Roman" w:cs="Times New Roman"/>
          <w:i/>
          <w:sz w:val="24"/>
          <w:szCs w:val="24"/>
        </w:rPr>
        <w:t>P. filamentosus</w:t>
      </w:r>
      <w:r w:rsidRPr="00046C8F">
        <w:rPr>
          <w:rFonts w:ascii="Times New Roman" w:hAnsi="Times New Roman" w:cs="Times New Roman"/>
          <w:sz w:val="24"/>
          <w:szCs w:val="24"/>
        </w:rPr>
        <w:t xml:space="preserve"> tagged 43</w:t>
      </w:r>
      <w:ins w:id="254" w:author="Stephen Scherrer" w:date="2018-11-15T15:23:00Z">
        <w:r w:rsidR="00F61FF2">
          <w:rPr>
            <w:rFonts w:ascii="Times New Roman" w:hAnsi="Times New Roman" w:cs="Times New Roman"/>
            <w:sz w:val="24"/>
            <w:szCs w:val="24"/>
          </w:rPr>
          <w:t>2</w:t>
        </w:r>
      </w:ins>
      <w:r w:rsidRPr="00046C8F">
        <w:rPr>
          <w:rFonts w:ascii="Times New Roman" w:hAnsi="Times New Roman" w:cs="Times New Roman"/>
          <w:sz w:val="24"/>
          <w:szCs w:val="24"/>
        </w:rPr>
        <w:t xml:space="preserve"> individuals were recaptured at least once (10.</w:t>
      </w:r>
      <w:ins w:id="255" w:author="Stephen Scherrer" w:date="2018-12-06T14:15:00Z">
        <w:r w:rsidR="001B4AF6">
          <w:rPr>
            <w:rFonts w:ascii="Times New Roman" w:hAnsi="Times New Roman" w:cs="Times New Roman"/>
            <w:sz w:val="24"/>
            <w:szCs w:val="24"/>
          </w:rPr>
          <w:t>3</w:t>
        </w:r>
      </w:ins>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306B3D67" w:rsidR="00156543" w:rsidRPr="00046C8F" w:rsidRDefault="00772190" w:rsidP="000D5103">
      <w:pPr>
        <w:spacing w:line="480" w:lineRule="auto"/>
        <w:ind w:firstLine="720"/>
        <w:rPr>
          <w:rFonts w:ascii="Times New Roman" w:hAnsi="Times New Roman" w:cs="Times New Roman"/>
          <w:sz w:val="24"/>
          <w:szCs w:val="24"/>
        </w:rPr>
      </w:pPr>
      <w:ins w:id="256" w:author="Stephen Scherrer" w:date="2019-02-15T12:09:00Z">
        <w:r>
          <w:rPr>
            <w:rFonts w:ascii="Times New Roman" w:hAnsi="Times New Roman" w:cs="Times New Roman"/>
            <w:sz w:val="24"/>
            <w:szCs w:val="24"/>
          </w:rPr>
          <w:t>Initial fork length at capture</w:t>
        </w:r>
      </w:ins>
      <w:ins w:id="257" w:author="Stephen Scherrer" w:date="2019-02-15T14:00:00Z">
        <w:r w:rsidR="00BC419A" w:rsidRPr="00046C8F">
          <w:rPr>
            <w:rFonts w:ascii="Times New Roman" w:hAnsi="Times New Roman" w:cs="Times New Roman"/>
            <w:sz w:val="24"/>
            <w:szCs w:val="24"/>
          </w:rPr>
          <w:t xml:space="preserve"> </w:t>
        </w:r>
      </w:ins>
      <w:ins w:id="258" w:author="Stephen Scherrer" w:date="2019-02-15T12:09:00Z">
        <w:r>
          <w:rPr>
            <w:rFonts w:ascii="Times New Roman" w:hAnsi="Times New Roman" w:cs="Times New Roman"/>
            <w:sz w:val="24"/>
            <w:szCs w:val="24"/>
          </w:rPr>
          <w:t>across</w:t>
        </w:r>
      </w:ins>
      <w:r w:rsidR="007B742B" w:rsidRPr="00046C8F">
        <w:rPr>
          <w:rFonts w:ascii="Times New Roman" w:hAnsi="Times New Roman" w:cs="Times New Roman"/>
          <w:sz w:val="24"/>
          <w:szCs w:val="24"/>
        </w:rPr>
        <w:t xml:space="preserve"> all </w:t>
      </w:r>
      <w:r w:rsidR="00BC419A" w:rsidRPr="00046C8F">
        <w:rPr>
          <w:rFonts w:ascii="Times New Roman" w:hAnsi="Times New Roman" w:cs="Times New Roman"/>
          <w:sz w:val="24"/>
          <w:szCs w:val="24"/>
        </w:rPr>
        <w:t>indiv</w:t>
      </w:r>
      <w:r w:rsidR="00227657" w:rsidRPr="00046C8F">
        <w:rPr>
          <w:rFonts w:ascii="Times New Roman" w:hAnsi="Times New Roman" w:cs="Times New Roman"/>
          <w:sz w:val="24"/>
          <w:szCs w:val="24"/>
        </w:rPr>
        <w:t xml:space="preserve">iduals ranged in size </w:t>
      </w:r>
      <w:ins w:id="259" w:author="Stephen Scherrer [2]" w:date="2018-09-14T12:08:00Z">
        <w:r w:rsidR="005654BC">
          <w:rPr>
            <w:rFonts w:ascii="Times New Roman" w:hAnsi="Times New Roman" w:cs="Times New Roman"/>
            <w:sz w:val="24"/>
            <w:szCs w:val="24"/>
          </w:rPr>
          <w:t>from</w:t>
        </w:r>
        <w:r w:rsidR="005654BC"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16.</w:t>
      </w:r>
      <w:r w:rsidR="00BC419A" w:rsidRPr="00046C8F">
        <w:rPr>
          <w:rFonts w:ascii="Times New Roman" w:hAnsi="Times New Roman" w:cs="Times New Roman"/>
          <w:sz w:val="24"/>
          <w:szCs w:val="24"/>
        </w:rPr>
        <w:t>5</w:t>
      </w:r>
      <w:r w:rsidR="00227657" w:rsidRPr="00046C8F">
        <w:rPr>
          <w:rFonts w:ascii="Times New Roman" w:hAnsi="Times New Roman" w:cs="Times New Roman"/>
          <w:sz w:val="24"/>
          <w:szCs w:val="24"/>
        </w:rPr>
        <w:t>1</w:t>
      </w:r>
      <w:r w:rsidR="00BC419A" w:rsidRPr="00046C8F">
        <w:rPr>
          <w:rFonts w:ascii="Times New Roman" w:hAnsi="Times New Roman" w:cs="Times New Roman"/>
          <w:sz w:val="24"/>
          <w:szCs w:val="24"/>
        </w:rPr>
        <w:t xml:space="preserve"> </w:t>
      </w:r>
      <w:ins w:id="260" w:author="Stephen Scherrer [2]" w:date="2018-09-14T12:08:00Z">
        <w:r w:rsidR="005654BC">
          <w:rPr>
            <w:rFonts w:ascii="Times New Roman" w:hAnsi="Times New Roman" w:cs="Times New Roman"/>
            <w:sz w:val="24"/>
            <w:szCs w:val="24"/>
          </w:rPr>
          <w:t>to</w:t>
        </w:r>
        <w:r w:rsidR="005654BC"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 xml:space="preserve">53.34 </w:t>
      </w:r>
      <w:r w:rsidR="00BC419A" w:rsidRPr="00046C8F">
        <w:rPr>
          <w:rFonts w:ascii="Times New Roman" w:hAnsi="Times New Roman" w:cs="Times New Roman"/>
          <w:sz w:val="24"/>
          <w:szCs w:val="24"/>
        </w:rPr>
        <w:t xml:space="preserve">cm </w:t>
      </w:r>
      <w:r w:rsidR="00227657" w:rsidRPr="00046C8F">
        <w:rPr>
          <w:rFonts w:ascii="Times New Roman" w:hAnsi="Times New Roman" w:cs="Times New Roman"/>
          <w:sz w:val="24"/>
          <w:szCs w:val="24"/>
        </w:rPr>
        <w:t xml:space="preserve">(mean = 31.90 </w:t>
      </w:r>
      <w:r w:rsidR="00424063" w:rsidRPr="00046C8F">
        <w:rPr>
          <w:rFonts w:ascii="Times New Roman" w:hAnsi="Times New Roman" w:cs="Times New Roman"/>
          <w:sz w:val="24"/>
          <w:szCs w:val="24"/>
        </w:rPr>
        <w:t>cm</w:t>
      </w:r>
      <w:r w:rsidR="00227657" w:rsidRPr="00046C8F">
        <w:rPr>
          <w:rFonts w:ascii="Times New Roman" w:hAnsi="Times New Roman" w:cs="Times New Roman"/>
          <w:sz w:val="24"/>
          <w:szCs w:val="24"/>
        </w:rPr>
        <w:t>, s</w:t>
      </w:r>
      <w:r w:rsidR="00F1281D" w:rsidRPr="00046C8F">
        <w:rPr>
          <w:rFonts w:ascii="Times New Roman" w:hAnsi="Times New Roman" w:cs="Times New Roman"/>
          <w:sz w:val="24"/>
          <w:szCs w:val="24"/>
        </w:rPr>
        <w:t xml:space="preserve">tandard </w:t>
      </w:r>
      <w:r w:rsidR="00227657" w:rsidRPr="00046C8F">
        <w:rPr>
          <w:rFonts w:ascii="Times New Roman" w:hAnsi="Times New Roman" w:cs="Times New Roman"/>
          <w:sz w:val="24"/>
          <w:szCs w:val="24"/>
        </w:rPr>
        <w:t>d</w:t>
      </w:r>
      <w:r w:rsidR="00F1281D" w:rsidRPr="00046C8F">
        <w:rPr>
          <w:rFonts w:ascii="Times New Roman" w:hAnsi="Times New Roman" w:cs="Times New Roman"/>
          <w:sz w:val="24"/>
          <w:szCs w:val="24"/>
        </w:rPr>
        <w:t>eviation (</w:t>
      </w:r>
      <w:proofErr w:type="spellStart"/>
      <w:r w:rsidR="00F1281D" w:rsidRPr="00046C8F">
        <w:rPr>
          <w:rFonts w:ascii="Times New Roman" w:hAnsi="Times New Roman" w:cs="Times New Roman"/>
          <w:sz w:val="24"/>
          <w:szCs w:val="24"/>
        </w:rPr>
        <w:t>s.d</w:t>
      </w:r>
      <w:ins w:id="261" w:author="Stephen Scherrer [2]" w:date="2018-09-14T12:08:00Z">
        <w:r w:rsidR="005654BC">
          <w:rPr>
            <w:rFonts w:ascii="Times New Roman" w:hAnsi="Times New Roman" w:cs="Times New Roman"/>
            <w:sz w:val="24"/>
            <w:szCs w:val="24"/>
          </w:rPr>
          <w:t>.</w:t>
        </w:r>
      </w:ins>
      <w:proofErr w:type="spellEnd"/>
      <w:r w:rsidR="00F1281D" w:rsidRPr="00046C8F">
        <w:rPr>
          <w:rFonts w:ascii="Times New Roman" w:hAnsi="Times New Roman" w:cs="Times New Roman"/>
          <w:sz w:val="24"/>
          <w:szCs w:val="24"/>
        </w:rPr>
        <w:t>)</w:t>
      </w:r>
      <w:r w:rsidR="00227657" w:rsidRPr="00046C8F">
        <w:rPr>
          <w:rFonts w:ascii="Times New Roman" w:hAnsi="Times New Roman" w:cs="Times New Roman"/>
          <w:sz w:val="24"/>
          <w:szCs w:val="24"/>
        </w:rPr>
        <w:t xml:space="preserve"> </w:t>
      </w:r>
      <w:ins w:id="262" w:author="Stephen Scherrer" w:date="2019-02-15T14:00:00Z">
        <w:r w:rsidR="00227657" w:rsidRPr="00046C8F">
          <w:rPr>
            <w:rFonts w:ascii="Times New Roman" w:hAnsi="Times New Roman" w:cs="Times New Roman"/>
            <w:sz w:val="24"/>
            <w:szCs w:val="24"/>
          </w:rPr>
          <w:t>= 5.48</w:t>
        </w:r>
        <w:r w:rsidR="00BC419A" w:rsidRPr="00046C8F">
          <w:rPr>
            <w:rFonts w:ascii="Times New Roman" w:hAnsi="Times New Roman" w:cs="Times New Roman"/>
            <w:sz w:val="24"/>
            <w:szCs w:val="24"/>
          </w:rPr>
          <w:t>)</w:t>
        </w:r>
      </w:ins>
      <w:ins w:id="263" w:author="Stephen Scherrer" w:date="2018-12-06T14:15:00Z">
        <w:r w:rsidR="001B4AF6">
          <w:rPr>
            <w:rFonts w:ascii="Times New Roman" w:hAnsi="Times New Roman" w:cs="Times New Roman"/>
            <w:sz w:val="24"/>
            <w:szCs w:val="24"/>
          </w:rPr>
          <w:t>. For fish that were recaptured later, initial size ranged</w:t>
        </w:r>
      </w:ins>
      <w:r w:rsidR="007B742B" w:rsidRPr="00046C8F">
        <w:rPr>
          <w:rFonts w:ascii="Times New Roman" w:hAnsi="Times New Roman" w:cs="Times New Roman"/>
          <w:sz w:val="24"/>
          <w:szCs w:val="24"/>
        </w:rPr>
        <w:t xml:space="preserve"> from 19.1 cm and 52.8 cm </w:t>
      </w:r>
      <w:r w:rsidR="00424063" w:rsidRPr="00046C8F">
        <w:rPr>
          <w:rFonts w:ascii="Times New Roman" w:hAnsi="Times New Roman" w:cs="Times New Roman"/>
          <w:sz w:val="24"/>
          <w:szCs w:val="24"/>
        </w:rPr>
        <w:t xml:space="preserve">(mean = </w:t>
      </w:r>
      <w:r w:rsidR="00705224" w:rsidRPr="00046C8F">
        <w:rPr>
          <w:rFonts w:ascii="Times New Roman" w:hAnsi="Times New Roman" w:cs="Times New Roman"/>
          <w:sz w:val="24"/>
          <w:szCs w:val="24"/>
        </w:rPr>
        <w:t xml:space="preserve">32.8,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5.08</w:t>
      </w:r>
      <w:ins w:id="264" w:author="Stephen Scherrer" w:date="2018-12-06T14:16:00Z">
        <w:r w:rsidR="001B4AF6">
          <w:rPr>
            <w:rFonts w:ascii="Times New Roman" w:hAnsi="Times New Roman" w:cs="Times New Roman"/>
            <w:sz w:val="24"/>
            <w:szCs w:val="24"/>
          </w:rPr>
          <w:t>)</w:t>
        </w:r>
      </w:ins>
      <w:r w:rsidR="007B742B" w:rsidRPr="00046C8F">
        <w:rPr>
          <w:rFonts w:ascii="Times New Roman" w:hAnsi="Times New Roman" w:cs="Times New Roman"/>
          <w:sz w:val="24"/>
          <w:szCs w:val="24"/>
        </w:rPr>
        <w:t>.</w:t>
      </w:r>
      <w:commentRangeStart w:id="265"/>
      <w:r w:rsidR="007B742B" w:rsidRPr="00046C8F">
        <w:rPr>
          <w:rFonts w:ascii="Times New Roman" w:hAnsi="Times New Roman" w:cs="Times New Roman"/>
          <w:sz w:val="24"/>
          <w:szCs w:val="24"/>
        </w:rPr>
        <w:t xml:space="preserve"> </w:t>
      </w:r>
      <w:ins w:id="266" w:author="Stephen Scherrer" w:date="2019-02-15T12:10:00Z">
        <w:r>
          <w:rPr>
            <w:rFonts w:ascii="Times New Roman" w:hAnsi="Times New Roman" w:cs="Times New Roman"/>
            <w:sz w:val="24"/>
            <w:szCs w:val="24"/>
          </w:rPr>
          <w:t>For those fish that were later recaptured, fork l</w:t>
        </w:r>
      </w:ins>
      <w:r w:rsidR="007B742B" w:rsidRPr="00046C8F">
        <w:rPr>
          <w:rFonts w:ascii="Times New Roman" w:hAnsi="Times New Roman" w:cs="Times New Roman"/>
          <w:sz w:val="24"/>
          <w:szCs w:val="24"/>
        </w:rPr>
        <w:t xml:space="preserve">ength </w:t>
      </w:r>
      <w:r w:rsidR="00BC419A" w:rsidRPr="00046C8F">
        <w:rPr>
          <w:rFonts w:ascii="Times New Roman" w:hAnsi="Times New Roman" w:cs="Times New Roman"/>
          <w:sz w:val="24"/>
          <w:szCs w:val="24"/>
        </w:rPr>
        <w:t xml:space="preserve">at recapture ranged between 22.9 cm and 76.2 cm </w:t>
      </w:r>
      <w:r w:rsidR="00705224" w:rsidRPr="00046C8F">
        <w:rPr>
          <w:rFonts w:ascii="Times New Roman" w:hAnsi="Times New Roman" w:cs="Times New Roman"/>
          <w:sz w:val="24"/>
          <w:szCs w:val="24"/>
        </w:rPr>
        <w:t xml:space="preserve">(mean = 41.9,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8.67</w:t>
      </w:r>
      <w:r w:rsidR="00BC419A" w:rsidRPr="00046C8F">
        <w:rPr>
          <w:rFonts w:ascii="Times New Roman" w:hAnsi="Times New Roman" w:cs="Times New Roman"/>
          <w:sz w:val="24"/>
          <w:szCs w:val="24"/>
        </w:rPr>
        <w:t>).</w:t>
      </w:r>
      <w:commentRangeEnd w:id="265"/>
      <w:r w:rsidR="00706C9B">
        <w:rPr>
          <w:rStyle w:val="CommentReference"/>
        </w:rPr>
        <w:commentReference w:id="265"/>
      </w:r>
      <w:r w:rsidR="00BC419A" w:rsidRPr="00046C8F">
        <w:rPr>
          <w:rFonts w:ascii="Times New Roman" w:hAnsi="Times New Roman" w:cs="Times New Roman"/>
          <w:sz w:val="24"/>
          <w:szCs w:val="24"/>
        </w:rPr>
        <w:t xml:space="preserve"> The minimum time at liberty for any fish between tagging and recapture was a single day while the maximum time at liberty was 10.3 years (3,748 days)</w:t>
      </w:r>
      <w:r w:rsidR="0031660B" w:rsidRPr="00046C8F">
        <w:rPr>
          <w:rFonts w:ascii="Times New Roman" w:hAnsi="Times New Roman" w:cs="Times New Roman"/>
          <w:sz w:val="24"/>
          <w:szCs w:val="24"/>
        </w:rPr>
        <w:t xml:space="preserve"> (Figure 1)</w:t>
      </w:r>
      <w:r w:rsidR="00BC419A" w:rsidRPr="00046C8F">
        <w:rPr>
          <w:rFonts w:ascii="Times New Roman" w:hAnsi="Times New Roman" w:cs="Times New Roman"/>
          <w:sz w:val="24"/>
          <w:szCs w:val="24"/>
        </w:rPr>
        <w:t>. The mea</w:t>
      </w:r>
      <w:r w:rsidR="00156543" w:rsidRPr="00046C8F">
        <w:rPr>
          <w:rFonts w:ascii="Times New Roman" w:hAnsi="Times New Roman" w:cs="Times New Roman"/>
          <w:sz w:val="24"/>
          <w:szCs w:val="24"/>
        </w:rPr>
        <w:t xml:space="preserve">n time at liberty was </w:t>
      </w:r>
      <w:commentRangeStart w:id="267"/>
      <w:r w:rsidR="00705224" w:rsidRPr="00046C8F">
        <w:rPr>
          <w:rFonts w:ascii="Times New Roman" w:hAnsi="Times New Roman" w:cs="Times New Roman"/>
          <w:sz w:val="24"/>
          <w:szCs w:val="24"/>
        </w:rPr>
        <w:t>666</w:t>
      </w:r>
      <w:r w:rsidR="00156543" w:rsidRPr="00046C8F">
        <w:rPr>
          <w:rFonts w:ascii="Times New Roman" w:hAnsi="Times New Roman" w:cs="Times New Roman"/>
          <w:sz w:val="24"/>
          <w:szCs w:val="24"/>
        </w:rPr>
        <w:t xml:space="preserve"> days </w:t>
      </w:r>
      <w:commentRangeEnd w:id="267"/>
      <w:r w:rsidR="00706C9B">
        <w:rPr>
          <w:rStyle w:val="CommentReference"/>
        </w:rPr>
        <w:commentReference w:id="267"/>
      </w:r>
      <w:r w:rsidR="00705224" w:rsidRPr="00046C8F">
        <w:rPr>
          <w:rFonts w:ascii="Times New Roman" w:hAnsi="Times New Roman" w:cs="Times New Roman"/>
          <w:sz w:val="24"/>
          <w:szCs w:val="24"/>
        </w:rPr>
        <w:t>(</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625).</w:t>
      </w:r>
    </w:p>
    <w:p w14:paraId="01F7E0FA" w14:textId="6A92A561" w:rsidR="00BC419A" w:rsidRPr="00046C8F" w:rsidRDefault="00BC419A" w:rsidP="000D5103">
      <w:pPr>
        <w:spacing w:line="480" w:lineRule="auto"/>
        <w:ind w:firstLine="720"/>
        <w:rPr>
          <w:rFonts w:ascii="Times New Roman" w:hAnsi="Times New Roman" w:cs="Times New Roman"/>
          <w:sz w:val="24"/>
          <w:szCs w:val="24"/>
        </w:rPr>
      </w:pPr>
      <w:commentRangeStart w:id="268"/>
      <w:commentRangeStart w:id="269"/>
      <w:r w:rsidRPr="00046C8F">
        <w:rPr>
          <w:rFonts w:ascii="Times New Roman" w:hAnsi="Times New Roman" w:cs="Times New Roman"/>
          <w:sz w:val="24"/>
          <w:szCs w:val="24"/>
        </w:rPr>
        <w:t xml:space="preserve">One fish was excluded from further analysis as its fork length </w:t>
      </w:r>
      <w:r w:rsidR="007B742B" w:rsidRPr="00046C8F">
        <w:rPr>
          <w:rFonts w:ascii="Times New Roman" w:hAnsi="Times New Roman" w:cs="Times New Roman"/>
          <w:sz w:val="24"/>
          <w:szCs w:val="24"/>
        </w:rPr>
        <w:t>at</w:t>
      </w:r>
      <w:r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capture</w:t>
      </w:r>
      <w:r w:rsidRPr="00046C8F">
        <w:rPr>
          <w:rFonts w:ascii="Times New Roman" w:hAnsi="Times New Roman" w:cs="Times New Roman"/>
          <w:sz w:val="24"/>
          <w:szCs w:val="24"/>
        </w:rPr>
        <w:t xml:space="preserve"> was not recorded. Seven fish were removed because the recapture date was not properly recorded. Of the remaining 43</w:t>
      </w:r>
      <w:ins w:id="270" w:author="Stephen Scherrer" w:date="2018-11-15T15:23:00Z">
        <w:r w:rsidR="00F61FF2">
          <w:rPr>
            <w:rFonts w:ascii="Times New Roman" w:hAnsi="Times New Roman" w:cs="Times New Roman"/>
            <w:sz w:val="24"/>
            <w:szCs w:val="24"/>
          </w:rPr>
          <w:t>2</w:t>
        </w:r>
      </w:ins>
      <w:r w:rsidRPr="00046C8F">
        <w:rPr>
          <w:rFonts w:ascii="Times New Roman" w:hAnsi="Times New Roman" w:cs="Times New Roman"/>
          <w:sz w:val="24"/>
          <w:szCs w:val="24"/>
        </w:rPr>
        <w:t xml:space="preserve"> fish recaptured, 394 were recaptured a single time, 35 fish were recaptured a total of two times, one fish</w:t>
      </w:r>
      <w:ins w:id="271" w:author="Stephen Scherrer" w:date="2018-12-06T11:32:00Z">
        <w:r w:rsidR="008E06B5">
          <w:rPr>
            <w:rFonts w:ascii="Times New Roman" w:hAnsi="Times New Roman" w:cs="Times New Roman"/>
            <w:sz w:val="24"/>
            <w:szCs w:val="24"/>
          </w:rPr>
          <w:t xml:space="preserve"> was</w:t>
        </w:r>
      </w:ins>
      <w:ins w:id="272" w:author="Stephen Scherrer" w:date="2019-02-15T14:00:00Z">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recaptured 3 times</w:t>
      </w:r>
      <w:r w:rsidR="007B742B" w:rsidRPr="00046C8F">
        <w:rPr>
          <w:rFonts w:ascii="Times New Roman" w:hAnsi="Times New Roman" w:cs="Times New Roman"/>
          <w:sz w:val="24"/>
          <w:szCs w:val="24"/>
        </w:rPr>
        <w:t>,</w:t>
      </w:r>
      <w:r w:rsidRPr="00046C8F">
        <w:rPr>
          <w:rFonts w:ascii="Times New Roman" w:hAnsi="Times New Roman" w:cs="Times New Roman"/>
          <w:sz w:val="24"/>
          <w:szCs w:val="24"/>
        </w:rPr>
        <w:t xml:space="preserve"> and two</w:t>
      </w:r>
      <w:r w:rsidR="002D42C4" w:rsidRPr="00046C8F">
        <w:rPr>
          <w:rFonts w:ascii="Times New Roman" w:hAnsi="Times New Roman" w:cs="Times New Roman"/>
          <w:sz w:val="24"/>
          <w:szCs w:val="24"/>
        </w:rPr>
        <w:t xml:space="preserve"> fish were recaptured 4 times. </w:t>
      </w:r>
      <w:ins w:id="273" w:author="ecf" w:date="2018-12-04T09:14:00Z">
        <w:r w:rsidR="00706C9B">
          <w:rPr>
            <w:rFonts w:ascii="Times New Roman" w:hAnsi="Times New Roman" w:cs="Times New Roman"/>
            <w:sz w:val="24"/>
            <w:szCs w:val="24"/>
          </w:rPr>
          <w:t xml:space="preserve">We </w:t>
        </w:r>
        <w:proofErr w:type="spellStart"/>
        <w:r w:rsidR="00706C9B">
          <w:rPr>
            <w:rFonts w:ascii="Times New Roman" w:hAnsi="Times New Roman" w:cs="Times New Roman"/>
            <w:sz w:val="24"/>
            <w:szCs w:val="24"/>
          </w:rPr>
          <w:t>also</w:t>
        </w:r>
      </w:ins>
      <w:ins w:id="274" w:author="Stephen Scherrer" w:date="2018-12-06T14:16:00Z">
        <w:r w:rsidR="001B4AF6">
          <w:rPr>
            <w:rFonts w:ascii="Times New Roman" w:hAnsi="Times New Roman" w:cs="Times New Roman"/>
            <w:sz w:val="24"/>
            <w:szCs w:val="24"/>
          </w:rPr>
          <w:t>We</w:t>
        </w:r>
        <w:proofErr w:type="spellEnd"/>
        <w:r w:rsidR="001B4AF6">
          <w:rPr>
            <w:rFonts w:ascii="Times New Roman" w:hAnsi="Times New Roman" w:cs="Times New Roman"/>
            <w:sz w:val="24"/>
            <w:szCs w:val="24"/>
          </w:rPr>
          <w:t xml:space="preserve"> </w:t>
        </w:r>
        <w:proofErr w:type="spellStart"/>
        <w:r w:rsidR="001B4AF6">
          <w:rPr>
            <w:rFonts w:ascii="Times New Roman" w:hAnsi="Times New Roman" w:cs="Times New Roman"/>
            <w:sz w:val="24"/>
            <w:szCs w:val="24"/>
          </w:rPr>
          <w:t>also</w:t>
        </w:r>
      </w:ins>
      <w:r w:rsidR="002D42C4" w:rsidRPr="00046C8F">
        <w:rPr>
          <w:rFonts w:ascii="Times New Roman" w:hAnsi="Times New Roman" w:cs="Times New Roman"/>
          <w:sz w:val="24"/>
          <w:szCs w:val="24"/>
        </w:rPr>
        <w:t>e</w:t>
      </w:r>
      <w:r w:rsidRPr="00046C8F">
        <w:rPr>
          <w:rFonts w:ascii="Times New Roman" w:hAnsi="Times New Roman" w:cs="Times New Roman"/>
          <w:sz w:val="24"/>
          <w:szCs w:val="24"/>
        </w:rPr>
        <w:t>xcluded</w:t>
      </w:r>
      <w:proofErr w:type="spellEnd"/>
      <w:r w:rsidRPr="00046C8F">
        <w:rPr>
          <w:rFonts w:ascii="Times New Roman" w:hAnsi="Times New Roman" w:cs="Times New Roman"/>
          <w:sz w:val="24"/>
          <w:szCs w:val="24"/>
        </w:rPr>
        <w:t xml:space="preserve"> from analysis</w:t>
      </w:r>
      <w:ins w:id="275" w:author="Stephen Scherrer" w:date="2019-02-15T14:18:00Z">
        <w:r w:rsidR="002A48D8">
          <w:rPr>
            <w:rFonts w:ascii="Times New Roman" w:hAnsi="Times New Roman" w:cs="Times New Roman"/>
            <w:sz w:val="24"/>
            <w:szCs w:val="24"/>
          </w:rPr>
          <w:t xml:space="preserve"> </w:t>
        </w:r>
      </w:ins>
      <w:r w:rsidR="0040620C" w:rsidRPr="00046C8F">
        <w:rPr>
          <w:rFonts w:ascii="Times New Roman" w:hAnsi="Times New Roman" w:cs="Times New Roman"/>
          <w:sz w:val="24"/>
          <w:szCs w:val="24"/>
        </w:rPr>
        <w:t>4</w:t>
      </w:r>
      <w:ins w:id="276" w:author="Stephen Scherrer" w:date="2018-12-06T11:33:00Z">
        <w:r w:rsidR="00BE6AAC">
          <w:rPr>
            <w:rFonts w:ascii="Times New Roman" w:hAnsi="Times New Roman" w:cs="Times New Roman"/>
            <w:sz w:val="24"/>
            <w:szCs w:val="24"/>
          </w:rPr>
          <w:t>5</w:t>
        </w:r>
      </w:ins>
      <w:r w:rsidRPr="00046C8F">
        <w:rPr>
          <w:rFonts w:ascii="Times New Roman" w:hAnsi="Times New Roman" w:cs="Times New Roman"/>
          <w:sz w:val="24"/>
          <w:szCs w:val="24"/>
        </w:rPr>
        <w:t xml:space="preserve"> individuals </w:t>
      </w:r>
      <w:r w:rsidR="00BA1668" w:rsidRPr="00046C8F">
        <w:rPr>
          <w:rFonts w:ascii="Times New Roman" w:hAnsi="Times New Roman" w:cs="Times New Roman"/>
          <w:sz w:val="24"/>
          <w:szCs w:val="24"/>
        </w:rPr>
        <w:t>for whom time</w:t>
      </w:r>
      <w:r w:rsidR="007B742B" w:rsidRPr="00046C8F">
        <w:rPr>
          <w:rFonts w:ascii="Times New Roman" w:hAnsi="Times New Roman" w:cs="Times New Roman"/>
          <w:sz w:val="24"/>
          <w:szCs w:val="24"/>
        </w:rPr>
        <w:t xml:space="preserve"> </w:t>
      </w:r>
      <w:ins w:id="277" w:author="ecf" w:date="2018-12-04T09:14:00Z">
        <w:r w:rsidR="00706C9B">
          <w:rPr>
            <w:rFonts w:ascii="Times New Roman" w:hAnsi="Times New Roman" w:cs="Times New Roman"/>
            <w:sz w:val="24"/>
            <w:szCs w:val="24"/>
          </w:rPr>
          <w:t xml:space="preserve">at </w:t>
        </w:r>
      </w:ins>
      <w:r w:rsidR="007B742B" w:rsidRPr="00046C8F">
        <w:rPr>
          <w:rFonts w:ascii="Times New Roman" w:hAnsi="Times New Roman" w:cs="Times New Roman"/>
          <w:sz w:val="24"/>
          <w:szCs w:val="24"/>
        </w:rPr>
        <w:t xml:space="preserve">liberty </w:t>
      </w:r>
      <w:r w:rsidR="00BA1668" w:rsidRPr="00046C8F">
        <w:rPr>
          <w:rFonts w:ascii="Times New Roman" w:hAnsi="Times New Roman" w:cs="Times New Roman"/>
          <w:sz w:val="24"/>
          <w:szCs w:val="24"/>
        </w:rPr>
        <w:t>was less</w:t>
      </w:r>
      <w:r w:rsidRPr="00046C8F">
        <w:rPr>
          <w:rFonts w:ascii="Times New Roman" w:hAnsi="Times New Roman" w:cs="Times New Roman"/>
          <w:sz w:val="24"/>
          <w:szCs w:val="24"/>
        </w:rPr>
        <w:t xml:space="preserve"> than 60 </w:t>
      </w:r>
      <w:r w:rsidR="007B742B" w:rsidRPr="00046C8F">
        <w:rPr>
          <w:rFonts w:ascii="Times New Roman" w:hAnsi="Times New Roman" w:cs="Times New Roman"/>
          <w:sz w:val="24"/>
          <w:szCs w:val="24"/>
        </w:rPr>
        <w:t>days</w:t>
      </w:r>
      <w:r w:rsidR="002D42C4" w:rsidRPr="00046C8F">
        <w:rPr>
          <w:rFonts w:ascii="Times New Roman" w:hAnsi="Times New Roman" w:cs="Times New Roman"/>
          <w:sz w:val="24"/>
          <w:szCs w:val="24"/>
        </w:rPr>
        <w:t xml:space="preserve"> </w:t>
      </w:r>
      <w:r w:rsidR="00391AA7" w:rsidRPr="00046C8F">
        <w:rPr>
          <w:rFonts w:ascii="Times New Roman" w:hAnsi="Times New Roman" w:cs="Times New Roman"/>
          <w:sz w:val="24"/>
          <w:szCs w:val="24"/>
        </w:rPr>
        <w:t>yielding</w:t>
      </w:r>
      <w:r w:rsidR="002D42C4" w:rsidRPr="00046C8F">
        <w:rPr>
          <w:rFonts w:ascii="Times New Roman" w:hAnsi="Times New Roman" w:cs="Times New Roman"/>
          <w:sz w:val="24"/>
          <w:szCs w:val="24"/>
        </w:rPr>
        <w:t xml:space="preserve"> a data set of </w:t>
      </w:r>
      <w:commentRangeStart w:id="278"/>
      <w:r w:rsidR="002D42C4" w:rsidRPr="00046C8F">
        <w:rPr>
          <w:rFonts w:ascii="Times New Roman" w:hAnsi="Times New Roman" w:cs="Times New Roman"/>
          <w:sz w:val="24"/>
          <w:szCs w:val="24"/>
        </w:rPr>
        <w:t>38</w:t>
      </w:r>
      <w:ins w:id="279" w:author="Stephen Scherrer" w:date="2018-12-06T11:33:00Z">
        <w:r w:rsidR="00BE6AAC">
          <w:rPr>
            <w:rFonts w:ascii="Times New Roman" w:hAnsi="Times New Roman" w:cs="Times New Roman"/>
            <w:sz w:val="24"/>
            <w:szCs w:val="24"/>
          </w:rPr>
          <w:t>7</w:t>
        </w:r>
      </w:ins>
      <w:r w:rsidR="002D42C4" w:rsidRPr="00046C8F">
        <w:rPr>
          <w:rFonts w:ascii="Times New Roman" w:hAnsi="Times New Roman" w:cs="Times New Roman"/>
          <w:sz w:val="24"/>
          <w:szCs w:val="24"/>
        </w:rPr>
        <w:t xml:space="preserve"> unique individuals</w:t>
      </w:r>
      <w:commentRangeEnd w:id="278"/>
      <w:ins w:id="280" w:author="Stephen Scherrer" w:date="2019-02-15T14:00:00Z">
        <w:r w:rsidR="00706C9B">
          <w:rPr>
            <w:rStyle w:val="CommentReference"/>
          </w:rPr>
          <w:commentReference w:id="278"/>
        </w:r>
        <w:r w:rsidR="002D42C4" w:rsidRPr="00046C8F">
          <w:rPr>
            <w:rFonts w:ascii="Times New Roman" w:hAnsi="Times New Roman" w:cs="Times New Roman"/>
            <w:sz w:val="24"/>
            <w:szCs w:val="24"/>
          </w:rPr>
          <w:t>.</w:t>
        </w:r>
        <w:commentRangeEnd w:id="268"/>
        <w:r w:rsidR="00706C9B">
          <w:rPr>
            <w:rStyle w:val="CommentReference"/>
          </w:rPr>
          <w:commentReference w:id="268"/>
        </w:r>
        <w:commentRangeEnd w:id="269"/>
        <w:r w:rsidR="00772190">
          <w:rPr>
            <w:rStyle w:val="CommentReference"/>
          </w:rPr>
          <w:commentReference w:id="269"/>
        </w:r>
      </w:ins>
    </w:p>
    <w:p w14:paraId="1D7E7851" w14:textId="77777777" w:rsidR="00BC419A" w:rsidRPr="00046C8F" w:rsidRDefault="00BC419A" w:rsidP="000D5103">
      <w:pPr>
        <w:spacing w:line="480" w:lineRule="auto"/>
        <w:rPr>
          <w:rFonts w:ascii="Times New Roman" w:hAnsi="Times New Roman" w:cs="Times New Roman"/>
          <w:sz w:val="24"/>
          <w:szCs w:val="24"/>
        </w:rPr>
      </w:pPr>
    </w:p>
    <w:p w14:paraId="3BB00103" w14:textId="0C604BF6" w:rsidR="00B671C1" w:rsidRPr="00046C8F" w:rsidRDefault="00B671C1" w:rsidP="00B671C1">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 xml:space="preserve">Estimating Growth </w:t>
      </w:r>
      <w:r w:rsidR="003F766A" w:rsidRPr="00046C8F">
        <w:rPr>
          <w:rFonts w:ascii="Times New Roman" w:hAnsi="Times New Roman" w:cs="Times New Roman"/>
          <w:i/>
          <w:sz w:val="24"/>
          <w:szCs w:val="24"/>
        </w:rPr>
        <w:t>Parameters f</w:t>
      </w:r>
      <w:r w:rsidRPr="00046C8F">
        <w:rPr>
          <w:rFonts w:ascii="Times New Roman" w:hAnsi="Times New Roman" w:cs="Times New Roman"/>
          <w:i/>
          <w:sz w:val="24"/>
          <w:szCs w:val="24"/>
        </w:rPr>
        <w:t>rom Tagging Data</w:t>
      </w:r>
      <w:ins w:id="281" w:author="Stephen Scherrer" w:date="2018-12-06T14:17:00Z">
        <w:r w:rsidR="001B4AF6">
          <w:rPr>
            <w:rFonts w:ascii="Times New Roman" w:hAnsi="Times New Roman" w:cs="Times New Roman"/>
            <w:i/>
            <w:sz w:val="24"/>
            <w:szCs w:val="24"/>
          </w:rPr>
          <w:t>: Bayesian Approach</w:t>
        </w:r>
      </w:ins>
    </w:p>
    <w:p w14:paraId="56766AE1" w14:textId="38483F43" w:rsidR="00BC419A" w:rsidRPr="00046C8F" w:rsidRDefault="00BC419A" w:rsidP="000D5103">
      <w:pPr>
        <w:keepNext/>
        <w:spacing w:line="480" w:lineRule="auto"/>
        <w:rPr>
          <w:rFonts w:ascii="Times New Roman" w:hAnsi="Times New Roman" w:cs="Times New Roman"/>
          <w:i/>
          <w:noProof/>
          <w:sz w:val="24"/>
          <w:szCs w:val="24"/>
        </w:rPr>
      </w:pPr>
    </w:p>
    <w:p w14:paraId="4E3D7A11" w14:textId="0140A4AA" w:rsidR="00C52645" w:rsidRPr="00046C8F" w:rsidRDefault="00BC419A"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yielded mean estimates of </w:t>
      </w:r>
      <m:oMath>
        <m:r>
          <w:rPr>
            <w:rFonts w:ascii="Cambria Math" w:hAnsi="Cambria Math" w:cs="Times New Roman"/>
            <w:sz w:val="24"/>
            <w:szCs w:val="24"/>
          </w:rPr>
          <m:t>K</m:t>
        </m:r>
      </m:oMath>
      <w:r w:rsidR="00920A46"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w:t>
      </w:r>
      <w:r w:rsidR="0031660B" w:rsidRPr="00046C8F">
        <w:rPr>
          <w:rFonts w:ascii="Times New Roman" w:hAnsi="Times New Roman" w:cs="Times New Roman"/>
          <w:noProof/>
          <w:sz w:val="24"/>
          <w:szCs w:val="24"/>
        </w:rPr>
        <w:t xml:space="preserve">Table </w:t>
      </w:r>
      <w:r w:rsidR="00C3378E" w:rsidRPr="00046C8F">
        <w:rPr>
          <w:rFonts w:ascii="Times New Roman" w:hAnsi="Times New Roman" w:cs="Times New Roman"/>
          <w:noProof/>
          <w:sz w:val="24"/>
          <w:szCs w:val="24"/>
        </w:rPr>
        <w:t>1</w:t>
      </w:r>
      <w:r w:rsidRPr="00046C8F">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58.72 cm FL. </w:t>
      </w:r>
      <w:commentRangeStart w:id="282"/>
      <w:r w:rsidRPr="00046C8F">
        <w:rPr>
          <w:rFonts w:ascii="Times New Roman" w:hAnsi="Times New Roman" w:cs="Times New Roman"/>
          <w:noProof/>
          <w:sz w:val="24"/>
          <w:szCs w:val="24"/>
        </w:rPr>
        <w:t xml:space="preserve">Models 2-4 </w:t>
      </w:r>
      <w:ins w:id="283" w:author="Stephen Scherrer" w:date="2018-11-15T14:47:00Z">
        <w:r w:rsidR="001A5A19">
          <w:rPr>
            <w:rFonts w:ascii="Times New Roman" w:hAnsi="Times New Roman" w:cs="Times New Roman"/>
            <w:noProof/>
            <w:sz w:val="24"/>
            <w:szCs w:val="24"/>
          </w:rPr>
          <w:t xml:space="preserve">have higher coefficients of variation for </w:t>
        </w:r>
        <m:oMath>
          <m:r>
            <w:rPr>
              <w:rFonts w:ascii="Cambria Math" w:hAnsi="Cambria Math" w:cs="Times New Roman"/>
              <w:sz w:val="24"/>
              <w:szCs w:val="24"/>
            </w:rPr>
            <m:t>K</m:t>
          </m:r>
        </m:oMath>
        <w:r w:rsidR="001A5A19" w:rsidRPr="00046C8F">
          <w:rPr>
            <w:rFonts w:ascii="Times New Roman" w:hAnsi="Times New Roman" w:cs="Times New Roman"/>
            <w:noProof/>
            <w:sz w:val="24"/>
            <w:szCs w:val="24"/>
          </w:rPr>
          <w:t xml:space="preserve"> </w:t>
        </w:r>
        <w:r w:rsidR="001A5A19">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ins>
      <w:r w:rsidRPr="00046C8F">
        <w:rPr>
          <w:rFonts w:ascii="Times New Roman" w:hAnsi="Times New Roman" w:cs="Times New Roman"/>
          <w:noProof/>
          <w:sz w:val="24"/>
          <w:szCs w:val="24"/>
        </w:rPr>
        <w:t>suggest</w:t>
      </w:r>
      <w:ins w:id="284" w:author="ecf" w:date="2018-12-04T09:17:00Z">
        <w:r w:rsidR="009C7E5C">
          <w:rPr>
            <w:rFonts w:ascii="Times New Roman" w:hAnsi="Times New Roman" w:cs="Times New Roman"/>
            <w:noProof/>
            <w:sz w:val="24"/>
            <w:szCs w:val="24"/>
          </w:rPr>
          <w:t>ed</w:t>
        </w:r>
      </w:ins>
      <w:ins w:id="285" w:author="Stephen Scherrer" w:date="2018-11-15T14:47:00Z">
        <w:r w:rsidR="001A5A19">
          <w:rPr>
            <w:rFonts w:ascii="Times New Roman" w:hAnsi="Times New Roman" w:cs="Times New Roman"/>
            <w:noProof/>
            <w:sz w:val="24"/>
            <w:szCs w:val="24"/>
          </w:rPr>
          <w:t>ing</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ins w:id="286" w:author="ecf" w:date="2018-12-04T09:17:00Z">
        <w:r w:rsidR="009C7E5C">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sidR="00F9506F" w:rsidRPr="00046C8F">
        <w:rPr>
          <w:rFonts w:ascii="Times New Roman" w:hAnsi="Times New Roman" w:cs="Times New Roman"/>
          <w:noProof/>
          <w:sz w:val="24"/>
          <w:szCs w:val="24"/>
        </w:rPr>
        <w:t>Figure 2</w:t>
      </w:r>
      <w:r w:rsidRPr="00046C8F">
        <w:rPr>
          <w:rFonts w:ascii="Times New Roman" w:hAnsi="Times New Roman" w:cs="Times New Roman"/>
          <w:noProof/>
          <w:sz w:val="24"/>
          <w:szCs w:val="24"/>
        </w:rPr>
        <w:t xml:space="preserve">). Based upon parameter estimates and patterns of standard deviation, it is likely that Model 3 and Model 4 </w:t>
      </w:r>
      <w:ins w:id="287" w:author="ecf" w:date="2018-12-04T09:18:00Z">
        <w:r w:rsidR="009C7E5C">
          <w:rPr>
            <w:rFonts w:ascii="Times New Roman" w:hAnsi="Times New Roman" w:cs="Times New Roman"/>
            <w:noProof/>
            <w:sz w:val="24"/>
            <w:szCs w:val="24"/>
          </w:rPr>
          <w:t>we</w:t>
        </w:r>
      </w:ins>
      <w:r w:rsidRPr="00046C8F">
        <w:rPr>
          <w:rFonts w:ascii="Times New Roman" w:hAnsi="Times New Roman" w:cs="Times New Roman"/>
          <w:noProof/>
          <w:sz w:val="24"/>
          <w:szCs w:val="24"/>
        </w:rPr>
        <w:t xml:space="preserve">re not credible. </w:t>
      </w:r>
      <w:r w:rsidR="00911164" w:rsidRPr="00046C8F">
        <w:rPr>
          <w:rFonts w:ascii="Times New Roman" w:hAnsi="Times New Roman" w:cs="Times New Roman"/>
          <w:noProof/>
          <w:sz w:val="24"/>
          <w:szCs w:val="24"/>
        </w:rPr>
        <w:t>Model 1 (preferred) and Model 2 perform</w:t>
      </w:r>
      <w:ins w:id="288" w:author="ecf" w:date="2018-12-04T09:18:00Z">
        <w:r w:rsidR="009C7E5C">
          <w:rPr>
            <w:rFonts w:ascii="Times New Roman" w:hAnsi="Times New Roman" w:cs="Times New Roman"/>
            <w:noProof/>
            <w:sz w:val="24"/>
            <w:szCs w:val="24"/>
          </w:rPr>
          <w:t>ed</w:t>
        </w:r>
      </w:ins>
      <w:r w:rsidR="00911164" w:rsidRPr="00046C8F">
        <w:rPr>
          <w:rFonts w:ascii="Times New Roman" w:hAnsi="Times New Roman" w:cs="Times New Roman"/>
          <w:noProof/>
          <w:sz w:val="24"/>
          <w:szCs w:val="24"/>
        </w:rPr>
        <w:t xml:space="preserve"> similarly suggesting that the primary source of individual variability </w:t>
      </w:r>
      <w:ins w:id="289" w:author="ecf" w:date="2018-12-04T09:18:00Z">
        <w:r w:rsidR="009C7E5C">
          <w:rPr>
            <w:rFonts w:ascii="Times New Roman" w:hAnsi="Times New Roman" w:cs="Times New Roman"/>
            <w:noProof/>
            <w:sz w:val="24"/>
            <w:szCs w:val="24"/>
          </w:rPr>
          <w:t>wa</w:t>
        </w:r>
      </w:ins>
      <w:r w:rsidR="00911164" w:rsidRPr="00046C8F">
        <w:rPr>
          <w:rFonts w:ascii="Times New Roman" w:hAnsi="Times New Roman" w:cs="Times New Roman"/>
          <w:noProof/>
          <w:sz w:val="24"/>
          <w:szCs w:val="24"/>
        </w:rPr>
        <w:t xml:space="preserve">s due to </w:t>
      </w:r>
      <w:r w:rsidRPr="00046C8F">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w:t>
      </w:r>
      <w:ins w:id="290" w:author="ecf" w:date="2018-12-04T09:18:00Z">
        <w:r w:rsidR="009C7E5C">
          <w:rPr>
            <w:rFonts w:ascii="Times New Roman" w:hAnsi="Times New Roman" w:cs="Times New Roman"/>
            <w:noProof/>
            <w:sz w:val="24"/>
            <w:szCs w:val="24"/>
          </w:rPr>
          <w:t>for Model 1 were calculated (Table 2</w:t>
        </w:r>
        <w:commentRangeStart w:id="291"/>
        <w:r w:rsidR="009C7E5C">
          <w:rPr>
            <w:rFonts w:ascii="Times New Roman" w:hAnsi="Times New Roman" w:cs="Times New Roman"/>
            <w:noProof/>
            <w:sz w:val="24"/>
            <w:szCs w:val="24"/>
          </w:rPr>
          <w:t>)</w:t>
        </w:r>
      </w:ins>
      <w:r w:rsidRPr="00046C8F">
        <w:rPr>
          <w:rFonts w:ascii="Times New Roman" w:hAnsi="Times New Roman" w:cs="Times New Roman"/>
          <w:noProof/>
          <w:sz w:val="24"/>
          <w:szCs w:val="24"/>
        </w:rPr>
        <w:t>.</w:t>
      </w:r>
      <w:commentRangeEnd w:id="282"/>
      <w:r w:rsidR="009C7E5C">
        <w:rPr>
          <w:rStyle w:val="CommentReference"/>
        </w:rPr>
        <w:commentReference w:id="282"/>
      </w:r>
      <w:commentRangeEnd w:id="291"/>
      <w:r w:rsidR="00556437">
        <w:rPr>
          <w:rStyle w:val="CommentReference"/>
        </w:rPr>
        <w:commentReference w:id="291"/>
      </w:r>
      <w:r w:rsidRPr="00046C8F">
        <w:rPr>
          <w:rFonts w:ascii="Times New Roman" w:hAnsi="Times New Roman" w:cs="Times New Roman"/>
          <w:noProof/>
          <w:sz w:val="24"/>
          <w:szCs w:val="24"/>
        </w:rPr>
        <w:t xml:space="preserve"> The Gelman-Rubin convergence criteria</w:t>
      </w:r>
      <w:r w:rsidR="00166DEB"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sidRPr="00046C8F">
        <w:rPr>
          <w:rFonts w:ascii="Times New Roman" w:hAnsi="Times New Roman" w:cs="Times New Roman"/>
          <w:noProof/>
          <w:sz w:val="24"/>
          <w:szCs w:val="24"/>
        </w:rPr>
        <w:t>e of the Bayesian modeling runs.</w:t>
      </w:r>
    </w:p>
    <w:p w14:paraId="0EF55094"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3D61271" w14:textId="77777777" w:rsidR="00C52645" w:rsidRPr="00046C8F" w:rsidRDefault="00CC505A"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43FD76AC" w14:textId="533932F4" w:rsidR="00C52645" w:rsidRPr="00046C8F" w:rsidRDefault="008D78DF"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maximum likelihood </w:t>
      </w:r>
      <w:r w:rsidR="003000F9" w:rsidRPr="00046C8F">
        <w:rPr>
          <w:rFonts w:ascii="Times New Roman" w:hAnsi="Times New Roman" w:cs="Times New Roman"/>
          <w:noProof/>
          <w:sz w:val="24"/>
          <w:szCs w:val="24"/>
        </w:rPr>
        <w:t xml:space="preserve">approach </w:t>
      </w:r>
      <w:r w:rsidR="00294509" w:rsidRPr="00046C8F">
        <w:rPr>
          <w:rFonts w:ascii="Times New Roman" w:hAnsi="Times New Roman" w:cs="Times New Roman"/>
          <w:noProof/>
          <w:sz w:val="24"/>
          <w:szCs w:val="24"/>
        </w:rPr>
        <w:t xml:space="preserve">used for Model 5 </w:t>
      </w:r>
      <w:r w:rsidR="00001A85" w:rsidRPr="00046C8F">
        <w:rPr>
          <w:rFonts w:ascii="Times New Roman" w:hAnsi="Times New Roman" w:cs="Times New Roman"/>
          <w:noProof/>
          <w:sz w:val="24"/>
          <w:szCs w:val="24"/>
        </w:rPr>
        <w:t>successfully converged to produc</w:t>
      </w:r>
      <w:r w:rsidR="00294509" w:rsidRPr="00046C8F">
        <w:rPr>
          <w:rFonts w:ascii="Times New Roman" w:hAnsi="Times New Roman" w:cs="Times New Roman"/>
          <w:noProof/>
          <w:sz w:val="24"/>
          <w:szCs w:val="24"/>
        </w:rPr>
        <w:t>e</w:t>
      </w:r>
      <w:r w:rsidR="00384D16" w:rsidRPr="00046C8F">
        <w:rPr>
          <w:rFonts w:ascii="Times New Roman" w:hAnsi="Times New Roman" w:cs="Times New Roman"/>
          <w:noProof/>
          <w:sz w:val="24"/>
          <w:szCs w:val="24"/>
        </w:rPr>
        <w:t xml:space="preserve"> estimates of</w:t>
      </w:r>
      <w:ins w:id="292" w:author="Stephen Scherrer" w:date="2019-02-15T14:17:00Z">
        <w:r w:rsidR="002A48D8">
          <w:rPr>
            <w:rFonts w:ascii="Times New Roman" w:hAnsi="Times New Roman" w:cs="Times New Roman"/>
            <w:noProof/>
            <w:sz w:val="24"/>
            <w:szCs w:val="24"/>
          </w:rPr>
          <w:t xml:space="preserve"> </w:t>
        </w:r>
      </w:ins>
      <m:oMath>
        <m:sSub>
          <m:sSubPr>
            <m:ctrlPr>
              <w:ins w:id="293" w:author="Stephen Scherrer" w:date="2018-12-06T14:20:00Z">
                <w:rPr>
                  <w:rFonts w:ascii="Cambria Math" w:hAnsi="Cambria Math" w:cs="Times New Roman"/>
                  <w:i/>
                  <w:sz w:val="24"/>
                  <w:szCs w:val="24"/>
                </w:rPr>
              </w:ins>
            </m:ctrlPr>
          </m:sSubPr>
          <m:e>
            <m:r>
              <w:ins w:id="294" w:author="Stephen Scherrer" w:date="2018-12-06T14:20:00Z">
                <w:rPr>
                  <w:rFonts w:ascii="Cambria Math" w:hAnsi="Cambria Math" w:cs="Times New Roman"/>
                  <w:sz w:val="24"/>
                  <w:szCs w:val="24"/>
                </w:rPr>
                <m:t>μ</m:t>
              </w:ins>
            </m:r>
          </m:e>
          <m:sub>
            <m:r>
              <w:ins w:id="295" w:author="Stephen Scherrer" w:date="2018-12-06T14:20:00Z">
                <w:rPr>
                  <w:rFonts w:ascii="Cambria Math" w:hAnsi="Cambria Math" w:cs="Times New Roman"/>
                  <w:sz w:val="24"/>
                  <w:szCs w:val="24"/>
                </w:rPr>
                <m:t>∞</m:t>
              </w:ins>
            </m:r>
          </m:sub>
        </m:sSub>
        <m:r>
          <w:ins w:id="296" w:author="Stephen Scherrer" w:date="2018-12-06T14:20:00Z">
            <m:rPr>
              <m:sty m:val="p"/>
            </m:rPr>
            <w:rPr>
              <w:rFonts w:ascii="Cambria Math" w:hAnsi="Cambria Math" w:cs="Times New Roman"/>
              <w:sz w:val="24"/>
              <w:szCs w:val="24"/>
            </w:rPr>
            <m:t xml:space="preserve">, </m:t>
          </w:ins>
        </m:r>
        <m:sSubSup>
          <m:sSubSupPr>
            <m:ctrlPr>
              <w:ins w:id="297" w:author="Stephen Scherrer" w:date="2018-12-06T14:20:00Z">
                <w:rPr>
                  <w:rFonts w:ascii="Cambria Math" w:hAnsi="Cambria Math" w:cs="Times New Roman"/>
                  <w:i/>
                  <w:sz w:val="24"/>
                  <w:szCs w:val="24"/>
                </w:rPr>
              </w:ins>
            </m:ctrlPr>
          </m:sSubSupPr>
          <m:e>
            <m:r>
              <w:ins w:id="298" w:author="Stephen Scherrer" w:date="2018-12-06T14:20:00Z">
                <w:rPr>
                  <w:rFonts w:ascii="Cambria Math" w:hAnsi="Cambria Math" w:cs="Times New Roman"/>
                  <w:sz w:val="24"/>
                  <w:szCs w:val="24"/>
                </w:rPr>
                <m:t>σ</m:t>
              </w:ins>
            </m:r>
          </m:e>
          <m:sub>
            <m:r>
              <w:ins w:id="299" w:author="Stephen Scherrer" w:date="2018-12-06T14:20:00Z">
                <w:rPr>
                  <w:rFonts w:ascii="Cambria Math" w:hAnsi="Cambria Math" w:cs="Times New Roman"/>
                  <w:sz w:val="24"/>
                  <w:szCs w:val="24"/>
                </w:rPr>
                <m:t>∞</m:t>
              </w:ins>
            </m:r>
          </m:sub>
          <m:sup>
            <m:r>
              <w:ins w:id="300" w:author="Stephen Scherrer" w:date="2018-12-06T14:20:00Z">
                <w:rPr>
                  <w:rFonts w:ascii="Cambria Math" w:hAnsi="Cambria Math" w:cs="Times New Roman"/>
                  <w:sz w:val="24"/>
                  <w:szCs w:val="24"/>
                </w:rPr>
                <m:t>2</m:t>
              </w:ins>
            </m:r>
          </m:sup>
        </m:sSubSup>
        <m:r>
          <w:ins w:id="301" w:author="Stephen Scherrer" w:date="2018-12-06T14:20:00Z">
            <m:rPr>
              <m:sty m:val="p"/>
            </m:rPr>
            <w:rPr>
              <w:rFonts w:ascii="Cambria Math" w:hAnsi="Cambria Math" w:cs="Times New Roman"/>
              <w:sz w:val="24"/>
              <w:szCs w:val="24"/>
            </w:rPr>
            <m:t xml:space="preserve">, </m:t>
          </w:ins>
        </m:r>
        <m:r>
          <w:ins w:id="302" w:author="Stephen Scherrer" w:date="2018-12-06T14:20:00Z">
            <w:rPr>
              <w:rFonts w:ascii="Cambria Math" w:hAnsi="Cambria Math" w:cs="Times New Roman"/>
              <w:sz w:val="24"/>
              <w:szCs w:val="24"/>
            </w:rPr>
            <m:t>K</m:t>
          </w:ins>
        </m:r>
        <m:r>
          <w:ins w:id="303" w:author="Stephen Scherrer" w:date="2018-12-06T14:20:00Z">
            <m:rPr>
              <m:sty m:val="p"/>
            </m:rPr>
            <w:rPr>
              <w:rFonts w:ascii="Cambria Math" w:hAnsi="Cambria Math" w:cs="Times New Roman"/>
              <w:sz w:val="24"/>
              <w:szCs w:val="24"/>
            </w:rPr>
            <m:t xml:space="preserve">, </m:t>
          </w:ins>
        </m:r>
        <m:sSub>
          <m:sSubPr>
            <m:ctrlPr>
              <w:ins w:id="304" w:author="Stephen Scherrer" w:date="2018-12-06T14:20:00Z">
                <w:rPr>
                  <w:rFonts w:ascii="Cambria Math" w:hAnsi="Cambria Math" w:cs="Times New Roman"/>
                  <w:i/>
                  <w:sz w:val="24"/>
                  <w:szCs w:val="24"/>
                </w:rPr>
              </w:ins>
            </m:ctrlPr>
          </m:sSubPr>
          <m:e>
            <m:r>
              <w:ins w:id="305" w:author="Stephen Scherrer" w:date="2018-12-06T14:20:00Z">
                <w:rPr>
                  <w:rFonts w:ascii="Cambria Math" w:hAnsi="Cambria Math" w:cs="Times New Roman"/>
                  <w:sz w:val="24"/>
                  <w:szCs w:val="24"/>
                </w:rPr>
                <m:t>μ</m:t>
              </w:ins>
            </m:r>
          </m:e>
          <m:sub>
            <m:func>
              <m:funcPr>
                <m:ctrlPr>
                  <w:ins w:id="306" w:author="Stephen Scherrer" w:date="2018-12-06T14:20:00Z">
                    <w:rPr>
                      <w:rFonts w:ascii="Cambria Math" w:hAnsi="Cambria Math" w:cs="Times New Roman"/>
                      <w:i/>
                      <w:sz w:val="24"/>
                      <w:szCs w:val="24"/>
                    </w:rPr>
                  </w:ins>
                </m:ctrlPr>
              </m:funcPr>
              <m:fName>
                <m:r>
                  <w:ins w:id="307" w:author="Stephen Scherrer" w:date="2018-12-06T14:20:00Z">
                    <m:rPr>
                      <m:sty m:val="p"/>
                    </m:rPr>
                    <w:rPr>
                      <w:rFonts w:ascii="Cambria Math" w:hAnsi="Cambria Math" w:cs="Times New Roman"/>
                      <w:sz w:val="24"/>
                      <w:szCs w:val="24"/>
                    </w:rPr>
                    <m:t>log</m:t>
                  </w:ins>
                </m:r>
              </m:fName>
              <m:e>
                <m:r>
                  <w:ins w:id="308" w:author="Stephen Scherrer" w:date="2018-12-06T14:20:00Z">
                    <w:rPr>
                      <w:rFonts w:ascii="Cambria Math" w:hAnsi="Cambria Math" w:cs="Times New Roman"/>
                      <w:sz w:val="24"/>
                      <w:szCs w:val="24"/>
                    </w:rPr>
                    <m:t>A</m:t>
                  </w:ins>
                </m:r>
              </m:e>
            </m:func>
          </m:sub>
        </m:sSub>
        <m:r>
          <w:ins w:id="309" w:author="Stephen Scherrer" w:date="2018-12-06T14:20:00Z">
            <m:rPr>
              <m:sty m:val="p"/>
            </m:rPr>
            <w:rPr>
              <w:rFonts w:ascii="Cambria Math" w:hAnsi="Cambria Math" w:cs="Times New Roman"/>
              <w:sz w:val="24"/>
              <w:szCs w:val="24"/>
            </w:rPr>
            <m:t xml:space="preserve">, </m:t>
          </w:ins>
        </m:r>
        <m:sSubSup>
          <m:sSubSupPr>
            <m:ctrlPr>
              <w:ins w:id="310" w:author="Stephen Scherrer" w:date="2018-12-06T14:20:00Z">
                <w:rPr>
                  <w:rFonts w:ascii="Cambria Math" w:hAnsi="Cambria Math" w:cs="Times New Roman"/>
                  <w:i/>
                  <w:sz w:val="24"/>
                  <w:szCs w:val="24"/>
                </w:rPr>
              </w:ins>
            </m:ctrlPr>
          </m:sSubSupPr>
          <m:e>
            <m:r>
              <w:ins w:id="311" w:author="Stephen Scherrer" w:date="2018-12-06T14:20:00Z">
                <w:rPr>
                  <w:rFonts w:ascii="Cambria Math" w:hAnsi="Cambria Math" w:cs="Times New Roman"/>
                  <w:sz w:val="24"/>
                  <w:szCs w:val="24"/>
                </w:rPr>
                <m:t>σ</m:t>
              </w:ins>
            </m:r>
          </m:e>
          <m:sub>
            <m:r>
              <w:ins w:id="312" w:author="Stephen Scherrer" w:date="2018-12-06T14:20:00Z">
                <w:rPr>
                  <w:rFonts w:ascii="Cambria Math" w:hAnsi="Cambria Math" w:cs="Times New Roman"/>
                  <w:sz w:val="24"/>
                  <w:szCs w:val="24"/>
                </w:rPr>
                <m:t>logA</m:t>
              </w:ins>
            </m:r>
          </m:sub>
          <m:sup>
            <m:r>
              <w:ins w:id="313" w:author="Stephen Scherrer" w:date="2018-12-06T14:20:00Z">
                <w:rPr>
                  <w:rFonts w:ascii="Cambria Math" w:hAnsi="Cambria Math" w:cs="Times New Roman"/>
                  <w:sz w:val="24"/>
                  <w:szCs w:val="24"/>
                </w:rPr>
                <m:t>2</m:t>
              </w:ins>
            </m:r>
            <w:commentRangeStart w:id="314"/>
            <w:commentRangeEnd w:id="314"/>
            <m:r>
              <w:ins w:id="315" w:author="Stephen Scherrer" w:date="2018-12-06T14:20:00Z">
                <m:rPr>
                  <m:sty m:val="p"/>
                </m:rPr>
                <w:rPr>
                  <w:rStyle w:val="CommentReference"/>
                  <w:rFonts w:ascii="Cambria Math" w:hAnsi="Cambria Math"/>
                </w:rPr>
                <w:commentReference w:id="314"/>
              </w:ins>
            </m:r>
          </m:sup>
        </m:sSubSup>
        <m:r>
          <w:ins w:id="316" w:author="Stephen Scherrer" w:date="2018-12-06T14:20:00Z">
            <m:rPr>
              <m:sty m:val="p"/>
            </m:rPr>
            <w:rPr>
              <w:rFonts w:ascii="Cambria Math" w:hAnsi="Cambria Math" w:cs="Times New Roman"/>
              <w:sz w:val="24"/>
              <w:szCs w:val="24"/>
            </w:rPr>
            <m:t xml:space="preserve">, and </m:t>
          </w:ins>
        </m:r>
        <m:sSup>
          <m:sSupPr>
            <m:ctrlPr>
              <w:ins w:id="317" w:author="Stephen Scherrer" w:date="2018-12-06T14:20:00Z">
                <w:rPr>
                  <w:rFonts w:ascii="Cambria Math" w:hAnsi="Cambria Math" w:cs="Times New Roman"/>
                  <w:i/>
                  <w:sz w:val="24"/>
                  <w:szCs w:val="24"/>
                </w:rPr>
              </w:ins>
            </m:ctrlPr>
          </m:sSupPr>
          <m:e>
            <m:r>
              <w:ins w:id="318" w:author="Stephen Scherrer" w:date="2018-12-06T14:20:00Z">
                <w:rPr>
                  <w:rFonts w:ascii="Cambria Math" w:hAnsi="Cambria Math" w:cs="Times New Roman"/>
                  <w:sz w:val="24"/>
                  <w:szCs w:val="24"/>
                </w:rPr>
                <m:t>σ</m:t>
              </w:ins>
            </m:r>
          </m:e>
          <m:sup>
            <m:r>
              <w:ins w:id="319" w:author="Stephen Scherrer" w:date="2018-12-06T14:20:00Z">
                <w:rPr>
                  <w:rFonts w:ascii="Cambria Math" w:hAnsi="Cambria Math" w:cs="Times New Roman"/>
                  <w:sz w:val="24"/>
                  <w:szCs w:val="24"/>
                </w:rPr>
                <m:t>2</m:t>
              </w:ins>
            </m:r>
          </m:sup>
        </m:sSup>
        <m:r>
          <w:ins w:id="320" w:author="Stephen Scherrer" w:date="2018-12-06T14:20:00Z">
            <m:rPr>
              <m:sty m:val="p"/>
            </m:rPr>
            <w:rPr>
              <w:rFonts w:ascii="Cambria Math" w:hAnsi="Cambria Math" w:cs="Times New Roman"/>
              <w:sz w:val="24"/>
              <w:szCs w:val="24"/>
            </w:rPr>
            <m:t xml:space="preserve"> </m:t>
          </w:ins>
        </m:r>
        <m:r>
          <w:ins w:id="321" w:author="ecf" w:date="2018-12-04T09:38:00Z">
            <w:del w:id="322" w:author="Stephen Scherrer" w:date="2019-02-15T14:17:00Z">
              <m:rPr>
                <m:sty m:val="p"/>
              </m:rPr>
              <w:rPr>
                <w:rFonts w:ascii="Cambria Math" w:hAnsi="Cambria Math" w:cs="Times New Roman"/>
                <w:sz w:val="24"/>
                <w:szCs w:val="24"/>
              </w:rPr>
              <m:t xml:space="preserve"> </m:t>
            </w:del>
          </w:ins>
        </m:r>
        <w:commentRangeStart w:id="323"/>
        <m:sSub>
          <m:sSubPr>
            <m:ctrlPr>
              <w:ins w:id="324" w:author="ecf" w:date="2018-12-04T09:38:00Z">
                <w:del w:id="325" w:author="Stephen Scherrer" w:date="2019-02-15T14:17:00Z">
                  <w:rPr>
                    <w:rFonts w:ascii="Cambria Math" w:hAnsi="Cambria Math" w:cs="Times New Roman"/>
                    <w:i/>
                    <w:sz w:val="24"/>
                    <w:szCs w:val="24"/>
                  </w:rPr>
                </w:del>
              </w:ins>
            </m:ctrlPr>
          </m:sSubPr>
          <m:e>
            <m:r>
              <w:ins w:id="326" w:author="ecf" w:date="2018-12-04T09:38:00Z">
                <w:del w:id="327" w:author="Stephen Scherrer" w:date="2019-02-15T14:17:00Z">
                  <w:rPr>
                    <w:rFonts w:ascii="Cambria Math" w:hAnsi="Cambria Math" w:cs="Times New Roman"/>
                    <w:sz w:val="24"/>
                    <w:szCs w:val="24"/>
                  </w:rPr>
                  <m:t>μ</m:t>
                </w:del>
              </w:ins>
            </m:r>
          </m:e>
          <m:sub>
            <m:r>
              <w:ins w:id="328" w:author="ecf" w:date="2018-12-04T09:38:00Z">
                <w:del w:id="329" w:author="Stephen Scherrer" w:date="2019-02-15T14:17:00Z">
                  <w:rPr>
                    <w:rFonts w:ascii="Cambria Math" w:hAnsi="Cambria Math" w:cs="Times New Roman"/>
                    <w:sz w:val="24"/>
                    <w:szCs w:val="24"/>
                  </w:rPr>
                  <m:t>∞</m:t>
                </w:del>
              </w:ins>
            </m:r>
          </m:sub>
        </m:sSub>
        <m:r>
          <w:ins w:id="330" w:author="ecf" w:date="2018-12-04T09:38:00Z">
            <w:del w:id="331" w:author="Stephen Scherrer" w:date="2019-02-15T14:17:00Z">
              <m:rPr>
                <m:sty m:val="p"/>
              </m:rPr>
              <w:rPr>
                <w:rFonts w:ascii="Cambria Math" w:hAnsi="Cambria Math" w:cs="Times New Roman"/>
                <w:sz w:val="24"/>
                <w:szCs w:val="24"/>
              </w:rPr>
              <m:t xml:space="preserve">, </m:t>
            </w:del>
          </w:ins>
        </m:r>
        <m:sSubSup>
          <m:sSubSupPr>
            <m:ctrlPr>
              <w:ins w:id="332" w:author="ecf" w:date="2018-12-04T09:38:00Z">
                <w:del w:id="333" w:author="Stephen Scherrer" w:date="2019-02-15T14:17:00Z">
                  <w:rPr>
                    <w:rFonts w:ascii="Cambria Math" w:hAnsi="Cambria Math" w:cs="Times New Roman"/>
                    <w:i/>
                    <w:sz w:val="24"/>
                    <w:szCs w:val="24"/>
                  </w:rPr>
                </w:del>
              </w:ins>
            </m:ctrlPr>
          </m:sSubSupPr>
          <m:e>
            <m:r>
              <w:ins w:id="334" w:author="ecf" w:date="2018-12-04T09:38:00Z">
                <w:del w:id="335" w:author="Stephen Scherrer" w:date="2019-02-15T14:17:00Z">
                  <w:rPr>
                    <w:rFonts w:ascii="Cambria Math" w:hAnsi="Cambria Math" w:cs="Times New Roman"/>
                    <w:sz w:val="24"/>
                    <w:szCs w:val="24"/>
                  </w:rPr>
                  <m:t>σ</m:t>
                </w:del>
              </w:ins>
            </m:r>
          </m:e>
          <m:sub>
            <m:r>
              <w:ins w:id="336" w:author="ecf" w:date="2018-12-04T09:38:00Z">
                <w:del w:id="337" w:author="Stephen Scherrer" w:date="2019-02-15T14:17:00Z">
                  <w:rPr>
                    <w:rFonts w:ascii="Cambria Math" w:hAnsi="Cambria Math" w:cs="Times New Roman"/>
                    <w:sz w:val="24"/>
                    <w:szCs w:val="24"/>
                  </w:rPr>
                  <m:t>∞</m:t>
                </w:del>
              </w:ins>
            </m:r>
          </m:sub>
          <m:sup>
            <m:r>
              <w:ins w:id="338" w:author="ecf" w:date="2018-12-04T09:38:00Z">
                <w:del w:id="339" w:author="Stephen Scherrer" w:date="2019-02-15T14:17:00Z">
                  <w:rPr>
                    <w:rFonts w:ascii="Cambria Math" w:hAnsi="Cambria Math" w:cs="Times New Roman"/>
                    <w:sz w:val="24"/>
                    <w:szCs w:val="24"/>
                  </w:rPr>
                  <m:t>2</m:t>
                </w:del>
              </w:ins>
            </m:r>
          </m:sup>
        </m:sSubSup>
        <m:r>
          <w:ins w:id="340" w:author="ecf" w:date="2018-12-04T09:38:00Z">
            <w:del w:id="341" w:author="Stephen Scherrer" w:date="2019-02-15T14:17:00Z">
              <m:rPr>
                <m:sty m:val="p"/>
              </m:rPr>
              <w:rPr>
                <w:rFonts w:ascii="Cambria Math" w:hAnsi="Cambria Math" w:cs="Times New Roman"/>
                <w:sz w:val="24"/>
                <w:szCs w:val="24"/>
              </w:rPr>
              <m:t xml:space="preserve">, </m:t>
            </w:del>
          </w:ins>
        </m:r>
        <m:r>
          <w:ins w:id="342" w:author="ecf" w:date="2018-12-04T09:38:00Z">
            <w:del w:id="343" w:author="Stephen Scherrer" w:date="2019-02-15T14:17:00Z">
              <w:rPr>
                <w:rFonts w:ascii="Cambria Math" w:hAnsi="Cambria Math" w:cs="Times New Roman"/>
                <w:sz w:val="24"/>
                <w:szCs w:val="24"/>
              </w:rPr>
              <m:t>K</m:t>
            </w:del>
          </w:ins>
        </m:r>
        <m:r>
          <w:ins w:id="344" w:author="ecf" w:date="2018-12-04T09:38:00Z">
            <w:del w:id="345" w:author="Stephen Scherrer" w:date="2019-02-15T14:17:00Z">
              <m:rPr>
                <m:sty m:val="p"/>
              </m:rPr>
              <w:rPr>
                <w:rFonts w:ascii="Cambria Math" w:hAnsi="Cambria Math" w:cs="Times New Roman"/>
                <w:sz w:val="24"/>
                <w:szCs w:val="24"/>
              </w:rPr>
              <m:t xml:space="preserve">, </m:t>
            </w:del>
          </w:ins>
        </m:r>
        <m:sSub>
          <m:sSubPr>
            <m:ctrlPr>
              <w:ins w:id="346" w:author="ecf" w:date="2018-12-04T09:38:00Z">
                <w:del w:id="347" w:author="Stephen Scherrer" w:date="2019-02-15T14:17:00Z">
                  <w:rPr>
                    <w:rFonts w:ascii="Cambria Math" w:hAnsi="Cambria Math" w:cs="Times New Roman"/>
                    <w:i/>
                    <w:sz w:val="24"/>
                    <w:szCs w:val="24"/>
                  </w:rPr>
                </w:del>
              </w:ins>
            </m:ctrlPr>
          </m:sSubPr>
          <m:e>
            <m:r>
              <w:ins w:id="348" w:author="ecf" w:date="2018-12-04T09:38:00Z">
                <w:del w:id="349" w:author="Stephen Scherrer" w:date="2019-02-15T14:17:00Z">
                  <w:rPr>
                    <w:rFonts w:ascii="Cambria Math" w:hAnsi="Cambria Math" w:cs="Times New Roman"/>
                    <w:sz w:val="24"/>
                    <w:szCs w:val="24"/>
                  </w:rPr>
                  <m:t>μ</m:t>
                </w:del>
              </w:ins>
            </m:r>
          </m:e>
          <m:sub>
            <m:func>
              <m:funcPr>
                <m:ctrlPr>
                  <w:ins w:id="350" w:author="ecf" w:date="2018-12-04T09:38:00Z">
                    <w:del w:id="351" w:author="Stephen Scherrer" w:date="2019-02-15T14:17:00Z">
                      <w:rPr>
                        <w:rFonts w:ascii="Cambria Math" w:hAnsi="Cambria Math" w:cs="Times New Roman"/>
                        <w:i/>
                        <w:sz w:val="24"/>
                        <w:szCs w:val="24"/>
                      </w:rPr>
                    </w:del>
                  </w:ins>
                </m:ctrlPr>
              </m:funcPr>
              <m:fName>
                <m:r>
                  <w:ins w:id="352" w:author="ecf" w:date="2018-12-04T09:38:00Z">
                    <w:del w:id="353" w:author="Stephen Scherrer" w:date="2019-02-15T14:17:00Z">
                      <m:rPr>
                        <m:sty m:val="p"/>
                      </m:rPr>
                      <w:rPr>
                        <w:rFonts w:ascii="Cambria Math" w:hAnsi="Cambria Math" w:cs="Times New Roman"/>
                        <w:sz w:val="24"/>
                        <w:szCs w:val="24"/>
                      </w:rPr>
                      <m:t>log</m:t>
                    </w:del>
                  </w:ins>
                </m:r>
              </m:fName>
              <m:e>
                <m:r>
                  <w:ins w:id="354" w:author="ecf" w:date="2018-12-04T09:38:00Z">
                    <w:del w:id="355" w:author="Stephen Scherrer" w:date="2019-02-15T14:17:00Z">
                      <w:rPr>
                        <w:rFonts w:ascii="Cambria Math" w:hAnsi="Cambria Math" w:cs="Times New Roman"/>
                        <w:sz w:val="24"/>
                        <w:szCs w:val="24"/>
                      </w:rPr>
                      <m:t>A</m:t>
                    </w:del>
                  </w:ins>
                </m:r>
              </m:e>
            </m:func>
          </m:sub>
        </m:sSub>
        <m:r>
          <w:ins w:id="356" w:author="ecf" w:date="2018-12-04T09:38:00Z">
            <w:del w:id="357" w:author="Stephen Scherrer" w:date="2019-02-15T14:17:00Z">
              <m:rPr>
                <m:sty m:val="p"/>
              </m:rPr>
              <w:rPr>
                <w:rFonts w:ascii="Cambria Math" w:hAnsi="Cambria Math" w:cs="Times New Roman"/>
                <w:sz w:val="24"/>
                <w:szCs w:val="24"/>
              </w:rPr>
              <m:t xml:space="preserve">, </m:t>
            </w:del>
          </w:ins>
        </m:r>
        <m:sSubSup>
          <m:sSubSupPr>
            <m:ctrlPr>
              <w:ins w:id="358" w:author="ecf" w:date="2018-12-04T09:38:00Z">
                <w:del w:id="359" w:author="Stephen Scherrer" w:date="2019-02-15T14:17:00Z">
                  <w:rPr>
                    <w:rFonts w:ascii="Cambria Math" w:hAnsi="Cambria Math" w:cs="Times New Roman"/>
                    <w:i/>
                    <w:sz w:val="24"/>
                    <w:szCs w:val="24"/>
                  </w:rPr>
                </w:del>
              </w:ins>
            </m:ctrlPr>
          </m:sSubSupPr>
          <m:e>
            <m:r>
              <w:ins w:id="360" w:author="ecf" w:date="2018-12-04T09:38:00Z">
                <w:del w:id="361" w:author="Stephen Scherrer" w:date="2019-02-15T14:17:00Z">
                  <w:rPr>
                    <w:rFonts w:ascii="Cambria Math" w:hAnsi="Cambria Math" w:cs="Times New Roman"/>
                    <w:sz w:val="24"/>
                    <w:szCs w:val="24"/>
                  </w:rPr>
                  <m:t>σ</m:t>
                </w:del>
              </w:ins>
            </m:r>
          </m:e>
          <m:sub>
            <m:r>
              <w:ins w:id="362" w:author="ecf" w:date="2018-12-04T09:38:00Z">
                <w:del w:id="363" w:author="Stephen Scherrer" w:date="2019-02-15T14:17:00Z">
                  <w:rPr>
                    <w:rFonts w:ascii="Cambria Math" w:hAnsi="Cambria Math" w:cs="Times New Roman"/>
                    <w:sz w:val="24"/>
                    <w:szCs w:val="24"/>
                  </w:rPr>
                  <m:t>logA</m:t>
                </w:del>
              </w:ins>
            </m:r>
          </m:sub>
          <m:sup>
            <m:r>
              <w:ins w:id="364" w:author="ecf" w:date="2018-12-04T09:38:00Z">
                <w:del w:id="365" w:author="Stephen Scherrer" w:date="2019-02-15T14:17:00Z">
                  <w:rPr>
                    <w:rFonts w:ascii="Cambria Math" w:hAnsi="Cambria Math" w:cs="Times New Roman"/>
                    <w:sz w:val="24"/>
                    <w:szCs w:val="24"/>
                  </w:rPr>
                  <m:t>2</m:t>
                </w:del>
              </w:ins>
            </m:r>
            <w:commentRangeStart w:id="366"/>
            <w:commentRangeEnd w:id="366"/>
          </m:sup>
        </m:sSubSup>
        <m:r>
          <w:ins w:id="367" w:author="ecf" w:date="2018-12-04T09:38:00Z">
            <w:del w:id="368" w:author="Stephen Scherrer" w:date="2019-02-15T14:17:00Z">
              <m:rPr>
                <m:sty m:val="p"/>
              </m:rPr>
              <w:rPr>
                <w:rFonts w:ascii="Cambria Math" w:hAnsi="Cambria Math" w:cs="Times New Roman"/>
                <w:sz w:val="24"/>
                <w:szCs w:val="24"/>
              </w:rPr>
              <m:t xml:space="preserve">, and </m:t>
            </w:del>
          </w:ins>
        </m:r>
        <m:sSup>
          <m:sSupPr>
            <m:ctrlPr>
              <w:ins w:id="369" w:author="ecf" w:date="2018-12-04T09:38:00Z">
                <w:del w:id="370" w:author="Stephen Scherrer" w:date="2019-02-15T14:17:00Z">
                  <w:rPr>
                    <w:rFonts w:ascii="Cambria Math" w:hAnsi="Cambria Math" w:cs="Times New Roman"/>
                    <w:i/>
                    <w:sz w:val="24"/>
                    <w:szCs w:val="24"/>
                  </w:rPr>
                </w:del>
              </w:ins>
            </m:ctrlPr>
          </m:sSupPr>
          <m:e>
            <m:r>
              <w:ins w:id="371" w:author="ecf" w:date="2018-12-04T09:38:00Z">
                <w:del w:id="372" w:author="Stephen Scherrer" w:date="2019-02-15T14:17:00Z">
                  <w:rPr>
                    <w:rFonts w:ascii="Cambria Math" w:hAnsi="Cambria Math" w:cs="Times New Roman"/>
                    <w:sz w:val="24"/>
                    <w:szCs w:val="24"/>
                  </w:rPr>
                  <m:t>σ</m:t>
                </w:del>
              </w:ins>
            </m:r>
          </m:e>
          <m:sup>
            <m:r>
              <w:ins w:id="373" w:author="ecf" w:date="2018-12-04T09:38:00Z">
                <w:del w:id="374" w:author="Stephen Scherrer" w:date="2019-02-15T14:17:00Z">
                  <w:rPr>
                    <w:rFonts w:ascii="Cambria Math" w:hAnsi="Cambria Math" w:cs="Times New Roman"/>
                    <w:sz w:val="24"/>
                    <w:szCs w:val="24"/>
                  </w:rPr>
                  <m:t>2</m:t>
                </w:del>
              </w:ins>
            </m:r>
          </m:sup>
        </m:sSup>
        <m:r>
          <w:ins w:id="375" w:author="ecf" w:date="2018-12-04T09:38:00Z">
            <w:del w:id="376" w:author="Stephen Scherrer" w:date="2019-02-15T14:17:00Z">
              <m:rPr>
                <m:sty m:val="p"/>
              </m:rPr>
              <w:rPr>
                <w:rFonts w:ascii="Cambria Math" w:hAnsi="Cambria Math" w:cs="Times New Roman"/>
                <w:sz w:val="24"/>
                <w:szCs w:val="24"/>
              </w:rPr>
              <m:t xml:space="preserve"> </m:t>
            </w:del>
          </w:ins>
        </m:r>
      </m:oMath>
      <w:r w:rsidR="00001A85" w:rsidRPr="00046C8F">
        <w:rPr>
          <w:rFonts w:ascii="Times New Roman" w:hAnsi="Times New Roman" w:cs="Times New Roman"/>
          <w:noProof/>
          <w:sz w:val="24"/>
          <w:szCs w:val="24"/>
        </w:rPr>
        <w:t>(</w:t>
      </w:r>
      <w:r w:rsidR="0031660B" w:rsidRPr="00046C8F">
        <w:rPr>
          <w:rFonts w:ascii="Times New Roman" w:hAnsi="Times New Roman" w:cs="Times New Roman"/>
          <w:noProof/>
          <w:sz w:val="24"/>
          <w:szCs w:val="24"/>
        </w:rPr>
        <w:t xml:space="preserve">Table </w:t>
      </w:r>
      <w:r w:rsidR="001960BA">
        <w:rPr>
          <w:rFonts w:ascii="Times New Roman" w:hAnsi="Times New Roman" w:cs="Times New Roman"/>
          <w:noProof/>
          <w:sz w:val="24"/>
          <w:szCs w:val="24"/>
        </w:rPr>
        <w:t>4</w:t>
      </w:r>
      <w:r w:rsidR="00001A85" w:rsidRPr="00046C8F">
        <w:rPr>
          <w:rFonts w:ascii="Times New Roman" w:hAnsi="Times New Roman" w:cs="Times New Roman"/>
          <w:noProof/>
          <w:sz w:val="24"/>
          <w:szCs w:val="24"/>
        </w:rPr>
        <w:t>).</w:t>
      </w:r>
      <w:commentRangeEnd w:id="323"/>
      <w:r w:rsidR="0027685B">
        <w:rPr>
          <w:rStyle w:val="CommentReference"/>
        </w:rPr>
        <w:commentReference w:id="323"/>
      </w:r>
      <w:r w:rsidR="00001A85" w:rsidRPr="00046C8F">
        <w:rPr>
          <w:rFonts w:ascii="Times New Roman" w:hAnsi="Times New Roman" w:cs="Times New Roman"/>
          <w:noProof/>
          <w:sz w:val="24"/>
          <w:szCs w:val="24"/>
        </w:rPr>
        <w:t xml:space="preserve"> </w:t>
      </w:r>
      <w:r w:rsidR="00920A46" w:rsidRPr="00046C8F">
        <w:rPr>
          <w:rFonts w:ascii="Times New Roman" w:hAnsi="Times New Roman" w:cs="Times New Roman"/>
          <w:noProof/>
          <w:sz w:val="24"/>
          <w:szCs w:val="24"/>
        </w:rPr>
        <w:t xml:space="preserve"> </w:t>
      </w:r>
      <w:r w:rsidR="00442141" w:rsidRPr="00046C8F">
        <w:rPr>
          <w:rFonts w:ascii="Times New Roman" w:hAnsi="Times New Roman" w:cs="Times New Roman"/>
          <w:noProof/>
          <w:sz w:val="24"/>
          <w:szCs w:val="24"/>
        </w:rPr>
        <w:t>Bootstrap confidence intervals</w:t>
      </w:r>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of parameters</w:t>
      </w:r>
      <w:r w:rsidR="002D42C4" w:rsidRPr="00046C8F">
        <w:rPr>
          <w:rFonts w:ascii="Times New Roman" w:hAnsi="Times New Roman" w:cs="Times New Roman"/>
          <w:noProof/>
          <w:sz w:val="24"/>
          <w:szCs w:val="24"/>
        </w:rPr>
        <w:t xml:space="preserve"> </w:t>
      </w:r>
      <m:oMath>
        <m:sSub>
          <m:sSubPr>
            <m:ctrlPr>
              <w:ins w:id="377" w:author="ecf" w:date="2018-12-04T09:39:00Z">
                <w:rPr>
                  <w:rFonts w:ascii="Cambria Math" w:hAnsi="Cambria Math" w:cs="Times New Roman"/>
                  <w:i/>
                  <w:sz w:val="24"/>
                  <w:szCs w:val="24"/>
                </w:rPr>
              </w:ins>
            </m:ctrlPr>
          </m:sSubPr>
          <m:e>
            <m:r>
              <w:ins w:id="378" w:author="ecf" w:date="2018-12-04T09:39:00Z">
                <w:rPr>
                  <w:rFonts w:ascii="Cambria Math" w:hAnsi="Cambria Math" w:cs="Times New Roman"/>
                  <w:sz w:val="24"/>
                  <w:szCs w:val="24"/>
                </w:rPr>
                <m:t>μ</m:t>
              </w:ins>
            </m:r>
          </m:e>
          <m:sub>
            <m:r>
              <w:ins w:id="379" w:author="ecf" w:date="2018-12-04T09:39:00Z">
                <w:rPr>
                  <w:rFonts w:ascii="Cambria Math" w:hAnsi="Cambria Math" w:cs="Times New Roman"/>
                  <w:sz w:val="24"/>
                  <w:szCs w:val="24"/>
                </w:rPr>
                <m:t>∞</m:t>
              </w:ins>
            </m:r>
          </m:sub>
        </m:sSub>
        <m:sSub>
          <m:sSubPr>
            <m:ctrlPr>
              <w:del w:id="380" w:author="ecf" w:date="2018-12-04T09:39:00Z">
                <w:rPr>
                  <w:rFonts w:ascii="Cambria Math" w:hAnsi="Cambria Math" w:cs="Times New Roman"/>
                  <w:i/>
                  <w:sz w:val="24"/>
                  <w:szCs w:val="24"/>
                </w:rPr>
              </w:del>
            </m:ctrlPr>
          </m:sSubPr>
          <m:e>
            <m:r>
              <w:del w:id="381" w:author="ecf" w:date="2018-12-04T09:39:00Z">
                <w:rPr>
                  <w:rFonts w:ascii="Cambria Math" w:hAnsi="Cambria Math" w:cs="Times New Roman"/>
                  <w:sz w:val="24"/>
                  <w:szCs w:val="24"/>
                </w:rPr>
                <m:t>μ</m:t>
              </w:del>
            </m:r>
          </m:e>
          <m:sub>
            <m:r>
              <w:del w:id="382" w:author="ecf" w:date="2018-12-04T09:39:00Z">
                <w:rPr>
                  <w:rFonts w:ascii="Cambria Math" w:hAnsi="Cambria Math" w:cs="Times New Roman"/>
                  <w:sz w:val="24"/>
                  <w:szCs w:val="24"/>
                </w:rPr>
                <m:t>inf</m:t>
              </w:del>
            </m:r>
          </m:sub>
        </m:sSub>
        <m:sSub>
          <m:sSubPr>
            <m:ctrlPr>
              <w:del w:id="383" w:author="Stephen Scherrer" w:date="2019-02-15T14:00:00Z">
                <w:rPr>
                  <w:rFonts w:ascii="Cambria Math" w:hAnsi="Cambria Math" w:cs="Times New Roman"/>
                  <w:i/>
                  <w:sz w:val="24"/>
                  <w:szCs w:val="24"/>
                </w:rPr>
              </w:del>
            </m:ctrlPr>
          </m:sSubPr>
          <m:e>
            <m:r>
              <w:del w:id="384" w:author="Stephen Scherrer" w:date="2019-02-15T14:00:00Z">
                <w:rPr>
                  <w:rFonts w:ascii="Cambria Math" w:hAnsi="Cambria Math" w:cs="Times New Roman"/>
                  <w:sz w:val="24"/>
                  <w:szCs w:val="24"/>
                </w:rPr>
                <m:t>μ</m:t>
              </w:del>
            </m:r>
          </m:e>
          <m:sub>
            <m:r>
              <w:del w:id="385" w:author="Stephen Scherrer" w:date="2019-02-15T14:00:00Z">
                <w:rPr>
                  <w:rFonts w:ascii="Cambria Math" w:hAnsi="Cambria Math" w:cs="Times New Roman"/>
                  <w:sz w:val="24"/>
                  <w:szCs w:val="24"/>
                </w:rPr>
                <m:t>∞inf</m:t>
              </w:del>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sidRPr="00046C8F">
        <w:rPr>
          <w:rFonts w:ascii="Times New Roman" w:hAnsi="Times New Roman" w:cs="Times New Roman"/>
          <w:noProof/>
          <w:sz w:val="24"/>
          <w:szCs w:val="24"/>
        </w:rPr>
        <w:t xml:space="preserve"> parameters from </w:t>
      </w:r>
      <w:r w:rsidR="002D42C4" w:rsidRPr="00046C8F">
        <w:rPr>
          <w:rFonts w:ascii="Times New Roman" w:hAnsi="Times New Roman" w:cs="Times New Roman"/>
          <w:noProof/>
          <w:sz w:val="24"/>
          <w:szCs w:val="24"/>
        </w:rPr>
        <w:t xml:space="preserve">Bayseian </w:t>
      </w:r>
      <w:r w:rsidR="009B4913" w:rsidRPr="00046C8F">
        <w:rPr>
          <w:rFonts w:ascii="Times New Roman" w:hAnsi="Times New Roman" w:cs="Times New Roman"/>
          <w:noProof/>
          <w:sz w:val="24"/>
          <w:szCs w:val="24"/>
        </w:rPr>
        <w:t>models 1 and 2</w:t>
      </w:r>
      <w:r w:rsidR="007D7478" w:rsidRPr="00046C8F">
        <w:rPr>
          <w:rFonts w:ascii="Times New Roman" w:hAnsi="Times New Roman" w:cs="Times New Roman"/>
          <w:noProof/>
          <w:sz w:val="24"/>
          <w:szCs w:val="24"/>
        </w:rPr>
        <w:t xml:space="preserve"> (Table 1)</w:t>
      </w:r>
      <w:r w:rsidR="002D42C4" w:rsidRPr="00046C8F">
        <w:rPr>
          <w:rFonts w:ascii="Times New Roman" w:hAnsi="Times New Roman" w:cs="Times New Roman"/>
          <w:noProof/>
          <w:sz w:val="24"/>
          <w:szCs w:val="24"/>
        </w:rPr>
        <w:t xml:space="preserve">. From these results, it was concluded that </w:t>
      </w:r>
      <w:r w:rsidR="009B4913" w:rsidRPr="00046C8F">
        <w:rPr>
          <w:rFonts w:ascii="Times New Roman" w:hAnsi="Times New Roman" w:cs="Times New Roman"/>
          <w:noProof/>
          <w:sz w:val="24"/>
          <w:szCs w:val="24"/>
        </w:rPr>
        <w:t>estimates produced by</w:t>
      </w:r>
      <w:r w:rsidR="002D42C4" w:rsidRPr="00046C8F">
        <w:rPr>
          <w:rFonts w:ascii="Times New Roman" w:hAnsi="Times New Roman" w:cs="Times New Roman"/>
          <w:noProof/>
          <w:sz w:val="24"/>
          <w:szCs w:val="24"/>
        </w:rPr>
        <w:t xml:space="preserve"> maximum likeliho</w:t>
      </w:r>
      <w:r w:rsidR="009B4913" w:rsidRPr="00046C8F">
        <w:rPr>
          <w:rFonts w:ascii="Times New Roman" w:hAnsi="Times New Roman" w:cs="Times New Roman"/>
          <w:noProof/>
          <w:sz w:val="24"/>
          <w:szCs w:val="24"/>
        </w:rPr>
        <w:t xml:space="preserve">od were satisfactorily similar to </w:t>
      </w:r>
      <w:r w:rsidR="002D42C4" w:rsidRPr="00046C8F">
        <w:rPr>
          <w:rFonts w:ascii="Times New Roman" w:hAnsi="Times New Roman" w:cs="Times New Roman"/>
          <w:noProof/>
          <w:sz w:val="24"/>
          <w:szCs w:val="24"/>
        </w:rPr>
        <w:t>estimates</w:t>
      </w:r>
      <w:r w:rsidR="003F64B1"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from the</w:t>
      </w:r>
      <w:r w:rsidR="003F64B1" w:rsidRPr="00046C8F">
        <w:rPr>
          <w:rFonts w:ascii="Times New Roman" w:hAnsi="Times New Roman" w:cs="Times New Roman"/>
          <w:noProof/>
          <w:sz w:val="24"/>
          <w:szCs w:val="24"/>
        </w:rPr>
        <w:t xml:space="preserve"> Bayesian approach</w:t>
      </w:r>
      <w:r w:rsidR="002D42C4" w:rsidRPr="00046C8F">
        <w:rPr>
          <w:rFonts w:ascii="Times New Roman" w:hAnsi="Times New Roman" w:cs="Times New Roman"/>
          <w:noProof/>
          <w:sz w:val="24"/>
          <w:szCs w:val="24"/>
        </w:rPr>
        <w:t>.</w:t>
      </w:r>
      <w:r w:rsidR="009B4913" w:rsidRPr="00046C8F">
        <w:rPr>
          <w:rFonts w:ascii="Times New Roman" w:hAnsi="Times New Roman" w:cs="Times New Roman"/>
          <w:noProof/>
          <w:sz w:val="24"/>
          <w:szCs w:val="24"/>
        </w:rPr>
        <w:t xml:space="preserve"> Model r</w:t>
      </w:r>
      <w:r w:rsidR="004C17FC" w:rsidRPr="00046C8F">
        <w:rPr>
          <w:rFonts w:ascii="Times New Roman" w:hAnsi="Times New Roman" w:cs="Times New Roman"/>
          <w:noProof/>
          <w:sz w:val="24"/>
          <w:szCs w:val="24"/>
        </w:rPr>
        <w:t>esiduals were distributed around zero fairly consist</w:t>
      </w:r>
      <w:ins w:id="386" w:author="Stephen Scherrer [2]" w:date="2018-09-14T12:09:00Z">
        <w:r w:rsidR="002A4442">
          <w:rPr>
            <w:rFonts w:ascii="Times New Roman" w:hAnsi="Times New Roman" w:cs="Times New Roman"/>
            <w:noProof/>
            <w:sz w:val="24"/>
            <w:szCs w:val="24"/>
          </w:rPr>
          <w:t>e</w:t>
        </w:r>
      </w:ins>
      <w:r w:rsidR="004C17FC" w:rsidRPr="00046C8F">
        <w:rPr>
          <w:rFonts w:ascii="Times New Roman" w:hAnsi="Times New Roman" w:cs="Times New Roman"/>
          <w:noProof/>
          <w:sz w:val="24"/>
          <w:szCs w:val="24"/>
        </w:rPr>
        <w:t xml:space="preserve">ntly </w:t>
      </w:r>
      <w:r w:rsidR="00B51CA1" w:rsidRPr="00046C8F">
        <w:rPr>
          <w:rFonts w:ascii="Times New Roman" w:hAnsi="Times New Roman" w:cs="Times New Roman"/>
          <w:noProof/>
          <w:sz w:val="24"/>
          <w:szCs w:val="24"/>
        </w:rPr>
        <w:t>for all but the largest fish. For fish with recapture</w:t>
      </w:r>
      <w:r w:rsidR="004C17FC" w:rsidRPr="00046C8F">
        <w:rPr>
          <w:rFonts w:ascii="Times New Roman" w:hAnsi="Times New Roman" w:cs="Times New Roman"/>
          <w:noProof/>
          <w:sz w:val="24"/>
          <w:szCs w:val="24"/>
        </w:rPr>
        <w:t xml:space="preserve"> lengths </w:t>
      </w:r>
      <w:r w:rsidR="00B51CA1" w:rsidRPr="00046C8F">
        <w:rPr>
          <w:rFonts w:ascii="Times New Roman" w:hAnsi="Times New Roman" w:cs="Times New Roman"/>
          <w:noProof/>
          <w:sz w:val="24"/>
          <w:szCs w:val="24"/>
        </w:rPr>
        <w:t>exceeing</w:t>
      </w:r>
      <w:r w:rsidR="004C17FC" w:rsidRPr="00046C8F">
        <w:rPr>
          <w:rFonts w:ascii="Times New Roman" w:hAnsi="Times New Roman" w:cs="Times New Roman"/>
          <w:noProof/>
          <w:sz w:val="24"/>
          <w:szCs w:val="24"/>
        </w:rPr>
        <w:t xml:space="preserve"> 60 cm</w:t>
      </w:r>
      <w:r w:rsidR="00B51CA1" w:rsidRPr="00046C8F">
        <w:rPr>
          <w:rFonts w:ascii="Times New Roman" w:hAnsi="Times New Roman" w:cs="Times New Roman"/>
          <w:noProof/>
          <w:sz w:val="24"/>
          <w:szCs w:val="24"/>
        </w:rPr>
        <w:t>,</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growth</w:t>
      </w:r>
      <w:r w:rsidR="004C17FC" w:rsidRPr="00046C8F">
        <w:rPr>
          <w:rFonts w:ascii="Times New Roman" w:hAnsi="Times New Roman" w:cs="Times New Roman"/>
          <w:noProof/>
          <w:sz w:val="24"/>
          <w:szCs w:val="24"/>
        </w:rPr>
        <w:t xml:space="preserve"> model</w:t>
      </w:r>
      <w:r w:rsidR="00B51CA1" w:rsidRPr="00046C8F">
        <w:rPr>
          <w:rFonts w:ascii="Times New Roman" w:hAnsi="Times New Roman" w:cs="Times New Roman"/>
          <w:noProof/>
          <w:sz w:val="24"/>
          <w:szCs w:val="24"/>
        </w:rPr>
        <w:t>s</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underestimated observed</w:t>
      </w:r>
      <w:r w:rsidR="009D0D50" w:rsidRPr="00046C8F">
        <w:rPr>
          <w:rFonts w:ascii="Times New Roman" w:hAnsi="Times New Roman" w:cs="Times New Roman"/>
          <w:noProof/>
          <w:sz w:val="24"/>
          <w:szCs w:val="24"/>
        </w:rPr>
        <w:t xml:space="preserve"> recapture lengths (</w:t>
      </w:r>
      <w:r w:rsidR="00F9506F" w:rsidRPr="00046C8F">
        <w:rPr>
          <w:rFonts w:ascii="Times New Roman" w:hAnsi="Times New Roman" w:cs="Times New Roman"/>
          <w:noProof/>
          <w:sz w:val="24"/>
          <w:szCs w:val="24"/>
        </w:rPr>
        <w:t>Figures</w:t>
      </w:r>
      <w:r w:rsidR="009D0D50" w:rsidRPr="00046C8F">
        <w:rPr>
          <w:rFonts w:ascii="Times New Roman" w:hAnsi="Times New Roman" w:cs="Times New Roman"/>
          <w:noProof/>
          <w:sz w:val="24"/>
          <w:szCs w:val="24"/>
        </w:rPr>
        <w:t xml:space="preserve"> </w:t>
      </w:r>
      <w:r w:rsidR="00F9506F" w:rsidRPr="00046C8F">
        <w:rPr>
          <w:rFonts w:ascii="Times New Roman" w:hAnsi="Times New Roman" w:cs="Times New Roman"/>
          <w:noProof/>
          <w:sz w:val="24"/>
          <w:szCs w:val="24"/>
        </w:rPr>
        <w:t>3 and 4</w:t>
      </w:r>
      <w:r w:rsidR="009D0D50" w:rsidRPr="00046C8F">
        <w:rPr>
          <w:rFonts w:ascii="Times New Roman" w:hAnsi="Times New Roman" w:cs="Times New Roman"/>
          <w:noProof/>
          <w:sz w:val="24"/>
          <w:szCs w:val="24"/>
        </w:rPr>
        <w:t>).</w:t>
      </w:r>
      <w:r w:rsidR="00143255" w:rsidRPr="00046C8F">
        <w:rPr>
          <w:rFonts w:ascii="Times New Roman" w:hAnsi="Times New Roman" w:cs="Times New Roman"/>
          <w:noProof/>
          <w:sz w:val="24"/>
          <w:szCs w:val="24"/>
        </w:rPr>
        <w:t xml:space="preserve"> </w:t>
      </w:r>
    </w:p>
    <w:p w14:paraId="3E9F77BB"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449D6FA" w14:textId="57D836C9" w:rsidR="004A6419" w:rsidRPr="00046C8F" w:rsidRDefault="009D0D50"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w:t>
      </w:r>
      <w:r w:rsidR="004A6419" w:rsidRPr="00046C8F">
        <w:rPr>
          <w:rFonts w:ascii="Times New Roman" w:hAnsi="Times New Roman" w:cs="Times New Roman"/>
          <w:i/>
          <w:noProof/>
          <w:sz w:val="24"/>
          <w:szCs w:val="24"/>
        </w:rPr>
        <w:t xml:space="preserve"> </w:t>
      </w:r>
      <w:r w:rsidRPr="00046C8F">
        <w:rPr>
          <w:rFonts w:ascii="Times New Roman" w:hAnsi="Times New Roman" w:cs="Times New Roman"/>
          <w:i/>
          <w:noProof/>
          <w:sz w:val="24"/>
          <w:szCs w:val="24"/>
        </w:rPr>
        <w:t>model performance</w:t>
      </w:r>
    </w:p>
    <w:p w14:paraId="6188B55F" w14:textId="5668731C" w:rsidR="00A4707C" w:rsidRPr="00046C8F" w:rsidRDefault="0055330E" w:rsidP="003F64B1">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w:t>
      </w:r>
      <w:r w:rsidR="00395AF2" w:rsidRPr="00046C8F">
        <w:rPr>
          <w:rFonts w:ascii="Times New Roman" w:hAnsi="Times New Roman" w:cs="Times New Roman"/>
          <w:noProof/>
          <w:sz w:val="24"/>
          <w:szCs w:val="24"/>
        </w:rPr>
        <w:t>1</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0</w:t>
      </w:r>
      <w:r w:rsidR="00B51CA1" w:rsidRPr="00046C8F">
        <w:rPr>
          <w:rFonts w:ascii="Times New Roman" w:hAnsi="Times New Roman" w:cs="Times New Roman"/>
          <w:noProof/>
          <w:sz w:val="24"/>
          <w:szCs w:val="24"/>
        </w:rPr>
        <w:t>0</w:t>
      </w:r>
      <w:r w:rsidR="00443841" w:rsidRPr="00046C8F">
        <w:rPr>
          <w:rFonts w:ascii="Times New Roman" w:hAnsi="Times New Roman" w:cs="Times New Roman"/>
          <w:noProof/>
          <w:sz w:val="24"/>
          <w:szCs w:val="24"/>
        </w:rPr>
        <w:t xml:space="preserve"> cross validation</w:t>
      </w:r>
      <w:r w:rsidR="00B51CA1"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iterations to determine model structure</w:t>
      </w:r>
      <w:r w:rsidR="00B51CA1" w:rsidRPr="00046C8F">
        <w:rPr>
          <w:rFonts w:ascii="Times New Roman" w:hAnsi="Times New Roman" w:cs="Times New Roman"/>
          <w:noProof/>
          <w:sz w:val="24"/>
          <w:szCs w:val="24"/>
        </w:rPr>
        <w:t>, the</w:t>
      </w:r>
      <w:r w:rsidR="007E5796" w:rsidRPr="00046C8F">
        <w:rPr>
          <w:rFonts w:ascii="Times New Roman" w:hAnsi="Times New Roman" w:cs="Times New Roman"/>
          <w:noProof/>
          <w:sz w:val="24"/>
          <w:szCs w:val="24"/>
        </w:rPr>
        <w:t xml:space="preserve"> mean</w:t>
      </w:r>
      <w:r w:rsidR="00954C35" w:rsidRPr="00046C8F">
        <w:rPr>
          <w:rFonts w:ascii="Times New Roman" w:hAnsi="Times New Roman" w:cs="Times New Roman"/>
          <w:noProof/>
          <w:sz w:val="24"/>
          <w:szCs w:val="24"/>
        </w:rPr>
        <w:t xml:space="preserve"> </w:t>
      </w:r>
      <w:r w:rsidR="007E5796" w:rsidRPr="00046C8F">
        <w:rPr>
          <w:rFonts w:ascii="Times New Roman" w:hAnsi="Times New Roman" w:cs="Times New Roman"/>
          <w:noProof/>
          <w:sz w:val="24"/>
          <w:szCs w:val="24"/>
        </w:rPr>
        <w:t>predictive</w:t>
      </w:r>
      <w:r w:rsidR="00954C35"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 xml:space="preserve">variance metric </w:t>
      </w:r>
      <w:r w:rsidR="00954C35"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0B72C9"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24.96</w:t>
      </w:r>
      <w:r w:rsidR="00954C35" w:rsidRPr="00046C8F">
        <w:rPr>
          <w:rFonts w:ascii="Times New Roman" w:hAnsi="Times New Roman" w:cs="Times New Roman"/>
          <w:noProof/>
          <w:sz w:val="24"/>
          <w:szCs w:val="24"/>
        </w:rPr>
        <w:t xml:space="preserve"> (mean = </w:t>
      </w:r>
      <w:r w:rsidR="00FB4C69" w:rsidRPr="00046C8F">
        <w:rPr>
          <w:rFonts w:ascii="Times New Roman" w:hAnsi="Times New Roman" w:cs="Times New Roman"/>
          <w:noProof/>
          <w:sz w:val="24"/>
          <w:szCs w:val="24"/>
        </w:rPr>
        <w:t>14.20</w:t>
      </w:r>
      <w:r w:rsidR="00080763" w:rsidRPr="00046C8F">
        <w:rPr>
          <w:rFonts w:ascii="Times New Roman" w:hAnsi="Times New Roman" w:cs="Times New Roman"/>
          <w:noProof/>
          <w:sz w:val="24"/>
          <w:szCs w:val="24"/>
        </w:rPr>
        <w:t>,</w:t>
      </w:r>
      <w:r w:rsidRPr="00046C8F">
        <w:rPr>
          <w:rFonts w:ascii="Times New Roman" w:hAnsi="Times New Roman" w:cs="Times New Roman"/>
          <w:noProof/>
          <w:sz w:val="24"/>
          <w:szCs w:val="24"/>
        </w:rPr>
        <w:t xml:space="preserve"> </w:t>
      </w:r>
      <w:proofErr w:type="spellStart"/>
      <w:r w:rsidR="00F32833" w:rsidRPr="00046C8F">
        <w:rPr>
          <w:rFonts w:ascii="Times New Roman" w:hAnsi="Times New Roman" w:cs="Times New Roman"/>
          <w:sz w:val="24"/>
          <w:szCs w:val="24"/>
        </w:rPr>
        <w:t>s.d.</w:t>
      </w:r>
      <w:proofErr w:type="spellEnd"/>
      <w:r w:rsidR="00F32833" w:rsidRPr="00046C8F">
        <w:rPr>
          <w:rFonts w:ascii="Times New Roman" w:hAnsi="Times New Roman" w:cs="Times New Roman"/>
          <w:sz w:val="24"/>
          <w:szCs w:val="24"/>
        </w:rPr>
        <w:t xml:space="preserve"> = 2.20</w:t>
      </w:r>
      <w:r w:rsidR="00B51CA1" w:rsidRPr="00046C8F">
        <w:rPr>
          <w:rFonts w:ascii="Times New Roman" w:hAnsi="Times New Roman" w:cs="Times New Roman"/>
          <w:noProof/>
          <w:sz w:val="24"/>
          <w:szCs w:val="24"/>
        </w:rPr>
        <w:t>)</w:t>
      </w:r>
      <w:ins w:id="387" w:author="Stephen Scherrer [2]" w:date="2018-09-14T12:17:00Z">
        <w:r w:rsidR="004345E7">
          <w:rPr>
            <w:rFonts w:ascii="Times New Roman" w:hAnsi="Times New Roman" w:cs="Times New Roman"/>
            <w:noProof/>
            <w:sz w:val="24"/>
            <w:szCs w:val="24"/>
          </w:rPr>
          <w:t xml:space="preserve"> where a lower predictive variance indicates a better model fit</w:t>
        </w:r>
      </w:ins>
      <w:r w:rsidR="00B51CA1"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w:t>
      </w:r>
      <w:ins w:id="388" w:author="Stephen Scherrer" w:date="2018-12-06T14:20:00Z">
        <w:r w:rsidR="001B4AF6">
          <w:rPr>
            <w:rFonts w:ascii="Times New Roman" w:hAnsi="Times New Roman" w:cs="Times New Roman"/>
            <w:noProof/>
            <w:sz w:val="24"/>
            <w:szCs w:val="24"/>
          </w:rPr>
          <w:t>From all</w:t>
        </w:r>
      </w:ins>
      <w:ins w:id="389" w:author="ecf" w:date="2018-12-04T09:42:00Z">
        <w:r w:rsidR="00021312">
          <w:rPr>
            <w:rFonts w:ascii="Times New Roman" w:hAnsi="Times New Roman" w:cs="Times New Roman"/>
            <w:noProof/>
            <w:sz w:val="24"/>
            <w:szCs w:val="24"/>
          </w:rPr>
          <w:t xml:space="preserve"> </w:t>
        </w:r>
      </w:ins>
      <w:ins w:id="390" w:author="Stephen Scherrer" w:date="2018-12-06T14:20:00Z">
        <w:r w:rsidR="001B4AF6">
          <w:rPr>
            <w:rFonts w:ascii="Times New Roman" w:hAnsi="Times New Roman" w:cs="Times New Roman"/>
            <w:noProof/>
            <w:sz w:val="24"/>
            <w:szCs w:val="24"/>
          </w:rPr>
          <w:t>candidate models, t</w:t>
        </w:r>
      </w:ins>
      <w:r w:rsidR="00E77F86" w:rsidRPr="00046C8F">
        <w:rPr>
          <w:rFonts w:ascii="Times New Roman" w:hAnsi="Times New Roman" w:cs="Times New Roman"/>
          <w:noProof/>
          <w:sz w:val="24"/>
          <w:szCs w:val="24"/>
        </w:rPr>
        <w:t>he structure of Model 11</w:t>
      </w:r>
      <w:ins w:id="391" w:author="Stephen Scherrer" w:date="2018-11-15T14:49:00Z">
        <w:r w:rsidR="001A5A19">
          <w:rPr>
            <w:rFonts w:ascii="Times New Roman" w:hAnsi="Times New Roman" w:cs="Times New Roman"/>
            <w:noProof/>
            <w:sz w:val="24"/>
            <w:szCs w:val="24"/>
          </w:rPr>
          <w:t xml:space="preserve"> </w:t>
        </w:r>
      </w:ins>
      <w:r w:rsidR="007D7478" w:rsidRPr="00046C8F">
        <w:rPr>
          <w:rFonts w:ascii="Times New Roman" w:hAnsi="Times New Roman" w:cs="Times New Roman"/>
          <w:noProof/>
          <w:sz w:val="24"/>
          <w:szCs w:val="24"/>
        </w:rPr>
        <w:t>best predicted</w:t>
      </w:r>
      <w:r w:rsidR="00E77F86" w:rsidRPr="00046C8F">
        <w:rPr>
          <w:rFonts w:ascii="Times New Roman" w:hAnsi="Times New Roman" w:cs="Times New Roman"/>
          <w:noProof/>
          <w:sz w:val="24"/>
          <w:szCs w:val="24"/>
        </w:rPr>
        <w:t xml:space="preserve"> cross validation data in </w:t>
      </w:r>
      <w:ins w:id="392" w:author="Stephen Scherrer" w:date="2019-02-15T14:00:00Z">
        <w:r w:rsidR="00B21DB7" w:rsidRPr="00046C8F">
          <w:rPr>
            <w:rFonts w:ascii="Times New Roman" w:hAnsi="Times New Roman" w:cs="Times New Roman"/>
            <w:noProof/>
            <w:sz w:val="24"/>
            <w:szCs w:val="24"/>
          </w:rPr>
          <w:t>3</w:t>
        </w:r>
      </w:ins>
      <w:ins w:id="393" w:author="ecf" w:date="2018-12-04T09:41:00Z">
        <w:r w:rsidR="00021312">
          <w:rPr>
            <w:rFonts w:ascii="Times New Roman" w:hAnsi="Times New Roman" w:cs="Times New Roman"/>
            <w:noProof/>
            <w:sz w:val="24"/>
            <w:szCs w:val="24"/>
          </w:rPr>
          <w:t>,</w:t>
        </w:r>
      </w:ins>
      <w:ins w:id="394" w:author="Stephen Scherrer" w:date="2019-02-15T14:00:00Z">
        <w:r w:rsidR="00B21DB7" w:rsidRPr="00046C8F">
          <w:rPr>
            <w:rFonts w:ascii="Times New Roman" w:hAnsi="Times New Roman" w:cs="Times New Roman"/>
            <w:noProof/>
            <w:sz w:val="24"/>
            <w:szCs w:val="24"/>
          </w:rPr>
          <w:t>486</w:t>
        </w:r>
      </w:ins>
      <w:r w:rsidR="00E77F86" w:rsidRPr="00046C8F">
        <w:rPr>
          <w:rFonts w:ascii="Times New Roman" w:hAnsi="Times New Roman" w:cs="Times New Roman"/>
          <w:noProof/>
          <w:sz w:val="24"/>
          <w:szCs w:val="24"/>
        </w:rPr>
        <w:t xml:space="preserve"> of 10</w:t>
      </w:r>
      <w:r w:rsidR="00FB4C69" w:rsidRPr="00046C8F">
        <w:rPr>
          <w:rFonts w:ascii="Times New Roman" w:hAnsi="Times New Roman" w:cs="Times New Roman"/>
          <w:noProof/>
          <w:sz w:val="24"/>
          <w:szCs w:val="24"/>
        </w:rPr>
        <w:t>,0</w:t>
      </w:r>
      <w:r w:rsidR="00E77F86" w:rsidRPr="00046C8F">
        <w:rPr>
          <w:rFonts w:ascii="Times New Roman" w:hAnsi="Times New Roman" w:cs="Times New Roman"/>
          <w:noProof/>
          <w:sz w:val="24"/>
          <w:szCs w:val="24"/>
        </w:rPr>
        <w:t>00 iterations</w:t>
      </w:r>
      <w:ins w:id="395" w:author="Stephen Scherrer" w:date="2018-11-15T14:49:00Z">
        <w:r w:rsidR="001A5A19">
          <w:rPr>
            <w:rFonts w:ascii="Times New Roman" w:hAnsi="Times New Roman" w:cs="Times New Roman"/>
            <w:noProof/>
            <w:sz w:val="24"/>
            <w:szCs w:val="24"/>
          </w:rPr>
          <w:t xml:space="preserve"> and its </w:t>
        </w:r>
      </w:ins>
      <w:r w:rsidR="00E77F86" w:rsidRPr="00046C8F">
        <w:rPr>
          <w:rFonts w:ascii="Times New Roman" w:hAnsi="Times New Roman" w:cs="Times New Roman"/>
          <w:noProof/>
          <w:sz w:val="24"/>
          <w:szCs w:val="24"/>
        </w:rPr>
        <w:t xml:space="preserve">predictive variance ranged between </w:t>
      </w:r>
      <w:r w:rsidR="00FB4C69" w:rsidRPr="00046C8F">
        <w:rPr>
          <w:rFonts w:ascii="Times New Roman" w:hAnsi="Times New Roman" w:cs="Times New Roman"/>
          <w:noProof/>
          <w:sz w:val="24"/>
          <w:szCs w:val="24"/>
        </w:rPr>
        <w:t>7.29</w:t>
      </w:r>
      <w:r w:rsidR="00E77F86"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20.10</w:t>
      </w:r>
      <w:r w:rsidR="00E77F86" w:rsidRPr="00046C8F">
        <w:rPr>
          <w:rFonts w:ascii="Times New Roman" w:hAnsi="Times New Roman" w:cs="Times New Roman"/>
          <w:noProof/>
          <w:sz w:val="24"/>
          <w:szCs w:val="24"/>
        </w:rPr>
        <w:t xml:space="preserve"> (mean = </w:t>
      </w:r>
      <w:r w:rsidR="00FB793F" w:rsidRPr="00046C8F">
        <w:rPr>
          <w:rFonts w:ascii="Times New Roman" w:hAnsi="Times New Roman" w:cs="Times New Roman"/>
          <w:noProof/>
          <w:sz w:val="24"/>
          <w:szCs w:val="24"/>
        </w:rPr>
        <w:t>13.64</w:t>
      </w:r>
      <w:r w:rsidR="00080763" w:rsidRPr="00046C8F">
        <w:rPr>
          <w:rFonts w:ascii="Times New Roman" w:hAnsi="Times New Roman" w:cs="Times New Roman"/>
          <w:noProof/>
          <w:sz w:val="24"/>
          <w:szCs w:val="24"/>
        </w:rPr>
        <w:t>,</w:t>
      </w:r>
      <w:r w:rsidR="00F32833" w:rsidRPr="00046C8F">
        <w:rPr>
          <w:rFonts w:ascii="Times New Roman" w:hAnsi="Times New Roman" w:cs="Times New Roman"/>
          <w:noProof/>
          <w:sz w:val="24"/>
          <w:szCs w:val="24"/>
        </w:rPr>
        <w:t xml:space="preserve"> s.d. = 1.91</w:t>
      </w:r>
      <w:r w:rsidR="00E77F86" w:rsidRPr="00046C8F">
        <w:rPr>
          <w:rFonts w:ascii="Times New Roman" w:hAnsi="Times New Roman" w:cs="Times New Roman"/>
          <w:noProof/>
          <w:sz w:val="24"/>
          <w:szCs w:val="24"/>
        </w:rPr>
        <w:t xml:space="preserve">). </w:t>
      </w:r>
      <w:ins w:id="396" w:author="Stephen Scherrer" w:date="2018-11-15T14:49:00Z">
        <w:r w:rsidR="001A5A19">
          <w:rPr>
            <w:rFonts w:ascii="Times New Roman" w:hAnsi="Times New Roman" w:cs="Times New Roman"/>
            <w:noProof/>
            <w:sz w:val="24"/>
            <w:szCs w:val="24"/>
          </w:rPr>
          <w:t xml:space="preserve">As a result this was determined to be the preffered integrative model structure. </w:t>
        </w:r>
      </w:ins>
      <w:r w:rsidR="00443841" w:rsidRPr="00046C8F">
        <w:rPr>
          <w:rFonts w:ascii="Times New Roman" w:hAnsi="Times New Roman" w:cs="Times New Roman"/>
          <w:noProof/>
          <w:sz w:val="24"/>
          <w:szCs w:val="24"/>
        </w:rPr>
        <w:t xml:space="preserve">The </w:t>
      </w:r>
      <w:r w:rsidR="007B2BC1" w:rsidRPr="00046C8F">
        <w:rPr>
          <w:rFonts w:ascii="Times New Roman" w:hAnsi="Times New Roman" w:cs="Times New Roman"/>
          <w:noProof/>
          <w:sz w:val="24"/>
          <w:szCs w:val="24"/>
        </w:rPr>
        <w:t xml:space="preserve">structure of </w:t>
      </w:r>
      <w:ins w:id="397" w:author="Stephen Scherrer" w:date="2018-12-06T14:21:00Z">
        <w:r w:rsidR="00433160">
          <w:rPr>
            <w:rFonts w:ascii="Times New Roman" w:hAnsi="Times New Roman" w:cs="Times New Roman"/>
            <w:noProof/>
            <w:sz w:val="24"/>
            <w:szCs w:val="24"/>
          </w:rPr>
          <w:t>M</w:t>
        </w:r>
      </w:ins>
      <w:r w:rsidR="00443841" w:rsidRPr="00046C8F">
        <w:rPr>
          <w:rFonts w:ascii="Times New Roman" w:hAnsi="Times New Roman" w:cs="Times New Roman"/>
          <w:noProof/>
          <w:sz w:val="24"/>
          <w:szCs w:val="24"/>
        </w:rPr>
        <w:t xml:space="preserve">odel </w:t>
      </w:r>
      <w:r w:rsidR="007B2BC1" w:rsidRPr="00046C8F">
        <w:rPr>
          <w:rFonts w:ascii="Times New Roman" w:hAnsi="Times New Roman" w:cs="Times New Roman"/>
          <w:noProof/>
          <w:sz w:val="24"/>
          <w:szCs w:val="24"/>
        </w:rPr>
        <w:t>5,</w:t>
      </w:r>
      <w:r w:rsidR="00443841" w:rsidRPr="00046C8F">
        <w:rPr>
          <w:rFonts w:ascii="Times New Roman" w:hAnsi="Times New Roman" w:cs="Times New Roman"/>
          <w:noProof/>
          <w:sz w:val="24"/>
          <w:szCs w:val="24"/>
        </w:rPr>
        <w:t xml:space="preserve"> fit exclusively </w:t>
      </w:r>
      <w:r w:rsidR="007B2BC1" w:rsidRPr="00046C8F">
        <w:rPr>
          <w:rFonts w:ascii="Times New Roman" w:hAnsi="Times New Roman" w:cs="Times New Roman"/>
          <w:noProof/>
          <w:sz w:val="24"/>
          <w:szCs w:val="24"/>
        </w:rPr>
        <w:t>u</w:t>
      </w:r>
      <w:r w:rsidR="007D7478" w:rsidRPr="00046C8F">
        <w:rPr>
          <w:rFonts w:ascii="Times New Roman" w:hAnsi="Times New Roman" w:cs="Times New Roman"/>
          <w:noProof/>
          <w:sz w:val="24"/>
          <w:szCs w:val="24"/>
        </w:rPr>
        <w:t>s</w:t>
      </w:r>
      <w:r w:rsidR="007B2BC1" w:rsidRPr="00046C8F">
        <w:rPr>
          <w:rFonts w:ascii="Times New Roman" w:hAnsi="Times New Roman" w:cs="Times New Roman"/>
          <w:noProof/>
          <w:sz w:val="24"/>
          <w:szCs w:val="24"/>
        </w:rPr>
        <w:t>ing</w:t>
      </w:r>
      <w:r w:rsidR="00443841" w:rsidRPr="00046C8F">
        <w:rPr>
          <w:rFonts w:ascii="Times New Roman" w:hAnsi="Times New Roman" w:cs="Times New Roman"/>
          <w:noProof/>
          <w:sz w:val="24"/>
          <w:szCs w:val="24"/>
        </w:rPr>
        <w:t xml:space="preserve"> tagging </w:t>
      </w:r>
      <w:r w:rsidR="007B2BC1" w:rsidRPr="00046C8F">
        <w:rPr>
          <w:rFonts w:ascii="Times New Roman" w:hAnsi="Times New Roman" w:cs="Times New Roman"/>
          <w:noProof/>
          <w:sz w:val="24"/>
          <w:szCs w:val="24"/>
        </w:rPr>
        <w:t>data, ranged</w:t>
      </w:r>
      <w:r w:rsidR="007D7478" w:rsidRPr="00046C8F">
        <w:rPr>
          <w:rFonts w:ascii="Times New Roman" w:hAnsi="Times New Roman" w:cs="Times New Roman"/>
          <w:noProof/>
          <w:sz w:val="24"/>
          <w:szCs w:val="24"/>
        </w:rPr>
        <w:t xml:space="preserve"> in predictive variance between</w:t>
      </w:r>
      <w:r w:rsidR="007B2BC1" w:rsidRPr="00046C8F">
        <w:rPr>
          <w:rFonts w:ascii="Times New Roman" w:hAnsi="Times New Roman" w:cs="Times New Roman"/>
          <w:noProof/>
          <w:sz w:val="24"/>
          <w:szCs w:val="24"/>
        </w:rPr>
        <w:t xml:space="preserve"> 7.17 and 26.09 (mean = 14.35, sd = 2.44). </w:t>
      </w:r>
      <w:r w:rsidR="00E77F86" w:rsidRPr="00046C8F">
        <w:rPr>
          <w:rFonts w:ascii="Times New Roman" w:hAnsi="Times New Roman" w:cs="Times New Roman"/>
          <w:noProof/>
          <w:sz w:val="24"/>
          <w:szCs w:val="24"/>
        </w:rPr>
        <w:t xml:space="preserve">The structure of Model 11 </w:t>
      </w:r>
      <w:r w:rsidR="007D7478" w:rsidRPr="00046C8F">
        <w:rPr>
          <w:rFonts w:ascii="Times New Roman" w:hAnsi="Times New Roman" w:cs="Times New Roman"/>
          <w:noProof/>
          <w:sz w:val="24"/>
          <w:szCs w:val="24"/>
        </w:rPr>
        <w:t>performed better than</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the structure of</w:t>
      </w:r>
      <w:r w:rsidR="00E77F86" w:rsidRPr="00046C8F">
        <w:rPr>
          <w:rFonts w:ascii="Times New Roman" w:hAnsi="Times New Roman" w:cs="Times New Roman"/>
          <w:noProof/>
          <w:sz w:val="24"/>
          <w:szCs w:val="24"/>
        </w:rPr>
        <w:t xml:space="preserve"> Model 5 in </w:t>
      </w:r>
      <w:r w:rsidR="00A62DB0" w:rsidRPr="00046C8F">
        <w:rPr>
          <w:rFonts w:ascii="Times New Roman" w:hAnsi="Times New Roman" w:cs="Times New Roman"/>
          <w:noProof/>
          <w:sz w:val="24"/>
          <w:szCs w:val="24"/>
        </w:rPr>
        <w:t>6351</w:t>
      </w:r>
      <w:r w:rsidR="00E77F86" w:rsidRPr="00046C8F">
        <w:rPr>
          <w:rFonts w:ascii="Times New Roman" w:hAnsi="Times New Roman" w:cs="Times New Roman"/>
          <w:noProof/>
          <w:sz w:val="24"/>
          <w:szCs w:val="24"/>
        </w:rPr>
        <w:t xml:space="preserve"> of 10</w:t>
      </w:r>
      <w:r w:rsidR="00A62DB0" w:rsidRPr="00046C8F">
        <w:rPr>
          <w:rFonts w:ascii="Times New Roman" w:hAnsi="Times New Roman" w:cs="Times New Roman"/>
          <w:noProof/>
          <w:sz w:val="24"/>
          <w:szCs w:val="24"/>
        </w:rPr>
        <w:t>,0</w:t>
      </w:r>
      <w:r w:rsidR="007D7478" w:rsidRPr="00046C8F">
        <w:rPr>
          <w:rFonts w:ascii="Times New Roman" w:hAnsi="Times New Roman" w:cs="Times New Roman"/>
          <w:noProof/>
          <w:sz w:val="24"/>
          <w:szCs w:val="24"/>
        </w:rPr>
        <w:t>00 cross validation iterations. D</w:t>
      </w:r>
      <w:r w:rsidR="00E77F86" w:rsidRPr="00046C8F">
        <w:rPr>
          <w:rFonts w:ascii="Times New Roman" w:hAnsi="Times New Roman" w:cs="Times New Roman"/>
          <w:noProof/>
          <w:sz w:val="24"/>
          <w:szCs w:val="24"/>
        </w:rPr>
        <w:t xml:space="preserve">ifferences in predictive variance </w:t>
      </w:r>
      <w:r w:rsidR="007D7478" w:rsidRPr="00046C8F">
        <w:rPr>
          <w:rFonts w:ascii="Times New Roman" w:hAnsi="Times New Roman" w:cs="Times New Roman"/>
          <w:noProof/>
          <w:sz w:val="24"/>
          <w:szCs w:val="24"/>
        </w:rPr>
        <w:t>between these two competing structures ranged</w:t>
      </w:r>
      <w:r w:rsidR="00E77F86" w:rsidRPr="00046C8F">
        <w:rPr>
          <w:rFonts w:ascii="Times New Roman" w:hAnsi="Times New Roman" w:cs="Times New Roman"/>
          <w:noProof/>
          <w:sz w:val="24"/>
          <w:szCs w:val="24"/>
        </w:rPr>
        <w:t xml:space="preserve"> between </w:t>
      </w:r>
      <w:r w:rsidR="00A62DB0" w:rsidRPr="00046C8F">
        <w:rPr>
          <w:rFonts w:ascii="Times New Roman" w:hAnsi="Times New Roman" w:cs="Times New Roman"/>
          <w:noProof/>
          <w:sz w:val="24"/>
          <w:szCs w:val="24"/>
        </w:rPr>
        <w:t>-1.60</w:t>
      </w:r>
      <w:r w:rsidR="00E77F86" w:rsidRPr="00046C8F">
        <w:rPr>
          <w:rFonts w:ascii="Times New Roman" w:hAnsi="Times New Roman" w:cs="Times New Roman"/>
          <w:noProof/>
          <w:sz w:val="24"/>
          <w:szCs w:val="24"/>
        </w:rPr>
        <w:t xml:space="preserve"> and </w:t>
      </w:r>
      <w:r w:rsidR="00A62DB0" w:rsidRPr="00046C8F">
        <w:rPr>
          <w:rFonts w:ascii="Times New Roman" w:hAnsi="Times New Roman" w:cs="Times New Roman"/>
          <w:noProof/>
          <w:sz w:val="24"/>
          <w:szCs w:val="24"/>
        </w:rPr>
        <w:t>10.80</w:t>
      </w:r>
      <w:r w:rsidR="00E77F86" w:rsidRPr="00046C8F">
        <w:rPr>
          <w:rFonts w:ascii="Times New Roman" w:hAnsi="Times New Roman" w:cs="Times New Roman"/>
          <w:noProof/>
          <w:sz w:val="24"/>
          <w:szCs w:val="24"/>
        </w:rPr>
        <w:t xml:space="preserve"> (mean = </w:t>
      </w:r>
      <w:r w:rsidR="00A62DB0" w:rsidRPr="00046C8F">
        <w:rPr>
          <w:rFonts w:ascii="Times New Roman" w:hAnsi="Times New Roman" w:cs="Times New Roman"/>
          <w:noProof/>
          <w:sz w:val="24"/>
          <w:szCs w:val="24"/>
        </w:rPr>
        <w:t>0</w:t>
      </w:r>
      <w:r w:rsidR="00F32833" w:rsidRPr="00046C8F">
        <w:rPr>
          <w:rFonts w:ascii="Times New Roman" w:hAnsi="Times New Roman" w:cs="Times New Roman"/>
          <w:noProof/>
          <w:sz w:val="24"/>
          <w:szCs w:val="24"/>
        </w:rPr>
        <w:t>.72, s.d. = 1.37</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and indicate</w:t>
      </w:r>
      <w:ins w:id="398" w:author="Stephen Scherrer" w:date="2018-12-06T14:21:00Z">
        <w:r w:rsidR="00433160">
          <w:rPr>
            <w:rFonts w:ascii="Times New Roman" w:hAnsi="Times New Roman" w:cs="Times New Roman"/>
            <w:noProof/>
            <w:sz w:val="24"/>
            <w:szCs w:val="24"/>
          </w:rPr>
          <w:t>d</w:t>
        </w:r>
      </w:ins>
      <w:r w:rsidR="00E77F86" w:rsidRPr="00046C8F">
        <w:rPr>
          <w:rFonts w:ascii="Times New Roman" w:hAnsi="Times New Roman" w:cs="Times New Roman"/>
          <w:noProof/>
          <w:sz w:val="24"/>
          <w:szCs w:val="24"/>
        </w:rPr>
        <w:t xml:space="preserve"> that the inclusion of additional growth data did improve the predictive capability of growth models </w:t>
      </w:r>
      <w:r w:rsidR="00A62DB0" w:rsidRPr="00046C8F">
        <w:rPr>
          <w:rFonts w:ascii="Times New Roman" w:hAnsi="Times New Roman" w:cs="Times New Roman"/>
          <w:noProof/>
          <w:sz w:val="24"/>
          <w:szCs w:val="24"/>
        </w:rPr>
        <w:t>compared</w:t>
      </w:r>
      <w:r w:rsidR="00E77F86" w:rsidRPr="00046C8F">
        <w:rPr>
          <w:rFonts w:ascii="Times New Roman" w:hAnsi="Times New Roman" w:cs="Times New Roman"/>
          <w:noProof/>
          <w:sz w:val="24"/>
          <w:szCs w:val="24"/>
        </w:rPr>
        <w:t xml:space="preserve"> </w:t>
      </w:r>
      <w:r w:rsidR="00A62DB0" w:rsidRPr="00046C8F">
        <w:rPr>
          <w:rFonts w:ascii="Times New Roman" w:hAnsi="Times New Roman" w:cs="Times New Roman"/>
          <w:noProof/>
          <w:sz w:val="24"/>
          <w:szCs w:val="24"/>
        </w:rPr>
        <w:t>to</w:t>
      </w:r>
      <w:r w:rsidR="00E77F86" w:rsidRPr="00046C8F">
        <w:rPr>
          <w:rFonts w:ascii="Times New Roman" w:hAnsi="Times New Roman" w:cs="Times New Roman"/>
          <w:noProof/>
          <w:sz w:val="24"/>
          <w:szCs w:val="24"/>
        </w:rPr>
        <w:t xml:space="preserve"> tagging data alone. </w:t>
      </w:r>
      <w:r w:rsidR="00665EEC" w:rsidRPr="00046C8F">
        <w:rPr>
          <w:rFonts w:ascii="Times New Roman" w:hAnsi="Times New Roman" w:cs="Times New Roman"/>
          <w:noProof/>
          <w:sz w:val="24"/>
          <w:szCs w:val="24"/>
        </w:rPr>
        <w:t xml:space="preserve">Bootstrapped parameter estimates </w:t>
      </w:r>
      <w:ins w:id="399" w:author="Stephen Scherrer [2]" w:date="2018-09-14T12:18:00Z">
        <w:r w:rsidR="007C224A">
          <w:rPr>
            <w:rFonts w:ascii="Times New Roman" w:hAnsi="Times New Roman" w:cs="Times New Roman"/>
            <w:noProof/>
            <w:sz w:val="24"/>
            <w:szCs w:val="24"/>
          </w:rPr>
          <w:t>refit</w:t>
        </w:r>
      </w:ins>
      <w:r w:rsidR="007D7478" w:rsidRPr="00046C8F">
        <w:rPr>
          <w:rFonts w:ascii="Times New Roman" w:hAnsi="Times New Roman" w:cs="Times New Roman"/>
          <w:noProof/>
          <w:sz w:val="24"/>
          <w:szCs w:val="24"/>
        </w:rPr>
        <w:t xml:space="preserve"> using the prefered </w:t>
      </w:r>
      <w:r w:rsidR="00665EEC" w:rsidRPr="00046C8F">
        <w:rPr>
          <w:rFonts w:ascii="Times New Roman" w:hAnsi="Times New Roman" w:cs="Times New Roman"/>
          <w:noProof/>
          <w:sz w:val="24"/>
          <w:szCs w:val="24"/>
        </w:rPr>
        <w:t xml:space="preserve">model structure and </w:t>
      </w:r>
      <w:r w:rsidR="007D7478" w:rsidRPr="00046C8F">
        <w:rPr>
          <w:rFonts w:ascii="Times New Roman" w:hAnsi="Times New Roman" w:cs="Times New Roman"/>
          <w:noProof/>
          <w:sz w:val="24"/>
          <w:szCs w:val="24"/>
        </w:rPr>
        <w:t>Model 5’s tagging only data</w:t>
      </w:r>
      <w:r w:rsidR="00665EEC" w:rsidRPr="00046C8F">
        <w:rPr>
          <w:rFonts w:ascii="Times New Roman" w:hAnsi="Times New Roman" w:cs="Times New Roman"/>
          <w:noProof/>
          <w:sz w:val="24"/>
          <w:szCs w:val="24"/>
        </w:rPr>
        <w:t xml:space="preserve"> are summarized in table 1</w:t>
      </w:r>
      <w:r w:rsidR="001960BA">
        <w:rPr>
          <w:rFonts w:ascii="Times New Roman" w:hAnsi="Times New Roman" w:cs="Times New Roman"/>
          <w:noProof/>
          <w:sz w:val="24"/>
          <w:szCs w:val="24"/>
        </w:rPr>
        <w:t xml:space="preserve"> and reported in full in table 4</w:t>
      </w:r>
      <w:r w:rsidR="00786CF3" w:rsidRPr="00046C8F">
        <w:rPr>
          <w:rFonts w:ascii="Times New Roman" w:hAnsi="Times New Roman" w:cs="Times New Roman"/>
          <w:noProof/>
          <w:sz w:val="24"/>
          <w:szCs w:val="24"/>
        </w:rPr>
        <w:t xml:space="preserve">. </w:t>
      </w:r>
      <w:r w:rsidR="0058145C" w:rsidRPr="00046C8F">
        <w:rPr>
          <w:rFonts w:ascii="Times New Roman" w:hAnsi="Times New Roman" w:cs="Times New Roman"/>
          <w:noProof/>
          <w:sz w:val="24"/>
          <w:szCs w:val="24"/>
        </w:rPr>
        <w:t>When fit to the entire tagging data set</w:t>
      </w:r>
      <w:r w:rsidR="00E77F86" w:rsidRPr="00046C8F">
        <w:rPr>
          <w:rFonts w:ascii="Times New Roman" w:hAnsi="Times New Roman" w:cs="Times New Roman"/>
          <w:noProof/>
          <w:sz w:val="24"/>
          <w:szCs w:val="24"/>
        </w:rPr>
        <w:t xml:space="preserve">, </w:t>
      </w:r>
      <w:r w:rsidR="00155023" w:rsidRPr="00046C8F">
        <w:rPr>
          <w:rFonts w:ascii="Times New Roman" w:hAnsi="Times New Roman" w:cs="Times New Roman"/>
          <w:noProof/>
          <w:sz w:val="24"/>
          <w:szCs w:val="24"/>
        </w:rPr>
        <w:t xml:space="preserve">the residual pattern of </w:t>
      </w:r>
      <w:r w:rsidR="00E77F86" w:rsidRPr="00046C8F">
        <w:rPr>
          <w:rFonts w:ascii="Times New Roman" w:hAnsi="Times New Roman" w:cs="Times New Roman"/>
          <w:noProof/>
          <w:sz w:val="24"/>
          <w:szCs w:val="24"/>
        </w:rPr>
        <w:t xml:space="preserve">Model 11 </w:t>
      </w:r>
      <w:r w:rsidR="00155023" w:rsidRPr="00046C8F">
        <w:rPr>
          <w:rFonts w:ascii="Times New Roman" w:hAnsi="Times New Roman" w:cs="Times New Roman"/>
          <w:noProof/>
          <w:sz w:val="24"/>
          <w:szCs w:val="24"/>
        </w:rPr>
        <w:t>also</w:t>
      </w:r>
      <w:r w:rsidR="00E77F86" w:rsidRPr="00046C8F">
        <w:rPr>
          <w:rFonts w:ascii="Times New Roman" w:hAnsi="Times New Roman" w:cs="Times New Roman"/>
          <w:noProof/>
          <w:sz w:val="24"/>
          <w:szCs w:val="24"/>
        </w:rPr>
        <w:t xml:space="preserve"> underestimated lengths at</w:t>
      </w:r>
      <w:r w:rsidR="0058145C" w:rsidRPr="00046C8F">
        <w:rPr>
          <w:rFonts w:ascii="Times New Roman" w:hAnsi="Times New Roman" w:cs="Times New Roman"/>
          <w:noProof/>
          <w:sz w:val="24"/>
          <w:szCs w:val="24"/>
        </w:rPr>
        <w:t xml:space="preserve"> </w:t>
      </w:r>
      <w:r w:rsidR="009D0D50" w:rsidRPr="00046C8F">
        <w:rPr>
          <w:rFonts w:ascii="Times New Roman" w:hAnsi="Times New Roman" w:cs="Times New Roman"/>
          <w:noProof/>
          <w:sz w:val="24"/>
          <w:szCs w:val="24"/>
        </w:rPr>
        <w:t xml:space="preserve">recapture </w:t>
      </w:r>
      <w:ins w:id="400" w:author="Stephen Scherrer [2]" w:date="2018-09-14T12:18:00Z">
        <w:r w:rsidR="003617B6">
          <w:rPr>
            <w:rFonts w:ascii="Times New Roman" w:hAnsi="Times New Roman" w:cs="Times New Roman"/>
            <w:noProof/>
            <w:sz w:val="24"/>
            <w:szCs w:val="24"/>
          </w:rPr>
          <w:t xml:space="preserve">for </w:t>
        </w:r>
      </w:ins>
      <w:r w:rsidR="00E77F86" w:rsidRPr="00046C8F">
        <w:rPr>
          <w:rFonts w:ascii="Times New Roman" w:hAnsi="Times New Roman" w:cs="Times New Roman"/>
          <w:noProof/>
          <w:sz w:val="24"/>
          <w:szCs w:val="24"/>
        </w:rPr>
        <w:t>the largest individuals.</w:t>
      </w:r>
    </w:p>
    <w:p w14:paraId="143A7F1C" w14:textId="5D384FEA" w:rsidR="00BC419A" w:rsidRPr="00046C8F" w:rsidRDefault="00BC419A" w:rsidP="000D5103">
      <w:pPr>
        <w:keepNext/>
        <w:spacing w:line="480" w:lineRule="auto"/>
        <w:rPr>
          <w:rFonts w:ascii="Times New Roman" w:hAnsi="Times New Roman" w:cs="Times New Roman"/>
          <w:sz w:val="24"/>
          <w:szCs w:val="24"/>
        </w:rPr>
      </w:pPr>
    </w:p>
    <w:p w14:paraId="3F187A2E" w14:textId="77777777" w:rsidR="00BC419A" w:rsidRPr="00046C8F" w:rsidRDefault="00BC419A" w:rsidP="000D5103">
      <w:pPr>
        <w:spacing w:line="480" w:lineRule="auto"/>
        <w:outlineLvl w:val="0"/>
        <w:rPr>
          <w:rFonts w:ascii="Times New Roman" w:hAnsi="Times New Roman" w:cs="Times New Roman"/>
          <w:b/>
          <w:i/>
          <w:sz w:val="24"/>
          <w:szCs w:val="24"/>
        </w:rPr>
      </w:pPr>
      <w:commentRangeStart w:id="401"/>
      <w:r w:rsidRPr="00046C8F">
        <w:rPr>
          <w:rFonts w:ascii="Times New Roman" w:hAnsi="Times New Roman" w:cs="Times New Roman"/>
          <w:b/>
          <w:i/>
          <w:sz w:val="24"/>
          <w:szCs w:val="24"/>
        </w:rPr>
        <w:t>Discussion</w:t>
      </w:r>
      <w:commentRangeEnd w:id="401"/>
      <w:r w:rsidR="009548D0">
        <w:rPr>
          <w:rStyle w:val="CommentReference"/>
        </w:rPr>
        <w:commentReference w:id="401"/>
      </w:r>
    </w:p>
    <w:p w14:paraId="40C48284" w14:textId="0D241E6C" w:rsidR="001A32A3" w:rsidRPr="00046C8F" w:rsidRDefault="00006C61" w:rsidP="00342BAA">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Pr="00046C8F">
        <w:rPr>
          <w:rFonts w:ascii="Times New Roman" w:hAnsi="Times New Roman" w:cs="Times New Roman"/>
          <w:sz w:val="24"/>
          <w:szCs w:val="24"/>
        </w:rPr>
        <w:t xml:space="preserve">Bayesian and </w:t>
      </w:r>
      <w:ins w:id="402" w:author="Stephen Scherrer" w:date="2018-12-06T14:22:00Z">
        <w:r w:rsidR="00433160">
          <w:rPr>
            <w:rFonts w:ascii="Times New Roman" w:hAnsi="Times New Roman" w:cs="Times New Roman"/>
            <w:sz w:val="24"/>
            <w:szCs w:val="24"/>
          </w:rPr>
          <w:t>m</w:t>
        </w:r>
      </w:ins>
      <w:r w:rsidRPr="00046C8F">
        <w:rPr>
          <w:rFonts w:ascii="Times New Roman" w:hAnsi="Times New Roman" w:cs="Times New Roman"/>
          <w:sz w:val="24"/>
          <w:szCs w:val="24"/>
        </w:rPr>
        <w:t>aximum likelihood fitting methods produced similar growth parameter estimates</w:t>
      </w:r>
      <w:r w:rsidR="00490711" w:rsidRPr="00046C8F">
        <w:rPr>
          <w:rFonts w:ascii="Times New Roman" w:hAnsi="Times New Roman" w:cs="Times New Roman"/>
          <w:sz w:val="24"/>
          <w:szCs w:val="24"/>
        </w:rPr>
        <w:t xml:space="preserve">. The similarity between parameters estimated by Model 1, where </w:t>
      </w:r>
      <w:r w:rsidR="00EC594C" w:rsidRPr="00046C8F">
        <w:rPr>
          <w:rFonts w:ascii="Times New Roman" w:hAnsi="Times New Roman" w:cs="Times New Roman"/>
          <w:sz w:val="24"/>
          <w:szCs w:val="24"/>
        </w:rPr>
        <w:t>individual</w:t>
      </w:r>
      <w:r w:rsidR="00490711" w:rsidRPr="00046C8F">
        <w:rPr>
          <w:rFonts w:ascii="Times New Roman" w:hAnsi="Times New Roman" w:cs="Times New Roman"/>
          <w:sz w:val="24"/>
          <w:szCs w:val="24"/>
        </w:rPr>
        <w:t xml:space="preserve"> variability was accounted for in both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terms and Model 2, where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 </w:t>
      </w:r>
      <w:r w:rsidR="00454926" w:rsidRPr="00046C8F">
        <w:rPr>
          <w:rFonts w:ascii="Times New Roman" w:hAnsi="Times New Roman" w:cs="Times New Roman"/>
          <w:sz w:val="24"/>
          <w:szCs w:val="24"/>
        </w:rPr>
        <w:t>These results were consistent with previous studies</w:t>
      </w:r>
      <w:r w:rsidR="00D52E27" w:rsidRPr="00046C8F">
        <w:rPr>
          <w:rFonts w:ascii="Times New Roman" w:hAnsi="Times New Roman" w:cs="Times New Roman"/>
          <w:sz w:val="24"/>
          <w:szCs w:val="24"/>
        </w:rPr>
        <w:t xml:space="preserve"> of growth in other species</w:t>
      </w:r>
      <w:r w:rsidR="00454926"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indicating that</w:t>
      </w:r>
      <w:r w:rsidR="000A5151" w:rsidRPr="00046C8F">
        <w:rPr>
          <w:rFonts w:ascii="Times New Roman" w:hAnsi="Times New Roman" w:cs="Times New Roman"/>
          <w:sz w:val="24"/>
          <w:szCs w:val="24"/>
        </w:rPr>
        <w:t xml:space="preserve"> models </w:t>
      </w:r>
      <w:r w:rsidR="008C50D1" w:rsidRPr="00046C8F">
        <w:rPr>
          <w:rFonts w:ascii="Times New Roman" w:hAnsi="Times New Roman" w:cs="Times New Roman"/>
          <w:sz w:val="24"/>
          <w:szCs w:val="24"/>
        </w:rPr>
        <w:t>accounting</w:t>
      </w:r>
      <w:r w:rsidR="000A5151" w:rsidRPr="00046C8F">
        <w:rPr>
          <w:rFonts w:ascii="Times New Roman" w:hAnsi="Times New Roman" w:cs="Times New Roman"/>
          <w:sz w:val="24"/>
          <w:szCs w:val="24"/>
        </w:rPr>
        <w:t xml:space="preserve"> for individual </w:t>
      </w:r>
      <w:r w:rsidR="000A5151" w:rsidRPr="00046C8F">
        <w:rPr>
          <w:rFonts w:ascii="Times New Roman" w:hAnsi="Times New Roman" w:cs="Times New Roman"/>
          <w:sz w:val="24"/>
          <w:szCs w:val="24"/>
        </w:rPr>
        <w:lastRenderedPageBreak/>
        <w:t>variability in both terms provided the best fit</w:t>
      </w:r>
      <w:r w:rsidR="00D52E27" w:rsidRPr="00046C8F">
        <w:rPr>
          <w:rFonts w:ascii="Times New Roman" w:hAnsi="Times New Roman" w:cs="Times New Roman"/>
          <w:sz w:val="24"/>
          <w:szCs w:val="24"/>
        </w:rPr>
        <w:t xml:space="preserve"> but accounting for individual</w:t>
      </w:r>
      <w:r w:rsidR="000A5151" w:rsidRPr="00046C8F">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46C8F">
        <w:rPr>
          <w:rFonts w:ascii="Times New Roman" w:hAnsi="Times New Roman" w:cs="Times New Roman"/>
          <w:sz w:val="24"/>
          <w:szCs w:val="24"/>
        </w:rPr>
        <w:t xml:space="preserve">term </w:t>
      </w:r>
      <w:r w:rsidR="00D52E27" w:rsidRPr="00046C8F">
        <w:rPr>
          <w:rFonts w:ascii="Times New Roman" w:hAnsi="Times New Roman" w:cs="Times New Roman"/>
          <w:sz w:val="24"/>
          <w:szCs w:val="24"/>
        </w:rPr>
        <w:t>produces</w:t>
      </w:r>
      <w:r w:rsidR="000A5151" w:rsidRPr="00046C8F">
        <w:rPr>
          <w:rFonts w:ascii="Times New Roman" w:hAnsi="Times New Roman" w:cs="Times New Roman"/>
          <w:sz w:val="24"/>
          <w:szCs w:val="24"/>
        </w:rPr>
        <w:t xml:space="preserve"> parameter estimates still sufficient to describe growth </w:t>
      </w:r>
      <w:r w:rsidR="00D52E27" w:rsidRPr="00046C8F">
        <w:rPr>
          <w:rFonts w:ascii="Times New Roman" w:hAnsi="Times New Roman" w:cs="Times New Roman"/>
          <w:sz w:val="24"/>
          <w:szCs w:val="24"/>
        </w:rPr>
        <w:t>while significantly reducing the</w:t>
      </w:r>
      <w:r w:rsidR="000A5151" w:rsidRPr="00046C8F">
        <w:rPr>
          <w:rFonts w:ascii="Times New Roman" w:hAnsi="Times New Roman" w:cs="Times New Roman"/>
          <w:sz w:val="24"/>
          <w:szCs w:val="24"/>
        </w:rPr>
        <w:t xml:space="preserve"> computational complexity </w:t>
      </w:r>
      <w:r w:rsidR="00D52E27" w:rsidRPr="00046C8F">
        <w:rPr>
          <w:rFonts w:ascii="Times New Roman" w:hAnsi="Times New Roman" w:cs="Times New Roman"/>
          <w:sz w:val="24"/>
          <w:szCs w:val="24"/>
        </w:rPr>
        <w:t>required for</w:t>
      </w:r>
      <w:r w:rsidR="000A5151" w:rsidRPr="00046C8F">
        <w:rPr>
          <w:rFonts w:ascii="Times New Roman" w:hAnsi="Times New Roman" w:cs="Times New Roman"/>
          <w:sz w:val="24"/>
          <w:szCs w:val="24"/>
        </w:rPr>
        <w:t xml:space="preserve"> maximum likelihood estimation. </w:t>
      </w:r>
      <w:r w:rsidR="00D52E27" w:rsidRPr="00046C8F">
        <w:rPr>
          <w:rFonts w:ascii="Times New Roman" w:hAnsi="Times New Roman" w:cs="Times New Roman"/>
          <w:sz w:val="24"/>
          <w:szCs w:val="24"/>
        </w:rPr>
        <w:t>Models</w:t>
      </w:r>
      <w:r w:rsidR="000A5151" w:rsidRPr="00046C8F">
        <w:rPr>
          <w:rFonts w:ascii="Times New Roman" w:hAnsi="Times New Roman" w:cs="Times New Roman"/>
          <w:sz w:val="24"/>
          <w:szCs w:val="24"/>
        </w:rPr>
        <w:t xml:space="preserve"> 5-11 </w:t>
      </w:r>
      <w:r w:rsidR="00454926" w:rsidRPr="00046C8F">
        <w:rPr>
          <w:rFonts w:ascii="Times New Roman" w:hAnsi="Times New Roman" w:cs="Times New Roman"/>
          <w:sz w:val="24"/>
          <w:szCs w:val="24"/>
        </w:rPr>
        <w:t xml:space="preserve">were </w:t>
      </w:r>
      <w:r w:rsidR="00D52E27" w:rsidRPr="00046C8F">
        <w:rPr>
          <w:rFonts w:ascii="Times New Roman" w:hAnsi="Times New Roman" w:cs="Times New Roman"/>
          <w:sz w:val="24"/>
          <w:szCs w:val="24"/>
        </w:rPr>
        <w:t>evaluated</w:t>
      </w:r>
      <w:r w:rsidR="00454926"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under these parameter assumptions. Model 5 and Model 2 were structurally </w:t>
      </w:r>
      <w:ins w:id="403" w:author="Stephen Scherrer [2]" w:date="2018-09-14T12:19:00Z">
        <w:r w:rsidR="00A123A1">
          <w:rPr>
            <w:rFonts w:ascii="Times New Roman" w:hAnsi="Times New Roman" w:cs="Times New Roman"/>
            <w:sz w:val="24"/>
            <w:szCs w:val="24"/>
          </w:rPr>
          <w:t>consistent</w:t>
        </w:r>
        <w:r w:rsidR="00A123A1" w:rsidRPr="00046C8F">
          <w:rPr>
            <w:rFonts w:ascii="Times New Roman" w:hAnsi="Times New Roman" w:cs="Times New Roman"/>
            <w:sz w:val="24"/>
            <w:szCs w:val="24"/>
          </w:rPr>
          <w:t xml:space="preserve"> </w:t>
        </w:r>
      </w:ins>
      <w:r w:rsidR="000A5151"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46C8F">
        <w:rPr>
          <w:rFonts w:ascii="Times New Roman" w:hAnsi="Times New Roman" w:cs="Times New Roman"/>
          <w:sz w:val="24"/>
          <w:szCs w:val="24"/>
        </w:rPr>
        <w:t xml:space="preserve"> and the data </w:t>
      </w:r>
      <w:ins w:id="404" w:author="Stephen Scherrer [2]" w:date="2018-09-14T12:19:00Z">
        <w:r w:rsidR="005639C4">
          <w:rPr>
            <w:rFonts w:ascii="Times New Roman" w:hAnsi="Times New Roman" w:cs="Times New Roman"/>
            <w:sz w:val="24"/>
            <w:szCs w:val="24"/>
          </w:rPr>
          <w:t xml:space="preserve">used to estimate </w:t>
        </w:r>
      </w:ins>
      <w:ins w:id="405" w:author="Stephen Scherrer [2]" w:date="2018-09-14T12:20:00Z">
        <w:r w:rsidR="005639C4">
          <w:rPr>
            <w:rFonts w:ascii="Times New Roman" w:hAnsi="Times New Roman" w:cs="Times New Roman"/>
            <w:sz w:val="24"/>
            <w:szCs w:val="24"/>
          </w:rPr>
          <w:t>these parameters</w:t>
        </w:r>
      </w:ins>
      <w:ins w:id="406" w:author="Stephen Scherrer [2]" w:date="2018-09-14T12:19:00Z">
        <w:r w:rsidR="005639C4">
          <w:rPr>
            <w:rFonts w:ascii="Times New Roman" w:hAnsi="Times New Roman" w:cs="Times New Roman"/>
            <w:sz w:val="24"/>
            <w:szCs w:val="24"/>
          </w:rPr>
          <w:t>.</w:t>
        </w:r>
      </w:ins>
      <w:r w:rsidR="00556E61" w:rsidRPr="00046C8F">
        <w:rPr>
          <w:rFonts w:ascii="Times New Roman" w:hAnsi="Times New Roman" w:cs="Times New Roman"/>
          <w:sz w:val="24"/>
          <w:szCs w:val="24"/>
        </w:rPr>
        <w:t xml:space="preserve"> </w:t>
      </w:r>
      <w:ins w:id="407" w:author="Stephen Scherrer [2]" w:date="2018-09-14T12:20:00Z">
        <w:r w:rsidR="005639C4">
          <w:rPr>
            <w:rFonts w:ascii="Times New Roman" w:hAnsi="Times New Roman" w:cs="Times New Roman"/>
            <w:sz w:val="24"/>
            <w:szCs w:val="24"/>
          </w:rPr>
          <w:t>P</w:t>
        </w:r>
      </w:ins>
      <w:r w:rsidR="00556E61" w:rsidRPr="00046C8F">
        <w:rPr>
          <w:rFonts w:ascii="Times New Roman" w:hAnsi="Times New Roman" w:cs="Times New Roman"/>
          <w:sz w:val="24"/>
          <w:szCs w:val="24"/>
        </w:rPr>
        <w:t xml:space="preserve">arameters estimated by </w:t>
      </w:r>
      <w:ins w:id="408" w:author="Stephen Scherrer [2]" w:date="2018-09-14T12:19:00Z">
        <w:r w:rsidR="00A123A1">
          <w:rPr>
            <w:rFonts w:ascii="Times New Roman" w:hAnsi="Times New Roman" w:cs="Times New Roman"/>
            <w:sz w:val="24"/>
            <w:szCs w:val="24"/>
          </w:rPr>
          <w:t>M</w:t>
        </w:r>
      </w:ins>
      <w:r w:rsidR="00556E61" w:rsidRPr="00046C8F">
        <w:rPr>
          <w:rFonts w:ascii="Times New Roman" w:hAnsi="Times New Roman" w:cs="Times New Roman"/>
          <w:sz w:val="24"/>
          <w:szCs w:val="24"/>
        </w:rPr>
        <w:t>odels 1 and 2 were contained within the 95% c</w:t>
      </w:r>
      <w:r w:rsidR="000A5151" w:rsidRPr="00046C8F">
        <w:rPr>
          <w:rFonts w:ascii="Times New Roman" w:hAnsi="Times New Roman" w:cs="Times New Roman"/>
          <w:sz w:val="24"/>
          <w:szCs w:val="24"/>
        </w:rPr>
        <w:t xml:space="preserve">onfidence intervals </w:t>
      </w:r>
      <w:r w:rsidR="00556E61" w:rsidRPr="00046C8F">
        <w:rPr>
          <w:rFonts w:ascii="Times New Roman" w:hAnsi="Times New Roman" w:cs="Times New Roman"/>
          <w:sz w:val="24"/>
          <w:szCs w:val="24"/>
        </w:rPr>
        <w:t xml:space="preserve">of Model 5. </w:t>
      </w:r>
    </w:p>
    <w:p w14:paraId="5769ECC0" w14:textId="25318651" w:rsidR="00780F4A" w:rsidRPr="00046C8F" w:rsidRDefault="001A32A3" w:rsidP="001A32A3">
      <w:pPr>
        <w:spacing w:line="480" w:lineRule="auto"/>
        <w:ind w:firstLine="720"/>
        <w:rPr>
          <w:ins w:id="409" w:author="ecf" w:date="2018-12-04T09:46:00Z"/>
          <w:rFonts w:ascii="Times New Roman" w:hAnsi="Times New Roman" w:cs="Times New Roman"/>
          <w:sz w:val="24"/>
          <w:szCs w:val="24"/>
        </w:rPr>
      </w:pPr>
      <w:r w:rsidRPr="00046C8F">
        <w:rPr>
          <w:rFonts w:ascii="Times New Roman" w:hAnsi="Times New Roman" w:cs="Times New Roman"/>
          <w:sz w:val="24"/>
          <w:szCs w:val="24"/>
        </w:rPr>
        <w:t xml:space="preserve">The use of tagging data alone </w:t>
      </w:r>
      <w:r w:rsidR="00D52E27" w:rsidRPr="00046C8F">
        <w:rPr>
          <w:rFonts w:ascii="Times New Roman" w:hAnsi="Times New Roman" w:cs="Times New Roman"/>
          <w:sz w:val="24"/>
          <w:szCs w:val="24"/>
        </w:rPr>
        <w:t xml:space="preserve">in Model 5 </w:t>
      </w:r>
      <w:r w:rsidRPr="00046C8F">
        <w:rPr>
          <w:rFonts w:ascii="Times New Roman" w:hAnsi="Times New Roman" w:cs="Times New Roman"/>
          <w:sz w:val="24"/>
          <w:szCs w:val="24"/>
        </w:rPr>
        <w:t xml:space="preserve">resulted in </w:t>
      </w:r>
      <w:r w:rsidR="00622878" w:rsidRPr="00046C8F">
        <w:rPr>
          <w:rFonts w:ascii="Times New Roman" w:hAnsi="Times New Roman" w:cs="Times New Roman"/>
          <w:sz w:val="24"/>
          <w:szCs w:val="24"/>
        </w:rPr>
        <w:t>estima</w:t>
      </w:r>
      <w:r w:rsidRPr="00046C8F">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lower than all previous studies where growth </w:t>
      </w:r>
      <w:r w:rsidR="00780F4A" w:rsidRPr="00046C8F">
        <w:rPr>
          <w:rFonts w:ascii="Times New Roman" w:hAnsi="Times New Roman" w:cs="Times New Roman"/>
          <w:sz w:val="24"/>
          <w:szCs w:val="24"/>
        </w:rPr>
        <w:t>has been</w:t>
      </w:r>
      <w:r w:rsidRPr="00046C8F">
        <w:rPr>
          <w:rFonts w:ascii="Times New Roman" w:hAnsi="Times New Roman" w:cs="Times New Roman"/>
          <w:sz w:val="24"/>
          <w:szCs w:val="24"/>
        </w:rPr>
        <w:t xml:space="preserve"> fit as a function of age. </w:t>
      </w:r>
      <w:r w:rsidR="00D52E27" w:rsidRPr="00046C8F">
        <w:rPr>
          <w:rFonts w:ascii="Times New Roman" w:hAnsi="Times New Roman" w:cs="Times New Roman"/>
          <w:sz w:val="24"/>
          <w:szCs w:val="24"/>
        </w:rPr>
        <w:t>This</w:t>
      </w:r>
      <w:r w:rsidRPr="00046C8F">
        <w:rPr>
          <w:rFonts w:ascii="Times New Roman" w:hAnsi="Times New Roman" w:cs="Times New Roman"/>
          <w:sz w:val="24"/>
          <w:szCs w:val="24"/>
        </w:rPr>
        <w:t xml:space="preserve"> is likely </w:t>
      </w:r>
      <w:r w:rsidR="00D52E27" w:rsidRPr="00046C8F">
        <w:rPr>
          <w:rFonts w:ascii="Times New Roman" w:hAnsi="Times New Roman" w:cs="Times New Roman"/>
          <w:sz w:val="24"/>
          <w:szCs w:val="24"/>
        </w:rPr>
        <w:t xml:space="preserve">due to </w:t>
      </w:r>
      <w:r w:rsidRPr="00046C8F">
        <w:rPr>
          <w:rFonts w:ascii="Times New Roman" w:hAnsi="Times New Roman" w:cs="Times New Roman"/>
          <w:sz w:val="24"/>
          <w:szCs w:val="24"/>
        </w:rPr>
        <w:t>underrepresentation of the largest size clas</w:t>
      </w:r>
      <w:r w:rsidR="00D52E27" w:rsidRPr="00046C8F">
        <w:rPr>
          <w:rFonts w:ascii="Times New Roman" w:hAnsi="Times New Roman" w:cs="Times New Roman"/>
          <w:sz w:val="24"/>
          <w:szCs w:val="24"/>
        </w:rPr>
        <w:t>ses in the tagging data resulting</w:t>
      </w:r>
      <w:r w:rsidRPr="00046C8F">
        <w:rPr>
          <w:rFonts w:ascii="Times New Roman" w:hAnsi="Times New Roman" w:cs="Times New Roman"/>
          <w:sz w:val="24"/>
          <w:szCs w:val="24"/>
        </w:rPr>
        <w:t xml:space="preserve"> in growth curves </w:t>
      </w:r>
      <w:r w:rsidR="00D52E27" w:rsidRPr="00046C8F">
        <w:rPr>
          <w:rFonts w:ascii="Times New Roman" w:hAnsi="Times New Roman" w:cs="Times New Roman"/>
          <w:sz w:val="24"/>
          <w:szCs w:val="24"/>
        </w:rPr>
        <w:t>that asymptote prematurely</w:t>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The tagging data described here includes </w:t>
      </w:r>
      <w:ins w:id="410" w:author="Stephen Scherrer [2]" w:date="2018-09-14T11:50:00Z">
        <w:r w:rsidR="00A20282" w:rsidRPr="002A48D8">
          <w:rPr>
            <w:rFonts w:ascii="Times New Roman" w:hAnsi="Times New Roman" w:cs="Times New Roman"/>
            <w:i/>
            <w:sz w:val="24"/>
            <w:szCs w:val="24"/>
          </w:rPr>
          <w:t>P. filamentosus</w:t>
        </w:r>
      </w:ins>
      <w:r w:rsidR="00D52E27" w:rsidRPr="00046C8F">
        <w:rPr>
          <w:rFonts w:ascii="Times New Roman" w:hAnsi="Times New Roman" w:cs="Times New Roman"/>
          <w:sz w:val="24"/>
          <w:szCs w:val="24"/>
        </w:rPr>
        <w:t xml:space="preserve"> with fork lengths at capture spanning 19.1 - 52.8 cm (mean = 32.9, </w:t>
      </w:r>
      <w:proofErr w:type="spellStart"/>
      <w:r w:rsidR="00D52E27" w:rsidRPr="00046C8F">
        <w:rPr>
          <w:rFonts w:ascii="Times New Roman" w:hAnsi="Times New Roman" w:cs="Times New Roman"/>
          <w:sz w:val="24"/>
          <w:szCs w:val="24"/>
        </w:rPr>
        <w:t>s.d.</w:t>
      </w:r>
      <w:proofErr w:type="spellEnd"/>
      <w:r w:rsidR="00D52E27" w:rsidRPr="00046C8F">
        <w:rPr>
          <w:rFonts w:ascii="Times New Roman" w:hAnsi="Times New Roman" w:cs="Times New Roman"/>
          <w:sz w:val="24"/>
          <w:szCs w:val="24"/>
        </w:rPr>
        <w:t xml:space="preserve"> = 5.08). Using growth parameters estimated in this study, this data corresponds to fish mean ages between 1.5 and 7 years (Figure 5). </w:t>
      </w:r>
      <w:r w:rsidRPr="00046C8F">
        <w:rPr>
          <w:rFonts w:ascii="Times New Roman" w:hAnsi="Times New Roman" w:cs="Times New Roman"/>
          <w:sz w:val="24"/>
          <w:szCs w:val="24"/>
        </w:rPr>
        <w:t xml:space="preserve">Incorporating </w:t>
      </w:r>
      <w:r w:rsidR="00D52E27"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information of larger individuals </w:t>
      </w:r>
      <w:ins w:id="411" w:author="Stephen Scherrer" w:date="2018-11-15T14:51:00Z">
        <w:r w:rsidR="001A5A19" w:rsidRPr="00313055">
          <w:rPr>
            <w:rFonts w:ascii="Times New Roman" w:hAnsi="Times New Roman" w:cs="Times New Roman"/>
            <w:sz w:val="24"/>
            <w:szCs w:val="24"/>
          </w:rPr>
          <w:t xml:space="preserve">(up to </w:t>
        </w:r>
      </w:ins>
      <w:ins w:id="412" w:author="Stephen Scherrer" w:date="2018-11-30T10:44:00Z">
        <w:r w:rsidR="00313055" w:rsidRPr="002A48D8">
          <w:rPr>
            <w:rFonts w:ascii="Times New Roman" w:hAnsi="Times New Roman" w:cs="Times New Roman"/>
            <w:sz w:val="24"/>
            <w:szCs w:val="24"/>
          </w:rPr>
          <w:t>76.8</w:t>
        </w:r>
      </w:ins>
      <w:ins w:id="413" w:author="Stephen Scherrer" w:date="2018-11-15T14:51:00Z">
        <w:r w:rsidR="001A5A19" w:rsidRPr="00313055">
          <w:rPr>
            <w:rFonts w:ascii="Times New Roman" w:hAnsi="Times New Roman" w:cs="Times New Roman"/>
            <w:sz w:val="24"/>
            <w:szCs w:val="24"/>
          </w:rPr>
          <w:t xml:space="preserve"> cm)</w:t>
        </w:r>
        <w:r w:rsidR="001A5A19">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Recent work on </w:t>
      </w:r>
      <w:r w:rsidR="00A20282" w:rsidRPr="002A48D8">
        <w:rPr>
          <w:rFonts w:ascii="Times New Roman" w:hAnsi="Times New Roman" w:cs="Times New Roman"/>
          <w:i/>
          <w:sz w:val="24"/>
          <w:szCs w:val="24"/>
        </w:rPr>
        <w:t>P. filamentosus</w:t>
      </w:r>
      <w:r w:rsidRPr="00046C8F">
        <w:rPr>
          <w:rFonts w:ascii="Times New Roman" w:hAnsi="Times New Roman" w:cs="Times New Roman"/>
          <w:sz w:val="24"/>
          <w:szCs w:val="24"/>
        </w:rPr>
        <w:t xml:space="preserve"> otoliths using lead-radium and bomb-radiocarbon dating </w:t>
      </w:r>
      <w:r w:rsidR="00D52E27" w:rsidRPr="00046C8F">
        <w:rPr>
          <w:rFonts w:ascii="Times New Roman" w:hAnsi="Times New Roman" w:cs="Times New Roman"/>
          <w:sz w:val="24"/>
          <w:szCs w:val="24"/>
        </w:rPr>
        <w:t>indicate</w:t>
      </w:r>
      <w:r w:rsidRPr="00046C8F">
        <w:rPr>
          <w:rFonts w:ascii="Times New Roman" w:hAnsi="Times New Roman" w:cs="Times New Roman"/>
          <w:sz w:val="24"/>
          <w:szCs w:val="24"/>
        </w:rPr>
        <w:t xml:space="preserve"> that</w:t>
      </w:r>
      <w:r w:rsidRPr="002A48D8">
        <w:rPr>
          <w:rFonts w:ascii="Times New Roman" w:hAnsi="Times New Roman" w:cs="Times New Roman"/>
          <w:i/>
          <w:sz w:val="24"/>
          <w:szCs w:val="24"/>
        </w:rPr>
        <w:t xml:space="preserve"> </w:t>
      </w:r>
      <w:ins w:id="414" w:author="Stephen Scherrer [2]" w:date="2018-09-14T11:50:00Z">
        <w:r w:rsidR="00A20282" w:rsidRPr="002A48D8">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can </w:t>
      </w:r>
      <w:r w:rsidRPr="00046C8F">
        <w:rPr>
          <w:rFonts w:ascii="Times New Roman" w:hAnsi="Times New Roman" w:cs="Times New Roman"/>
          <w:sz w:val="24"/>
          <w:szCs w:val="24"/>
        </w:rPr>
        <w:t xml:space="preserve">live in excess of 45 years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w:t>
      </w:r>
      <w:r w:rsidRPr="00046C8F">
        <w:rPr>
          <w:rFonts w:ascii="Times New Roman" w:hAnsi="Times New Roman" w:cs="Times New Roman"/>
          <w:sz w:val="24"/>
          <w:szCs w:val="24"/>
        </w:rPr>
        <w:t xml:space="preserve">nformation </w:t>
      </w:r>
      <w:r w:rsidR="00D52E27" w:rsidRPr="00046C8F">
        <w:rPr>
          <w:rFonts w:ascii="Times New Roman" w:hAnsi="Times New Roman" w:cs="Times New Roman"/>
          <w:sz w:val="24"/>
          <w:szCs w:val="24"/>
        </w:rPr>
        <w:t>from older age classes is</w:t>
      </w:r>
      <w:r w:rsidRPr="00046C8F">
        <w:rPr>
          <w:rFonts w:ascii="Times New Roman" w:hAnsi="Times New Roman" w:cs="Times New Roman"/>
          <w:sz w:val="24"/>
          <w:szCs w:val="24"/>
        </w:rPr>
        <w:t xml:space="preserve"> very important for grounding the upper end of the growth </w:t>
      </w:r>
      <w:commentRangeStart w:id="415"/>
      <w:r w:rsidRPr="00046C8F">
        <w:rPr>
          <w:rFonts w:ascii="Times New Roman" w:hAnsi="Times New Roman" w:cs="Times New Roman"/>
          <w:sz w:val="24"/>
          <w:szCs w:val="24"/>
        </w:rPr>
        <w:t>curve</w:t>
      </w:r>
      <w:commentRangeEnd w:id="415"/>
      <w:r w:rsidR="00021312">
        <w:rPr>
          <w:rStyle w:val="CommentReference"/>
        </w:rPr>
        <w:commentReference w:id="415"/>
      </w:r>
      <w:r w:rsidRPr="00046C8F">
        <w:rPr>
          <w:rFonts w:ascii="Times New Roman" w:hAnsi="Times New Roman" w:cs="Times New Roman"/>
          <w:sz w:val="24"/>
          <w:szCs w:val="24"/>
        </w:rPr>
        <w:t xml:space="preserve">. </w:t>
      </w:r>
    </w:p>
    <w:p w14:paraId="53DF6E24" w14:textId="77777777" w:rsidR="00021312" w:rsidRPr="00046C8F" w:rsidRDefault="00021312" w:rsidP="001A32A3">
      <w:pPr>
        <w:spacing w:line="480" w:lineRule="auto"/>
        <w:ind w:firstLine="720"/>
        <w:rPr>
          <w:ins w:id="416" w:author="Stephen Scherrer" w:date="2019-02-15T14:00:00Z"/>
          <w:rFonts w:ascii="Times New Roman" w:hAnsi="Times New Roman" w:cs="Times New Roman"/>
          <w:sz w:val="24"/>
          <w:szCs w:val="24"/>
        </w:rPr>
      </w:pPr>
    </w:p>
    <w:p w14:paraId="7E4B60A8" w14:textId="57F556F0" w:rsidR="008C50D1" w:rsidRPr="00046C8F" w:rsidRDefault="00B71253" w:rsidP="00780F4A">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sidRPr="00046C8F">
        <w:rPr>
          <w:rFonts w:ascii="Times New Roman" w:hAnsi="Times New Roman" w:cs="Times New Roman"/>
          <w:sz w:val="24"/>
          <w:szCs w:val="24"/>
        </w:rPr>
        <w:t>over 60% of</w:t>
      </w:r>
      <w:r w:rsidRPr="00046C8F">
        <w:rPr>
          <w:rFonts w:ascii="Times New Roman" w:hAnsi="Times New Roman" w:cs="Times New Roman"/>
          <w:sz w:val="24"/>
          <w:szCs w:val="24"/>
        </w:rPr>
        <w:t xml:space="preserve"> </w:t>
      </w:r>
      <w:r w:rsidR="004F0012" w:rsidRPr="00046C8F">
        <w:rPr>
          <w:rFonts w:ascii="Times New Roman" w:hAnsi="Times New Roman" w:cs="Times New Roman"/>
          <w:sz w:val="24"/>
          <w:szCs w:val="24"/>
        </w:rPr>
        <w:t>cross validation iterations. O</w:t>
      </w:r>
      <w:r w:rsidRPr="00046C8F">
        <w:rPr>
          <w:rFonts w:ascii="Times New Roman" w:hAnsi="Times New Roman" w:cs="Times New Roman"/>
          <w:sz w:val="24"/>
          <w:szCs w:val="24"/>
        </w:rPr>
        <w:t>n this basis,</w:t>
      </w:r>
      <w:r w:rsidR="004F0012" w:rsidRPr="00046C8F">
        <w:rPr>
          <w:rFonts w:ascii="Times New Roman" w:hAnsi="Times New Roman" w:cs="Times New Roman"/>
          <w:sz w:val="24"/>
          <w:szCs w:val="24"/>
        </w:rPr>
        <w:t xml:space="preserve"> integrative parameters</w:t>
      </w:r>
      <w:r w:rsidRPr="00046C8F">
        <w:rPr>
          <w:rFonts w:ascii="Times New Roman" w:hAnsi="Times New Roman" w:cs="Times New Roman"/>
          <w:sz w:val="24"/>
          <w:szCs w:val="24"/>
        </w:rPr>
        <w:t xml:space="preserve"> likely provide better estimates for </w:t>
      </w:r>
      <w:r w:rsidR="004F0012" w:rsidRPr="00046C8F">
        <w:rPr>
          <w:rFonts w:ascii="Times New Roman" w:hAnsi="Times New Roman" w:cs="Times New Roman"/>
          <w:sz w:val="24"/>
          <w:szCs w:val="24"/>
        </w:rPr>
        <w:t>growth of</w:t>
      </w:r>
      <w:r w:rsidRPr="00046C8F">
        <w:rPr>
          <w:rFonts w:ascii="Times New Roman" w:hAnsi="Times New Roman" w:cs="Times New Roman"/>
          <w:sz w:val="24"/>
          <w:szCs w:val="24"/>
        </w:rPr>
        <w:t xml:space="preserve"> species in the Hawaii region.</w:t>
      </w:r>
      <w:r w:rsidR="00780F4A"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 xml:space="preserve">The </w:t>
      </w:r>
      <w:r w:rsidR="00622878" w:rsidRPr="00046C8F">
        <w:rPr>
          <w:rFonts w:ascii="Times New Roman" w:hAnsi="Times New Roman" w:cs="Times New Roman"/>
          <w:sz w:val="24"/>
          <w:szCs w:val="24"/>
        </w:rPr>
        <w:t xml:space="preserve">candidate </w:t>
      </w:r>
      <w:r w:rsidR="00304B77" w:rsidRPr="00046C8F">
        <w:rPr>
          <w:rFonts w:ascii="Times New Roman" w:hAnsi="Times New Roman" w:cs="Times New Roman"/>
          <w:sz w:val="24"/>
          <w:szCs w:val="24"/>
        </w:rPr>
        <w:t xml:space="preserve">integrative </w:t>
      </w:r>
      <w:r w:rsidR="001D5460" w:rsidRPr="00046C8F">
        <w:rPr>
          <w:rFonts w:ascii="Times New Roman" w:hAnsi="Times New Roman" w:cs="Times New Roman"/>
          <w:sz w:val="24"/>
          <w:szCs w:val="24"/>
        </w:rPr>
        <w:t>model structure that consistently outperf</w:t>
      </w:r>
      <w:r w:rsidR="00304B77" w:rsidRPr="00046C8F">
        <w:rPr>
          <w:rFonts w:ascii="Times New Roman" w:hAnsi="Times New Roman" w:cs="Times New Roman"/>
          <w:sz w:val="24"/>
          <w:szCs w:val="24"/>
        </w:rPr>
        <w:t>ormed competing model structures was M</w:t>
      </w:r>
      <w:r w:rsidR="001D5460"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1D5460" w:rsidRPr="00046C8F">
        <w:rPr>
          <w:rFonts w:ascii="Times New Roman" w:hAnsi="Times New Roman" w:cs="Times New Roman"/>
          <w:sz w:val="24"/>
          <w:szCs w:val="24"/>
        </w:rPr>
        <w:t>.  Estimates of</w:t>
      </w:r>
      <w:r w:rsidR="00342BAA"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46C8F">
        <w:rPr>
          <w:rFonts w:ascii="Times New Roman" w:hAnsi="Times New Roman" w:cs="Times New Roman"/>
          <w:sz w:val="24"/>
          <w:szCs w:val="24"/>
        </w:rPr>
        <w:t xml:space="preserve"> </w:t>
      </w:r>
      <w:r w:rsidR="00304B77" w:rsidRPr="00046C8F">
        <w:rPr>
          <w:rFonts w:ascii="Times New Roman" w:hAnsi="Times New Roman" w:cs="Times New Roman"/>
          <w:sz w:val="24"/>
          <w:szCs w:val="24"/>
        </w:rPr>
        <w:lastRenderedPageBreak/>
        <w:t>fit using the structure of M</w:t>
      </w:r>
      <w:r w:rsidR="00622878"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622878"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were most similar to those of</w:t>
      </w:r>
      <w:r w:rsidR="00342BAA" w:rsidRPr="00046C8F">
        <w:rPr>
          <w:rFonts w:ascii="Times New Roman" w:hAnsi="Times New Roman" w:cs="Times New Roman"/>
          <w:sz w:val="24"/>
          <w:szCs w:val="24"/>
        </w:rPr>
        <w:t xml:space="preserve"> Ralston and Miyamoto (1983) and Andrews et. al. (2012) </w:t>
      </w:r>
      <w:r w:rsidR="004F0012" w:rsidRPr="00046C8F">
        <w:rPr>
          <w:rFonts w:ascii="Times New Roman" w:hAnsi="Times New Roman" w:cs="Times New Roman"/>
          <w:sz w:val="24"/>
          <w:szCs w:val="24"/>
        </w:rPr>
        <w:t>with</w:t>
      </w:r>
      <w:r w:rsidR="001D5460" w:rsidRPr="00046C8F">
        <w:rPr>
          <w:rFonts w:ascii="Times New Roman" w:hAnsi="Times New Roman" w:cs="Times New Roman"/>
          <w:sz w:val="24"/>
          <w:szCs w:val="24"/>
        </w:rPr>
        <w:t xml:space="preserve"> parameter estimates from both of these studies </w:t>
      </w:r>
      <w:r w:rsidR="00342BAA" w:rsidRPr="00046C8F">
        <w:rPr>
          <w:rFonts w:ascii="Times New Roman" w:hAnsi="Times New Roman" w:cs="Times New Roman"/>
          <w:sz w:val="24"/>
          <w:szCs w:val="24"/>
        </w:rPr>
        <w:t xml:space="preserve">within the confidence intervals </w:t>
      </w:r>
      <w:r w:rsidR="001D5460" w:rsidRPr="00046C8F">
        <w:rPr>
          <w:rFonts w:ascii="Times New Roman" w:hAnsi="Times New Roman" w:cs="Times New Roman"/>
          <w:sz w:val="24"/>
          <w:szCs w:val="24"/>
        </w:rPr>
        <w:t xml:space="preserve">obtained </w:t>
      </w:r>
      <w:r w:rsidR="00F9506F" w:rsidRPr="00046C8F">
        <w:rPr>
          <w:rFonts w:ascii="Times New Roman" w:hAnsi="Times New Roman" w:cs="Times New Roman"/>
          <w:sz w:val="24"/>
          <w:szCs w:val="24"/>
        </w:rPr>
        <w:t>(Table 1</w:t>
      </w:r>
      <w:r w:rsidR="00342BAA" w:rsidRPr="00046C8F">
        <w:rPr>
          <w:rFonts w:ascii="Times New Roman" w:hAnsi="Times New Roman" w:cs="Times New Roman"/>
          <w:sz w:val="24"/>
          <w:szCs w:val="24"/>
        </w:rPr>
        <w:t xml:space="preserve">). </w:t>
      </w:r>
      <w:r w:rsidR="008C50D1" w:rsidRPr="00046C8F">
        <w:rPr>
          <w:rFonts w:ascii="Times New Roman" w:hAnsi="Times New Roman" w:cs="Times New Roman"/>
          <w:sz w:val="24"/>
          <w:szCs w:val="24"/>
        </w:rPr>
        <w:t>Despite concerns surround</w:t>
      </w:r>
      <w:r w:rsidR="00AD4B9D" w:rsidRPr="00046C8F">
        <w:rPr>
          <w:rFonts w:ascii="Times New Roman" w:hAnsi="Times New Roman" w:cs="Times New Roman"/>
          <w:sz w:val="24"/>
          <w:szCs w:val="24"/>
        </w:rPr>
        <w:t>ing</w:t>
      </w:r>
      <w:r w:rsidR="008C50D1"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t</w:t>
      </w:r>
      <w:r w:rsidR="008C50D1" w:rsidRPr="00046C8F">
        <w:rPr>
          <w:rFonts w:ascii="Times New Roman" w:hAnsi="Times New Roman" w:cs="Times New Roman"/>
          <w:sz w:val="24"/>
          <w:szCs w:val="24"/>
        </w:rPr>
        <w:t xml:space="preserve">he reliability of the method, both of these studies relied heavily on age data from otolith annuli to derive growth parameters. </w:t>
      </w:r>
      <w:r w:rsidR="00304B77" w:rsidRPr="00046C8F">
        <w:rPr>
          <w:rFonts w:ascii="Times New Roman" w:hAnsi="Times New Roman" w:cs="Times New Roman"/>
          <w:sz w:val="24"/>
          <w:szCs w:val="24"/>
        </w:rPr>
        <w:t xml:space="preserve">Despite the similarity </w:t>
      </w:r>
      <w:r w:rsidR="00AD4B9D" w:rsidRPr="00046C8F">
        <w:rPr>
          <w:rFonts w:ascii="Times New Roman" w:hAnsi="Times New Roman" w:cs="Times New Roman"/>
          <w:sz w:val="24"/>
          <w:szCs w:val="24"/>
        </w:rPr>
        <w:t>between</w:t>
      </w:r>
      <w:r w:rsidR="00304B77" w:rsidRPr="00046C8F">
        <w:rPr>
          <w:rFonts w:ascii="Times New Roman" w:hAnsi="Times New Roman" w:cs="Times New Roman"/>
          <w:sz w:val="24"/>
          <w:szCs w:val="24"/>
        </w:rPr>
        <w:t xml:space="preserve"> these results, the </w:t>
      </w:r>
      <w:r w:rsidR="00AD4B9D" w:rsidRPr="00046C8F">
        <w:rPr>
          <w:rFonts w:ascii="Times New Roman" w:hAnsi="Times New Roman" w:cs="Times New Roman"/>
          <w:sz w:val="24"/>
          <w:szCs w:val="24"/>
        </w:rPr>
        <w:t xml:space="preserve">preferred integrative model </w:t>
      </w:r>
      <w:r w:rsidR="00304B77" w:rsidRPr="00046C8F">
        <w:rPr>
          <w:rFonts w:ascii="Times New Roman" w:hAnsi="Times New Roman" w:cs="Times New Roman"/>
          <w:sz w:val="24"/>
          <w:szCs w:val="24"/>
        </w:rPr>
        <w:t xml:space="preserve">structure </w:t>
      </w:r>
      <w:ins w:id="417" w:author="Stephen Scherrer [2]" w:date="2018-09-14T12:21:00Z">
        <w:r w:rsidR="00DF1F32">
          <w:rPr>
            <w:rFonts w:ascii="Times New Roman" w:hAnsi="Times New Roman" w:cs="Times New Roman"/>
            <w:sz w:val="24"/>
            <w:szCs w:val="24"/>
          </w:rPr>
          <w:t xml:space="preserve">(Model 11) </w:t>
        </w:r>
      </w:ins>
      <w:r w:rsidR="00304B77" w:rsidRPr="00046C8F">
        <w:rPr>
          <w:rFonts w:ascii="Times New Roman" w:hAnsi="Times New Roman" w:cs="Times New Roman"/>
          <w:sz w:val="24"/>
          <w:szCs w:val="24"/>
        </w:rPr>
        <w:t xml:space="preserve">omitted </w:t>
      </w:r>
      <w:ins w:id="418" w:author="Stephen Scherrer [2]" w:date="2018-09-14T12:21:00Z">
        <w:r w:rsidR="00882D8E">
          <w:rPr>
            <w:rFonts w:ascii="Times New Roman" w:hAnsi="Times New Roman" w:cs="Times New Roman"/>
            <w:sz w:val="24"/>
            <w:szCs w:val="24"/>
          </w:rPr>
          <w:t>otolith annuli</w:t>
        </w:r>
        <w:r w:rsidR="00882D8E" w:rsidRPr="00046C8F">
          <w:rPr>
            <w:rFonts w:ascii="Times New Roman" w:hAnsi="Times New Roman" w:cs="Times New Roman"/>
            <w:sz w:val="24"/>
            <w:szCs w:val="24"/>
          </w:rPr>
          <w:t xml:space="preserve"> </w:t>
        </w:r>
      </w:ins>
      <w:r w:rsidR="00AD4B9D" w:rsidRPr="00046C8F">
        <w:rPr>
          <w:rFonts w:ascii="Times New Roman" w:hAnsi="Times New Roman" w:cs="Times New Roman"/>
          <w:sz w:val="24"/>
          <w:szCs w:val="24"/>
        </w:rPr>
        <w:t>when estimating growth parameters</w:t>
      </w:r>
      <w:ins w:id="419" w:author="Stephen Scherrer" w:date="2018-11-15T14:52:00Z">
        <w:r w:rsidR="001A5A19">
          <w:rPr>
            <w:rFonts w:ascii="Times New Roman" w:hAnsi="Times New Roman" w:cs="Times New Roman"/>
            <w:sz w:val="24"/>
            <w:szCs w:val="24"/>
          </w:rPr>
          <w:t xml:space="preserve"> suggesting that </w:t>
        </w:r>
      </w:ins>
      <w:ins w:id="420" w:author="Stephen Scherrer" w:date="2018-11-15T14:53:00Z">
        <w:r w:rsidR="001A5A19">
          <w:rPr>
            <w:rFonts w:ascii="Times New Roman" w:hAnsi="Times New Roman" w:cs="Times New Roman"/>
            <w:sz w:val="24"/>
            <w:szCs w:val="24"/>
          </w:rPr>
          <w:t>inclusi</w:t>
        </w:r>
      </w:ins>
      <w:ins w:id="421" w:author="Stephen Scherrer" w:date="2018-11-15T14:54:00Z">
        <w:r w:rsidR="001A5A19">
          <w:rPr>
            <w:rFonts w:ascii="Times New Roman" w:hAnsi="Times New Roman" w:cs="Times New Roman"/>
            <w:sz w:val="24"/>
            <w:szCs w:val="24"/>
          </w:rPr>
          <w:t xml:space="preserve">on of </w:t>
        </w:r>
      </w:ins>
      <w:ins w:id="422" w:author="Stephen Scherrer" w:date="2018-11-15T14:53:00Z">
        <w:r w:rsidR="001A5A19">
          <w:rPr>
            <w:rFonts w:ascii="Times New Roman" w:hAnsi="Times New Roman" w:cs="Times New Roman"/>
            <w:sz w:val="24"/>
            <w:szCs w:val="24"/>
          </w:rPr>
          <w:t xml:space="preserve">validated age data from very large fish </w:t>
        </w:r>
      </w:ins>
      <w:ins w:id="423" w:author="Stephen Scherrer" w:date="2018-11-15T14:54:00Z">
        <w:r w:rsidR="001A5A19">
          <w:rPr>
            <w:rFonts w:ascii="Times New Roman" w:hAnsi="Times New Roman" w:cs="Times New Roman"/>
            <w:sz w:val="24"/>
            <w:szCs w:val="24"/>
          </w:rPr>
          <w:t>is important for obtaining accurate growth estimates using this method.</w:t>
        </w:r>
      </w:ins>
    </w:p>
    <w:p w14:paraId="1515FD98" w14:textId="67CF00A1" w:rsidR="001C79C1" w:rsidRDefault="00011B1B" w:rsidP="000D5103">
      <w:pPr>
        <w:spacing w:line="480" w:lineRule="auto"/>
        <w:ind w:firstLine="720"/>
        <w:rPr>
          <w:ins w:id="424" w:author="Stephen Scherrer" w:date="2018-11-30T11:50:00Z"/>
          <w:rFonts w:ascii="Times New Roman" w:hAnsi="Times New Roman" w:cs="Times New Roman"/>
          <w:sz w:val="24"/>
          <w:szCs w:val="24"/>
        </w:rPr>
      </w:pPr>
      <w:ins w:id="425" w:author="Stephen Scherrer" w:date="2018-11-15T14:56:00Z">
        <w:r>
          <w:rPr>
            <w:rFonts w:ascii="Times New Roman" w:hAnsi="Times New Roman" w:cs="Times New Roman"/>
            <w:sz w:val="24"/>
            <w:szCs w:val="24"/>
          </w:rPr>
          <w:t xml:space="preserve">In addition to ensuring sampling across the whole size range of the species, sexual dimorphism in growth may play a role in the underestimation of length at recapture for the largest fish, both in the present models and in </w:t>
        </w:r>
      </w:ins>
      <w:ins w:id="426" w:author="Stephen Scherrer" w:date="2018-11-15T14:57:00Z">
        <w:r>
          <w:rPr>
            <w:rFonts w:ascii="Times New Roman" w:hAnsi="Times New Roman" w:cs="Times New Roman"/>
            <w:sz w:val="24"/>
            <w:szCs w:val="24"/>
          </w:rPr>
          <w:t>previous studies</w:t>
        </w:r>
      </w:ins>
      <w:ins w:id="427" w:author="Stephen Scherrer" w:date="2019-02-15T14:00:00Z">
        <w:r w:rsidR="009D0D50" w:rsidRPr="00046C8F">
          <w:rPr>
            <w:rFonts w:ascii="Times New Roman" w:hAnsi="Times New Roman" w:cs="Times New Roman"/>
            <w:sz w:val="24"/>
            <w:szCs w:val="24"/>
          </w:rPr>
          <w:t xml:space="preserve">. </w:t>
        </w:r>
      </w:ins>
      <w:ins w:id="428" w:author="Stephen Scherrer" w:date="2018-11-30T10:54:00Z">
        <w:r w:rsidR="00D3320A" w:rsidRPr="00046C8F">
          <w:rPr>
            <w:rFonts w:ascii="Times New Roman" w:hAnsi="Times New Roman" w:cs="Times New Roman"/>
            <w:sz w:val="24"/>
            <w:szCs w:val="24"/>
          </w:rPr>
          <w:t>Parameters of nearly all growth models, here and previous studies, underestimate the length at recapture for the largest fish in the OTP dataset</w:t>
        </w:r>
        <w:r w:rsidR="00D3320A">
          <w:rPr>
            <w:rFonts w:ascii="Times New Roman" w:hAnsi="Times New Roman" w:cs="Times New Roman"/>
            <w:sz w:val="24"/>
            <w:szCs w:val="24"/>
          </w:rPr>
          <w:t>. It is possible that this</w:t>
        </w:r>
        <w:r w:rsidR="00D3320A" w:rsidRPr="00046C8F">
          <w:rPr>
            <w:rFonts w:ascii="Times New Roman" w:hAnsi="Times New Roman" w:cs="Times New Roman"/>
            <w:sz w:val="24"/>
            <w:szCs w:val="24"/>
          </w:rPr>
          <w:t xml:space="preserve"> </w:t>
        </w:r>
        <w:r w:rsidR="00D3320A">
          <w:rPr>
            <w:rFonts w:ascii="Times New Roman" w:hAnsi="Times New Roman" w:cs="Times New Roman"/>
            <w:sz w:val="24"/>
            <w:szCs w:val="24"/>
          </w:rPr>
          <w:t>is an</w:t>
        </w:r>
      </w:ins>
      <w:r w:rsidR="009D0D50"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indication</w:t>
      </w:r>
      <w:r w:rsidR="009D0D50" w:rsidRPr="00046C8F">
        <w:rPr>
          <w:rFonts w:ascii="Times New Roman" w:hAnsi="Times New Roman" w:cs="Times New Roman"/>
          <w:sz w:val="24"/>
          <w:szCs w:val="24"/>
        </w:rPr>
        <w:t xml:space="preserve"> that the species exhibits indeterminate growth and does not </w:t>
      </w:r>
      <w:r w:rsidR="00974805" w:rsidRPr="00046C8F">
        <w:rPr>
          <w:rFonts w:ascii="Times New Roman" w:hAnsi="Times New Roman" w:cs="Times New Roman"/>
          <w:sz w:val="24"/>
          <w:szCs w:val="24"/>
        </w:rPr>
        <w:t xml:space="preserve">readily </w:t>
      </w:r>
      <w:r w:rsidR="009D0D50" w:rsidRPr="00046C8F">
        <w:rPr>
          <w:rFonts w:ascii="Times New Roman" w:hAnsi="Times New Roman" w:cs="Times New Roman"/>
          <w:sz w:val="24"/>
          <w:szCs w:val="24"/>
        </w:rPr>
        <w:t xml:space="preserve">conform to </w:t>
      </w:r>
      <w:r w:rsidR="00974805" w:rsidRPr="00046C8F">
        <w:rPr>
          <w:rFonts w:ascii="Times New Roman" w:hAnsi="Times New Roman" w:cs="Times New Roman"/>
          <w:sz w:val="24"/>
          <w:szCs w:val="24"/>
        </w:rPr>
        <w:t>a von Bertalanffy growth curve</w:t>
      </w:r>
      <w:ins w:id="429" w:author="Stephen Scherrer" w:date="2018-11-30T10:54:00Z">
        <w:r w:rsidR="00D3320A">
          <w:rPr>
            <w:rFonts w:ascii="Times New Roman" w:hAnsi="Times New Roman" w:cs="Times New Roman"/>
            <w:sz w:val="24"/>
            <w:szCs w:val="24"/>
          </w:rPr>
          <w:t>. I</w:t>
        </w:r>
      </w:ins>
      <w:r w:rsidR="001C4B02" w:rsidRPr="00046C8F">
        <w:rPr>
          <w:rFonts w:ascii="Times New Roman" w:hAnsi="Times New Roman" w:cs="Times New Roman"/>
          <w:sz w:val="24"/>
          <w:szCs w:val="24"/>
        </w:rPr>
        <w:t>t may be</w:t>
      </w:r>
      <w:r w:rsidR="00932BCE" w:rsidRPr="00046C8F">
        <w:rPr>
          <w:rFonts w:ascii="Times New Roman" w:hAnsi="Times New Roman" w:cs="Times New Roman"/>
          <w:sz w:val="24"/>
          <w:szCs w:val="24"/>
        </w:rPr>
        <w:t xml:space="preserve"> that</w:t>
      </w:r>
      <w:r w:rsidR="001C4B02"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having reached a sufficient size, larger individuals are able to outcompete fish of smaller size classes for resources</w:t>
      </w:r>
      <w:ins w:id="430" w:author="Stephen Scherrer" w:date="2019-02-15T14:00:00Z">
        <w:r w:rsidR="00932BCE" w:rsidRPr="00046C8F">
          <w:rPr>
            <w:rFonts w:ascii="Times New Roman" w:hAnsi="Times New Roman" w:cs="Times New Roman"/>
            <w:sz w:val="24"/>
            <w:szCs w:val="24"/>
          </w:rPr>
          <w:t>.</w:t>
        </w:r>
      </w:ins>
      <w:ins w:id="431" w:author="Stephen Scherrer" w:date="2018-11-30T10:45:00Z">
        <w:r w:rsidR="00856685">
          <w:rPr>
            <w:rFonts w:ascii="Times New Roman" w:hAnsi="Times New Roman" w:cs="Times New Roman"/>
            <w:sz w:val="24"/>
            <w:szCs w:val="24"/>
          </w:rPr>
          <w:t xml:space="preserve"> or</w:t>
        </w:r>
      </w:ins>
      <w:ins w:id="432" w:author="Stephen Scherrer" w:date="2018-11-30T10:46:00Z">
        <w:r w:rsidR="00856685">
          <w:rPr>
            <w:rFonts w:ascii="Times New Roman" w:hAnsi="Times New Roman" w:cs="Times New Roman"/>
            <w:sz w:val="24"/>
            <w:szCs w:val="24"/>
          </w:rPr>
          <w:t xml:space="preserve"> these fish undergo a diet</w:t>
        </w:r>
      </w:ins>
      <w:ins w:id="433" w:author="Stephen Scherrer" w:date="2018-11-30T10:47:00Z">
        <w:r w:rsidR="00D3320A">
          <w:rPr>
            <w:rFonts w:ascii="Times New Roman" w:hAnsi="Times New Roman" w:cs="Times New Roman"/>
            <w:sz w:val="24"/>
            <w:szCs w:val="24"/>
          </w:rPr>
          <w:t>ary</w:t>
        </w:r>
      </w:ins>
      <w:ins w:id="434" w:author="Stephen Scherrer" w:date="2018-11-30T10:46:00Z">
        <w:r w:rsidR="00856685">
          <w:rPr>
            <w:rFonts w:ascii="Times New Roman" w:hAnsi="Times New Roman" w:cs="Times New Roman"/>
            <w:sz w:val="24"/>
            <w:szCs w:val="24"/>
          </w:rPr>
          <w:t xml:space="preserve"> shift </w:t>
        </w:r>
      </w:ins>
      <w:ins w:id="435" w:author="Stephen Scherrer" w:date="2018-11-30T10:51:00Z">
        <w:r w:rsidR="00D3320A">
          <w:rPr>
            <w:rFonts w:ascii="Times New Roman" w:hAnsi="Times New Roman" w:cs="Times New Roman"/>
            <w:sz w:val="24"/>
            <w:szCs w:val="24"/>
          </w:rPr>
          <w:t>allotting</w:t>
        </w:r>
      </w:ins>
      <w:ins w:id="436" w:author="Stephen Scherrer" w:date="2018-11-30T10:44:00Z">
        <w:r w:rsidR="00480A72">
          <w:rPr>
            <w:rFonts w:ascii="Times New Roman" w:hAnsi="Times New Roman" w:cs="Times New Roman"/>
            <w:sz w:val="24"/>
            <w:szCs w:val="24"/>
          </w:rPr>
          <w:t xml:space="preserve"> more</w:t>
        </w:r>
      </w:ins>
      <w:ins w:id="437" w:author="Stephen Scherrer" w:date="2018-11-30T10:45:00Z">
        <w:r w:rsidR="00480A72">
          <w:rPr>
            <w:rFonts w:ascii="Times New Roman" w:hAnsi="Times New Roman" w:cs="Times New Roman"/>
            <w:sz w:val="24"/>
            <w:szCs w:val="24"/>
          </w:rPr>
          <w:t xml:space="preserve"> energy </w:t>
        </w:r>
      </w:ins>
      <w:ins w:id="438" w:author="Stephen Scherrer" w:date="2018-11-30T10:51:00Z">
        <w:r w:rsidR="00D3320A">
          <w:rPr>
            <w:rFonts w:ascii="Times New Roman" w:hAnsi="Times New Roman" w:cs="Times New Roman"/>
            <w:sz w:val="24"/>
            <w:szCs w:val="24"/>
          </w:rPr>
          <w:t xml:space="preserve">for growth </w:t>
        </w:r>
      </w:ins>
      <w:ins w:id="439" w:author="Stephen Scherrer" w:date="2018-11-30T10:45:00Z">
        <w:r w:rsidR="00856685">
          <w:rPr>
            <w:rFonts w:ascii="Times New Roman" w:hAnsi="Times New Roman" w:cs="Times New Roman"/>
            <w:sz w:val="24"/>
            <w:szCs w:val="24"/>
          </w:rPr>
          <w:t xml:space="preserve">during </w:t>
        </w:r>
      </w:ins>
      <w:ins w:id="440" w:author="Stephen Scherrer" w:date="2018-11-30T10:51:00Z">
        <w:r w:rsidR="00D3320A">
          <w:rPr>
            <w:rFonts w:ascii="Times New Roman" w:hAnsi="Times New Roman" w:cs="Times New Roman"/>
            <w:sz w:val="24"/>
            <w:szCs w:val="24"/>
          </w:rPr>
          <w:t>the last phase</w:t>
        </w:r>
      </w:ins>
      <w:ins w:id="441" w:author="Stephen Scherrer" w:date="2019-02-15T14:00:00Z">
        <w:r w:rsidR="00932BCE" w:rsidRPr="00046C8F">
          <w:rPr>
            <w:rFonts w:ascii="Times New Roman" w:hAnsi="Times New Roman" w:cs="Times New Roman"/>
            <w:sz w:val="24"/>
            <w:szCs w:val="24"/>
          </w:rPr>
          <w:t>.</w:t>
        </w:r>
      </w:ins>
      <w:ins w:id="442" w:author="Stephen Scherrer" w:date="2018-11-30T10:52:00Z">
        <w:r w:rsidR="00D3320A">
          <w:rPr>
            <w:rFonts w:ascii="Times New Roman" w:hAnsi="Times New Roman" w:cs="Times New Roman"/>
            <w:sz w:val="24"/>
            <w:szCs w:val="24"/>
          </w:rPr>
          <w:t xml:space="preserve"> </w:t>
        </w:r>
      </w:ins>
      <w:commentRangeStart w:id="443"/>
      <w:r w:rsidR="00AD4B9D" w:rsidRPr="00046C8F">
        <w:rPr>
          <w:rFonts w:ascii="Times New Roman" w:hAnsi="Times New Roman" w:cs="Times New Roman"/>
          <w:sz w:val="24"/>
          <w:szCs w:val="24"/>
        </w:rPr>
        <w:t>Sexual dimorphism may also</w:t>
      </w:r>
      <w:r w:rsidR="00F55FA5"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explain</w:t>
      </w:r>
      <w:r w:rsidR="00F55FA5" w:rsidRPr="00046C8F">
        <w:rPr>
          <w:rFonts w:ascii="Times New Roman" w:hAnsi="Times New Roman" w:cs="Times New Roman"/>
          <w:sz w:val="24"/>
          <w:szCs w:val="24"/>
        </w:rPr>
        <w:t xml:space="preserve"> the poor predictive ability </w:t>
      </w:r>
      <w:r w:rsidR="00AD4B9D" w:rsidRPr="00046C8F">
        <w:rPr>
          <w:rFonts w:ascii="Times New Roman" w:hAnsi="Times New Roman" w:cs="Times New Roman"/>
          <w:sz w:val="24"/>
          <w:szCs w:val="24"/>
        </w:rPr>
        <w:t>for</w:t>
      </w:r>
      <w:r w:rsidR="00F55FA5"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individuals reaching the largest</w:t>
      </w:r>
      <w:r w:rsidR="00F55FA5" w:rsidRPr="00046C8F">
        <w:rPr>
          <w:rFonts w:ascii="Times New Roman" w:hAnsi="Times New Roman" w:cs="Times New Roman"/>
          <w:sz w:val="24"/>
          <w:szCs w:val="24"/>
        </w:rPr>
        <w:t xml:space="preserve"> size</w:t>
      </w:r>
      <w:r w:rsidR="00AD4B9D" w:rsidRPr="00046C8F">
        <w:rPr>
          <w:rFonts w:ascii="Times New Roman" w:hAnsi="Times New Roman" w:cs="Times New Roman"/>
          <w:sz w:val="24"/>
          <w:szCs w:val="24"/>
        </w:rPr>
        <w:t>s</w:t>
      </w:r>
      <w:r w:rsidR="00F55FA5" w:rsidRPr="00046C8F">
        <w:rPr>
          <w:rFonts w:ascii="Times New Roman" w:hAnsi="Times New Roman" w:cs="Times New Roman"/>
          <w:sz w:val="24"/>
          <w:szCs w:val="24"/>
        </w:rPr>
        <w:t>.</w:t>
      </w:r>
      <w:commentRangeEnd w:id="443"/>
      <w:r w:rsidR="00814401">
        <w:rPr>
          <w:rStyle w:val="CommentReference"/>
        </w:rPr>
        <w:commentReference w:id="443"/>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Age-at-</w:t>
      </w:r>
      <w:r w:rsidR="00F55FA5" w:rsidRPr="00046C8F">
        <w:rPr>
          <w:rFonts w:ascii="Times New Roman" w:hAnsi="Times New Roman" w:cs="Times New Roman"/>
          <w:sz w:val="24"/>
          <w:szCs w:val="24"/>
        </w:rPr>
        <w:t>length</w:t>
      </w:r>
      <w:r w:rsidR="00974805" w:rsidRPr="00046C8F">
        <w:rPr>
          <w:rFonts w:ascii="Times New Roman" w:hAnsi="Times New Roman" w:cs="Times New Roman"/>
          <w:sz w:val="24"/>
          <w:szCs w:val="24"/>
        </w:rPr>
        <w:t xml:space="preserve"> and length frequency</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data</w:t>
      </w:r>
      <w:r w:rsidR="00CD14FB" w:rsidRPr="00046C8F">
        <w:rPr>
          <w:rFonts w:ascii="Times New Roman" w:hAnsi="Times New Roman" w:cs="Times New Roman"/>
          <w:sz w:val="24"/>
          <w:szCs w:val="24"/>
        </w:rPr>
        <w:t xml:space="preserve"> </w:t>
      </w:r>
      <w:ins w:id="444" w:author="Stephen Scherrer [2]" w:date="2018-09-14T12:22:00Z">
        <w:r w:rsidR="00DF1F32">
          <w:rPr>
            <w:rFonts w:ascii="Times New Roman" w:hAnsi="Times New Roman" w:cs="Times New Roman"/>
            <w:sz w:val="24"/>
            <w:szCs w:val="24"/>
          </w:rPr>
          <w:t>obtained for the</w:t>
        </w:r>
      </w:ins>
      <w:r w:rsidR="00CD14FB" w:rsidRPr="00046C8F">
        <w:rPr>
          <w:rFonts w:ascii="Times New Roman" w:hAnsi="Times New Roman" w:cs="Times New Roman"/>
          <w:sz w:val="24"/>
          <w:szCs w:val="24"/>
        </w:rPr>
        <w:t xml:space="preserve"> species </w:t>
      </w:r>
      <w:r w:rsidR="001C4B02" w:rsidRPr="00046C8F">
        <w:rPr>
          <w:rFonts w:ascii="Times New Roman" w:hAnsi="Times New Roman" w:cs="Times New Roman"/>
          <w:sz w:val="24"/>
          <w:szCs w:val="24"/>
        </w:rPr>
        <w:t>in</w:t>
      </w:r>
      <w:r w:rsidR="00CD14FB" w:rsidRPr="00046C8F">
        <w:rPr>
          <w:rFonts w:ascii="Times New Roman" w:hAnsi="Times New Roman" w:cs="Times New Roman"/>
          <w:sz w:val="24"/>
          <w:szCs w:val="24"/>
        </w:rPr>
        <w:t xml:space="preserve"> the Seychelles </w:t>
      </w:r>
      <w:r w:rsidR="00974805" w:rsidRPr="00046C8F">
        <w:rPr>
          <w:rFonts w:ascii="Times New Roman" w:hAnsi="Times New Roman" w:cs="Times New Roman"/>
          <w:sz w:val="24"/>
          <w:szCs w:val="24"/>
        </w:rPr>
        <w:t>describe</w:t>
      </w:r>
      <w:ins w:id="445" w:author="ecf" w:date="2018-12-04T10:00:00Z">
        <w:r w:rsidR="009548D0">
          <w:rPr>
            <w:rFonts w:ascii="Times New Roman" w:hAnsi="Times New Roman" w:cs="Times New Roman"/>
            <w:sz w:val="24"/>
            <w:szCs w:val="24"/>
          </w:rPr>
          <w:t>d</w:t>
        </w:r>
      </w:ins>
      <w:r w:rsidR="00974805" w:rsidRPr="00046C8F">
        <w:rPr>
          <w:rFonts w:ascii="Times New Roman" w:hAnsi="Times New Roman" w:cs="Times New Roman"/>
          <w:sz w:val="24"/>
          <w:szCs w:val="24"/>
        </w:rPr>
        <w:t xml:space="preserve"> </w:t>
      </w:r>
      <w:r w:rsidR="00F55FA5" w:rsidRPr="00046C8F">
        <w:rPr>
          <w:rFonts w:ascii="Times New Roman" w:hAnsi="Times New Roman" w:cs="Times New Roman"/>
          <w:sz w:val="24"/>
          <w:szCs w:val="24"/>
        </w:rPr>
        <w:t xml:space="preserve">dimorphic </w:t>
      </w:r>
      <w:r w:rsidR="00974805" w:rsidRPr="00046C8F">
        <w:rPr>
          <w:rFonts w:ascii="Times New Roman" w:hAnsi="Times New Roman" w:cs="Times New Roman"/>
          <w:sz w:val="24"/>
          <w:szCs w:val="24"/>
        </w:rPr>
        <w:t xml:space="preserve">differences in </w:t>
      </w:r>
      <w:r w:rsidR="00F55FA5" w:rsidRPr="00046C8F">
        <w:rPr>
          <w:rFonts w:ascii="Times New Roman" w:hAnsi="Times New Roman" w:cs="Times New Roman"/>
          <w:sz w:val="24"/>
          <w:szCs w:val="24"/>
        </w:rPr>
        <w:t>growth</w:t>
      </w:r>
      <w:r w:rsidR="00974805" w:rsidRPr="00046C8F">
        <w:rPr>
          <w:rFonts w:ascii="Times New Roman" w:hAnsi="Times New Roman" w:cs="Times New Roman"/>
          <w:sz w:val="24"/>
          <w:szCs w:val="24"/>
        </w:rPr>
        <w:t xml:space="preserve"> between sexes</w:t>
      </w:r>
      <w:r w:rsidR="00F55FA5" w:rsidRPr="00046C8F">
        <w:rPr>
          <w:rFonts w:ascii="Times New Roman" w:hAnsi="Times New Roman" w:cs="Times New Roman"/>
          <w:sz w:val="24"/>
          <w:szCs w:val="24"/>
        </w:rPr>
        <w:t xml:space="preserve"> with </w:t>
      </w:r>
      <w:r w:rsidR="00974805" w:rsidRPr="00046C8F">
        <w:rPr>
          <w:rFonts w:ascii="Times New Roman" w:hAnsi="Times New Roman" w:cs="Times New Roman"/>
          <w:sz w:val="24"/>
          <w:szCs w:val="24"/>
        </w:rPr>
        <w:t xml:space="preserve">a mean asymptotic length </w:t>
      </w:r>
      <w:r w:rsidR="00F55FA5" w:rsidRPr="00046C8F">
        <w:rPr>
          <w:rFonts w:ascii="Times New Roman" w:hAnsi="Times New Roman" w:cs="Times New Roman"/>
          <w:sz w:val="24"/>
          <w:szCs w:val="24"/>
        </w:rPr>
        <w:t>of 85.8 cm</w:t>
      </w:r>
      <w:r w:rsidR="00974805" w:rsidRPr="00046C8F">
        <w:rPr>
          <w:rFonts w:ascii="Times New Roman" w:hAnsi="Times New Roman" w:cs="Times New Roman"/>
          <w:sz w:val="24"/>
          <w:szCs w:val="24"/>
        </w:rPr>
        <w:t xml:space="preserve"> for males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versus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 xml:space="preserve">77.6 cm for females </w:t>
      </w:r>
      <w:r w:rsidR="00F55FA5" w:rsidRPr="00046C8F">
        <w:rPr>
          <w:rFonts w:ascii="Times New Roman" w:hAnsi="Times New Roman" w:cs="Times New Roman"/>
          <w:sz w:val="24"/>
          <w:szCs w:val="24"/>
        </w:rPr>
        <w:t xml:space="preserve">and </w:t>
      </w:r>
      <w:r w:rsidR="00752FD1" w:rsidRPr="00046C8F">
        <w:rPr>
          <w:rFonts w:ascii="Times New Roman" w:hAnsi="Times New Roman" w:cs="Times New Roman"/>
          <w:sz w:val="24"/>
          <w:szCs w:val="24"/>
        </w:rPr>
        <w:t xml:space="preserve">respective </w:t>
      </w:r>
      <w:r w:rsidR="00F55FA5" w:rsidRPr="00046C8F">
        <w:rPr>
          <w:rFonts w:ascii="Times New Roman" w:hAnsi="Times New Roman" w:cs="Times New Roman"/>
          <w:sz w:val="24"/>
          <w:szCs w:val="24"/>
        </w:rPr>
        <w:t xml:space="preserve">growth coefficients of 0.33 and 0.36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(Mees 1993, Hardman-Mountford et al. 1997)</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F55FA5" w:rsidRPr="00046C8F">
        <w:rPr>
          <w:rFonts w:ascii="Times New Roman" w:hAnsi="Times New Roman" w:cs="Times New Roman"/>
          <w:sz w:val="24"/>
          <w:szCs w:val="24"/>
        </w:rPr>
        <w:t xml:space="preserve"> </w:t>
      </w:r>
      <w:ins w:id="446" w:author="Stephen Scherrer [2]" w:date="2018-09-14T12:24:00Z">
        <w:r w:rsidR="00A07B45">
          <w:rPr>
            <w:rFonts w:ascii="Times New Roman" w:hAnsi="Times New Roman" w:cs="Times New Roman"/>
            <w:sz w:val="24"/>
            <w:szCs w:val="24"/>
          </w:rPr>
          <w:t>Sex data w</w:t>
        </w:r>
      </w:ins>
      <w:ins w:id="447" w:author="ecf" w:date="2018-12-04T10:01:00Z">
        <w:r w:rsidR="009548D0">
          <w:rPr>
            <w:rFonts w:ascii="Times New Roman" w:hAnsi="Times New Roman" w:cs="Times New Roman"/>
            <w:sz w:val="24"/>
            <w:szCs w:val="24"/>
          </w:rPr>
          <w:t>ere</w:t>
        </w:r>
      </w:ins>
      <w:ins w:id="448" w:author="Stephen Scherrer [2]" w:date="2018-09-14T12:24:00Z">
        <w:r w:rsidR="00A07B45">
          <w:rPr>
            <w:rFonts w:ascii="Times New Roman" w:hAnsi="Times New Roman" w:cs="Times New Roman"/>
            <w:sz w:val="24"/>
            <w:szCs w:val="24"/>
          </w:rPr>
          <w:t xml:space="preserve"> not available for fish in this study meaning that growth parameters represent an average across both sexes. </w:t>
        </w:r>
      </w:ins>
      <w:ins w:id="449" w:author="Stephen Scherrer [2]" w:date="2018-09-14T12:36:00Z">
        <w:r w:rsidR="000035BF">
          <w:rPr>
            <w:rFonts w:ascii="Times New Roman" w:hAnsi="Times New Roman" w:cs="Times New Roman"/>
            <w:sz w:val="24"/>
            <w:szCs w:val="24"/>
          </w:rPr>
          <w:t xml:space="preserve">If one sex attains a greater asymptotic length than the other, that sex is likely to be over represented in the largest size classes relative to the total population. </w:t>
        </w:r>
      </w:ins>
      <w:ins w:id="450" w:author="Stephen Scherrer [2]" w:date="2018-09-14T12:27:00Z">
        <w:r w:rsidR="00A07B45">
          <w:rPr>
            <w:rFonts w:ascii="Times New Roman" w:hAnsi="Times New Roman" w:cs="Times New Roman"/>
            <w:sz w:val="24"/>
            <w:szCs w:val="24"/>
          </w:rPr>
          <w:t xml:space="preserve">At sizes where the sex ratio of </w:t>
        </w:r>
      </w:ins>
      <w:ins w:id="451" w:author="Stephen Scherrer" w:date="2018-11-15T14:57:00Z">
        <w:r>
          <w:rPr>
            <w:rFonts w:ascii="Times New Roman" w:hAnsi="Times New Roman" w:cs="Times New Roman"/>
            <w:sz w:val="24"/>
            <w:szCs w:val="24"/>
          </w:rPr>
          <w:t xml:space="preserve">those </w:t>
        </w:r>
      </w:ins>
      <w:ins w:id="452" w:author="Stephen Scherrer [2]" w:date="2018-09-14T12:27:00Z">
        <w:r w:rsidR="00A07B45">
          <w:rPr>
            <w:rFonts w:ascii="Times New Roman" w:hAnsi="Times New Roman" w:cs="Times New Roman"/>
            <w:sz w:val="24"/>
            <w:szCs w:val="24"/>
          </w:rPr>
          <w:t xml:space="preserve">individuals </w:t>
        </w:r>
      </w:ins>
      <w:ins w:id="453" w:author="Stephen Scherrer [2]" w:date="2018-09-14T12:28:00Z">
        <w:r w:rsidR="00A07B45">
          <w:rPr>
            <w:rFonts w:ascii="Times New Roman" w:hAnsi="Times New Roman" w:cs="Times New Roman"/>
            <w:sz w:val="24"/>
            <w:szCs w:val="24"/>
          </w:rPr>
          <w:t xml:space="preserve">is </w:t>
        </w:r>
        <w:r w:rsidR="00A07B45">
          <w:rPr>
            <w:rFonts w:ascii="Times New Roman" w:hAnsi="Times New Roman" w:cs="Times New Roman"/>
            <w:sz w:val="24"/>
            <w:szCs w:val="24"/>
          </w:rPr>
          <w:lastRenderedPageBreak/>
          <w:t xml:space="preserve">similar to </w:t>
        </w:r>
      </w:ins>
      <w:ins w:id="454" w:author="Stephen Scherrer [2]" w:date="2018-09-14T12:29:00Z">
        <w:r w:rsidR="00A07B45">
          <w:rPr>
            <w:rFonts w:ascii="Times New Roman" w:hAnsi="Times New Roman" w:cs="Times New Roman"/>
            <w:sz w:val="24"/>
            <w:szCs w:val="24"/>
          </w:rPr>
          <w:t xml:space="preserve">the sex ratio </w:t>
        </w:r>
      </w:ins>
      <w:ins w:id="455" w:author="Stephen Scherrer" w:date="2018-11-15T14:58:00Z">
        <w:r>
          <w:rPr>
            <w:rFonts w:ascii="Times New Roman" w:hAnsi="Times New Roman" w:cs="Times New Roman"/>
            <w:sz w:val="24"/>
            <w:szCs w:val="24"/>
          </w:rPr>
          <w:t xml:space="preserve">across all sizes of the </w:t>
        </w:r>
      </w:ins>
      <w:ins w:id="456" w:author="Stephen Scherrer [2]" w:date="2018-09-14T12:28:00Z">
        <w:r w:rsidR="00A07B45">
          <w:rPr>
            <w:rFonts w:ascii="Times New Roman" w:hAnsi="Times New Roman" w:cs="Times New Roman"/>
            <w:sz w:val="24"/>
            <w:szCs w:val="24"/>
          </w:rPr>
          <w:t xml:space="preserve">population, averaging of model parameters results </w:t>
        </w:r>
      </w:ins>
      <w:ins w:id="457" w:author="Stephen Scherrer [2]" w:date="2018-09-14T12:29:00Z">
        <w:r w:rsidR="00A07B45">
          <w:rPr>
            <w:rFonts w:ascii="Times New Roman" w:hAnsi="Times New Roman" w:cs="Times New Roman"/>
            <w:sz w:val="24"/>
            <w:szCs w:val="24"/>
          </w:rPr>
          <w:t xml:space="preserve">as </w:t>
        </w:r>
      </w:ins>
      <w:ins w:id="458" w:author="Stephen Scherrer [2]" w:date="2018-09-14T12:37:00Z">
        <w:r w:rsidR="000035BF">
          <w:rPr>
            <w:rFonts w:ascii="Times New Roman" w:hAnsi="Times New Roman" w:cs="Times New Roman"/>
            <w:sz w:val="24"/>
            <w:szCs w:val="24"/>
          </w:rPr>
          <w:t>excess model</w:t>
        </w:r>
      </w:ins>
      <w:ins w:id="459" w:author="Stephen Scherrer [2]" w:date="2018-09-14T12:29:00Z">
        <w:r w:rsidR="00A07B45">
          <w:rPr>
            <w:rFonts w:ascii="Times New Roman" w:hAnsi="Times New Roman" w:cs="Times New Roman"/>
            <w:sz w:val="24"/>
            <w:szCs w:val="24"/>
          </w:rPr>
          <w:t xml:space="preserve"> </w:t>
        </w:r>
      </w:ins>
      <w:ins w:id="460" w:author="Stephen Scherrer [2]" w:date="2018-09-14T12:28:00Z">
        <w:r w:rsidR="00A07B45">
          <w:rPr>
            <w:rFonts w:ascii="Times New Roman" w:hAnsi="Times New Roman" w:cs="Times New Roman"/>
            <w:sz w:val="24"/>
            <w:szCs w:val="24"/>
          </w:rPr>
          <w:t>deviation</w:t>
        </w:r>
      </w:ins>
      <w:ins w:id="461" w:author="Stephen Scherrer [2]" w:date="2018-09-14T12:29:00Z">
        <w:r w:rsidR="00A07B45">
          <w:rPr>
            <w:rFonts w:ascii="Times New Roman" w:hAnsi="Times New Roman" w:cs="Times New Roman"/>
            <w:sz w:val="24"/>
            <w:szCs w:val="24"/>
          </w:rPr>
          <w:t>. However, i</w:t>
        </w:r>
      </w:ins>
      <w:r w:rsidR="00CA2114" w:rsidRPr="00046C8F">
        <w:rPr>
          <w:rFonts w:ascii="Times New Roman" w:hAnsi="Times New Roman" w:cs="Times New Roman"/>
          <w:sz w:val="24"/>
          <w:szCs w:val="24"/>
        </w:rPr>
        <w:t xml:space="preserve">f </w:t>
      </w:r>
      <w:r w:rsidR="00752FD1" w:rsidRPr="00046C8F">
        <w:rPr>
          <w:rFonts w:ascii="Times New Roman" w:hAnsi="Times New Roman" w:cs="Times New Roman"/>
          <w:sz w:val="24"/>
          <w:szCs w:val="24"/>
        </w:rPr>
        <w:t>the sex ratio of fish attaining the</w:t>
      </w:r>
      <w:r w:rsidR="00CA2114" w:rsidRPr="00046C8F">
        <w:rPr>
          <w:rFonts w:ascii="Times New Roman" w:hAnsi="Times New Roman" w:cs="Times New Roman"/>
          <w:sz w:val="24"/>
          <w:szCs w:val="24"/>
        </w:rPr>
        <w:t xml:space="preserve"> largest sizes</w:t>
      </w:r>
      <w:r w:rsidR="00752FD1" w:rsidRPr="00046C8F">
        <w:rPr>
          <w:rFonts w:ascii="Times New Roman" w:hAnsi="Times New Roman" w:cs="Times New Roman"/>
          <w:sz w:val="24"/>
          <w:szCs w:val="24"/>
        </w:rPr>
        <w:t xml:space="preserve"> is not representative of the </w:t>
      </w:r>
      <w:r w:rsidR="00AC6CA7" w:rsidRPr="00046C8F">
        <w:rPr>
          <w:rFonts w:ascii="Times New Roman" w:hAnsi="Times New Roman" w:cs="Times New Roman"/>
          <w:sz w:val="24"/>
          <w:szCs w:val="24"/>
        </w:rPr>
        <w:t xml:space="preserve">sex </w:t>
      </w:r>
      <w:r w:rsidR="00752FD1" w:rsidRPr="00046C8F">
        <w:rPr>
          <w:rFonts w:ascii="Times New Roman" w:hAnsi="Times New Roman" w:cs="Times New Roman"/>
          <w:sz w:val="24"/>
          <w:szCs w:val="24"/>
        </w:rPr>
        <w:t xml:space="preserve">ratio </w:t>
      </w:r>
      <w:r w:rsidR="00AC6CA7" w:rsidRPr="00046C8F">
        <w:rPr>
          <w:rFonts w:ascii="Times New Roman" w:hAnsi="Times New Roman" w:cs="Times New Roman"/>
          <w:sz w:val="24"/>
          <w:szCs w:val="24"/>
        </w:rPr>
        <w:t>across all size classes</w:t>
      </w:r>
      <w:ins w:id="462" w:author="Stephen Scherrer [2]" w:date="2018-09-14T12:33:00Z">
        <w:r w:rsidR="00A07B45">
          <w:rPr>
            <w:rFonts w:ascii="Times New Roman" w:hAnsi="Times New Roman" w:cs="Times New Roman"/>
            <w:sz w:val="24"/>
            <w:szCs w:val="24"/>
          </w:rPr>
          <w:t>,</w:t>
        </w:r>
      </w:ins>
      <w:ins w:id="463" w:author="Stephen Scherrer [2]" w:date="2018-09-14T12:29:00Z">
        <w:r w:rsidR="00A07B45">
          <w:rPr>
            <w:rFonts w:ascii="Times New Roman" w:hAnsi="Times New Roman" w:cs="Times New Roman"/>
            <w:sz w:val="24"/>
            <w:szCs w:val="24"/>
          </w:rPr>
          <w:t xml:space="preserve"> </w:t>
        </w:r>
      </w:ins>
      <w:r w:rsidR="00CA2114" w:rsidRPr="00046C8F">
        <w:rPr>
          <w:rFonts w:ascii="Times New Roman" w:hAnsi="Times New Roman" w:cs="Times New Roman"/>
          <w:sz w:val="24"/>
          <w:szCs w:val="24"/>
        </w:rPr>
        <w:t xml:space="preserve">growth parameters </w:t>
      </w:r>
      <w:r w:rsidR="00752FD1" w:rsidRPr="00046C8F">
        <w:rPr>
          <w:rFonts w:ascii="Times New Roman" w:hAnsi="Times New Roman" w:cs="Times New Roman"/>
          <w:sz w:val="24"/>
          <w:szCs w:val="24"/>
        </w:rPr>
        <w:t xml:space="preserve">estimated </w:t>
      </w:r>
      <w:r w:rsidR="00AD4B9D" w:rsidRPr="00046C8F">
        <w:rPr>
          <w:rFonts w:ascii="Times New Roman" w:hAnsi="Times New Roman" w:cs="Times New Roman"/>
          <w:sz w:val="24"/>
          <w:szCs w:val="24"/>
        </w:rPr>
        <w:t xml:space="preserve">without </w:t>
      </w:r>
      <w:ins w:id="464" w:author="Stephen Scherrer [2]" w:date="2018-09-14T12:22:00Z">
        <w:r w:rsidR="00326CFE">
          <w:rPr>
            <w:rFonts w:ascii="Times New Roman" w:hAnsi="Times New Roman" w:cs="Times New Roman"/>
            <w:sz w:val="24"/>
            <w:szCs w:val="24"/>
          </w:rPr>
          <w:t>knowledge</w:t>
        </w:r>
        <w:r w:rsidR="00326CFE" w:rsidRPr="00046C8F">
          <w:rPr>
            <w:rFonts w:ascii="Times New Roman" w:hAnsi="Times New Roman" w:cs="Times New Roman"/>
            <w:sz w:val="24"/>
            <w:szCs w:val="24"/>
          </w:rPr>
          <w:t xml:space="preserve"> </w:t>
        </w:r>
        <w:r w:rsidR="00326CFE">
          <w:rPr>
            <w:rFonts w:ascii="Times New Roman" w:hAnsi="Times New Roman" w:cs="Times New Roman"/>
            <w:sz w:val="24"/>
            <w:szCs w:val="24"/>
          </w:rPr>
          <w:t>of</w:t>
        </w:r>
      </w:ins>
      <w:r w:rsidR="00AD4B9D" w:rsidRPr="00046C8F">
        <w:rPr>
          <w:rFonts w:ascii="Times New Roman" w:hAnsi="Times New Roman" w:cs="Times New Roman"/>
          <w:sz w:val="24"/>
          <w:szCs w:val="24"/>
        </w:rPr>
        <w:t xml:space="preserve"> sex</w:t>
      </w:r>
      <w:r w:rsidR="00752FD1" w:rsidRPr="00046C8F">
        <w:rPr>
          <w:rFonts w:ascii="Times New Roman" w:hAnsi="Times New Roman" w:cs="Times New Roman"/>
          <w:sz w:val="24"/>
          <w:szCs w:val="24"/>
        </w:rPr>
        <w:t xml:space="preserve"> will</w:t>
      </w:r>
      <w:r w:rsidR="00CA2114" w:rsidRPr="00046C8F">
        <w:rPr>
          <w:rFonts w:ascii="Times New Roman" w:hAnsi="Times New Roman" w:cs="Times New Roman"/>
          <w:sz w:val="24"/>
          <w:szCs w:val="24"/>
        </w:rPr>
        <w:t xml:space="preserve"> underestimate recapture lengths for</w:t>
      </w:r>
      <w:ins w:id="465" w:author="Stephen Scherrer [2]" w:date="2018-09-14T12:37:00Z">
        <w:r w:rsidR="000035BF">
          <w:rPr>
            <w:rFonts w:ascii="Times New Roman" w:hAnsi="Times New Roman" w:cs="Times New Roman"/>
            <w:sz w:val="24"/>
            <w:szCs w:val="24"/>
          </w:rPr>
          <w:t xml:space="preserve"> largest individuals while overestimating </w:t>
        </w:r>
      </w:ins>
      <w:ins w:id="466" w:author="Stephen Scherrer [2]" w:date="2018-09-14T12:38:00Z">
        <w:r w:rsidR="000035BF">
          <w:rPr>
            <w:rFonts w:ascii="Times New Roman" w:hAnsi="Times New Roman" w:cs="Times New Roman"/>
            <w:sz w:val="24"/>
            <w:szCs w:val="24"/>
          </w:rPr>
          <w:t xml:space="preserve">the </w:t>
        </w:r>
      </w:ins>
      <w:ins w:id="467" w:author="Stephen Scherrer [2]" w:date="2018-09-14T12:37:00Z">
        <w:r w:rsidR="000035BF">
          <w:rPr>
            <w:rFonts w:ascii="Times New Roman" w:hAnsi="Times New Roman" w:cs="Times New Roman"/>
            <w:sz w:val="24"/>
            <w:szCs w:val="24"/>
          </w:rPr>
          <w:t xml:space="preserve">recapture length of </w:t>
        </w:r>
      </w:ins>
      <w:ins w:id="468" w:author="Stephen Scherrer [2]" w:date="2018-09-14T12:38:00Z">
        <w:r w:rsidR="000035BF">
          <w:rPr>
            <w:rFonts w:ascii="Times New Roman" w:hAnsi="Times New Roman" w:cs="Times New Roman"/>
            <w:sz w:val="24"/>
            <w:szCs w:val="24"/>
          </w:rPr>
          <w:t>the largest individuals of the opposite sex</w:t>
        </w:r>
      </w:ins>
      <w:r w:rsidR="00CA2114" w:rsidRPr="00046C8F">
        <w:rPr>
          <w:rFonts w:ascii="Times New Roman" w:hAnsi="Times New Roman" w:cs="Times New Roman"/>
          <w:sz w:val="24"/>
          <w:szCs w:val="24"/>
        </w:rPr>
        <w:t>.</w:t>
      </w:r>
      <w:ins w:id="469" w:author="Stephen Scherrer" w:date="2018-11-30T10:55:00Z">
        <w:r w:rsidR="007A21B4">
          <w:rPr>
            <w:rFonts w:ascii="Times New Roman" w:hAnsi="Times New Roman" w:cs="Times New Roman"/>
            <w:sz w:val="24"/>
            <w:szCs w:val="24"/>
          </w:rPr>
          <w:t xml:space="preserve"> </w:t>
        </w:r>
      </w:ins>
      <w:ins w:id="470" w:author="Stephen Scherrer" w:date="2018-11-30T11:05:00Z">
        <w:r w:rsidR="007A21B4">
          <w:rPr>
            <w:rFonts w:ascii="Times New Roman" w:hAnsi="Times New Roman" w:cs="Times New Roman"/>
            <w:sz w:val="24"/>
            <w:szCs w:val="24"/>
          </w:rPr>
          <w:t>Similar</w:t>
        </w:r>
      </w:ins>
      <w:ins w:id="471" w:author="Stephen Scherrer" w:date="2018-11-30T10:55:00Z">
        <w:r w:rsidR="007A21B4">
          <w:rPr>
            <w:rFonts w:ascii="Times New Roman" w:hAnsi="Times New Roman" w:cs="Times New Roman"/>
            <w:sz w:val="24"/>
            <w:szCs w:val="24"/>
          </w:rPr>
          <w:t xml:space="preserve"> residual pattern</w:t>
        </w:r>
      </w:ins>
      <w:ins w:id="472" w:author="Stephen Scherrer" w:date="2018-11-30T11:05:00Z">
        <w:r w:rsidR="007A21B4">
          <w:rPr>
            <w:rFonts w:ascii="Times New Roman" w:hAnsi="Times New Roman" w:cs="Times New Roman"/>
            <w:sz w:val="24"/>
            <w:szCs w:val="24"/>
          </w:rPr>
          <w:t>s</w:t>
        </w:r>
      </w:ins>
      <w:ins w:id="473" w:author="Stephen Scherrer" w:date="2018-11-30T10:55:00Z">
        <w:r w:rsidR="007A21B4">
          <w:rPr>
            <w:rFonts w:ascii="Times New Roman" w:hAnsi="Times New Roman" w:cs="Times New Roman"/>
            <w:sz w:val="24"/>
            <w:szCs w:val="24"/>
          </w:rPr>
          <w:t xml:space="preserve"> h</w:t>
        </w:r>
      </w:ins>
      <w:ins w:id="474" w:author="Stephen Scherrer" w:date="2018-11-30T11:05:00Z">
        <w:r w:rsidR="007A21B4">
          <w:rPr>
            <w:rFonts w:ascii="Times New Roman" w:hAnsi="Times New Roman" w:cs="Times New Roman"/>
            <w:sz w:val="24"/>
            <w:szCs w:val="24"/>
          </w:rPr>
          <w:t>ave</w:t>
        </w:r>
      </w:ins>
      <w:ins w:id="475" w:author="Stephen Scherrer" w:date="2018-11-30T10:55:00Z">
        <w:r w:rsidR="007A21B4">
          <w:rPr>
            <w:rFonts w:ascii="Times New Roman" w:hAnsi="Times New Roman" w:cs="Times New Roman"/>
            <w:sz w:val="24"/>
            <w:szCs w:val="24"/>
          </w:rPr>
          <w:t xml:space="preserve"> been noted </w:t>
        </w:r>
      </w:ins>
      <w:ins w:id="476" w:author="Stephen Scherrer" w:date="2018-11-30T11:05:00Z">
        <w:r w:rsidR="007A21B4">
          <w:rPr>
            <w:rFonts w:ascii="Times New Roman" w:hAnsi="Times New Roman" w:cs="Times New Roman"/>
            <w:sz w:val="24"/>
            <w:szCs w:val="24"/>
          </w:rPr>
          <w:t>for</w:t>
        </w:r>
      </w:ins>
      <w:ins w:id="477" w:author="Stephen Scherrer" w:date="2018-11-30T10:57:00Z">
        <w:r w:rsidR="007A21B4">
          <w:rPr>
            <w:rFonts w:ascii="Times New Roman" w:hAnsi="Times New Roman" w:cs="Times New Roman"/>
            <w:sz w:val="24"/>
            <w:szCs w:val="24"/>
          </w:rPr>
          <w:t xml:space="preserve"> other </w:t>
        </w:r>
      </w:ins>
      <w:ins w:id="478" w:author="Stephen Scherrer" w:date="2018-11-30T11:05:00Z">
        <w:r w:rsidR="007A21B4">
          <w:rPr>
            <w:rFonts w:ascii="Times New Roman" w:hAnsi="Times New Roman" w:cs="Times New Roman"/>
            <w:sz w:val="24"/>
            <w:szCs w:val="24"/>
          </w:rPr>
          <w:t>species</w:t>
        </w:r>
      </w:ins>
      <w:ins w:id="479" w:author="Stephen Scherrer" w:date="2018-11-30T10:57:00Z">
        <w:r w:rsidR="007A21B4">
          <w:rPr>
            <w:rFonts w:ascii="Times New Roman" w:hAnsi="Times New Roman" w:cs="Times New Roman"/>
            <w:sz w:val="24"/>
            <w:szCs w:val="24"/>
          </w:rPr>
          <w:t xml:space="preserve"> with sex</w:t>
        </w:r>
      </w:ins>
      <w:ins w:id="480" w:author="Stephen Scherrer" w:date="2018-11-30T11:06:00Z">
        <w:r w:rsidR="003819C8">
          <w:rPr>
            <w:rFonts w:ascii="Times New Roman" w:hAnsi="Times New Roman" w:cs="Times New Roman"/>
            <w:sz w:val="24"/>
            <w:szCs w:val="24"/>
          </w:rPr>
          <w:t>ually dimorphic</w:t>
        </w:r>
      </w:ins>
      <w:ins w:id="481" w:author="Stephen Scherrer" w:date="2018-11-30T10:57:00Z">
        <w:r w:rsidR="007A21B4">
          <w:rPr>
            <w:rFonts w:ascii="Times New Roman" w:hAnsi="Times New Roman" w:cs="Times New Roman"/>
            <w:sz w:val="24"/>
            <w:szCs w:val="24"/>
          </w:rPr>
          <w:t xml:space="preserve"> growth </w:t>
        </w:r>
      </w:ins>
      <w:ins w:id="482" w:author="Stephen Scherrer" w:date="2018-11-30T10:56:00Z">
        <w:r w:rsidR="007A21B4">
          <w:rPr>
            <w:rFonts w:ascii="Times New Roman" w:hAnsi="Times New Roman" w:cs="Times New Roman"/>
            <w:sz w:val="24"/>
            <w:szCs w:val="24"/>
          </w:rPr>
          <w:t xml:space="preserve">when parameters </w:t>
        </w:r>
      </w:ins>
      <w:ins w:id="483" w:author="Stephen Scherrer" w:date="2018-11-30T11:07:00Z">
        <w:r w:rsidR="003819C8">
          <w:rPr>
            <w:rFonts w:ascii="Times New Roman" w:hAnsi="Times New Roman" w:cs="Times New Roman"/>
            <w:sz w:val="24"/>
            <w:szCs w:val="24"/>
          </w:rPr>
          <w:t>are</w:t>
        </w:r>
      </w:ins>
      <w:ins w:id="484" w:author="Stephen Scherrer" w:date="2018-11-30T10:57:00Z">
        <w:r w:rsidR="007A21B4">
          <w:rPr>
            <w:rFonts w:ascii="Times New Roman" w:hAnsi="Times New Roman" w:cs="Times New Roman"/>
            <w:sz w:val="24"/>
            <w:szCs w:val="24"/>
          </w:rPr>
          <w:t xml:space="preserve"> estimated from tagging data </w:t>
        </w:r>
      </w:ins>
      <w:ins w:id="485" w:author="Stephen Scherrer" w:date="2018-11-30T10:56:00Z">
        <w:r w:rsidR="007A21B4">
          <w:rPr>
            <w:rFonts w:ascii="Times New Roman" w:hAnsi="Times New Roman" w:cs="Times New Roman"/>
            <w:sz w:val="24"/>
            <w:szCs w:val="24"/>
          </w:rPr>
          <w:t xml:space="preserve">without </w:t>
        </w:r>
      </w:ins>
      <w:ins w:id="486" w:author="Stephen Scherrer" w:date="2018-11-30T10:57:00Z">
        <w:r w:rsidR="007A21B4">
          <w:rPr>
            <w:rFonts w:ascii="Times New Roman" w:hAnsi="Times New Roman" w:cs="Times New Roman"/>
            <w:sz w:val="24"/>
            <w:szCs w:val="24"/>
          </w:rPr>
          <w:t xml:space="preserve">knowledge of </w:t>
        </w:r>
      </w:ins>
      <w:ins w:id="487" w:author="Stephen Scherrer" w:date="2018-11-30T10:56:00Z">
        <w:r w:rsidR="007A21B4">
          <w:rPr>
            <w:rFonts w:ascii="Times New Roman" w:hAnsi="Times New Roman" w:cs="Times New Roman"/>
            <w:sz w:val="24"/>
            <w:szCs w:val="24"/>
          </w:rPr>
          <w:t>sex</w:t>
        </w:r>
      </w:ins>
      <w:ins w:id="488" w:author="Stephen Scherrer" w:date="2018-11-30T10:58:00Z">
        <w:r w:rsidR="007A21B4">
          <w:rPr>
            <w:rFonts w:ascii="Times New Roman" w:hAnsi="Times New Roman" w:cs="Times New Roman"/>
            <w:sz w:val="24"/>
            <w:szCs w:val="24"/>
          </w:rPr>
          <w:t xml:space="preserve"> (</w:t>
        </w:r>
      </w:ins>
      <w:ins w:id="489" w:author="Stephen Scherrer" w:date="2018-11-30T11:02:00Z">
        <w:r w:rsidR="007A21B4">
          <w:rPr>
            <w:rFonts w:ascii="Times New Roman" w:hAnsi="Times New Roman" w:cs="Times New Roman"/>
            <w:sz w:val="24"/>
            <w:szCs w:val="24"/>
          </w:rPr>
          <w:t xml:space="preserve">Personal Communication, </w:t>
        </w:r>
      </w:ins>
      <w:ins w:id="490" w:author="Stephen Scherrer" w:date="2018-11-30T11:01:00Z">
        <w:r w:rsidR="007A21B4">
          <w:rPr>
            <w:rFonts w:ascii="Times New Roman" w:hAnsi="Times New Roman" w:cs="Times New Roman"/>
            <w:sz w:val="24"/>
            <w:szCs w:val="24"/>
          </w:rPr>
          <w:t>A.</w:t>
        </w:r>
      </w:ins>
      <w:ins w:id="491" w:author="Stephen Scherrer" w:date="2018-11-30T11:03:00Z">
        <w:r w:rsidR="007A21B4">
          <w:rPr>
            <w:rFonts w:ascii="Times New Roman" w:hAnsi="Times New Roman" w:cs="Times New Roman"/>
            <w:sz w:val="24"/>
            <w:szCs w:val="24"/>
          </w:rPr>
          <w:t>F.</w:t>
        </w:r>
      </w:ins>
      <w:ins w:id="492" w:author="Stephen Scherrer" w:date="2018-11-30T11:50:00Z">
        <w:r w:rsidR="001C79C1">
          <w:rPr>
            <w:rFonts w:ascii="Times New Roman" w:hAnsi="Times New Roman" w:cs="Times New Roman"/>
            <w:sz w:val="24"/>
            <w:szCs w:val="24"/>
          </w:rPr>
          <w:t xml:space="preserve"> </w:t>
        </w:r>
        <w:proofErr w:type="spellStart"/>
        <w:r w:rsidR="001C79C1" w:rsidRPr="001C79C1">
          <w:rPr>
            <w:rFonts w:ascii="Times New Roman" w:hAnsi="Times New Roman" w:cs="Times New Roman"/>
            <w:sz w:val="24"/>
            <w:szCs w:val="24"/>
          </w:rPr>
          <w:t>Holdsworth</w:t>
        </w:r>
        <w:proofErr w:type="spellEnd"/>
        <w:r w:rsidR="001C79C1" w:rsidRPr="001C79C1">
          <w:rPr>
            <w:rFonts w:ascii="Times New Roman" w:hAnsi="Times New Roman" w:cs="Times New Roman"/>
            <w:sz w:val="24"/>
            <w:szCs w:val="24"/>
          </w:rPr>
          <w:t xml:space="preserve"> Hall</w:t>
        </w:r>
        <w:r w:rsidR="001C79C1">
          <w:rPr>
            <w:rFonts w:ascii="Times New Roman" w:hAnsi="Times New Roman" w:cs="Times New Roman"/>
            <w:sz w:val="24"/>
            <w:szCs w:val="24"/>
          </w:rPr>
          <w:t xml:space="preserve">, </w:t>
        </w:r>
        <w:r w:rsidR="001C79C1" w:rsidRPr="001C79C1">
          <w:rPr>
            <w:rFonts w:ascii="Times New Roman" w:hAnsi="Times New Roman" w:cs="Times New Roman"/>
            <w:sz w:val="24"/>
            <w:szCs w:val="24"/>
          </w:rPr>
          <w:t xml:space="preserve">160 </w:t>
        </w:r>
        <w:proofErr w:type="spellStart"/>
        <w:r w:rsidR="001C79C1" w:rsidRPr="001C79C1">
          <w:rPr>
            <w:rFonts w:ascii="Times New Roman" w:hAnsi="Times New Roman" w:cs="Times New Roman"/>
            <w:sz w:val="24"/>
            <w:szCs w:val="24"/>
          </w:rPr>
          <w:t>Holdsworth</w:t>
        </w:r>
        <w:proofErr w:type="spellEnd"/>
        <w:r w:rsidR="001C79C1" w:rsidRPr="001C79C1">
          <w:rPr>
            <w:rFonts w:ascii="Times New Roman" w:hAnsi="Times New Roman" w:cs="Times New Roman"/>
            <w:sz w:val="24"/>
            <w:szCs w:val="24"/>
          </w:rPr>
          <w:t xml:space="preserve"> Way</w:t>
        </w:r>
        <w:r w:rsidR="001C79C1">
          <w:rPr>
            <w:rFonts w:ascii="Times New Roman" w:hAnsi="Times New Roman" w:cs="Times New Roman"/>
            <w:sz w:val="24"/>
            <w:szCs w:val="24"/>
          </w:rPr>
          <w:t xml:space="preserve">, </w:t>
        </w:r>
        <w:r w:rsidR="001C79C1" w:rsidRPr="001C79C1">
          <w:rPr>
            <w:rFonts w:ascii="Times New Roman" w:hAnsi="Times New Roman" w:cs="Times New Roman"/>
            <w:sz w:val="24"/>
            <w:szCs w:val="24"/>
          </w:rPr>
          <w:t>Amherst, M</w:t>
        </w:r>
        <w:r w:rsidR="001C79C1">
          <w:rPr>
            <w:rFonts w:ascii="Times New Roman" w:hAnsi="Times New Roman" w:cs="Times New Roman"/>
            <w:sz w:val="24"/>
            <w:szCs w:val="24"/>
          </w:rPr>
          <w:t>A).</w:t>
        </w:r>
      </w:ins>
    </w:p>
    <w:p w14:paraId="277DB7DC" w14:textId="01553883" w:rsidR="00F55FA5" w:rsidRPr="00046C8F" w:rsidRDefault="00752FD1"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Prior</w:t>
      </w:r>
      <w:ins w:id="493" w:author="Stephen Scherrer" w:date="2019-02-15T14:00:00Z">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estimations of growth parameters for </w:t>
      </w:r>
      <w:ins w:id="494" w:author="Stephen Scherrer [2]" w:date="2018-09-14T11:50:00Z">
        <w:r w:rsidR="00A20282" w:rsidRPr="005A546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in the Central P</w:t>
      </w:r>
      <w:r w:rsidR="001A43FB" w:rsidRPr="00046C8F">
        <w:rPr>
          <w:rFonts w:ascii="Times New Roman" w:hAnsi="Times New Roman" w:cs="Times New Roman"/>
          <w:sz w:val="24"/>
          <w:szCs w:val="24"/>
        </w:rPr>
        <w:t xml:space="preserve">acific region appear to have been determined </w:t>
      </w:r>
      <w:r w:rsidRPr="00046C8F">
        <w:rPr>
          <w:rFonts w:ascii="Times New Roman" w:hAnsi="Times New Roman" w:cs="Times New Roman"/>
          <w:sz w:val="24"/>
          <w:szCs w:val="24"/>
        </w:rPr>
        <w:t xml:space="preserve">without consideration </w:t>
      </w:r>
      <w:ins w:id="495" w:author="Stephen Scherrer [2]" w:date="2018-09-14T12:23:00Z">
        <w:r w:rsidR="00823C4B">
          <w:rPr>
            <w:rFonts w:ascii="Times New Roman" w:hAnsi="Times New Roman" w:cs="Times New Roman"/>
            <w:sz w:val="24"/>
            <w:szCs w:val="24"/>
          </w:rPr>
          <w:t>of</w:t>
        </w:r>
        <w:r w:rsidR="00823C4B"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sex and similarly</w:t>
      </w:r>
      <w:r w:rsidR="001A43FB" w:rsidRPr="00046C8F">
        <w:rPr>
          <w:rFonts w:ascii="Times New Roman" w:hAnsi="Times New Roman" w:cs="Times New Roman"/>
          <w:sz w:val="24"/>
          <w:szCs w:val="24"/>
        </w:rPr>
        <w:t xml:space="preserve"> </w:t>
      </w:r>
      <w:r w:rsidRPr="00046C8F">
        <w:rPr>
          <w:rFonts w:ascii="Times New Roman" w:hAnsi="Times New Roman" w:cs="Times New Roman"/>
          <w:sz w:val="24"/>
          <w:szCs w:val="24"/>
        </w:rPr>
        <w:t>underestimate</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growth</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in</w:t>
      </w:r>
      <w:r w:rsidR="001A43FB" w:rsidRPr="00046C8F">
        <w:rPr>
          <w:rFonts w:ascii="Times New Roman" w:hAnsi="Times New Roman" w:cs="Times New Roman"/>
          <w:sz w:val="24"/>
          <w:szCs w:val="24"/>
        </w:rPr>
        <w:t xml:space="preserve"> the largest fish. </w:t>
      </w:r>
      <w:r w:rsidR="00AD4B9D" w:rsidRPr="00046C8F">
        <w:rPr>
          <w:rFonts w:ascii="Times New Roman" w:hAnsi="Times New Roman" w:cs="Times New Roman"/>
          <w:sz w:val="24"/>
          <w:szCs w:val="24"/>
        </w:rPr>
        <w:t xml:space="preserve">A method for externally sexing </w:t>
      </w:r>
      <w:ins w:id="496" w:author="Stephen Scherrer [2]" w:date="2018-09-14T11:50:00Z">
        <w:r w:rsidR="00A20282" w:rsidRPr="005A5465">
          <w:rPr>
            <w:rFonts w:ascii="Times New Roman" w:hAnsi="Times New Roman" w:cs="Times New Roman"/>
            <w:i/>
            <w:sz w:val="24"/>
            <w:szCs w:val="24"/>
          </w:rPr>
          <w:t>P. filamentosus</w:t>
        </w:r>
      </w:ins>
      <w:r w:rsidR="00AD4B9D" w:rsidRPr="00046C8F">
        <w:rPr>
          <w:rFonts w:ascii="Times New Roman" w:hAnsi="Times New Roman" w:cs="Times New Roman"/>
          <w:sz w:val="24"/>
          <w:szCs w:val="24"/>
        </w:rPr>
        <w:t xml:space="preserve"> has been recently described but was unknown at the time </w:t>
      </w:r>
      <w:ins w:id="497" w:author="Stephen Scherrer [2]" w:date="2018-09-14T12:39:00Z">
        <w:r w:rsidR="000035BF">
          <w:rPr>
            <w:rFonts w:ascii="Times New Roman" w:hAnsi="Times New Roman" w:cs="Times New Roman"/>
            <w:sz w:val="24"/>
            <w:szCs w:val="24"/>
          </w:rPr>
          <w:t>the data for this study were collected</w:t>
        </w:r>
      </w:ins>
      <w:r w:rsidR="00AD4B9D"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D4B9D" w:rsidRPr="00046C8F">
        <w:rPr>
          <w:rFonts w:ascii="Times New Roman" w:hAnsi="Times New Roman" w:cs="Times New Roman"/>
          <w:sz w:val="24"/>
          <w:szCs w:val="24"/>
        </w:rPr>
        <w:fldChar w:fldCharType="separate"/>
      </w:r>
      <w:r w:rsidR="00AD4B9D" w:rsidRPr="00046C8F">
        <w:rPr>
          <w:rFonts w:ascii="Times New Roman" w:hAnsi="Times New Roman" w:cs="Times New Roman"/>
          <w:noProof/>
          <w:sz w:val="24"/>
          <w:szCs w:val="24"/>
        </w:rPr>
        <w:t>(Luers et al. 2017)</w:t>
      </w:r>
      <w:r w:rsidR="00AD4B9D" w:rsidRPr="00046C8F">
        <w:rPr>
          <w:rFonts w:ascii="Times New Roman" w:hAnsi="Times New Roman" w:cs="Times New Roman"/>
          <w:sz w:val="24"/>
          <w:szCs w:val="24"/>
        </w:rPr>
        <w:fldChar w:fldCharType="end"/>
      </w:r>
      <w:r w:rsidR="00AD4B9D" w:rsidRPr="00046C8F">
        <w:rPr>
          <w:rFonts w:ascii="Times New Roman" w:hAnsi="Times New Roman" w:cs="Times New Roman"/>
          <w:sz w:val="24"/>
          <w:szCs w:val="24"/>
        </w:rPr>
        <w:t xml:space="preserve"> and thus all models fit in this study are sex agnostic. </w:t>
      </w:r>
      <w:r w:rsidR="001A43FB" w:rsidRPr="00046C8F">
        <w:rPr>
          <w:rFonts w:ascii="Times New Roman" w:hAnsi="Times New Roman" w:cs="Times New Roman"/>
          <w:sz w:val="24"/>
          <w:szCs w:val="24"/>
        </w:rPr>
        <w:t xml:space="preserve">Future work to refine growth estimates </w:t>
      </w:r>
      <w:r w:rsidR="00652BF5" w:rsidRPr="00046C8F">
        <w:rPr>
          <w:rFonts w:ascii="Times New Roman" w:hAnsi="Times New Roman" w:cs="Times New Roman"/>
          <w:sz w:val="24"/>
          <w:szCs w:val="24"/>
        </w:rPr>
        <w:t xml:space="preserve">for </w:t>
      </w:r>
      <w:ins w:id="498" w:author="Stephen Scherrer [2]" w:date="2018-09-14T11:50:00Z">
        <w:r w:rsidR="00A20282" w:rsidRPr="005A5465">
          <w:rPr>
            <w:rFonts w:ascii="Times New Roman" w:hAnsi="Times New Roman" w:cs="Times New Roman"/>
            <w:i/>
            <w:sz w:val="24"/>
            <w:szCs w:val="24"/>
          </w:rPr>
          <w:t>P. filamentosus</w:t>
        </w:r>
      </w:ins>
      <w:r w:rsidR="00652BF5" w:rsidRPr="00046C8F">
        <w:rPr>
          <w:rFonts w:ascii="Times New Roman" w:hAnsi="Times New Roman" w:cs="Times New Roman"/>
          <w:sz w:val="24"/>
          <w:szCs w:val="24"/>
        </w:rPr>
        <w:t xml:space="preserve"> </w:t>
      </w:r>
      <w:r w:rsidR="001A43FB" w:rsidRPr="00046C8F">
        <w:rPr>
          <w:rFonts w:ascii="Times New Roman" w:hAnsi="Times New Roman" w:cs="Times New Roman"/>
          <w:sz w:val="24"/>
          <w:szCs w:val="24"/>
        </w:rPr>
        <w:t xml:space="preserve">should consider the possibility that growth </w:t>
      </w:r>
      <w:r w:rsidR="00652BF5" w:rsidRPr="00046C8F">
        <w:rPr>
          <w:rFonts w:ascii="Times New Roman" w:hAnsi="Times New Roman" w:cs="Times New Roman"/>
          <w:sz w:val="24"/>
          <w:szCs w:val="24"/>
        </w:rPr>
        <w:t xml:space="preserve">trajectories </w:t>
      </w:r>
      <w:r w:rsidR="00AC6CA7" w:rsidRPr="00046C8F">
        <w:rPr>
          <w:rFonts w:ascii="Times New Roman" w:hAnsi="Times New Roman" w:cs="Times New Roman"/>
          <w:sz w:val="24"/>
          <w:szCs w:val="24"/>
        </w:rPr>
        <w:t xml:space="preserve">may </w:t>
      </w:r>
      <w:r w:rsidR="00652BF5" w:rsidRPr="00046C8F">
        <w:rPr>
          <w:rFonts w:ascii="Times New Roman" w:hAnsi="Times New Roman" w:cs="Times New Roman"/>
          <w:sz w:val="24"/>
          <w:szCs w:val="24"/>
        </w:rPr>
        <w:t xml:space="preserve">differ </w:t>
      </w:r>
      <w:r w:rsidR="001A43FB" w:rsidRPr="00046C8F">
        <w:rPr>
          <w:rFonts w:ascii="Times New Roman" w:hAnsi="Times New Roman" w:cs="Times New Roman"/>
          <w:sz w:val="24"/>
          <w:szCs w:val="24"/>
        </w:rPr>
        <w:t xml:space="preserve">between males and </w:t>
      </w:r>
      <w:r w:rsidR="00E05F30" w:rsidRPr="00046C8F">
        <w:rPr>
          <w:rFonts w:ascii="Times New Roman" w:hAnsi="Times New Roman" w:cs="Times New Roman"/>
          <w:sz w:val="24"/>
          <w:szCs w:val="24"/>
        </w:rPr>
        <w:t>females.</w:t>
      </w:r>
    </w:p>
    <w:p w14:paraId="255590F2" w14:textId="095A96F5" w:rsidR="008729E1" w:rsidRPr="00046C8F" w:rsidRDefault="005A5465" w:rsidP="005A5465">
      <w:pPr>
        <w:spacing w:line="480" w:lineRule="auto"/>
        <w:rPr>
          <w:rFonts w:ascii="Times New Roman" w:hAnsi="Times New Roman" w:cs="Times New Roman"/>
          <w:sz w:val="24"/>
          <w:szCs w:val="24"/>
        </w:rPr>
      </w:pPr>
      <w:ins w:id="499" w:author="Stephen Scherrer" w:date="2019-02-15T14:09:00Z">
        <w:r>
          <w:rPr>
            <w:rFonts w:ascii="Times New Roman" w:hAnsi="Times New Roman" w:cs="Times New Roman"/>
            <w:b/>
            <w:i/>
            <w:sz w:val="24"/>
            <w:szCs w:val="24"/>
          </w:rPr>
          <w:tab/>
        </w:r>
      </w:ins>
      <w:ins w:id="500" w:author="Stephen Scherrer" w:date="2018-12-06T14:25:00Z">
        <w:r w:rsidR="00433160">
          <w:rPr>
            <w:rFonts w:ascii="Times New Roman" w:hAnsi="Times New Roman" w:cs="Times New Roman"/>
            <w:sz w:val="24"/>
            <w:szCs w:val="24"/>
          </w:rPr>
          <w:t>Growth</w:t>
        </w:r>
      </w:ins>
      <w:r w:rsidR="008729E1" w:rsidRPr="00046C8F">
        <w:rPr>
          <w:rFonts w:ascii="Times New Roman" w:hAnsi="Times New Roman" w:cs="Times New Roman"/>
          <w:sz w:val="24"/>
          <w:szCs w:val="24"/>
        </w:rPr>
        <w:t xml:space="preserve"> parameters are often used directly or indirectly in stock assessment and fisheries management </w:t>
      </w:r>
      <w:commentRangeStart w:id="501"/>
      <w:r w:rsidR="008729E1"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008729E1" w:rsidRPr="005A5465">
        <w:rPr>
          <w:rFonts w:ascii="Times New Roman" w:hAnsi="Times New Roman"/>
          <w:sz w:val="24"/>
        </w:rPr>
        <w:instrText xml:space="preserve"> ADDIN EN.CITE </w:instrText>
      </w:r>
      <w:r w:rsidR="008729E1" w:rsidRPr="005A546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008729E1" w:rsidRPr="00433160">
        <w:rPr>
          <w:rFonts w:ascii="Times New Roman" w:hAnsi="Times New Roman" w:cs="Times New Roman"/>
          <w:sz w:val="24"/>
          <w:szCs w:val="24"/>
        </w:rPr>
        <w:instrText xml:space="preserve"> ADDIN EN.CITE.DATA </w:instrText>
      </w:r>
      <w:r w:rsidR="008729E1" w:rsidRPr="005A5465">
        <w:rPr>
          <w:rFonts w:ascii="Times New Roman" w:hAnsi="Times New Roman" w:cs="Times New Roman"/>
          <w:sz w:val="24"/>
          <w:szCs w:val="24"/>
        </w:rPr>
      </w:r>
      <w:r w:rsidR="008729E1" w:rsidRPr="005A5465">
        <w:rPr>
          <w:rFonts w:ascii="Times New Roman" w:hAnsi="Times New Roman" w:cs="Times New Roman"/>
          <w:sz w:val="24"/>
          <w:szCs w:val="24"/>
        </w:rPr>
        <w:fldChar w:fldCharType="end"/>
      </w:r>
      <w:r w:rsidR="008729E1" w:rsidRPr="005A5465">
        <w:rPr>
          <w:rFonts w:ascii="Times New Roman" w:hAnsi="Times New Roman"/>
          <w:sz w:val="24"/>
        </w:rPr>
      </w:r>
      <w:r w:rsidR="008729E1" w:rsidRPr="00046C8F">
        <w:rPr>
          <w:rFonts w:ascii="Times New Roman" w:hAnsi="Times New Roman" w:cs="Times New Roman"/>
          <w:sz w:val="24"/>
          <w:szCs w:val="24"/>
        </w:rPr>
        <w:fldChar w:fldCharType="separate"/>
      </w:r>
      <w:r w:rsidR="008729E1" w:rsidRPr="00046C8F">
        <w:rPr>
          <w:rFonts w:ascii="Times New Roman" w:hAnsi="Times New Roman" w:cs="Times New Roman"/>
          <w:sz w:val="24"/>
          <w:szCs w:val="24"/>
        </w:rPr>
        <w:t xml:space="preserve">(Haight, et al., 1993; </w:t>
      </w:r>
      <w:proofErr w:type="spellStart"/>
      <w:r w:rsidR="008729E1" w:rsidRPr="00046C8F">
        <w:rPr>
          <w:rFonts w:ascii="Times New Roman" w:hAnsi="Times New Roman" w:cs="Times New Roman"/>
          <w:sz w:val="24"/>
          <w:szCs w:val="24"/>
        </w:rPr>
        <w:t>Polovina</w:t>
      </w:r>
      <w:proofErr w:type="spellEnd"/>
      <w:r w:rsidR="008729E1" w:rsidRPr="00046C8F">
        <w:rPr>
          <w:rFonts w:ascii="Times New Roman" w:hAnsi="Times New Roman" w:cs="Times New Roman"/>
          <w:sz w:val="24"/>
          <w:szCs w:val="24"/>
        </w:rPr>
        <w:t>, 1987)</w:t>
      </w:r>
      <w:r w:rsidR="008729E1" w:rsidRPr="00046C8F">
        <w:rPr>
          <w:rFonts w:ascii="Times New Roman" w:hAnsi="Times New Roman" w:cs="Times New Roman"/>
          <w:sz w:val="24"/>
          <w:szCs w:val="24"/>
        </w:rPr>
        <w:fldChar w:fldCharType="end"/>
      </w:r>
      <w:commentRangeEnd w:id="501"/>
      <w:ins w:id="502" w:author="Stephen Scherrer" w:date="2019-02-15T14:00:00Z">
        <w:r w:rsidR="00433160">
          <w:rPr>
            <w:rStyle w:val="CommentReference"/>
          </w:rPr>
          <w:commentReference w:id="501"/>
        </w:r>
        <w:r w:rsidR="008729E1" w:rsidRPr="00046C8F">
          <w:rPr>
            <w:rFonts w:ascii="Times New Roman" w:hAnsi="Times New Roman" w:cs="Times New Roman"/>
            <w:sz w:val="24"/>
            <w:szCs w:val="24"/>
          </w:rPr>
          <w:t>.</w:t>
        </w:r>
      </w:ins>
      <w:r w:rsidR="008729E1"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is a value of interest often inferred using empirical relationships between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w:t>
      </w:r>
      <w:r w:rsidR="008729E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008729E1" w:rsidRPr="00046C8F">
        <w:rPr>
          <w:rFonts w:ascii="Times New Roman" w:hAnsi="Times New Roman" w:cs="Times New Roman"/>
          <w:sz w:val="24"/>
          <w:szCs w:val="24"/>
        </w:rPr>
        <w:fldChar w:fldCharType="separate"/>
      </w:r>
      <w:r w:rsidR="008729E1" w:rsidRPr="00046C8F">
        <w:rPr>
          <w:rFonts w:ascii="Times New Roman" w:hAnsi="Times New Roman" w:cs="Times New Roman"/>
          <w:noProof/>
          <w:sz w:val="24"/>
          <w:szCs w:val="24"/>
        </w:rPr>
        <w:t>(Ralston 1987, Jensen 1996, Thorson et al. 2017)</w:t>
      </w:r>
      <w:r w:rsidR="008729E1" w:rsidRPr="00046C8F">
        <w:rPr>
          <w:rFonts w:ascii="Times New Roman" w:hAnsi="Times New Roman" w:cs="Times New Roman"/>
          <w:sz w:val="24"/>
          <w:szCs w:val="24"/>
        </w:rPr>
        <w:fldChar w:fldCharType="end"/>
      </w:r>
      <w:r w:rsidR="008729E1"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will underestimate </w:t>
      </w:r>
      <w:r w:rsidR="008729E1" w:rsidRPr="00046C8F">
        <w:rPr>
          <w:rFonts w:ascii="Times New Roman" w:hAnsi="Times New Roman" w:cs="Times New Roman"/>
          <w:i/>
          <w:sz w:val="24"/>
          <w:szCs w:val="24"/>
        </w:rPr>
        <w:t>M</w:t>
      </w:r>
      <w:r w:rsidR="008729E1"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008729E1" w:rsidRPr="00046C8F">
        <w:rPr>
          <w:rFonts w:ascii="Times New Roman" w:hAnsi="Times New Roman" w:cs="Times New Roman"/>
          <w:sz w:val="24"/>
          <w:szCs w:val="24"/>
        </w:rPr>
        <w:t xml:space="preserve"> leading to an overestimated M can lead to overharvesting of </w:t>
      </w:r>
      <w:r w:rsidR="008729E1" w:rsidRPr="00046C8F">
        <w:rPr>
          <w:rFonts w:ascii="Times New Roman" w:hAnsi="Times New Roman" w:cs="Times New Roman"/>
          <w:sz w:val="24"/>
          <w:szCs w:val="24"/>
        </w:rPr>
        <w:lastRenderedPageBreak/>
        <w:t>a stock when it is believed to be more productive than it actually is. Therefore, accurate estimates of von Bertalanffy growth parameters are</w:t>
      </w:r>
      <w:ins w:id="503" w:author="Stephen Scherrer [2]" w:date="2018-09-14T12:40:00Z">
        <w:r w:rsidR="000035BF">
          <w:rPr>
            <w:rFonts w:ascii="Times New Roman" w:hAnsi="Times New Roman" w:cs="Times New Roman"/>
            <w:sz w:val="24"/>
            <w:szCs w:val="24"/>
          </w:rPr>
          <w:t xml:space="preserve"> very </w:t>
        </w:r>
      </w:ins>
      <w:r w:rsidR="008729E1" w:rsidRPr="00046C8F">
        <w:rPr>
          <w:rFonts w:ascii="Times New Roman" w:hAnsi="Times New Roman" w:cs="Times New Roman"/>
          <w:sz w:val="24"/>
          <w:szCs w:val="24"/>
        </w:rPr>
        <w:t>importa</w:t>
      </w:r>
      <w:ins w:id="504" w:author="Stephen Scherrer [2]" w:date="2018-09-14T12:40:00Z">
        <w:r w:rsidR="000035BF">
          <w:rPr>
            <w:rFonts w:ascii="Times New Roman" w:hAnsi="Times New Roman" w:cs="Times New Roman"/>
            <w:sz w:val="24"/>
            <w:szCs w:val="24"/>
          </w:rPr>
          <w:t>nt for management</w:t>
        </w:r>
        <w:r w:rsidR="0046585A">
          <w:rPr>
            <w:rFonts w:ascii="Times New Roman" w:hAnsi="Times New Roman" w:cs="Times New Roman"/>
            <w:sz w:val="24"/>
            <w:szCs w:val="24"/>
          </w:rPr>
          <w:t>.</w:t>
        </w:r>
      </w:ins>
    </w:p>
    <w:p w14:paraId="6443A0FC" w14:textId="47CBCEA1" w:rsidR="002246D2" w:rsidRPr="00046C8F" w:rsidRDefault="002246D2"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Results presented here </w:t>
      </w:r>
      <w:ins w:id="505" w:author="Stephen Scherrer" w:date="2018-11-15T14:59:00Z">
        <w:r w:rsidR="00011B1B">
          <w:rPr>
            <w:rFonts w:ascii="Times New Roman" w:hAnsi="Times New Roman" w:cs="Times New Roman"/>
            <w:sz w:val="24"/>
            <w:szCs w:val="24"/>
          </w:rPr>
          <w:t>synthesize</w:t>
        </w:r>
        <w:r w:rsidR="00011B1B"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including previously unreported tagging data, to estimate holistic growth parameters spanning much of the life history of the species. Growth estimates from data collected in the Main Hawaiian Islands did not differ from those reported from populations in the Northwestern Hawaiian Islands, though they do differ from those elsewhere in the species’ range. 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Archipelago","type":"article-journal","volume":"82"},"uris":["http://www.mendeley.com/documents/?uuid=f09ffb42-54c2-4c71-901d-eb7926295754"]},{"id":"ITEM-2","itemData":{"DOI":"10.1371/journal.pone.0028913","ISBN":"1932-6203","ISSN":"19326203","PMID":"22216141","abstract":"In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Parameter estimates derived from integrative models that incorporated additional length frequency and length-at-age data were better able to predict growth. These parameters were highly consistent </w:t>
      </w:r>
      <w:ins w:id="506" w:author="Stephen Scherrer [2]" w:date="2018-09-14T12:41:00Z">
        <w:r w:rsidR="00970A84">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by Andrews et al. (2012) and those fit only with annuli data without </w:t>
      </w:r>
      <w:ins w:id="507" w:author="Stephen Scherrer" w:date="2018-11-30T10:42:00Z">
        <w:r w:rsidR="00063F86" w:rsidRPr="00046C8F">
          <w:rPr>
            <w:rFonts w:ascii="Times New Roman" w:hAnsi="Times New Roman" w:cs="Times New Roman"/>
            <w:sz w:val="24"/>
            <w:szCs w:val="24"/>
          </w:rPr>
          <w:t>constraini</w:t>
        </w:r>
        <w:r w:rsidR="00063F86">
          <w:rPr>
            <w:rFonts w:ascii="Times New Roman" w:hAnsi="Times New Roman" w:cs="Times New Roman"/>
            <w:sz w:val="24"/>
            <w:szCs w:val="24"/>
          </w:rPr>
          <w:t>ng</w:t>
        </w:r>
      </w:ins>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by Ralston and Miyamoto (1983).</w:t>
      </w:r>
    </w:p>
    <w:p w14:paraId="1DAFAE9C" w14:textId="637C18FF" w:rsidR="00970A84" w:rsidRDefault="00174D8C" w:rsidP="00625C64">
      <w:pPr>
        <w:spacing w:line="480" w:lineRule="auto"/>
        <w:ind w:firstLine="720"/>
        <w:rPr>
          <w:ins w:id="508" w:author="Stephen Scherrer [2]" w:date="2018-09-14T12:42:00Z"/>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ins w:id="509" w:author="Stephen Scherrer [2]" w:date="2018-09-14T12:41:00Z">
        <w:r w:rsidR="00970A84">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ins w:id="510" w:author="Stephen Scherrer [2]" w:date="2018-09-14T12:42:00Z">
        <w:r w:rsidR="00970A84">
          <w:rPr>
            <w:rFonts w:ascii="Times New Roman" w:hAnsi="Times New Roman" w:cs="Times New Roman"/>
            <w:sz w:val="24"/>
            <w:szCs w:val="24"/>
          </w:rPr>
          <w:t>are consistent with studies</w:t>
        </w:r>
        <w:r w:rsidR="00970A84" w:rsidRPr="00046C8F">
          <w:rPr>
            <w:rFonts w:ascii="Times New Roman" w:hAnsi="Times New Roman" w:cs="Times New Roman"/>
            <w:sz w:val="24"/>
            <w:szCs w:val="24"/>
          </w:rPr>
          <w:t xml:space="preserve"> </w:t>
        </w:r>
      </w:ins>
      <w:r w:rsidR="00CE0425" w:rsidRPr="00046C8F">
        <w:rPr>
          <w:rFonts w:ascii="Times New Roman" w:hAnsi="Times New Roman" w:cs="Times New Roman"/>
          <w:sz w:val="24"/>
          <w:szCs w:val="24"/>
        </w:rPr>
        <w:t xml:space="preserve">that have </w:t>
      </w:r>
      <w:r w:rsidRPr="00046C8F">
        <w:rPr>
          <w:rFonts w:ascii="Times New Roman" w:hAnsi="Times New Roman" w:cs="Times New Roman"/>
          <w:sz w:val="24"/>
          <w:szCs w:val="24"/>
        </w:rPr>
        <w:t xml:space="preserve">exclusively </w:t>
      </w:r>
      <w:r w:rsidR="00CE0425" w:rsidRPr="00046C8F">
        <w:rPr>
          <w:rFonts w:ascii="Times New Roman" w:hAnsi="Times New Roman" w:cs="Times New Roman"/>
          <w:sz w:val="24"/>
          <w:szCs w:val="24"/>
        </w:rPr>
        <w:t>utilized a</w:t>
      </w:r>
      <w:r w:rsidRPr="00046C8F">
        <w:rPr>
          <w:rFonts w:ascii="Times New Roman" w:hAnsi="Times New Roman" w:cs="Times New Roman"/>
          <w:sz w:val="24"/>
          <w:szCs w:val="24"/>
        </w:rPr>
        <w:t xml:space="preserve"> </w:t>
      </w:r>
      <w:r w:rsidR="00CE0425" w:rsidRPr="00046C8F">
        <w:rPr>
          <w:rFonts w:ascii="Times New Roman" w:hAnsi="Times New Roman" w:cs="Times New Roman"/>
          <w:sz w:val="24"/>
          <w:szCs w:val="24"/>
        </w:rPr>
        <w:t>direct aging approach</w:t>
      </w:r>
      <w:r w:rsidRPr="00046C8F">
        <w:rPr>
          <w:rFonts w:ascii="Times New Roman" w:hAnsi="Times New Roman" w:cs="Times New Roman"/>
          <w:sz w:val="24"/>
          <w:szCs w:val="24"/>
        </w:rPr>
        <w:t xml:space="preserve">. Had surgical implantation of marker tags disrupted individual growth, one would anticipate recapture sizes consistently less than those predicted with growth parameters from otolith-based studies. This was not the case. </w:t>
      </w:r>
    </w:p>
    <w:p w14:paraId="7DC2E5C7" w14:textId="095EAFF1" w:rsidR="00BC419A" w:rsidRPr="00046C8F" w:rsidRDefault="00174D8C" w:rsidP="00625C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Estimated von Bertalanffy parameters underestimated growth in the largest fish. </w:t>
      </w:r>
      <w:ins w:id="511" w:author="Stephen Scherrer" w:date="2018-11-15T14:59:00Z">
        <w:r w:rsidR="00011B1B">
          <w:rPr>
            <w:rFonts w:ascii="Times New Roman" w:hAnsi="Times New Roman" w:cs="Times New Roman"/>
            <w:sz w:val="24"/>
            <w:szCs w:val="24"/>
          </w:rPr>
          <w:t>Improved fit of the models that incorporated larger fish sizes show the importance of adequate sampling. Additionally, w</w:t>
        </w:r>
      </w:ins>
      <w:r w:rsidRPr="00046C8F">
        <w:rPr>
          <w:rFonts w:ascii="Times New Roman" w:hAnsi="Times New Roman" w:cs="Times New Roman"/>
          <w:sz w:val="24"/>
          <w:szCs w:val="24"/>
        </w:rPr>
        <w:t>e speculate this may be the result of dimorphic growth between sexes</w:t>
      </w:r>
      <w:ins w:id="512" w:author="Stephen Scherrer [2]" w:date="2018-09-14T12:43:00Z">
        <w:r w:rsidR="00970A84">
          <w:rPr>
            <w:rFonts w:ascii="Times New Roman" w:hAnsi="Times New Roman" w:cs="Times New Roman"/>
            <w:sz w:val="24"/>
            <w:szCs w:val="24"/>
          </w:rPr>
          <w:t>, where only one sex attains the largest sizes.</w:t>
        </w:r>
      </w:ins>
      <w:r w:rsidRPr="00046C8F">
        <w:rPr>
          <w:rFonts w:ascii="Times New Roman" w:hAnsi="Times New Roman" w:cs="Times New Roman"/>
          <w:sz w:val="24"/>
          <w:szCs w:val="24"/>
        </w:rPr>
        <w:t xml:space="preserve"> </w:t>
      </w:r>
      <w:ins w:id="513" w:author="Stephen Scherrer [2]" w:date="2018-09-14T12:43:00Z">
        <w:r w:rsidR="00970A84">
          <w:rPr>
            <w:rFonts w:ascii="Times New Roman" w:hAnsi="Times New Roman" w:cs="Times New Roman"/>
            <w:sz w:val="24"/>
            <w:szCs w:val="24"/>
          </w:rPr>
          <w:t xml:space="preserve">Sex </w:t>
        </w:r>
      </w:ins>
      <w:r w:rsidRPr="00046C8F">
        <w:rPr>
          <w:rFonts w:ascii="Times New Roman" w:hAnsi="Times New Roman" w:cs="Times New Roman"/>
          <w:sz w:val="24"/>
          <w:szCs w:val="24"/>
        </w:rPr>
        <w:t xml:space="preserve">should be accounted for in future attempts to </w:t>
      </w:r>
      <w:r w:rsidRPr="00046C8F">
        <w:rPr>
          <w:rFonts w:ascii="Times New Roman" w:hAnsi="Times New Roman" w:cs="Times New Roman"/>
          <w:sz w:val="24"/>
          <w:szCs w:val="24"/>
        </w:rPr>
        <w:lastRenderedPageBreak/>
        <w:t xml:space="preserve">refine growth parameters for the species. The recapture rate in this study was approximately 10%. Low recapture rates may have been the result of large population sizes, </w:t>
      </w:r>
      <w:ins w:id="514" w:author="Stephen Scherrer [2]" w:date="2018-09-14T12:43:00Z">
        <w:r w:rsidR="00970A84">
          <w:rPr>
            <w:rFonts w:ascii="Times New Roman" w:hAnsi="Times New Roman" w:cs="Times New Roman"/>
            <w:sz w:val="24"/>
            <w:szCs w:val="24"/>
          </w:rPr>
          <w:t>hook</w:t>
        </w:r>
        <w:r w:rsidR="00970A84"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shy behavior of individuals following tagging, or high mortality of tagged individuals due to predation, barotrauma, or other factors of disproportionate mortality. The effort to obtain each data point was roughly ten times that required by </w:t>
      </w:r>
      <w:ins w:id="515" w:author="Stephen Scherrer" w:date="2018-11-15T15:00:00Z">
        <w:r w:rsidR="00011B1B">
          <w:rPr>
            <w:rFonts w:ascii="Times New Roman" w:hAnsi="Times New Roman" w:cs="Times New Roman"/>
            <w:sz w:val="24"/>
            <w:szCs w:val="24"/>
          </w:rPr>
          <w:t>direct a</w:t>
        </w:r>
      </w:ins>
      <w:ins w:id="516" w:author="Stephen Scherrer" w:date="2018-12-06T14:26:00Z">
        <w:r w:rsidR="00433160">
          <w:rPr>
            <w:rFonts w:ascii="Times New Roman" w:hAnsi="Times New Roman" w:cs="Times New Roman"/>
            <w:sz w:val="24"/>
            <w:szCs w:val="24"/>
          </w:rPr>
          <w:t>ging</w:t>
        </w:r>
      </w:ins>
      <w:ins w:id="517" w:author="Stephen Scherrer" w:date="2018-11-15T15:00:00Z">
        <w:r w:rsidR="00011B1B"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approaches, however analysis of data is substantially less involved than some other methods and describe observed growth, useful for validating growth estimates.</w:t>
      </w:r>
      <w:r w:rsidR="008729E1" w:rsidRPr="00046C8F">
        <w:rPr>
          <w:rFonts w:ascii="Times New Roman" w:hAnsi="Times New Roman" w:cs="Times New Roman"/>
          <w:sz w:val="24"/>
          <w:szCs w:val="24"/>
        </w:rPr>
        <w:tab/>
      </w:r>
    </w:p>
    <w:p w14:paraId="51D6E689" w14:textId="2FF07C4F" w:rsidR="00BC419A" w:rsidRPr="00046C8F" w:rsidRDefault="00BC419A" w:rsidP="000D5103">
      <w:pPr>
        <w:spacing w:line="480" w:lineRule="auto"/>
        <w:outlineLvl w:val="0"/>
        <w:rPr>
          <w:rFonts w:ascii="Times New Roman" w:hAnsi="Times New Roman" w:cs="Times New Roman"/>
          <w:b/>
          <w:i/>
          <w:sz w:val="24"/>
          <w:szCs w:val="24"/>
        </w:rPr>
      </w:pPr>
    </w:p>
    <w:p w14:paraId="37DDA4A3" w14:textId="7A50F08C" w:rsidR="00BB1E79" w:rsidRPr="00046C8F" w:rsidRDefault="00BB1E79"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E445D84" w14:textId="77CC0A04" w:rsidR="001302DE" w:rsidRPr="00046C8F" w:rsidRDefault="00B2681D" w:rsidP="005B692B">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w:t>
      </w:r>
      <w:r w:rsidR="00901630" w:rsidRPr="00046C8F">
        <w:rPr>
          <w:rFonts w:ascii="Times New Roman" w:hAnsi="Times New Roman" w:cs="Times New Roman"/>
          <w:sz w:val="24"/>
          <w:szCs w:val="24"/>
        </w:rPr>
        <w:t>everyone involved with OTP</w:t>
      </w:r>
      <w:r w:rsidR="005A2A7C" w:rsidRPr="00046C8F">
        <w:rPr>
          <w:rFonts w:ascii="Times New Roman" w:hAnsi="Times New Roman" w:cs="Times New Roman"/>
          <w:sz w:val="24"/>
          <w:szCs w:val="24"/>
        </w:rPr>
        <w:t>. We are also thankful to the authors of</w:t>
      </w:r>
      <w:r w:rsidR="00901630" w:rsidRPr="00046C8F">
        <w:rPr>
          <w:rFonts w:ascii="Times New Roman" w:hAnsi="Times New Roman" w:cs="Times New Roman"/>
          <w:sz w:val="24"/>
          <w:szCs w:val="24"/>
        </w:rPr>
        <w:t xml:space="preserve"> </w:t>
      </w:r>
      <w:r w:rsidR="005A2A7C" w:rsidRPr="00046C8F">
        <w:rPr>
          <w:rFonts w:ascii="Times New Roman" w:hAnsi="Times New Roman" w:cs="Times New Roman"/>
          <w:sz w:val="24"/>
          <w:szCs w:val="24"/>
        </w:rPr>
        <w:t xml:space="preserve">the </w:t>
      </w:r>
      <w:r w:rsidR="00A50546" w:rsidRPr="00046C8F">
        <w:rPr>
          <w:rFonts w:ascii="Times New Roman" w:hAnsi="Times New Roman" w:cs="Times New Roman"/>
          <w:sz w:val="24"/>
          <w:szCs w:val="24"/>
        </w:rPr>
        <w:t xml:space="preserve">other studies </w:t>
      </w:r>
      <w:r w:rsidR="00EA5F2E" w:rsidRPr="00046C8F">
        <w:rPr>
          <w:rFonts w:ascii="Times New Roman" w:hAnsi="Times New Roman" w:cs="Times New Roman"/>
          <w:sz w:val="24"/>
          <w:szCs w:val="24"/>
        </w:rPr>
        <w:t>that</w:t>
      </w:r>
      <w:r w:rsidR="00A50546" w:rsidRPr="00046C8F">
        <w:rPr>
          <w:rFonts w:ascii="Times New Roman" w:hAnsi="Times New Roman" w:cs="Times New Roman"/>
          <w:sz w:val="24"/>
          <w:szCs w:val="24"/>
        </w:rPr>
        <w:t xml:space="preserve"> collected the</w:t>
      </w:r>
      <w:r w:rsidR="00901630" w:rsidRPr="00046C8F">
        <w:rPr>
          <w:rFonts w:ascii="Times New Roman" w:hAnsi="Times New Roman" w:cs="Times New Roman"/>
          <w:sz w:val="24"/>
          <w:szCs w:val="24"/>
        </w:rPr>
        <w:t xml:space="preserve"> data presented here</w:t>
      </w:r>
      <w:r w:rsidR="005A2A7C" w:rsidRPr="00046C8F">
        <w:rPr>
          <w:rFonts w:ascii="Times New Roman" w:hAnsi="Times New Roman" w:cs="Times New Roman"/>
          <w:sz w:val="24"/>
          <w:szCs w:val="24"/>
        </w:rPr>
        <w:t xml:space="preserve"> including Frank Parrish, Robert Moffitt, Stephen Ralston, Garret Miyamoto, </w:t>
      </w:r>
      <w:r w:rsidR="009B6FD6" w:rsidRPr="00046C8F">
        <w:rPr>
          <w:rFonts w:ascii="Times New Roman" w:hAnsi="Times New Roman" w:cs="Times New Roman"/>
          <w:sz w:val="24"/>
          <w:szCs w:val="24"/>
        </w:rPr>
        <w:t xml:space="preserve">Allen Andrews, </w:t>
      </w:r>
      <w:r w:rsidR="005A2A7C" w:rsidRPr="00046C8F">
        <w:rPr>
          <w:rFonts w:ascii="Times New Roman" w:hAnsi="Times New Roman" w:cs="Times New Roman"/>
          <w:sz w:val="24"/>
          <w:szCs w:val="24"/>
        </w:rPr>
        <w:t xml:space="preserve">Edward </w:t>
      </w:r>
      <w:proofErr w:type="spellStart"/>
      <w:r w:rsidR="005A2A7C" w:rsidRPr="00046C8F">
        <w:rPr>
          <w:rFonts w:ascii="Times New Roman" w:hAnsi="Times New Roman" w:cs="Times New Roman"/>
          <w:sz w:val="24"/>
          <w:szCs w:val="24"/>
        </w:rPr>
        <w:t>DeMartini</w:t>
      </w:r>
      <w:proofErr w:type="spellEnd"/>
      <w:r w:rsidR="005A2A7C" w:rsidRPr="00046C8F">
        <w:rPr>
          <w:rFonts w:ascii="Times New Roman" w:hAnsi="Times New Roman" w:cs="Times New Roman"/>
          <w:sz w:val="24"/>
          <w:szCs w:val="24"/>
        </w:rPr>
        <w:t xml:space="preserve">, Jon </w:t>
      </w:r>
      <w:proofErr w:type="spellStart"/>
      <w:r w:rsidR="005A2A7C" w:rsidRPr="00046C8F">
        <w:rPr>
          <w:rFonts w:ascii="Times New Roman" w:hAnsi="Times New Roman" w:cs="Times New Roman"/>
          <w:sz w:val="24"/>
          <w:szCs w:val="24"/>
        </w:rPr>
        <w:t>Brodziak</w:t>
      </w:r>
      <w:proofErr w:type="spellEnd"/>
      <w:r w:rsidR="005A2A7C" w:rsidRPr="00046C8F">
        <w:rPr>
          <w:rFonts w:ascii="Times New Roman" w:hAnsi="Times New Roman" w:cs="Times New Roman"/>
          <w:sz w:val="24"/>
          <w:szCs w:val="24"/>
        </w:rPr>
        <w:t>, Ryan Nichols, and Robert Humphreys</w:t>
      </w:r>
      <w:r w:rsidR="00901630" w:rsidRPr="00046C8F">
        <w:rPr>
          <w:rFonts w:ascii="Times New Roman" w:hAnsi="Times New Roman" w:cs="Times New Roman"/>
          <w:sz w:val="24"/>
          <w:szCs w:val="24"/>
        </w:rPr>
        <w:t>.</w:t>
      </w:r>
      <w:r w:rsidR="00A50546" w:rsidRPr="00046C8F">
        <w:rPr>
          <w:rFonts w:ascii="Times New Roman" w:hAnsi="Times New Roman" w:cs="Times New Roman"/>
          <w:sz w:val="24"/>
          <w:szCs w:val="24"/>
        </w:rPr>
        <w:t xml:space="preserve"> </w:t>
      </w:r>
      <w:r w:rsidR="009B6FD6" w:rsidRPr="00046C8F">
        <w:rPr>
          <w:rFonts w:ascii="Times New Roman" w:hAnsi="Times New Roman" w:cs="Times New Roman"/>
          <w:sz w:val="24"/>
          <w:szCs w:val="24"/>
        </w:rPr>
        <w:t>Thanks to</w:t>
      </w:r>
      <w:r w:rsidRPr="00046C8F">
        <w:rPr>
          <w:rFonts w:ascii="Times New Roman" w:hAnsi="Times New Roman" w:cs="Times New Roman"/>
          <w:sz w:val="24"/>
          <w:szCs w:val="24"/>
        </w:rPr>
        <w:t xml:space="preserve"> Annette Tagawa for providing</w:t>
      </w:r>
      <w:r w:rsidRPr="00046C8F">
        <w:rPr>
          <w:rFonts w:ascii="Times New Roman" w:hAnsi="Times New Roman" w:cs="Times New Roman"/>
          <w:i/>
          <w:sz w:val="24"/>
          <w:szCs w:val="24"/>
        </w:rPr>
        <w:t xml:space="preserve"> </w:t>
      </w:r>
      <w:r w:rsidR="009B6FD6" w:rsidRPr="00046C8F">
        <w:rPr>
          <w:rFonts w:ascii="Times New Roman" w:hAnsi="Times New Roman" w:cs="Times New Roman"/>
          <w:sz w:val="24"/>
          <w:szCs w:val="24"/>
        </w:rPr>
        <w:t>the OTP</w:t>
      </w:r>
      <w:r w:rsidRPr="00046C8F">
        <w:rPr>
          <w:rFonts w:ascii="Times New Roman" w:hAnsi="Times New Roman" w:cs="Times New Roman"/>
          <w:sz w:val="24"/>
          <w:szCs w:val="24"/>
        </w:rPr>
        <w:t xml:space="preserve">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w:t>
      </w:r>
      <w:r w:rsidR="00075A93" w:rsidRPr="00046C8F">
        <w:rPr>
          <w:rFonts w:ascii="Times New Roman" w:hAnsi="Times New Roman" w:cs="Times New Roman"/>
          <w:sz w:val="24"/>
          <w:szCs w:val="24"/>
        </w:rPr>
        <w:t xml:space="preserve">Finally, </w:t>
      </w:r>
      <w:r w:rsidRPr="00046C8F">
        <w:rPr>
          <w:rFonts w:ascii="Times New Roman" w:hAnsi="Times New Roman" w:cs="Times New Roman"/>
          <w:sz w:val="24"/>
          <w:szCs w:val="24"/>
        </w:rPr>
        <w:t>we would like to thank Joe O’Malley</w:t>
      </w:r>
      <w:r w:rsidR="00BE5BBF" w:rsidRPr="00046C8F">
        <w:rPr>
          <w:rFonts w:ascii="Times New Roman" w:hAnsi="Times New Roman" w:cs="Times New Roman"/>
          <w:sz w:val="24"/>
          <w:szCs w:val="24"/>
        </w:rPr>
        <w:t xml:space="preserve"> and Frank Parrish</w:t>
      </w:r>
      <w:r w:rsidRPr="00046C8F">
        <w:rPr>
          <w:rFonts w:ascii="Times New Roman" w:hAnsi="Times New Roman" w:cs="Times New Roman"/>
          <w:sz w:val="24"/>
          <w:szCs w:val="24"/>
        </w:rPr>
        <w:t xml:space="preserve"> for </w:t>
      </w:r>
      <w:r w:rsidR="00BE5BBF" w:rsidRPr="00046C8F">
        <w:rPr>
          <w:rFonts w:ascii="Times New Roman" w:hAnsi="Times New Roman" w:cs="Times New Roman"/>
          <w:sz w:val="24"/>
          <w:szCs w:val="24"/>
        </w:rPr>
        <w:t>their</w:t>
      </w:r>
      <w:r w:rsidRPr="00046C8F">
        <w:rPr>
          <w:rFonts w:ascii="Times New Roman" w:hAnsi="Times New Roman" w:cs="Times New Roman"/>
          <w:sz w:val="24"/>
          <w:szCs w:val="24"/>
        </w:rPr>
        <w:t xml:space="preserve"> advice and </w:t>
      </w:r>
      <w:r w:rsidR="00BE5BBF" w:rsidRPr="00046C8F">
        <w:rPr>
          <w:rFonts w:ascii="Times New Roman" w:hAnsi="Times New Roman" w:cs="Times New Roman"/>
          <w:sz w:val="24"/>
          <w:szCs w:val="24"/>
        </w:rPr>
        <w:t>feedback</w:t>
      </w:r>
      <w:r w:rsidRPr="00046C8F">
        <w:rPr>
          <w:rFonts w:ascii="Times New Roman" w:hAnsi="Times New Roman" w:cs="Times New Roman"/>
          <w:sz w:val="24"/>
          <w:szCs w:val="24"/>
        </w:rPr>
        <w:t xml:space="preserve"> during this project.</w:t>
      </w:r>
      <w:ins w:id="518" w:author="Stephen Scherrer" w:date="2018-12-06T14:26:00Z">
        <w:r w:rsidR="00F04D2A">
          <w:rPr>
            <w:rFonts w:ascii="Times New Roman" w:hAnsi="Times New Roman" w:cs="Times New Roman"/>
            <w:sz w:val="24"/>
            <w:szCs w:val="24"/>
          </w:rPr>
          <w:t xml:space="preserve"> This is SOEST contribution ###### and HIMB contribution ####.</w:t>
        </w:r>
      </w:ins>
    </w:p>
    <w:p w14:paraId="0C92674F" w14:textId="77777777" w:rsidR="001302DE" w:rsidRPr="00046C8F" w:rsidRDefault="001302DE" w:rsidP="005B692B">
      <w:pPr>
        <w:spacing w:line="480" w:lineRule="auto"/>
        <w:outlineLvl w:val="0"/>
        <w:rPr>
          <w:rFonts w:ascii="Times New Roman" w:hAnsi="Times New Roman" w:cs="Times New Roman"/>
          <w:sz w:val="24"/>
          <w:szCs w:val="24"/>
        </w:rPr>
      </w:pPr>
    </w:p>
    <w:p w14:paraId="7BC76D97" w14:textId="77777777" w:rsidR="00D36623" w:rsidRPr="00046C8F" w:rsidRDefault="00D36623">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28CBF1F0" w14:textId="58CE4204" w:rsidR="0033414E" w:rsidRPr="00046C8F" w:rsidRDefault="00E54C93" w:rsidP="000D5103">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commentRangeStart w:id="519"/>
    <w:p w14:paraId="0DDA9DFA" w14:textId="5B4738BC" w:rsidR="0038335E" w:rsidRPr="0038335E" w:rsidRDefault="00D36623" w:rsidP="0038335E">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38335E" w:rsidRPr="0038335E">
        <w:rPr>
          <w:rFonts w:ascii="Times New Roman" w:hAnsi="Times New Roman" w:cs="Times New Roman"/>
          <w:noProof/>
          <w:sz w:val="24"/>
        </w:rPr>
        <w:t xml:space="preserve">Allen, G.R. 1985. Fao Species Catalogue Vol . 6 . Snappers of the World. Fao Fish. Synopsis </w:t>
      </w:r>
      <w:r w:rsidR="0038335E" w:rsidRPr="0038335E">
        <w:rPr>
          <w:rFonts w:ascii="Times New Roman" w:hAnsi="Times New Roman" w:cs="Times New Roman"/>
          <w:b/>
          <w:bCs/>
          <w:noProof/>
          <w:sz w:val="24"/>
        </w:rPr>
        <w:t>6</w:t>
      </w:r>
      <w:r w:rsidR="0038335E" w:rsidRPr="0038335E">
        <w:rPr>
          <w:rFonts w:ascii="Times New Roman" w:hAnsi="Times New Roman" w:cs="Times New Roman"/>
          <w:noProof/>
          <w:sz w:val="24"/>
        </w:rPr>
        <w:t>(125): 208. doi:10.1016/0025-326X(92)90600-B.</w:t>
      </w:r>
    </w:p>
    <w:p w14:paraId="16EB344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38335E">
        <w:rPr>
          <w:rFonts w:ascii="Times New Roman" w:hAnsi="Times New Roman" w:cs="Times New Roman"/>
          <w:b/>
          <w:bCs/>
          <w:noProof/>
          <w:sz w:val="24"/>
        </w:rPr>
        <w:t>69</w:t>
      </w:r>
      <w:r w:rsidRPr="0038335E">
        <w:rPr>
          <w:rFonts w:ascii="Times New Roman" w:hAnsi="Times New Roman" w:cs="Times New Roman"/>
          <w:noProof/>
          <w:sz w:val="24"/>
        </w:rPr>
        <w:t>: 1850–1869. doi:10.1139/f2012-109.</w:t>
      </w:r>
    </w:p>
    <w:p w14:paraId="58411A9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54A6502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Benaglia, T., Chauveau, D., Hunter, D.R., and Young, D. 2009. Mixtools: An R package for analyzing finite mixture models. J. Stat. Softw. </w:t>
      </w:r>
      <w:r w:rsidRPr="0038335E">
        <w:rPr>
          <w:rFonts w:ascii="Times New Roman" w:hAnsi="Times New Roman" w:cs="Times New Roman"/>
          <w:b/>
          <w:bCs/>
          <w:noProof/>
          <w:sz w:val="24"/>
        </w:rPr>
        <w:t>32</w:t>
      </w:r>
      <w:r w:rsidRPr="0038335E">
        <w:rPr>
          <w:rFonts w:ascii="Times New Roman" w:hAnsi="Times New Roman" w:cs="Times New Roman"/>
          <w:noProof/>
          <w:sz w:val="24"/>
        </w:rPr>
        <w:t>(6): 1–29. Available from http://www.jstatsoft.org/v32/i06/.</w:t>
      </w:r>
    </w:p>
    <w:p w14:paraId="0B5CAEB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Burman, P. 1989. A comparative study of ordinary cross-validation, v-fold cross-validation and the repeated learning-testing methods. Biometrika </w:t>
      </w:r>
      <w:r w:rsidRPr="0038335E">
        <w:rPr>
          <w:rFonts w:ascii="Times New Roman" w:hAnsi="Times New Roman" w:cs="Times New Roman"/>
          <w:b/>
          <w:bCs/>
          <w:noProof/>
          <w:sz w:val="24"/>
        </w:rPr>
        <w:t>76</w:t>
      </w:r>
      <w:r w:rsidRPr="0038335E">
        <w:rPr>
          <w:rFonts w:ascii="Times New Roman" w:hAnsi="Times New Roman" w:cs="Times New Roman"/>
          <w:noProof/>
          <w:sz w:val="24"/>
        </w:rPr>
        <w:t>(3): 503–514. doi:10.1093/biomet/76.3.503.</w:t>
      </w:r>
    </w:p>
    <w:p w14:paraId="7DA7B38A"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259FA82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38335E">
        <w:rPr>
          <w:rFonts w:ascii="Times New Roman" w:hAnsi="Times New Roman" w:cs="Times New Roman"/>
          <w:b/>
          <w:bCs/>
          <w:noProof/>
          <w:sz w:val="24"/>
        </w:rPr>
        <w:t>61</w:t>
      </w:r>
      <w:r w:rsidRPr="0038335E">
        <w:rPr>
          <w:rFonts w:ascii="Times New Roman" w:hAnsi="Times New Roman" w:cs="Times New Roman"/>
          <w:noProof/>
          <w:sz w:val="24"/>
        </w:rPr>
        <w:t>(2): 292–306. doi:10.1139/f03-163.</w:t>
      </w:r>
    </w:p>
    <w:p w14:paraId="79028CB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38335E">
        <w:rPr>
          <w:rFonts w:ascii="Times New Roman" w:hAnsi="Times New Roman" w:cs="Times New Roman"/>
          <w:b/>
          <w:bCs/>
          <w:noProof/>
          <w:sz w:val="24"/>
        </w:rPr>
        <w:t>64</w:t>
      </w:r>
      <w:r w:rsidRPr="0038335E">
        <w:rPr>
          <w:rFonts w:ascii="Times New Roman" w:hAnsi="Times New Roman" w:cs="Times New Roman"/>
          <w:noProof/>
          <w:sz w:val="24"/>
        </w:rPr>
        <w:t>(4): 602–617. doi:10.1139/f07-036.</w:t>
      </w:r>
    </w:p>
    <w:p w14:paraId="71DE7E8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Francis, R.I.C.C. 1988. Maximum likelihood estimation of growth and growth variability from tagging data. New Zeal. J. Mar. Freshw. Res. </w:t>
      </w:r>
      <w:r w:rsidRPr="0038335E">
        <w:rPr>
          <w:rFonts w:ascii="Times New Roman" w:hAnsi="Times New Roman" w:cs="Times New Roman"/>
          <w:b/>
          <w:bCs/>
          <w:noProof/>
          <w:sz w:val="24"/>
        </w:rPr>
        <w:t>22</w:t>
      </w:r>
      <w:r w:rsidRPr="0038335E">
        <w:rPr>
          <w:rFonts w:ascii="Times New Roman" w:hAnsi="Times New Roman" w:cs="Times New Roman"/>
          <w:noProof/>
          <w:sz w:val="24"/>
        </w:rPr>
        <w:t>(1): 43–51. doi:10.1080/00288330.1988.9516276.</w:t>
      </w:r>
    </w:p>
    <w:p w14:paraId="7FA83CA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38335E">
        <w:rPr>
          <w:rFonts w:ascii="Times New Roman" w:hAnsi="Times New Roman" w:cs="Times New Roman"/>
          <w:b/>
          <w:bCs/>
          <w:noProof/>
          <w:sz w:val="24"/>
        </w:rPr>
        <w:t>6</w:t>
      </w:r>
      <w:r w:rsidRPr="0038335E">
        <w:rPr>
          <w:rFonts w:ascii="Times New Roman" w:hAnsi="Times New Roman" w:cs="Times New Roman"/>
          <w:noProof/>
          <w:sz w:val="24"/>
        </w:rPr>
        <w:t>(12). doi:10.1371/journal.pone.0028913.</w:t>
      </w:r>
    </w:p>
    <w:p w14:paraId="742AF2F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38335E">
        <w:rPr>
          <w:rFonts w:ascii="Times New Roman" w:hAnsi="Times New Roman" w:cs="Times New Roman"/>
          <w:b/>
          <w:bCs/>
          <w:noProof/>
          <w:sz w:val="24"/>
        </w:rPr>
        <w:t>2</w:t>
      </w:r>
      <w:r w:rsidRPr="0038335E">
        <w:rPr>
          <w:rFonts w:ascii="Times New Roman" w:hAnsi="Times New Roman" w:cs="Times New Roman"/>
          <w:noProof/>
          <w:sz w:val="24"/>
        </w:rPr>
        <w:t>(SUPPL.1): 169–172. doi:10.1007/s12686-009-9119-3.</w:t>
      </w:r>
    </w:p>
    <w:p w14:paraId="2EB8893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Gelman, A., and Rubin, D.B. 1992. lnference from Iterative Simulation Using Multiple Sequences. Stat. Sci. </w:t>
      </w:r>
      <w:r w:rsidRPr="0038335E">
        <w:rPr>
          <w:rFonts w:ascii="Times New Roman" w:hAnsi="Times New Roman" w:cs="Times New Roman"/>
          <w:b/>
          <w:bCs/>
          <w:noProof/>
          <w:sz w:val="24"/>
        </w:rPr>
        <w:t>7</w:t>
      </w:r>
      <w:r w:rsidRPr="0038335E">
        <w:rPr>
          <w:rFonts w:ascii="Times New Roman" w:hAnsi="Times New Roman" w:cs="Times New Roman"/>
          <w:noProof/>
          <w:sz w:val="24"/>
        </w:rPr>
        <w:t>(4): 457–472. doi:10.2307/2246093.</w:t>
      </w:r>
    </w:p>
    <w:p w14:paraId="7873AF9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38335E">
        <w:rPr>
          <w:rFonts w:ascii="Times New Roman" w:hAnsi="Times New Roman" w:cs="Times New Roman"/>
          <w:b/>
          <w:bCs/>
          <w:noProof/>
          <w:sz w:val="24"/>
        </w:rPr>
        <w:t>20</w:t>
      </w:r>
      <w:r w:rsidRPr="0038335E">
        <w:rPr>
          <w:rFonts w:ascii="Times New Roman" w:hAnsi="Times New Roman" w:cs="Times New Roman"/>
          <w:noProof/>
          <w:sz w:val="24"/>
        </w:rPr>
        <w:t>(2): 27–31.</w:t>
      </w:r>
    </w:p>
    <w:p w14:paraId="0924BDD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Hawaii Reported Landing Tables. 2016. Available from https://www.pifsc.noaa.gov/wpacfin/hi/dar/Pages/hi_data_3.php [accessed 23 March 2018].</w:t>
      </w:r>
    </w:p>
    <w:p w14:paraId="6194277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James, I.R. 1991. Estimation of von Bertalanffy growth curve parameters from recapture data. Biometrics </w:t>
      </w:r>
      <w:r w:rsidRPr="0038335E">
        <w:rPr>
          <w:rFonts w:ascii="Times New Roman" w:hAnsi="Times New Roman" w:cs="Times New Roman"/>
          <w:b/>
          <w:bCs/>
          <w:noProof/>
          <w:sz w:val="24"/>
        </w:rPr>
        <w:t>47</w:t>
      </w:r>
      <w:r w:rsidRPr="0038335E">
        <w:rPr>
          <w:rFonts w:ascii="Times New Roman" w:hAnsi="Times New Roman" w:cs="Times New Roman"/>
          <w:noProof/>
          <w:sz w:val="24"/>
        </w:rPr>
        <w:t>: 1519–1530. doi:10.2307/2532403.</w:t>
      </w:r>
    </w:p>
    <w:p w14:paraId="0BB9EC53"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Jensen, A.L. 1996. Beverton and Holt life history invariants result from optimal trade-off of </w:t>
      </w:r>
      <w:r w:rsidRPr="0038335E">
        <w:rPr>
          <w:rFonts w:ascii="Times New Roman" w:hAnsi="Times New Roman" w:cs="Times New Roman"/>
          <w:noProof/>
          <w:sz w:val="24"/>
        </w:rPr>
        <w:lastRenderedPageBreak/>
        <w:t xml:space="preserve">reproduction and survival. Can. J. Fish. Aquat. Sci. </w:t>
      </w:r>
      <w:r w:rsidRPr="0038335E">
        <w:rPr>
          <w:rFonts w:ascii="Times New Roman" w:hAnsi="Times New Roman" w:cs="Times New Roman"/>
          <w:b/>
          <w:bCs/>
          <w:noProof/>
          <w:sz w:val="24"/>
        </w:rPr>
        <w:t>53</w:t>
      </w:r>
      <w:r w:rsidRPr="0038335E">
        <w:rPr>
          <w:rFonts w:ascii="Times New Roman" w:hAnsi="Times New Roman" w:cs="Times New Roman"/>
          <w:noProof/>
          <w:sz w:val="24"/>
        </w:rPr>
        <w:t>(4): 820–822. doi:10.1139/f95-233.</w:t>
      </w:r>
    </w:p>
    <w:p w14:paraId="76ABF08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38335E">
        <w:rPr>
          <w:rFonts w:ascii="Times New Roman" w:hAnsi="Times New Roman" w:cs="Times New Roman"/>
          <w:b/>
          <w:bCs/>
          <w:noProof/>
          <w:sz w:val="24"/>
        </w:rPr>
        <w:t>91</w:t>
      </w:r>
      <w:r w:rsidRPr="0038335E">
        <w:rPr>
          <w:rFonts w:ascii="Times New Roman" w:hAnsi="Times New Roman" w:cs="Times New Roman"/>
          <w:noProof/>
          <w:sz w:val="24"/>
        </w:rPr>
        <w:t>(2): 271–280.</w:t>
      </w:r>
    </w:p>
    <w:p w14:paraId="3D3897E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3F297A93"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38335E">
        <w:rPr>
          <w:rFonts w:ascii="Times New Roman" w:hAnsi="Times New Roman" w:cs="Times New Roman"/>
          <w:b/>
          <w:bCs/>
          <w:noProof/>
          <w:sz w:val="24"/>
        </w:rPr>
        <w:t>59</w:t>
      </w:r>
      <w:r w:rsidRPr="0038335E">
        <w:rPr>
          <w:rFonts w:ascii="Times New Roman" w:hAnsi="Times New Roman" w:cs="Times New Roman"/>
          <w:noProof/>
          <w:sz w:val="24"/>
        </w:rPr>
        <w:t>(6): 976–986. doi:10.1139/f02-069.</w:t>
      </w:r>
    </w:p>
    <w:p w14:paraId="35502F9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603DC988"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Maller, R.A., and Deboer, E.S. 1988. An analysis of two methods of fitting the von bertalanffy curve to capture-recapture data. Mar. Freshw. Res. </w:t>
      </w:r>
      <w:r w:rsidRPr="0038335E">
        <w:rPr>
          <w:rFonts w:ascii="Times New Roman" w:hAnsi="Times New Roman" w:cs="Times New Roman"/>
          <w:b/>
          <w:bCs/>
          <w:noProof/>
          <w:sz w:val="24"/>
        </w:rPr>
        <w:t>39</w:t>
      </w:r>
      <w:r w:rsidRPr="0038335E">
        <w:rPr>
          <w:rFonts w:ascii="Times New Roman" w:hAnsi="Times New Roman" w:cs="Times New Roman"/>
          <w:noProof/>
          <w:sz w:val="24"/>
        </w:rPr>
        <w:t>(4): 459–466. doi:10.1071/MF9880459.</w:t>
      </w:r>
    </w:p>
    <w:p w14:paraId="3D6949E9"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Mees, C.C. 1993. Population biology and stock assessment of Pristipomoides filamentosus on the Mahe Plateau, Seychelles. J. Fish Biol. </w:t>
      </w:r>
      <w:r w:rsidRPr="0038335E">
        <w:rPr>
          <w:rFonts w:ascii="Times New Roman" w:hAnsi="Times New Roman" w:cs="Times New Roman"/>
          <w:b/>
          <w:bCs/>
          <w:noProof/>
          <w:sz w:val="24"/>
        </w:rPr>
        <w:t>43</w:t>
      </w:r>
      <w:r w:rsidRPr="0038335E">
        <w:rPr>
          <w:rFonts w:ascii="Times New Roman" w:hAnsi="Times New Roman" w:cs="Times New Roman"/>
          <w:noProof/>
          <w:sz w:val="24"/>
        </w:rPr>
        <w:t>(5): 695–708. doi:10.1111/j.1095-8649.1993.tb01147.x.</w:t>
      </w:r>
    </w:p>
    <w:p w14:paraId="0B4551E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Moffitt, R.B., and Parrish, F.A. 1996. Habitat and life history of juvenile Hawaiian pink snapper, Pristipomoides filamentosus. Pacific Sci. </w:t>
      </w:r>
      <w:r w:rsidRPr="0038335E">
        <w:rPr>
          <w:rFonts w:ascii="Times New Roman" w:hAnsi="Times New Roman" w:cs="Times New Roman"/>
          <w:b/>
          <w:bCs/>
          <w:noProof/>
          <w:sz w:val="24"/>
        </w:rPr>
        <w:t>50</w:t>
      </w:r>
      <w:r w:rsidRPr="0038335E">
        <w:rPr>
          <w:rFonts w:ascii="Times New Roman" w:hAnsi="Times New Roman" w:cs="Times New Roman"/>
          <w:noProof/>
          <w:sz w:val="24"/>
        </w:rPr>
        <w:t>(4): 371–381.</w:t>
      </w:r>
    </w:p>
    <w:p w14:paraId="7D62DD3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4CE1EFD"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Okamoto, H.Y. 1993. Develop Opakapaka tagging techniques to assess movement behavior.</w:t>
      </w:r>
    </w:p>
    <w:p w14:paraId="0287A1D0"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Palmer, M.J., Phillips, B.F., and Smith, G.T. 1991. Application of nonlinear models with random coefficients to growth data. Biometrics </w:t>
      </w:r>
      <w:r w:rsidRPr="0038335E">
        <w:rPr>
          <w:rFonts w:ascii="Times New Roman" w:hAnsi="Times New Roman" w:cs="Times New Roman"/>
          <w:b/>
          <w:bCs/>
          <w:noProof/>
          <w:sz w:val="24"/>
        </w:rPr>
        <w:t>47</w:t>
      </w:r>
      <w:r w:rsidRPr="0038335E">
        <w:rPr>
          <w:rFonts w:ascii="Times New Roman" w:hAnsi="Times New Roman" w:cs="Times New Roman"/>
          <w:noProof/>
          <w:sz w:val="24"/>
        </w:rPr>
        <w:t>: 623–635. doi:10.2307/2532151.</w:t>
      </w:r>
    </w:p>
    <w:p w14:paraId="28574A2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R Core Team. 2014. R: A Language and Environment for Statistical Computing. Vienna, Austria. Available from http://www.r-project.org/.</w:t>
      </w:r>
    </w:p>
    <w:p w14:paraId="37C3BC37"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Radtke, R.L. 1987. Age and growth information available from the otoliths of the Hawaiian snapper, Pristipomoides filamentosus. Coral Reefs </w:t>
      </w:r>
      <w:r w:rsidRPr="0038335E">
        <w:rPr>
          <w:rFonts w:ascii="Times New Roman" w:hAnsi="Times New Roman" w:cs="Times New Roman"/>
          <w:b/>
          <w:bCs/>
          <w:noProof/>
          <w:sz w:val="24"/>
        </w:rPr>
        <w:t>6</w:t>
      </w:r>
      <w:r w:rsidRPr="0038335E">
        <w:rPr>
          <w:rFonts w:ascii="Times New Roman" w:hAnsi="Times New Roman" w:cs="Times New Roman"/>
          <w:noProof/>
          <w:sz w:val="24"/>
        </w:rPr>
        <w:t>(1): 19–25. doi:10.1007/BF00302208.</w:t>
      </w:r>
    </w:p>
    <w:p w14:paraId="6B186DDC"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38335E">
        <w:rPr>
          <w:rFonts w:ascii="Times New Roman" w:hAnsi="Times New Roman" w:cs="Times New Roman"/>
          <w:b/>
          <w:bCs/>
          <w:noProof/>
          <w:sz w:val="24"/>
        </w:rPr>
        <w:t>81</w:t>
      </w:r>
      <w:r w:rsidRPr="0038335E">
        <w:rPr>
          <w:rFonts w:ascii="Times New Roman" w:hAnsi="Times New Roman" w:cs="Times New Roman"/>
          <w:noProof/>
          <w:sz w:val="24"/>
        </w:rPr>
        <w:t>: 523–535.</w:t>
      </w:r>
    </w:p>
    <w:p w14:paraId="233B6FA2"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Ralston, S.V.D. 1987. Mortality rates of snappers and groupers. Trop. snappers groupers Biol. Fish. Manag.: 375–404.</w:t>
      </w:r>
    </w:p>
    <w:p w14:paraId="3A36641B"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Ralston, S.V.D., and Polovina, J. 1982. A multispecies analyis of the commercial deep-sea handline fishery in Hawaii. Fish. Bull. </w:t>
      </w:r>
      <w:r w:rsidRPr="0038335E">
        <w:rPr>
          <w:rFonts w:ascii="Times New Roman" w:hAnsi="Times New Roman" w:cs="Times New Roman"/>
          <w:b/>
          <w:bCs/>
          <w:noProof/>
          <w:sz w:val="24"/>
        </w:rPr>
        <w:t>80</w:t>
      </w:r>
      <w:r w:rsidRPr="0038335E">
        <w:rPr>
          <w:rFonts w:ascii="Times New Roman" w:hAnsi="Times New Roman" w:cs="Times New Roman"/>
          <w:noProof/>
          <w:sz w:val="24"/>
        </w:rPr>
        <w:t>(3): 435–448.</w:t>
      </w:r>
    </w:p>
    <w:p w14:paraId="53AB39DF"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38335E">
        <w:rPr>
          <w:rFonts w:ascii="Times New Roman" w:hAnsi="Times New Roman" w:cs="Times New Roman"/>
          <w:b/>
          <w:bCs/>
          <w:noProof/>
          <w:sz w:val="24"/>
        </w:rPr>
        <w:t>82</w:t>
      </w:r>
      <w:r w:rsidRPr="0038335E">
        <w:rPr>
          <w:rFonts w:ascii="Times New Roman" w:hAnsi="Times New Roman" w:cs="Times New Roman"/>
          <w:noProof/>
          <w:sz w:val="24"/>
        </w:rPr>
        <w:t>(4): 703–713. Available from papers2://publication/uuid/37165B0D-50DC-4086-9F5C-F52E8D0F69F4.</w:t>
      </w:r>
    </w:p>
    <w:p w14:paraId="6AD8069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Spiegelhalter, D., Thomas, A., Best, N., and Way, R. 2003. WinBUGS User Manual. Components </w:t>
      </w:r>
      <w:r w:rsidRPr="0038335E">
        <w:rPr>
          <w:rFonts w:ascii="Times New Roman" w:hAnsi="Times New Roman" w:cs="Times New Roman"/>
          <w:b/>
          <w:bCs/>
          <w:noProof/>
          <w:sz w:val="24"/>
        </w:rPr>
        <w:t>2</w:t>
      </w:r>
      <w:r w:rsidRPr="0038335E">
        <w:rPr>
          <w:rFonts w:ascii="Times New Roman" w:hAnsi="Times New Roman" w:cs="Times New Roman"/>
          <w:noProof/>
          <w:sz w:val="24"/>
        </w:rPr>
        <w:t>(January): 1–60. doi:http://www.mrc-bsu.cam.ac.uk/wp-content/uploads/manual14.pdf.</w:t>
      </w:r>
    </w:p>
    <w:p w14:paraId="7C819BE1"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Thorson, J.T., Munch, S.B., Cope, J.M., and Gao, J. 2017. Predicting life history parameters for all fishes worldwide. Ecol. Appl. </w:t>
      </w:r>
      <w:r w:rsidRPr="0038335E">
        <w:rPr>
          <w:rFonts w:ascii="Times New Roman" w:hAnsi="Times New Roman" w:cs="Times New Roman"/>
          <w:b/>
          <w:bCs/>
          <w:noProof/>
          <w:sz w:val="24"/>
        </w:rPr>
        <w:t>27</w:t>
      </w:r>
      <w:r w:rsidRPr="0038335E">
        <w:rPr>
          <w:rFonts w:ascii="Times New Roman" w:hAnsi="Times New Roman" w:cs="Times New Roman"/>
          <w:noProof/>
          <w:sz w:val="24"/>
        </w:rPr>
        <w:t>(8): 2262–2276. doi:10.1002/eap.1606.</w:t>
      </w:r>
    </w:p>
    <w:p w14:paraId="1345FC74"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Uchiyama, J.H., and Tagami, D.T. 1984. Life history, distribution, and abundance of </w:t>
      </w:r>
      <w:r w:rsidRPr="0038335E">
        <w:rPr>
          <w:rFonts w:ascii="Times New Roman" w:hAnsi="Times New Roman" w:cs="Times New Roman"/>
          <w:noProof/>
          <w:sz w:val="24"/>
        </w:rPr>
        <w:lastRenderedPageBreak/>
        <w:t xml:space="preserve">bottomfishes in the Northwestern Hawaiian Islands. </w:t>
      </w:r>
      <w:r w:rsidRPr="0038335E">
        <w:rPr>
          <w:rFonts w:ascii="Times New Roman" w:hAnsi="Times New Roman" w:cs="Times New Roman"/>
          <w:i/>
          <w:iCs/>
          <w:noProof/>
          <w:sz w:val="24"/>
        </w:rPr>
        <w:t>In</w:t>
      </w:r>
      <w:r w:rsidRPr="0038335E">
        <w:rPr>
          <w:rFonts w:ascii="Times New Roman" w:hAnsi="Times New Roman" w:cs="Times New Roman"/>
          <w:noProof/>
          <w:sz w:val="24"/>
        </w:rPr>
        <w:t xml:space="preserve"> Proceedings of the Second Symposium on Resource Investigations in the Northwestern Hawaiian Islands. </w:t>
      </w:r>
      <w:r w:rsidRPr="0038335E">
        <w:rPr>
          <w:rFonts w:ascii="Times New Roman" w:hAnsi="Times New Roman" w:cs="Times New Roman"/>
          <w:i/>
          <w:iCs/>
          <w:noProof/>
          <w:sz w:val="24"/>
        </w:rPr>
        <w:t>Edited by</w:t>
      </w:r>
      <w:r w:rsidRPr="0038335E">
        <w:rPr>
          <w:rFonts w:ascii="Times New Roman" w:hAnsi="Times New Roman" w:cs="Times New Roman"/>
          <w:noProof/>
          <w:sz w:val="24"/>
        </w:rPr>
        <w:t xml:space="preserve"> R.W. Grigg and K.Y. Tanoue. pp. 229–247.</w:t>
      </w:r>
    </w:p>
    <w:p w14:paraId="7EF2AF6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38335E">
        <w:rPr>
          <w:rFonts w:ascii="Times New Roman" w:hAnsi="Times New Roman" w:cs="Times New Roman"/>
          <w:b/>
          <w:bCs/>
          <w:noProof/>
          <w:sz w:val="24"/>
        </w:rPr>
        <w:t>74</w:t>
      </w:r>
      <w:r w:rsidRPr="0038335E">
        <w:rPr>
          <w:rFonts w:ascii="Times New Roman" w:hAnsi="Times New Roman" w:cs="Times New Roman"/>
          <w:noProof/>
          <w:sz w:val="24"/>
        </w:rPr>
        <w:t>(1): 193–203. doi:10.1093/icesjms/fsw162.</w:t>
      </w:r>
    </w:p>
    <w:p w14:paraId="3F3FE446"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Wang, Y.-G., Thomas, M.R., and Somers, I.F. 1995. A maximum likelihood approach for estimating growth from tag–recapture data. Can. J. Fish. Aquat. Sci. </w:t>
      </w:r>
      <w:r w:rsidRPr="0038335E">
        <w:rPr>
          <w:rFonts w:ascii="Times New Roman" w:hAnsi="Times New Roman" w:cs="Times New Roman"/>
          <w:b/>
          <w:bCs/>
          <w:noProof/>
          <w:sz w:val="24"/>
        </w:rPr>
        <w:t>52</w:t>
      </w:r>
      <w:r w:rsidRPr="0038335E">
        <w:rPr>
          <w:rFonts w:ascii="Times New Roman" w:hAnsi="Times New Roman" w:cs="Times New Roman"/>
          <w:noProof/>
          <w:sz w:val="24"/>
        </w:rPr>
        <w:t>(2): 252–259. doi:10.1139/f95-025.</w:t>
      </w:r>
    </w:p>
    <w:p w14:paraId="112533F7" w14:textId="77777777" w:rsidR="0038335E" w:rsidRPr="0038335E" w:rsidRDefault="0038335E" w:rsidP="0038335E">
      <w:pPr>
        <w:widowControl w:val="0"/>
        <w:autoSpaceDE w:val="0"/>
        <w:autoSpaceDN w:val="0"/>
        <w:adjustRightInd w:val="0"/>
        <w:ind w:left="480" w:hanging="480"/>
        <w:rPr>
          <w:rFonts w:ascii="Times New Roman" w:hAnsi="Times New Roman" w:cs="Times New Roman"/>
          <w:noProof/>
          <w:sz w:val="24"/>
        </w:rPr>
      </w:pPr>
      <w:r w:rsidRPr="0038335E">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38335E">
        <w:rPr>
          <w:rFonts w:ascii="Times New Roman" w:hAnsi="Times New Roman" w:cs="Times New Roman"/>
          <w:b/>
          <w:bCs/>
          <w:noProof/>
          <w:sz w:val="24"/>
        </w:rPr>
        <w:t>95</w:t>
      </w:r>
      <w:r w:rsidRPr="0038335E">
        <w:rPr>
          <w:rFonts w:ascii="Times New Roman" w:hAnsi="Times New Roman" w:cs="Times New Roman"/>
          <w:noProof/>
          <w:sz w:val="24"/>
        </w:rPr>
        <w:t>(2–3): 289–295. doi:10.1016/j.fishres.2008.09.035.</w:t>
      </w:r>
    </w:p>
    <w:p w14:paraId="783523DD" w14:textId="15009ACC" w:rsidR="009F1B37" w:rsidRPr="00046C8F" w:rsidRDefault="00D36623" w:rsidP="0038335E">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commentRangeEnd w:id="519"/>
      <w:r w:rsidR="00814401">
        <w:rPr>
          <w:rStyle w:val="CommentReference"/>
        </w:rPr>
        <w:commentReference w:id="519"/>
      </w:r>
    </w:p>
    <w:p w14:paraId="39F7F702" w14:textId="77777777" w:rsidR="009F1B37" w:rsidRPr="00046C8F" w:rsidRDefault="009F1B37">
      <w:pPr>
        <w:rPr>
          <w:rFonts w:ascii="Times New Roman" w:hAnsi="Times New Roman" w:cs="Times New Roman"/>
          <w:sz w:val="24"/>
          <w:szCs w:val="24"/>
        </w:rPr>
      </w:pPr>
      <w:r w:rsidRPr="00046C8F">
        <w:rPr>
          <w:rFonts w:ascii="Times New Roman" w:hAnsi="Times New Roman" w:cs="Times New Roman"/>
          <w:sz w:val="24"/>
          <w:szCs w:val="24"/>
        </w:rPr>
        <w:br w:type="page"/>
      </w:r>
    </w:p>
    <w:p w14:paraId="24B0CFB3" w14:textId="77777777" w:rsidR="00FD256D" w:rsidRPr="00046C8F" w:rsidRDefault="00FD256D" w:rsidP="00FD256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w:t>
      </w:r>
      <w:commentRangeStart w:id="520"/>
      <w:r w:rsidRPr="00046C8F">
        <w:rPr>
          <w:rFonts w:ascii="Times New Roman" w:hAnsi="Times New Roman" w:cs="Times New Roman"/>
          <w:sz w:val="24"/>
          <w:szCs w:val="24"/>
        </w:rPr>
        <w:t>incorporates</w:t>
      </w:r>
      <w:commentRangeEnd w:id="520"/>
      <w:r w:rsidR="002F01E9">
        <w:rPr>
          <w:rStyle w:val="CommentReference"/>
        </w:rPr>
        <w:commentReference w:id="520"/>
      </w:r>
      <w:r w:rsidRPr="00046C8F">
        <w:rPr>
          <w:rFonts w:ascii="Times New Roman" w:hAnsi="Times New Roman" w:cs="Times New Roman"/>
          <w:sz w:val="24"/>
          <w:szCs w:val="24"/>
        </w:rPr>
        <w:t xml:space="preserve">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 </w:t>
      </w:r>
      <w:r w:rsidRPr="00046C8F">
        <w:rPr>
          <w:rFonts w:ascii="Times New Roman" w:hAnsi="Times New Roman" w:cs="Times New Roman"/>
          <w:sz w:val="24"/>
          <w:szCs w:val="24"/>
        </w:rPr>
        <w:fldChar w:fldCharType="begin"/>
      </w:r>
      <w:r w:rsidRPr="00046C8F">
        <w:rPr>
          <w:rFonts w:ascii="Times New Roman" w:hAnsi="Times New Roman" w:cs="Times New Roman"/>
          <w:sz w:val="24"/>
          <w:szCs w:val="24"/>
        </w:rPr>
        <w: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E1CDC45" w14:textId="77777777" w:rsidR="00FD256D" w:rsidRPr="00046C8F" w:rsidRDefault="00FD256D" w:rsidP="00FD256D">
      <w:pPr>
        <w:rPr>
          <w:rFonts w:ascii="Times New Roman" w:hAnsi="Times New Roman" w:cs="Times New Roman"/>
          <w:b/>
          <w:sz w:val="24"/>
          <w:szCs w:val="24"/>
        </w:rPr>
      </w:pPr>
    </w:p>
    <w:p w14:paraId="243B1F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1</w:t>
      </w:r>
    </w:p>
    <w:p w14:paraId="0B355D6E"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94E013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091033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635B20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FB3D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7573A04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FD9C8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10F71D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732D0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160D2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8A513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75B15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6063B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68DE423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319E1C0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9A71F2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B62DB6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A870BA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9D5E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F386F4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3126B2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4A4DDE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3E2C07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3CFF4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E3DC0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87CD3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7C809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501FE04A" w14:textId="77777777" w:rsidR="00FD256D" w:rsidRPr="00046C8F" w:rsidRDefault="00FD256D" w:rsidP="00FD256D">
      <w:pPr>
        <w:rPr>
          <w:rFonts w:ascii="Times New Roman" w:hAnsi="Times New Roman" w:cs="Times New Roman"/>
          <w:b/>
          <w:sz w:val="20"/>
          <w:szCs w:val="20"/>
        </w:rPr>
      </w:pPr>
    </w:p>
    <w:p w14:paraId="71EC4A6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2</w:t>
      </w:r>
    </w:p>
    <w:p w14:paraId="10F025BF"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67E4C4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4E51C5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222CD8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7C3338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540CDC1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0C63AB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66C799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6942D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B34E8F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7DB6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79B72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184E3D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226215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3BDA3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D6B127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
    <w:p w14:paraId="4FB134C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C41A6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DA90C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395AC20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69D304D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F6DE56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0681D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2AF5A9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C330BA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7D52D3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D83A4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E5AE19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2F8DB221" w14:textId="77777777" w:rsidR="00FD256D" w:rsidRPr="00046C8F" w:rsidRDefault="00FD256D" w:rsidP="00FD256D">
      <w:pPr>
        <w:rPr>
          <w:rFonts w:ascii="Times New Roman" w:hAnsi="Times New Roman" w:cs="Times New Roman"/>
          <w:b/>
          <w:sz w:val="20"/>
          <w:szCs w:val="20"/>
        </w:rPr>
      </w:pPr>
    </w:p>
    <w:p w14:paraId="69F7661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3</w:t>
      </w:r>
    </w:p>
    <w:p w14:paraId="531472D8"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286B7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5325E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485321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830D7E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4D829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3BD69F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04963D3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B7015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BBD78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E4722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9FE33F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681C26A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04B1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E1BA3D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25687AF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44241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6CC8677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F357A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B988F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5C89F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C8CC9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00E41D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E0109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68E02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B71E6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B9F6C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0E02237F" w14:textId="77777777" w:rsidR="00FD256D" w:rsidRPr="00046C8F" w:rsidRDefault="00FD256D" w:rsidP="00FD256D">
      <w:pPr>
        <w:rPr>
          <w:rFonts w:ascii="Times New Roman" w:hAnsi="Times New Roman" w:cs="Times New Roman"/>
          <w:b/>
          <w:sz w:val="20"/>
          <w:szCs w:val="20"/>
        </w:rPr>
      </w:pPr>
    </w:p>
    <w:p w14:paraId="031865A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A007914"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F31E40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807049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047F9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3521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5651D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531A71D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88F426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AF3C4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4C68D9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70319B2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A1A69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224F672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5B3496A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0B84AF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7C45277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408A11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A185EC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3F98C7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478F126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6C159B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29BEE6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3163B0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6E3C30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ABCC51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26E116D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35F38A67" w14:textId="763C34D0" w:rsidR="004A55A1" w:rsidRPr="00574813" w:rsidRDefault="00FD256D">
      <w:pPr>
        <w:rPr>
          <w:rFonts w:ascii="Times New Roman" w:hAnsi="Times New Roman" w:cs="Times New Roman"/>
          <w:b/>
          <w:sz w:val="20"/>
          <w:szCs w:val="20"/>
        </w:rPr>
      </w:pPr>
      <w:r w:rsidRPr="00046C8F">
        <w:rPr>
          <w:rFonts w:ascii="Times New Roman" w:hAnsi="Times New Roman" w:cs="Times New Roman"/>
          <w:b/>
          <w:sz w:val="20"/>
          <w:szCs w:val="20"/>
        </w:rPr>
        <w:t>}</w:t>
      </w:r>
      <w:r w:rsidR="004A55A1">
        <w:rPr>
          <w:rFonts w:ascii="Times New Roman" w:hAnsi="Times New Roman" w:cs="Times New Roman"/>
          <w:b/>
          <w:sz w:val="24"/>
          <w:szCs w:val="24"/>
        </w:rPr>
        <w:br w:type="page"/>
      </w:r>
    </w:p>
    <w:p w14:paraId="41A257E8" w14:textId="663EC91C"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both in Hawaii and from studies elsewhere in the </w:t>
      </w:r>
      <w:ins w:id="521" w:author="ecf" w:date="2018-12-04T09:20:00Z">
        <w:r w:rsidR="009C7E5C">
          <w:rPr>
            <w:rFonts w:ascii="Times New Roman" w:hAnsi="Times New Roman" w:cs="Times New Roman"/>
            <w:sz w:val="24"/>
            <w:szCs w:val="24"/>
          </w:rPr>
          <w:t>I</w:t>
        </w:r>
      </w:ins>
      <w:del w:id="522" w:author="ecf" w:date="2018-12-04T09:20:00Z">
        <w:r w:rsidRPr="00046C8F" w:rsidDel="009C7E5C">
          <w:rPr>
            <w:rFonts w:ascii="Times New Roman" w:hAnsi="Times New Roman" w:cs="Times New Roman"/>
            <w:sz w:val="24"/>
            <w:szCs w:val="24"/>
          </w:rPr>
          <w:delText>i</w:delText>
        </w:r>
      </w:del>
      <w:ins w:id="523" w:author="Stephen Scherrer" w:date="2019-02-15T14:00:00Z">
        <w:r w:rsidRPr="00046C8F">
          <w:rPr>
            <w:rFonts w:ascii="Times New Roman" w:hAnsi="Times New Roman" w:cs="Times New Roman"/>
            <w:sz w:val="24"/>
            <w:szCs w:val="24"/>
          </w:rPr>
          <w:t>ndo</w:t>
        </w:r>
      </w:ins>
      <w:ins w:id="524" w:author="ecf" w:date="2018-12-04T09:20:00Z">
        <w:r w:rsidR="009C7E5C">
          <w:rPr>
            <w:rFonts w:ascii="Times New Roman" w:hAnsi="Times New Roman" w:cs="Times New Roman"/>
            <w:sz w:val="24"/>
            <w:szCs w:val="24"/>
          </w:rPr>
          <w:t>-P</w:t>
        </w:r>
      </w:ins>
      <w:del w:id="525" w:author="ecf" w:date="2018-12-04T09:20:00Z">
        <w:r w:rsidRPr="00046C8F" w:rsidDel="009C7E5C">
          <w:rPr>
            <w:rFonts w:ascii="Times New Roman" w:hAnsi="Times New Roman" w:cs="Times New Roman"/>
            <w:sz w:val="24"/>
            <w:szCs w:val="24"/>
          </w:rPr>
          <w:delText>p</w:delText>
        </w:r>
      </w:del>
      <w:ins w:id="526" w:author="Stephen Scherrer" w:date="2019-02-15T14:00:00Z">
        <w:r w:rsidRPr="00046C8F">
          <w:rPr>
            <w:rFonts w:ascii="Times New Roman" w:hAnsi="Times New Roman" w:cs="Times New Roman"/>
            <w:sz w:val="24"/>
            <w:szCs w:val="24"/>
          </w:rPr>
          <w:t>acific</w:t>
        </w:r>
      </w:ins>
      <w:ins w:id="527" w:author="ecf" w:date="2018-12-04T09:20:00Z">
        <w:r w:rsidR="009C7E5C">
          <w:rPr>
            <w:rFonts w:ascii="Times New Roman" w:hAnsi="Times New Roman" w:cs="Times New Roman"/>
            <w:sz w:val="24"/>
            <w:szCs w:val="24"/>
          </w:rPr>
          <w:t xml:space="preserve"> region</w:t>
        </w:r>
      </w:ins>
      <w:ins w:id="528" w:author="Stephen Scherrer" w:date="2019-02-15T14:00:00Z">
        <w:r w:rsidRPr="00046C8F">
          <w:rPr>
            <w:rFonts w:ascii="Times New Roman" w:hAnsi="Times New Roman" w:cs="Times New Roman"/>
            <w:sz w:val="24"/>
            <w:szCs w:val="24"/>
          </w:rPr>
          <w:t>.</w:t>
        </w:r>
      </w:ins>
      <w:del w:id="529" w:author="Stephen Scherrer" w:date="2019-02-15T14:00:00Z">
        <w:r w:rsidRPr="00046C8F">
          <w:rPr>
            <w:rFonts w:ascii="Times New Roman" w:hAnsi="Times New Roman" w:cs="Times New Roman"/>
            <w:sz w:val="24"/>
            <w:szCs w:val="24"/>
          </w:rPr>
          <w:delText>indopacific.</w:delText>
        </w:r>
      </w:del>
      <w:r w:rsidRPr="00046C8F">
        <w:rPr>
          <w:rFonts w:ascii="Times New Roman" w:hAnsi="Times New Roman" w:cs="Times New Roman"/>
          <w:sz w:val="24"/>
          <w:szCs w:val="24"/>
        </w:rPr>
        <w:t xml:space="preserve"> When available in the literature, 95% confidence intervals for parameter estimates are presented in brackets next to parameter point estimates. The column “Sample Size Used for Growth Estimates” refers to the number of unique data points used to estimate growth parameters.</w:t>
      </w:r>
    </w:p>
    <w:p w14:paraId="444742EE" w14:textId="254473FC" w:rsidR="004A55A1" w:rsidRPr="00574813" w:rsidRDefault="004A55A1">
      <w:pPr>
        <w:rPr>
          <w:rFonts w:ascii="Times New Roman" w:hAnsi="Times New Roman" w:cs="Times New Roman"/>
          <w:sz w:val="24"/>
          <w:szCs w:val="24"/>
        </w:rPr>
      </w:pPr>
      <w:commentRangeStart w:id="530"/>
      <w:commentRangeStart w:id="531"/>
      <w:r>
        <w:rPr>
          <w:rFonts w:ascii="Times New Roman" w:hAnsi="Times New Roman" w:cs="Times New Roman"/>
          <w:noProof/>
          <w:sz w:val="24"/>
          <w:szCs w:val="24"/>
        </w:rPr>
        <w:drawing>
          <wp:inline distT="0" distB="0" distL="0" distR="0" wp14:anchorId="055D5671" wp14:editId="68C9D55C">
            <wp:extent cx="5943600" cy="2141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8 at 12.2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commentRangeEnd w:id="530"/>
      <w:commentRangeEnd w:id="531"/>
      <w:r w:rsidR="00814401">
        <w:rPr>
          <w:rStyle w:val="CommentReference"/>
        </w:rPr>
        <w:commentReference w:id="530"/>
      </w:r>
      <w:r w:rsidR="009C7E5C">
        <w:rPr>
          <w:rStyle w:val="CommentReference"/>
        </w:rPr>
        <w:commentReference w:id="531"/>
      </w:r>
      <w:r>
        <w:rPr>
          <w:rFonts w:ascii="Times New Roman" w:hAnsi="Times New Roman" w:cs="Times New Roman"/>
          <w:b/>
          <w:sz w:val="24"/>
          <w:szCs w:val="24"/>
        </w:rPr>
        <w:br w:type="page"/>
      </w:r>
    </w:p>
    <w:p w14:paraId="5580CE98" w14:textId="5B115DC5" w:rsidR="004A55A1" w:rsidRPr="00046C8F" w:rsidRDefault="004A55A1" w:rsidP="004A55A1">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lastRenderedPageBreak/>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commentRangeStart w:id="532"/>
    <w:p w14:paraId="3F47AC0F" w14:textId="60AD53B7" w:rsidR="004A55A1" w:rsidRPr="00574813" w:rsidRDefault="001F4ADA" w:rsidP="00574813">
      <w:pPr>
        <w:spacing w:before="100" w:beforeAutospacing="1" w:line="360" w:lineRule="auto"/>
        <w:rPr>
          <w:rFonts w:ascii="Times New Roman" w:hAnsi="Times New Roman" w:cs="Times New Roman"/>
          <w:sz w:val="24"/>
          <w:szCs w:val="24"/>
        </w:rPr>
      </w:pPr>
      <w:ins w:id="533" w:author="Stephen Scherrer" w:date="2019-02-15T14:00:00Z">
        <w:r w:rsidRPr="001F4ADA">
          <w:rPr>
            <w:rFonts w:ascii="Times New Roman" w:hAnsi="Times New Roman" w:cs="Times New Roman"/>
            <w:noProof/>
            <w:sz w:val="24"/>
            <w:szCs w:val="24"/>
          </w:rPr>
          <w:pict w14:anchorId="30068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4.2pt;height:115.2pt;mso-width-percent:0;mso-height-percent:0;mso-width-percent:0;mso-height-percent:0" o:ole="">
              <v:imagedata r:id="rId10" o:title=""/>
            </v:shape>
          </w:pict>
        </w:r>
        <w:r w:rsidRPr="005A5465">
          <w:rPr>
            <w:rFonts w:ascii="Times New Roman" w:hAnsi="Times New Roman" w:cs="Times New Roman"/>
            <w:noProof/>
            <w:sz w:val="24"/>
            <w:szCs w:val="24"/>
          </w:rPr>
          <w:pict w14:anchorId="7AF4A9F3">
            <v:shape id="_x0000_i1025" type="#_x0000_t75" alt="" style="width:464.2pt;height:115.2pt;mso-width-percent:0;mso-height-percent:0;mso-width-percent:0;mso-height-percent:0" o:ole="">
              <v:imagedata r:id="rId10" o:title=""/>
            </v:shape>
          </w:pict>
        </w:r>
      </w:ins>
      <w:commentRangeEnd w:id="532"/>
      <w:r w:rsidR="00556437">
        <w:rPr>
          <w:rStyle w:val="CommentReference"/>
        </w:rPr>
        <w:commentReference w:id="532"/>
      </w:r>
      <w:r w:rsidR="004A55A1">
        <w:rPr>
          <w:rFonts w:ascii="Times New Roman" w:hAnsi="Times New Roman" w:cs="Times New Roman"/>
          <w:b/>
          <w:sz w:val="24"/>
          <w:szCs w:val="24"/>
        </w:rPr>
        <w:br w:type="page"/>
      </w:r>
    </w:p>
    <w:p w14:paraId="62FFF31D" w14:textId="2B1AD41A" w:rsidR="004A55A1" w:rsidRPr="00046C8F"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101E8FC8" w14:textId="77777777" w:rsidR="004A55A1" w:rsidRPr="00046C8F" w:rsidRDefault="004A55A1" w:rsidP="004A55A1">
      <w:pPr>
        <w:rPr>
          <w:rFonts w:ascii="Times New Roman" w:hAnsi="Times New Roman" w:cs="Times New Roman"/>
          <w:sz w:val="24"/>
          <w:szCs w:val="24"/>
        </w:rPr>
      </w:pPr>
    </w:p>
    <w:tbl>
      <w:tblPr>
        <w:tblW w:w="9720" w:type="dxa"/>
        <w:tblLook w:val="04A0" w:firstRow="1" w:lastRow="0" w:firstColumn="1" w:lastColumn="0" w:noHBand="0" w:noVBand="1"/>
      </w:tblPr>
      <w:tblGrid>
        <w:gridCol w:w="1350"/>
        <w:gridCol w:w="1125"/>
        <w:gridCol w:w="1125"/>
        <w:gridCol w:w="1125"/>
        <w:gridCol w:w="1125"/>
        <w:gridCol w:w="1125"/>
        <w:gridCol w:w="1125"/>
        <w:gridCol w:w="984"/>
        <w:gridCol w:w="880"/>
        <w:tblGridChange w:id="534">
          <w:tblGrid>
            <w:gridCol w:w="1350"/>
            <w:gridCol w:w="1125"/>
            <w:gridCol w:w="1125"/>
            <w:gridCol w:w="1125"/>
            <w:gridCol w:w="1125"/>
            <w:gridCol w:w="1125"/>
            <w:gridCol w:w="1125"/>
            <w:gridCol w:w="984"/>
            <w:gridCol w:w="880"/>
          </w:tblGrid>
        </w:tblGridChange>
      </w:tblGrid>
      <w:tr w:rsidR="005A5465" w:rsidRPr="009574F4" w14:paraId="77649A54" w14:textId="77777777" w:rsidTr="00BC41D5">
        <w:trPr>
          <w:trHeight w:val="2857"/>
        </w:trPr>
        <w:tc>
          <w:tcPr>
            <w:tcW w:w="1350" w:type="dxa"/>
            <w:tcBorders>
              <w:top w:val="nil"/>
              <w:left w:val="nil"/>
              <w:bottom w:val="single" w:sz="8" w:space="0" w:color="auto"/>
              <w:right w:val="nil"/>
            </w:tcBorders>
            <w:shd w:val="clear" w:color="auto" w:fill="auto"/>
            <w:noWrap/>
            <w:textDirection w:val="btLr"/>
            <w:vAlign w:val="bottom"/>
            <w:hideMark/>
          </w:tcPr>
          <w:p w14:paraId="7F7EA2E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w:t>
            </w:r>
            <w:r>
              <w:rPr>
                <w:rFonts w:ascii="Calibri" w:eastAsia="Times New Roman" w:hAnsi="Calibri" w:cs="Calibri"/>
                <w:b/>
                <w:bCs/>
                <w:color w:val="000000"/>
                <w:sz w:val="24"/>
                <w:szCs w:val="24"/>
              </w:rPr>
              <w:t xml:space="preserve"> Structure</w:t>
            </w:r>
            <w:r w:rsidRPr="009574F4">
              <w:rPr>
                <w:rFonts w:ascii="Calibri" w:eastAsia="Times New Roman" w:hAnsi="Calibri" w:cs="Calibri"/>
                <w:b/>
                <w:bCs/>
                <w:color w:val="000000"/>
                <w:sz w:val="24"/>
                <w:szCs w:val="24"/>
              </w:rPr>
              <w:t xml:space="preserve"> ID</w:t>
            </w:r>
          </w:p>
          <w:p w14:paraId="383B668F" w14:textId="77777777" w:rsidR="004A55A1" w:rsidRPr="009574F4" w:rsidRDefault="004A55A1" w:rsidP="00BC41D5">
            <w:pPr>
              <w:jc w:val="center"/>
              <w:rPr>
                <w:rFonts w:ascii="Calibri" w:eastAsia="Times New Roman" w:hAnsi="Calibri" w:cs="Calibri"/>
                <w:b/>
                <w:bCs/>
                <w:color w:val="000000"/>
                <w:sz w:val="24"/>
                <w:szCs w:val="24"/>
              </w:rPr>
            </w:pPr>
          </w:p>
        </w:tc>
        <w:tc>
          <w:tcPr>
            <w:tcW w:w="931" w:type="dxa"/>
            <w:tcBorders>
              <w:top w:val="nil"/>
              <w:left w:val="single" w:sz="4" w:space="0" w:color="auto"/>
              <w:bottom w:val="single" w:sz="8" w:space="0" w:color="auto"/>
              <w:right w:val="single" w:sz="4" w:space="0" w:color="auto"/>
            </w:tcBorders>
            <w:shd w:val="clear" w:color="000000" w:fill="FCE4D6"/>
            <w:textDirection w:val="btLr"/>
            <w:vAlign w:val="bottom"/>
            <w:hideMark/>
          </w:tcPr>
          <w:p w14:paraId="59DA471A" w14:textId="77777777" w:rsidR="004A55A1" w:rsidRDefault="004A55A1" w:rsidP="00BC41D5">
            <w:pPr>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Growth Increment</w:t>
            </w:r>
            <w:r w:rsidRPr="009574F4">
              <w:rPr>
                <w:rFonts w:ascii="Calibri" w:eastAsia="Times New Roman" w:hAnsi="Calibri" w:cs="Calibri"/>
                <w:bCs/>
                <w:color w:val="000000"/>
                <w:sz w:val="24"/>
                <w:szCs w:val="24"/>
              </w:rPr>
              <w:br/>
              <w:t>Mark Recapture</w:t>
            </w:r>
            <w:r>
              <w:rPr>
                <w:rFonts w:ascii="Calibri" w:eastAsia="Times New Roman" w:hAnsi="Calibri" w:cs="Calibri"/>
                <w:bCs/>
                <w:color w:val="000000"/>
                <w:sz w:val="24"/>
                <w:szCs w:val="24"/>
              </w:rPr>
              <w:t xml:space="preserve"> </w:t>
            </w:r>
          </w:p>
          <w:p w14:paraId="25E69168"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OTP</w:t>
            </w:r>
          </w:p>
        </w:tc>
        <w:tc>
          <w:tcPr>
            <w:tcW w:w="1125" w:type="dxa"/>
            <w:tcBorders>
              <w:top w:val="nil"/>
              <w:left w:val="nil"/>
              <w:bottom w:val="single" w:sz="8" w:space="0" w:color="auto"/>
              <w:right w:val="nil"/>
            </w:tcBorders>
            <w:shd w:val="clear" w:color="000000" w:fill="DDEBF7"/>
            <w:textDirection w:val="btLr"/>
            <w:vAlign w:val="bottom"/>
            <w:hideMark/>
          </w:tcPr>
          <w:p w14:paraId="1964F7E8"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Integrate</w:t>
            </w:r>
            <w:r>
              <w:rPr>
                <w:rFonts w:ascii="Calibri" w:eastAsia="Times New Roman" w:hAnsi="Calibri" w:cs="Calibri"/>
                <w:bCs/>
                <w:color w:val="000000"/>
                <w:sz w:val="24"/>
                <w:szCs w:val="24"/>
              </w:rPr>
              <w:t>d</w:t>
            </w:r>
            <w:r w:rsidRPr="009574F4">
              <w:rPr>
                <w:rFonts w:ascii="Calibri" w:eastAsia="Times New Roman" w:hAnsi="Calibri" w:cs="Calibri"/>
                <w:bCs/>
                <w:color w:val="000000"/>
                <w:sz w:val="24"/>
                <w:szCs w:val="24"/>
              </w:rPr>
              <w:t xml:space="preserve"> Otolith Annuli</w:t>
            </w:r>
          </w:p>
          <w:p w14:paraId="518750C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Ralston &amp; Miyamoto (1983)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4F33BA4A"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 xml:space="preserve">Otolith </w:t>
            </w:r>
            <w:proofErr w:type="spellStart"/>
            <w:r w:rsidRPr="009574F4">
              <w:rPr>
                <w:rFonts w:ascii="Calibri" w:eastAsia="Times New Roman" w:hAnsi="Calibri" w:cs="Calibri"/>
                <w:bCs/>
                <w:color w:val="000000"/>
                <w:sz w:val="24"/>
                <w:szCs w:val="24"/>
              </w:rPr>
              <w:t>Microincrements</w:t>
            </w:r>
            <w:proofErr w:type="spellEnd"/>
          </w:p>
          <w:p w14:paraId="0E7E7F5A" w14:textId="77777777" w:rsidR="004A55A1" w:rsidRPr="009574F4" w:rsidRDefault="004A55A1" w:rsidP="00BC41D5">
            <w:pPr>
              <w:jc w:val="center"/>
              <w:rPr>
                <w:rFonts w:ascii="Calibri" w:eastAsia="Times New Roman" w:hAnsi="Calibri" w:cs="Calibri"/>
                <w:b/>
                <w:bCs/>
                <w:color w:val="000000"/>
                <w:sz w:val="24"/>
                <w:szCs w:val="24"/>
              </w:rPr>
            </w:pPr>
            <w:proofErr w:type="spellStart"/>
            <w:r w:rsidRPr="009574F4">
              <w:rPr>
                <w:rFonts w:ascii="Calibri" w:eastAsia="Times New Roman" w:hAnsi="Calibri" w:cs="Calibri"/>
                <w:bCs/>
                <w:color w:val="000000"/>
                <w:sz w:val="24"/>
                <w:szCs w:val="24"/>
              </w:rPr>
              <w:t>Demartini</w:t>
            </w:r>
            <w:proofErr w:type="spellEnd"/>
            <w:r w:rsidRPr="009574F4">
              <w:rPr>
                <w:rFonts w:ascii="Calibri" w:eastAsia="Times New Roman" w:hAnsi="Calibri" w:cs="Calibri"/>
                <w:bCs/>
                <w:color w:val="000000"/>
                <w:sz w:val="24"/>
                <w:szCs w:val="24"/>
              </w:rPr>
              <w:t xml:space="preserve"> et al. (1994)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25E86AB3"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Bomb Carbon</w:t>
            </w:r>
          </w:p>
          <w:p w14:paraId="6052280C"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single" w:sz="4" w:space="0" w:color="auto"/>
            </w:tcBorders>
            <w:shd w:val="clear" w:color="000000" w:fill="DDEBF7"/>
            <w:textDirection w:val="btLr"/>
            <w:vAlign w:val="bottom"/>
            <w:hideMark/>
          </w:tcPr>
          <w:p w14:paraId="4AD73817"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proofErr w:type="spellStart"/>
            <w:proofErr w:type="gramStart"/>
            <w:r w:rsidRPr="009574F4">
              <w:rPr>
                <w:rFonts w:ascii="Calibri" w:eastAsia="Times New Roman" w:hAnsi="Calibri" w:cs="Calibri"/>
                <w:bCs/>
                <w:color w:val="000000"/>
                <w:sz w:val="24"/>
                <w:szCs w:val="24"/>
              </w:rPr>
              <w:t>Lead:Radium</w:t>
            </w:r>
            <w:proofErr w:type="spellEnd"/>
            <w:proofErr w:type="gramEnd"/>
          </w:p>
          <w:p w14:paraId="3D8F9B21"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nil"/>
              <w:bottom w:val="single" w:sz="8" w:space="0" w:color="auto"/>
              <w:right w:val="single" w:sz="4" w:space="0" w:color="auto"/>
            </w:tcBorders>
            <w:shd w:val="clear" w:color="000000" w:fill="FFF2CC"/>
            <w:textDirection w:val="btLr"/>
            <w:vAlign w:val="bottom"/>
            <w:hideMark/>
          </w:tcPr>
          <w:p w14:paraId="493F137C"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Length Frequency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Modal Progression</w:t>
            </w:r>
          </w:p>
          <w:p w14:paraId="13DB555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Moffitt &amp; Parrish (1996)</w:t>
            </w:r>
            <w:r w:rsidRPr="009574F4">
              <w:rPr>
                <w:rFonts w:ascii="Calibri" w:eastAsia="Times New Roman" w:hAnsi="Calibri" w:cs="Calibri"/>
                <w:bCs/>
                <w:color w:val="000000"/>
                <w:sz w:val="24"/>
                <w:szCs w:val="24"/>
              </w:rPr>
              <w:br/>
            </w:r>
          </w:p>
        </w:tc>
        <w:tc>
          <w:tcPr>
            <w:tcW w:w="984" w:type="dxa"/>
            <w:tcBorders>
              <w:top w:val="nil"/>
              <w:left w:val="nil"/>
              <w:bottom w:val="single" w:sz="8" w:space="0" w:color="auto"/>
              <w:right w:val="nil"/>
            </w:tcBorders>
            <w:shd w:val="clear" w:color="auto" w:fill="auto"/>
            <w:noWrap/>
            <w:textDirection w:val="btLr"/>
            <w:vAlign w:val="bottom"/>
            <w:hideMark/>
          </w:tcPr>
          <w:p w14:paraId="6066980A"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Weighting</w:t>
            </w:r>
          </w:p>
          <w:p w14:paraId="5AE3ADDE" w14:textId="77777777" w:rsidR="004A55A1" w:rsidRPr="009574F4" w:rsidRDefault="004A55A1" w:rsidP="00BC41D5">
            <w:pPr>
              <w:jc w:val="center"/>
              <w:rPr>
                <w:rFonts w:ascii="Calibri" w:eastAsia="Times New Roman" w:hAnsi="Calibri" w:cs="Calibri"/>
                <w:b/>
                <w:bCs/>
                <w:color w:val="000000"/>
                <w:sz w:val="24"/>
                <w:szCs w:val="24"/>
              </w:rPr>
            </w:pPr>
          </w:p>
        </w:tc>
        <w:tc>
          <w:tcPr>
            <w:tcW w:w="830" w:type="dxa"/>
            <w:tcBorders>
              <w:top w:val="nil"/>
              <w:left w:val="single" w:sz="4" w:space="0" w:color="auto"/>
              <w:bottom w:val="single" w:sz="8" w:space="0" w:color="auto"/>
              <w:right w:val="nil"/>
            </w:tcBorders>
            <w:shd w:val="clear" w:color="auto" w:fill="auto"/>
            <w:noWrap/>
            <w:textDirection w:val="btLr"/>
            <w:vAlign w:val="bottom"/>
            <w:hideMark/>
          </w:tcPr>
          <w:p w14:paraId="6B920F9D" w14:textId="77777777" w:rsidR="004A55A1" w:rsidRDefault="004A55A1" w:rsidP="00BC41D5">
            <w:pPr>
              <w:jc w:val="center"/>
              <w:rPr>
                <w:rFonts w:ascii="Calibri" w:eastAsia="Times New Roman" w:hAnsi="Calibri" w:cs="Calibri"/>
                <w:b/>
                <w:bCs/>
                <w:color w:val="000000"/>
                <w:sz w:val="24"/>
                <w:szCs w:val="24"/>
              </w:rPr>
            </w:pPr>
          </w:p>
          <w:p w14:paraId="5D6DDE7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Pooled Within Data Types?</w:t>
            </w:r>
          </w:p>
          <w:p w14:paraId="5AFB57D0" w14:textId="77777777" w:rsidR="004A55A1" w:rsidRPr="009574F4" w:rsidRDefault="004A55A1" w:rsidP="00BC41D5">
            <w:pPr>
              <w:jc w:val="center"/>
              <w:rPr>
                <w:rFonts w:ascii="Calibri" w:eastAsia="Times New Roman" w:hAnsi="Calibri" w:cs="Calibri"/>
                <w:b/>
                <w:bCs/>
                <w:color w:val="000000"/>
                <w:sz w:val="24"/>
                <w:szCs w:val="24"/>
              </w:rPr>
            </w:pPr>
          </w:p>
        </w:tc>
      </w:tr>
      <w:tr w:rsidR="005A5465" w:rsidRPr="009574F4" w14:paraId="68737654" w14:textId="77777777" w:rsidTr="00BC41D5">
        <w:trPr>
          <w:trHeight w:val="317"/>
        </w:trPr>
        <w:tc>
          <w:tcPr>
            <w:tcW w:w="1350" w:type="dxa"/>
            <w:tcBorders>
              <w:top w:val="nil"/>
              <w:left w:val="nil"/>
              <w:bottom w:val="nil"/>
              <w:right w:val="nil"/>
            </w:tcBorders>
            <w:shd w:val="clear" w:color="000000" w:fill="FFFFFF"/>
            <w:noWrap/>
            <w:vAlign w:val="bottom"/>
            <w:hideMark/>
          </w:tcPr>
          <w:p w14:paraId="69818B90"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6</w:t>
            </w:r>
          </w:p>
        </w:tc>
        <w:tc>
          <w:tcPr>
            <w:tcW w:w="931" w:type="dxa"/>
            <w:tcBorders>
              <w:top w:val="nil"/>
              <w:left w:val="single" w:sz="4" w:space="0" w:color="auto"/>
              <w:bottom w:val="nil"/>
              <w:right w:val="single" w:sz="4" w:space="0" w:color="auto"/>
            </w:tcBorders>
            <w:shd w:val="clear" w:color="000000" w:fill="FCE4D6"/>
            <w:noWrap/>
            <w:vAlign w:val="bottom"/>
            <w:hideMark/>
          </w:tcPr>
          <w:p w14:paraId="29D407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637550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53C6F8C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13433D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single" w:sz="4" w:space="0" w:color="auto"/>
            </w:tcBorders>
            <w:shd w:val="clear" w:color="000000" w:fill="DDEBF7"/>
            <w:noWrap/>
            <w:vAlign w:val="bottom"/>
            <w:hideMark/>
          </w:tcPr>
          <w:p w14:paraId="158D6D2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nil"/>
              <w:bottom w:val="nil"/>
              <w:right w:val="single" w:sz="4" w:space="0" w:color="auto"/>
            </w:tcBorders>
            <w:shd w:val="clear" w:color="000000" w:fill="FFF2CC"/>
            <w:noWrap/>
            <w:vAlign w:val="bottom"/>
            <w:hideMark/>
          </w:tcPr>
          <w:p w14:paraId="6DA1AAF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984" w:type="dxa"/>
            <w:tcBorders>
              <w:top w:val="nil"/>
              <w:left w:val="nil"/>
              <w:bottom w:val="nil"/>
              <w:right w:val="nil"/>
            </w:tcBorders>
            <w:shd w:val="clear" w:color="000000" w:fill="FFFFFF"/>
            <w:noWrap/>
            <w:vAlign w:val="bottom"/>
            <w:hideMark/>
          </w:tcPr>
          <w:p w14:paraId="6E2997B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c>
          <w:tcPr>
            <w:tcW w:w="830" w:type="dxa"/>
            <w:tcBorders>
              <w:top w:val="nil"/>
              <w:left w:val="single" w:sz="4" w:space="0" w:color="auto"/>
              <w:bottom w:val="nil"/>
              <w:right w:val="nil"/>
            </w:tcBorders>
            <w:shd w:val="clear" w:color="000000" w:fill="FFFFFF"/>
            <w:noWrap/>
            <w:vAlign w:val="bottom"/>
            <w:hideMark/>
          </w:tcPr>
          <w:p w14:paraId="4CAEC97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r>
      <w:tr w:rsidR="005A5465" w:rsidRPr="009574F4" w14:paraId="26BB0F5D" w14:textId="77777777" w:rsidTr="00BC41D5">
        <w:trPr>
          <w:trHeight w:val="317"/>
        </w:trPr>
        <w:tc>
          <w:tcPr>
            <w:tcW w:w="1350" w:type="dxa"/>
            <w:tcBorders>
              <w:top w:val="nil"/>
              <w:left w:val="nil"/>
              <w:bottom w:val="nil"/>
              <w:right w:val="nil"/>
            </w:tcBorders>
            <w:shd w:val="clear" w:color="000000" w:fill="FFFFFF"/>
            <w:noWrap/>
            <w:vAlign w:val="bottom"/>
            <w:hideMark/>
          </w:tcPr>
          <w:p w14:paraId="308F52C7"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7</w:t>
            </w:r>
          </w:p>
        </w:tc>
        <w:tc>
          <w:tcPr>
            <w:tcW w:w="931" w:type="dxa"/>
            <w:tcBorders>
              <w:top w:val="nil"/>
              <w:left w:val="single" w:sz="4" w:space="0" w:color="auto"/>
              <w:bottom w:val="nil"/>
              <w:right w:val="single" w:sz="4" w:space="0" w:color="auto"/>
            </w:tcBorders>
            <w:shd w:val="clear" w:color="000000" w:fill="FCE4D6"/>
            <w:noWrap/>
            <w:vAlign w:val="bottom"/>
            <w:hideMark/>
          </w:tcPr>
          <w:p w14:paraId="0567631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6A51A8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59C85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5CB86C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1BFDBE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708AE85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1BFF6A3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309A339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5A5465" w:rsidRPr="009574F4" w14:paraId="20EABE67" w14:textId="77777777" w:rsidTr="00BC41D5">
        <w:trPr>
          <w:trHeight w:val="317"/>
        </w:trPr>
        <w:tc>
          <w:tcPr>
            <w:tcW w:w="1350" w:type="dxa"/>
            <w:tcBorders>
              <w:top w:val="nil"/>
              <w:left w:val="nil"/>
              <w:bottom w:val="nil"/>
              <w:right w:val="nil"/>
            </w:tcBorders>
            <w:shd w:val="clear" w:color="000000" w:fill="FFFFFF"/>
            <w:noWrap/>
            <w:vAlign w:val="bottom"/>
            <w:hideMark/>
          </w:tcPr>
          <w:p w14:paraId="714929E4"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8</w:t>
            </w:r>
          </w:p>
        </w:tc>
        <w:tc>
          <w:tcPr>
            <w:tcW w:w="931" w:type="dxa"/>
            <w:tcBorders>
              <w:top w:val="nil"/>
              <w:left w:val="single" w:sz="4" w:space="0" w:color="auto"/>
              <w:bottom w:val="nil"/>
              <w:right w:val="single" w:sz="4" w:space="0" w:color="auto"/>
            </w:tcBorders>
            <w:shd w:val="clear" w:color="000000" w:fill="FCE4D6"/>
            <w:noWrap/>
            <w:vAlign w:val="bottom"/>
            <w:hideMark/>
          </w:tcPr>
          <w:p w14:paraId="1ED8F82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4B3DDD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0352180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F70DB1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7913E8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0A18645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4CDF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DDFE1E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5A5465" w:rsidRPr="009574F4" w14:paraId="0359EC44" w14:textId="77777777" w:rsidTr="00BC41D5">
        <w:trPr>
          <w:trHeight w:val="317"/>
        </w:trPr>
        <w:tc>
          <w:tcPr>
            <w:tcW w:w="1350" w:type="dxa"/>
            <w:tcBorders>
              <w:top w:val="nil"/>
              <w:left w:val="nil"/>
              <w:bottom w:val="nil"/>
              <w:right w:val="nil"/>
            </w:tcBorders>
            <w:shd w:val="clear" w:color="000000" w:fill="FFFFFF"/>
            <w:noWrap/>
            <w:vAlign w:val="bottom"/>
            <w:hideMark/>
          </w:tcPr>
          <w:p w14:paraId="68973A93"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9</w:t>
            </w:r>
          </w:p>
        </w:tc>
        <w:tc>
          <w:tcPr>
            <w:tcW w:w="931" w:type="dxa"/>
            <w:tcBorders>
              <w:top w:val="nil"/>
              <w:left w:val="single" w:sz="4" w:space="0" w:color="auto"/>
              <w:bottom w:val="nil"/>
              <w:right w:val="single" w:sz="4" w:space="0" w:color="auto"/>
            </w:tcBorders>
            <w:shd w:val="clear" w:color="000000" w:fill="FCE4D6"/>
            <w:noWrap/>
            <w:vAlign w:val="bottom"/>
            <w:hideMark/>
          </w:tcPr>
          <w:p w14:paraId="0CAF0C5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327957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42CD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8975F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6240AB0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D1B0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5431E6C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197046D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5A5465" w:rsidRPr="009574F4" w14:paraId="3E1DDAD5" w14:textId="77777777" w:rsidTr="00BC41D5">
        <w:trPr>
          <w:trHeight w:val="317"/>
        </w:trPr>
        <w:tc>
          <w:tcPr>
            <w:tcW w:w="1350" w:type="dxa"/>
            <w:tcBorders>
              <w:top w:val="nil"/>
              <w:left w:val="nil"/>
              <w:bottom w:val="nil"/>
              <w:right w:val="nil"/>
            </w:tcBorders>
            <w:shd w:val="clear" w:color="000000" w:fill="FFFFFF"/>
            <w:noWrap/>
            <w:vAlign w:val="bottom"/>
            <w:hideMark/>
          </w:tcPr>
          <w:p w14:paraId="2BC9977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10</w:t>
            </w:r>
          </w:p>
        </w:tc>
        <w:tc>
          <w:tcPr>
            <w:tcW w:w="931" w:type="dxa"/>
            <w:tcBorders>
              <w:top w:val="nil"/>
              <w:left w:val="single" w:sz="4" w:space="0" w:color="auto"/>
              <w:bottom w:val="nil"/>
              <w:right w:val="single" w:sz="4" w:space="0" w:color="auto"/>
            </w:tcBorders>
            <w:shd w:val="clear" w:color="000000" w:fill="FCE4D6"/>
            <w:noWrap/>
            <w:vAlign w:val="bottom"/>
            <w:hideMark/>
          </w:tcPr>
          <w:p w14:paraId="6FC565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2CF4B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596F50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B43DF5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5DB3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6C37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0E5BBA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685C75B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5A5465" w:rsidRPr="009574F4" w14:paraId="2AD94D21" w14:textId="77777777" w:rsidTr="00BC41D5">
        <w:trPr>
          <w:trHeight w:val="317"/>
        </w:trPr>
        <w:tc>
          <w:tcPr>
            <w:tcW w:w="1350" w:type="dxa"/>
            <w:tcBorders>
              <w:top w:val="nil"/>
              <w:left w:val="nil"/>
              <w:bottom w:val="nil"/>
              <w:right w:val="nil"/>
            </w:tcBorders>
            <w:shd w:val="clear" w:color="000000" w:fill="FFFFFF"/>
            <w:noWrap/>
            <w:vAlign w:val="bottom"/>
            <w:hideMark/>
          </w:tcPr>
          <w:p w14:paraId="1A60EAEF"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11</w:t>
            </w:r>
          </w:p>
        </w:tc>
        <w:tc>
          <w:tcPr>
            <w:tcW w:w="931" w:type="dxa"/>
            <w:tcBorders>
              <w:top w:val="nil"/>
              <w:left w:val="single" w:sz="4" w:space="0" w:color="auto"/>
              <w:bottom w:val="nil"/>
              <w:right w:val="single" w:sz="4" w:space="0" w:color="auto"/>
            </w:tcBorders>
            <w:shd w:val="clear" w:color="000000" w:fill="FCE4D6"/>
            <w:noWrap/>
            <w:vAlign w:val="bottom"/>
            <w:hideMark/>
          </w:tcPr>
          <w:p w14:paraId="1321863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82729C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617A6E7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0EBB2E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5D3B173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3EF593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E23F59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749247C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01858DA6" w14:textId="77777777" w:rsidTr="00BC41D5">
        <w:trPr>
          <w:trHeight w:val="317"/>
        </w:trPr>
        <w:tc>
          <w:tcPr>
            <w:tcW w:w="1350" w:type="dxa"/>
            <w:tcBorders>
              <w:top w:val="nil"/>
              <w:left w:val="nil"/>
              <w:bottom w:val="nil"/>
              <w:right w:val="nil"/>
            </w:tcBorders>
            <w:shd w:val="clear" w:color="000000" w:fill="FFFFFF"/>
            <w:noWrap/>
            <w:vAlign w:val="bottom"/>
            <w:hideMark/>
          </w:tcPr>
          <w:p w14:paraId="6D70B3BE"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12</w:t>
            </w:r>
          </w:p>
        </w:tc>
        <w:tc>
          <w:tcPr>
            <w:tcW w:w="931" w:type="dxa"/>
            <w:tcBorders>
              <w:top w:val="nil"/>
              <w:left w:val="single" w:sz="4" w:space="0" w:color="auto"/>
              <w:bottom w:val="nil"/>
              <w:right w:val="single" w:sz="4" w:space="0" w:color="auto"/>
            </w:tcBorders>
            <w:shd w:val="clear" w:color="000000" w:fill="FCE4D6"/>
            <w:noWrap/>
            <w:vAlign w:val="bottom"/>
            <w:hideMark/>
          </w:tcPr>
          <w:p w14:paraId="17AC682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C254C6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4DF1054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2634F6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6EAE70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1CAD0C7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35C442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52A442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r w:rsidR="00556437">
              <w:rPr>
                <w:rStyle w:val="CommentReference"/>
              </w:rPr>
              <w:commentReference w:id="535"/>
            </w:r>
          </w:p>
        </w:tc>
      </w:tr>
    </w:tbl>
    <w:p w14:paraId="379FDD70" w14:textId="074FFBF3"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77DB7908" w14:textId="47E53829" w:rsidR="004A55A1" w:rsidRDefault="004A55A1" w:rsidP="004A55A1">
      <w:pPr>
        <w:rPr>
          <w:rFonts w:ascii="Times New Roman" w:hAnsi="Times New Roman" w:cs="Times New Roman"/>
          <w:sz w:val="24"/>
          <w:szCs w:val="24"/>
        </w:rPr>
      </w:pPr>
      <w:commentRangeStart w:id="536"/>
      <w:r>
        <w:rPr>
          <w:rFonts w:ascii="Times New Roman" w:hAnsi="Times New Roman" w:cs="Times New Roman"/>
          <w:b/>
          <w:sz w:val="24"/>
          <w:szCs w:val="24"/>
        </w:rPr>
        <w:lastRenderedPageBreak/>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w:t>
      </w:r>
      <w:proofErr w:type="gramStart"/>
      <w:r w:rsidRPr="00046C8F">
        <w:rPr>
          <w:rFonts w:ascii="Times New Roman" w:hAnsi="Times New Roman" w:cs="Times New Roman"/>
          <w:sz w:val="24"/>
          <w:szCs w:val="24"/>
        </w:rPr>
        <w:t>estimates</w:t>
      </w:r>
      <w:proofErr w:type="gramEnd"/>
      <w:r w:rsidRPr="00046C8F">
        <w:rPr>
          <w:rFonts w:ascii="Times New Roman" w:hAnsi="Times New Roman" w:cs="Times New Roman"/>
          <w:sz w:val="24"/>
          <w:szCs w:val="24"/>
        </w:rPr>
        <w:t xml:space="preserve">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w:t>
      </w:r>
      <w:r w:rsidR="00D36877">
        <w:rPr>
          <w:rFonts w:ascii="Times New Roman" w:hAnsi="Times New Roman" w:cs="Times New Roman"/>
          <w:sz w:val="24"/>
          <w:szCs w:val="24"/>
        </w:rPr>
        <w:t xml:space="preserve">d parameter estimates (Median, </w:t>
      </w:r>
      <w:r>
        <w:rPr>
          <w:rFonts w:ascii="Times New Roman" w:hAnsi="Times New Roman" w:cs="Times New Roman"/>
          <w:sz w:val="24"/>
          <w:szCs w:val="24"/>
        </w:rPr>
        <w:t>2.5%, 97.5%) are reported under the Population CI column.</w:t>
      </w:r>
      <w:commentRangeEnd w:id="536"/>
      <w:r w:rsidR="00556437">
        <w:rPr>
          <w:rStyle w:val="CommentReference"/>
        </w:rPr>
        <w:commentReference w:id="536"/>
      </w:r>
    </w:p>
    <w:p w14:paraId="096D8A55" w14:textId="4F04034D" w:rsidR="000D6253" w:rsidRDefault="000D6253">
      <w:pPr>
        <w:rPr>
          <w:rFonts w:ascii="Times New Roman" w:hAnsi="Times New Roman" w:cs="Times New Roman"/>
          <w:b/>
          <w:sz w:val="24"/>
          <w:szCs w:val="24"/>
        </w:rPr>
      </w:pPr>
    </w:p>
    <w:p w14:paraId="73DBD5BF" w14:textId="53A404C9" w:rsidR="000D6253" w:rsidRDefault="000D6253">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0D6253" w:rsidRPr="000D6253" w14:paraId="52E2EB01" w14:textId="77777777" w:rsidTr="000D6253">
        <w:trPr>
          <w:trHeight w:val="320"/>
        </w:trPr>
        <w:tc>
          <w:tcPr>
            <w:tcW w:w="1844" w:type="dxa"/>
            <w:tcBorders>
              <w:top w:val="nil"/>
              <w:left w:val="nil"/>
              <w:bottom w:val="nil"/>
              <w:right w:val="nil"/>
            </w:tcBorders>
            <w:shd w:val="clear" w:color="000000" w:fill="FFFFFF"/>
            <w:noWrap/>
            <w:vAlign w:val="bottom"/>
            <w:hideMark/>
          </w:tcPr>
          <w:p w14:paraId="7E1781D3" w14:textId="77777777" w:rsidR="000D6253" w:rsidRPr="000D6253" w:rsidRDefault="000D6253" w:rsidP="000D6253">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6DC7628"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32ADDC23"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0D6253" w:rsidRPr="000D6253" w14:paraId="4AD3E584" w14:textId="77777777" w:rsidTr="000D6253">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665E595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4C96E9A6"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48E6D3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770147CC"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072C5560"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0D6253" w:rsidRPr="000D6253" w14:paraId="7FF98B24"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E18E826" w14:textId="2D671D30"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5C8EC28F"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6BCAD019" w14:textId="5181A0F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5E9E3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7757D7AA" w14:textId="1B7779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0D6253" w:rsidRPr="000D6253" w14:paraId="6B0DD74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235BE3FC" w14:textId="72F6A744"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745F06C"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712529B6" w14:textId="7508827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39BE1A1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CFB9848" w14:textId="2C0373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0D6253" w:rsidRPr="000D6253" w14:paraId="1EED41CA"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D087F76" w14:textId="0EF8A4EB" w:rsidR="000D6253" w:rsidRPr="000D6253" w:rsidRDefault="000D6253" w:rsidP="000D6253">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1A0E7C0E" w14:textId="2361BC9F"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sidR="008E0B51">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38B9E2AE" w14:textId="6281D031"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4E39EC8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1F33BD2E" w14:textId="34E67185"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0D6253" w:rsidRPr="000D6253" w14:paraId="6C8B672B"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F019F14" w14:textId="4821D86D"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407AB0"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0AF8328" w14:textId="291CD439"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484791D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7CB2A5B1" w14:textId="50785F22"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0D6253" w:rsidRPr="000D6253" w14:paraId="77EAFC98"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B01BDCE" w14:textId="0F5AB545"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DB51F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4E356AE" w14:textId="5206622D"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708119A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23C28166" w14:textId="27B7C7CA"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0D6253" w:rsidRPr="000D6253" w14:paraId="01E6915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CE94B8F" w14:textId="6FFD77D8"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6D0455A2" w14:textId="466D221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A5619E4" w14:textId="59F13F8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42C2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1D87E846" w14:textId="3F2FCC2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0D6253" w:rsidRPr="000D6253" w14:paraId="3C697AB7"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56243CC" w14:textId="0E031234"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5CF9B64"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2889113B"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2D66BAB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60277" w14:textId="596AF0A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0D6253" w:rsidRPr="000D6253" w14:paraId="03A0D0D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5959ACB" w14:textId="2FF9640E"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47602F3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4FFF55A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11859BE5" w14:textId="63C2A0A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DBA6AD2" w14:textId="769EA37C"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0D6253" w:rsidRPr="000D6253" w14:paraId="0C7688AD"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4B784D5A" w14:textId="08A757E4" w:rsidR="000D6253" w:rsidRPr="000D6253" w:rsidRDefault="005A5465"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13C449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0205F52"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4F5C067"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72E313AB" w14:textId="3B336ED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4FD226D4" w14:textId="1EF25ADC" w:rsidR="000D6253" w:rsidRDefault="000D6253">
      <w:pPr>
        <w:rPr>
          <w:rFonts w:ascii="Times New Roman" w:hAnsi="Times New Roman" w:cs="Times New Roman"/>
          <w:b/>
          <w:sz w:val="24"/>
          <w:szCs w:val="24"/>
        </w:rPr>
      </w:pPr>
      <w:r>
        <w:rPr>
          <w:rFonts w:ascii="Times New Roman" w:hAnsi="Times New Roman" w:cs="Times New Roman"/>
          <w:b/>
          <w:sz w:val="24"/>
          <w:szCs w:val="24"/>
        </w:rPr>
        <w:br w:type="page"/>
      </w:r>
    </w:p>
    <w:p w14:paraId="0138604D" w14:textId="67FF7FAE" w:rsidR="003F3F35" w:rsidRPr="00046C8F" w:rsidRDefault="003F3F3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1.</w:t>
      </w:r>
      <w:r w:rsidR="00FD256D" w:rsidRPr="00046C8F">
        <w:rPr>
          <w:rFonts w:ascii="Times New Roman" w:hAnsi="Times New Roman" w:cs="Times New Roman"/>
          <w:b/>
          <w:sz w:val="24"/>
          <w:szCs w:val="24"/>
        </w:rPr>
        <w:t xml:space="preserve"> </w:t>
      </w:r>
      <w:r w:rsidR="004213D5" w:rsidRPr="00046C8F">
        <w:rPr>
          <w:rFonts w:ascii="Times New Roman" w:hAnsi="Times New Roman" w:cs="Times New Roman"/>
          <w:sz w:val="24"/>
          <w:szCs w:val="24"/>
        </w:rPr>
        <w:t xml:space="preserve">The length of </w:t>
      </w:r>
      <w:r w:rsidR="004213D5" w:rsidRPr="00046C8F">
        <w:rPr>
          <w:rFonts w:ascii="Times New Roman" w:hAnsi="Times New Roman" w:cs="Times New Roman"/>
          <w:i/>
          <w:sz w:val="24"/>
          <w:szCs w:val="24"/>
        </w:rPr>
        <w:t>P. filamentosus</w:t>
      </w:r>
      <w:r w:rsidR="004213D5" w:rsidRPr="00046C8F">
        <w:rPr>
          <w:rFonts w:ascii="Times New Roman" w:hAnsi="Times New Roman" w:cs="Times New Roman"/>
          <w:sz w:val="24"/>
          <w:szCs w:val="24"/>
        </w:rPr>
        <w:t xml:space="preserve"> recaptured and included in</w:t>
      </w:r>
      <w:r w:rsidR="007A0DC0" w:rsidRPr="00046C8F">
        <w:rPr>
          <w:rFonts w:ascii="Times New Roman" w:hAnsi="Times New Roman" w:cs="Times New Roman"/>
          <w:sz w:val="24"/>
          <w:szCs w:val="24"/>
        </w:rPr>
        <w:t xml:space="preserve"> analysis of</w:t>
      </w:r>
      <w:r w:rsidR="004213D5" w:rsidRPr="00046C8F">
        <w:rPr>
          <w:rFonts w:ascii="Times New Roman" w:hAnsi="Times New Roman" w:cs="Times New Roman"/>
          <w:sz w:val="24"/>
          <w:szCs w:val="24"/>
        </w:rPr>
        <w:t xml:space="preserve"> OTP tagging data and the</w:t>
      </w:r>
      <w:r w:rsidR="007A0DC0" w:rsidRPr="00046C8F">
        <w:rPr>
          <w:rFonts w:ascii="Times New Roman" w:hAnsi="Times New Roman" w:cs="Times New Roman"/>
          <w:sz w:val="24"/>
          <w:szCs w:val="24"/>
        </w:rPr>
        <w:t xml:space="preserve"> distribution of times at liberty. The fork length</w:t>
      </w:r>
      <w:r w:rsidR="005B3BE5" w:rsidRPr="00046C8F">
        <w:rPr>
          <w:rFonts w:ascii="Times New Roman" w:hAnsi="Times New Roman" w:cs="Times New Roman"/>
          <w:sz w:val="24"/>
          <w:szCs w:val="24"/>
        </w:rPr>
        <w:t xml:space="preserve"> of fish during tagging is highlighted in red while length at recapture is shown in blue.</w:t>
      </w:r>
    </w:p>
    <w:p w14:paraId="5745B8F7" w14:textId="5491574C" w:rsidR="003F3F35" w:rsidRPr="00574813" w:rsidRDefault="00FD256D" w:rsidP="000D5103">
      <w:pPr>
        <w:rPr>
          <w:rFonts w:ascii="Times New Roman" w:hAnsi="Times New Roman" w:cs="Times New Roman"/>
          <w:sz w:val="24"/>
          <w:szCs w:val="24"/>
        </w:rPr>
      </w:pPr>
      <w:commentRangeStart w:id="537"/>
      <w:r w:rsidRPr="00046C8F">
        <w:rPr>
          <w:rFonts w:ascii="Times New Roman" w:hAnsi="Times New Roman" w:cs="Times New Roman"/>
          <w:noProof/>
          <w:sz w:val="24"/>
          <w:szCs w:val="24"/>
        </w:rPr>
        <w:drawing>
          <wp:inline distT="0" distB="0" distL="0" distR="0" wp14:anchorId="177FDE2A" wp14:editId="3FDB7619">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1">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commentRangeEnd w:id="537"/>
      <w:r w:rsidR="00556437">
        <w:rPr>
          <w:rStyle w:val="CommentReference"/>
        </w:rPr>
        <w:commentReference w:id="537"/>
      </w:r>
    </w:p>
    <w:p w14:paraId="0D970E8D" w14:textId="77777777"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3859C0D1" w14:textId="6DBCE413" w:rsidR="003F3F35" w:rsidRPr="00046C8F" w:rsidRDefault="005B3BE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538" w:author="Stephen Scherrer [2]" w:date="2018-09-14T11:50:00Z">
        <w:r w:rsidRPr="00A20282" w:rsidDel="00A20282">
          <w:rPr>
            <w:rFonts w:ascii="Times New Roman" w:hAnsi="Times New Roman" w:cs="Times New Roman"/>
            <w:i/>
            <w:sz w:val="24"/>
            <w:szCs w:val="24"/>
            <w:rPrChange w:id="539" w:author="Stephen Scherrer [2]" w:date="2018-09-14T11:52:00Z">
              <w:rPr>
                <w:rFonts w:ascii="Times New Roman" w:hAnsi="Times New Roman" w:cs="Times New Roman"/>
                <w:sz w:val="24"/>
                <w:szCs w:val="24"/>
              </w:rPr>
            </w:rPrChange>
          </w:rPr>
          <w:delText>opakapaka</w:delText>
        </w:r>
      </w:del>
      <w:ins w:id="540" w:author="Stephen Scherrer [2]" w:date="2018-09-14T11:50:00Z">
        <w:r w:rsidR="00A20282" w:rsidRPr="00A20282">
          <w:rPr>
            <w:rFonts w:ascii="Times New Roman" w:hAnsi="Times New Roman" w:cs="Times New Roman"/>
            <w:i/>
            <w:sz w:val="24"/>
            <w:szCs w:val="24"/>
            <w:rPrChange w:id="541" w:author="Stephen Scherrer [2]"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01E35D02" w14:textId="286B62D2" w:rsidR="00070051" w:rsidRPr="00046C8F" w:rsidRDefault="00070051" w:rsidP="000D5103">
      <w:pPr>
        <w:rPr>
          <w:rFonts w:ascii="Times New Roman" w:hAnsi="Times New Roman" w:cs="Times New Roman"/>
          <w:sz w:val="24"/>
          <w:szCs w:val="24"/>
        </w:rPr>
      </w:pPr>
    </w:p>
    <w:p w14:paraId="1FC83BF8" w14:textId="6F52C1F6" w:rsidR="004A55A1" w:rsidRDefault="00070051">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5D7DA76B" wp14:editId="388CA324">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sidR="004A55A1">
        <w:rPr>
          <w:rFonts w:ascii="Times New Roman" w:hAnsi="Times New Roman" w:cs="Times New Roman"/>
          <w:b/>
          <w:sz w:val="24"/>
          <w:szCs w:val="24"/>
        </w:rPr>
        <w:br w:type="page"/>
      </w:r>
    </w:p>
    <w:p w14:paraId="7C0776BE" w14:textId="7715F0EA" w:rsidR="00C946EF" w:rsidRPr="00046C8F" w:rsidRDefault="00070051"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00392E08" w:rsidRPr="00046C8F">
        <w:rPr>
          <w:rFonts w:ascii="Times New Roman" w:hAnsi="Times New Roman" w:cs="Times New Roman"/>
          <w:sz w:val="24"/>
          <w:szCs w:val="24"/>
        </w:rPr>
        <w:t xml:space="preserve">Plots comparing observed and predicted recapture lengths </w:t>
      </w:r>
      <w:r w:rsidR="001658DF" w:rsidRPr="00046C8F">
        <w:rPr>
          <w:rFonts w:ascii="Times New Roman" w:hAnsi="Times New Roman" w:cs="Times New Roman"/>
          <w:sz w:val="24"/>
          <w:szCs w:val="24"/>
        </w:rPr>
        <w:t>fit using parameter point estimates from Bayesian Models 1 and 2, as well as Maximum likelihood Models 5 and 11.</w:t>
      </w:r>
      <w:r w:rsidR="0019535C" w:rsidRPr="00046C8F">
        <w:rPr>
          <w:rFonts w:ascii="Times New Roman" w:hAnsi="Times New Roman" w:cs="Times New Roman"/>
          <w:sz w:val="24"/>
          <w:szCs w:val="24"/>
        </w:rPr>
        <w:t xml:space="preserve"> </w:t>
      </w:r>
      <w:r w:rsidR="00C946EF" w:rsidRPr="00046C8F">
        <w:rPr>
          <w:rFonts w:ascii="Times New Roman" w:hAnsi="Times New Roman" w:cs="Times New Roman"/>
          <w:sz w:val="24"/>
          <w:szCs w:val="24"/>
        </w:rPr>
        <w:t xml:space="preserve">Length at recapture was predicted as a function of length at marking and time at liberty. </w:t>
      </w:r>
      <w:r w:rsidR="0019535C" w:rsidRPr="00046C8F">
        <w:rPr>
          <w:rFonts w:ascii="Times New Roman" w:hAnsi="Times New Roman" w:cs="Times New Roman"/>
          <w:sz w:val="24"/>
          <w:szCs w:val="24"/>
        </w:rPr>
        <w:t xml:space="preserve">The 1:1 line indicates where points would fall if model </w:t>
      </w:r>
      <w:r w:rsidR="00C946EF" w:rsidRPr="00046C8F">
        <w:rPr>
          <w:rFonts w:ascii="Times New Roman" w:hAnsi="Times New Roman" w:cs="Times New Roman"/>
          <w:sz w:val="24"/>
          <w:szCs w:val="24"/>
        </w:rPr>
        <w:t>parameters</w:t>
      </w:r>
      <w:r w:rsidR="0019535C" w:rsidRPr="00046C8F">
        <w:rPr>
          <w:rFonts w:ascii="Times New Roman" w:hAnsi="Times New Roman" w:cs="Times New Roman"/>
          <w:sz w:val="24"/>
          <w:szCs w:val="24"/>
        </w:rPr>
        <w:t xml:space="preserve"> perfectly predicted </w:t>
      </w:r>
      <w:r w:rsidR="00C946EF" w:rsidRPr="00046C8F">
        <w:rPr>
          <w:rFonts w:ascii="Times New Roman" w:hAnsi="Times New Roman" w:cs="Times New Roman"/>
          <w:sz w:val="24"/>
          <w:szCs w:val="24"/>
        </w:rPr>
        <w:t>length at recapture.</w:t>
      </w:r>
    </w:p>
    <w:p w14:paraId="304089CC" w14:textId="3BEC4FDA" w:rsidR="004A55A1" w:rsidRPr="00574813" w:rsidRDefault="00BB0D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CEEB" wp14:editId="3F2ADBEC">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A55A1">
        <w:rPr>
          <w:rFonts w:ascii="Times New Roman" w:hAnsi="Times New Roman" w:cs="Times New Roman"/>
          <w:b/>
          <w:sz w:val="24"/>
          <w:szCs w:val="24"/>
        </w:rPr>
        <w:br w:type="page"/>
      </w:r>
    </w:p>
    <w:p w14:paraId="63316188" w14:textId="63FAC855" w:rsidR="001E6296" w:rsidRPr="00046C8F" w:rsidRDefault="00C946EF"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4. </w:t>
      </w:r>
      <w:r w:rsidRPr="00046C8F">
        <w:rPr>
          <w:rFonts w:ascii="Times New Roman" w:hAnsi="Times New Roman" w:cs="Times New Roman"/>
          <w:sz w:val="24"/>
          <w:szCs w:val="24"/>
        </w:rPr>
        <w:t xml:space="preserve">Residual plots </w:t>
      </w:r>
      <w:r w:rsidR="00FD4444" w:rsidRPr="00046C8F">
        <w:rPr>
          <w:rFonts w:ascii="Times New Roman" w:hAnsi="Times New Roman" w:cs="Times New Roman"/>
          <w:sz w:val="24"/>
          <w:szCs w:val="24"/>
        </w:rPr>
        <w:t>showing deviation from model predictions as a function of an individual’s length at marking</w:t>
      </w:r>
      <w:r w:rsidR="001A5766">
        <w:rPr>
          <w:rFonts w:ascii="Times New Roman" w:hAnsi="Times New Roman" w:cs="Times New Roman"/>
          <w:sz w:val="24"/>
          <w:szCs w:val="24"/>
        </w:rPr>
        <w:t xml:space="preserve"> for </w:t>
      </w:r>
      <w:r w:rsidR="001A5766" w:rsidRPr="00046C8F">
        <w:rPr>
          <w:rFonts w:ascii="Times New Roman" w:hAnsi="Times New Roman" w:cs="Times New Roman"/>
          <w:sz w:val="24"/>
          <w:szCs w:val="24"/>
        </w:rPr>
        <w:t>Bayesian Models 1 and 2, as well as Max</w:t>
      </w:r>
      <w:r w:rsidR="001A5766">
        <w:rPr>
          <w:rFonts w:ascii="Times New Roman" w:hAnsi="Times New Roman" w:cs="Times New Roman"/>
          <w:sz w:val="24"/>
          <w:szCs w:val="24"/>
        </w:rPr>
        <w:t>imum likelihood Models 5 and 11</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These plots were v</w:t>
      </w:r>
      <w:r w:rsidR="001E6296" w:rsidRPr="00046C8F">
        <w:rPr>
          <w:rFonts w:ascii="Times New Roman" w:hAnsi="Times New Roman" w:cs="Times New Roman"/>
          <w:sz w:val="24"/>
          <w:szCs w:val="24"/>
        </w:rPr>
        <w:t>isual</w:t>
      </w:r>
      <w:r w:rsidR="00904E74">
        <w:rPr>
          <w:rFonts w:ascii="Times New Roman" w:hAnsi="Times New Roman" w:cs="Times New Roman"/>
          <w:sz w:val="24"/>
          <w:szCs w:val="24"/>
        </w:rPr>
        <w:t>ly</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inspected</w:t>
      </w:r>
      <w:r w:rsidR="001E6296" w:rsidRPr="00046C8F">
        <w:rPr>
          <w:rFonts w:ascii="Times New Roman" w:hAnsi="Times New Roman" w:cs="Times New Roman"/>
          <w:sz w:val="24"/>
          <w:szCs w:val="24"/>
        </w:rPr>
        <w:t xml:space="preserve"> to determine residual trends.</w:t>
      </w:r>
    </w:p>
    <w:p w14:paraId="2A1FB229" w14:textId="12983997" w:rsidR="004A55A1" w:rsidRPr="00574813" w:rsidRDefault="004A55A1">
      <w:pPr>
        <w:rPr>
          <w:rFonts w:ascii="Times New Roman" w:hAnsi="Times New Roman" w:cs="Times New Roman"/>
          <w:sz w:val="24"/>
          <w:szCs w:val="24"/>
        </w:rPr>
      </w:pPr>
      <w:commentRangeStart w:id="542"/>
      <w:r>
        <w:rPr>
          <w:rFonts w:ascii="Times New Roman" w:hAnsi="Times New Roman" w:cs="Times New Roman"/>
          <w:noProof/>
          <w:sz w:val="24"/>
          <w:szCs w:val="24"/>
        </w:rPr>
        <w:drawing>
          <wp:inline distT="0" distB="0" distL="0" distR="0" wp14:anchorId="3E58107B" wp14:editId="2E14A27E">
            <wp:extent cx="5943600" cy="459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 Residual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commentRangeEnd w:id="542"/>
      <w:r w:rsidR="009548D0">
        <w:rPr>
          <w:rStyle w:val="CommentReference"/>
        </w:rPr>
        <w:commentReference w:id="542"/>
      </w:r>
      <w:r>
        <w:rPr>
          <w:rFonts w:ascii="Times New Roman" w:hAnsi="Times New Roman" w:cs="Times New Roman"/>
          <w:b/>
          <w:sz w:val="24"/>
          <w:szCs w:val="24"/>
        </w:rPr>
        <w:br w:type="page"/>
      </w:r>
    </w:p>
    <w:p w14:paraId="07EF4321" w14:textId="02090A69" w:rsidR="0068091A" w:rsidRDefault="001E6296"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5.</w:t>
      </w:r>
      <w:r w:rsidRPr="00046C8F">
        <w:rPr>
          <w:rFonts w:ascii="Times New Roman" w:hAnsi="Times New Roman" w:cs="Times New Roman"/>
          <w:sz w:val="24"/>
          <w:szCs w:val="24"/>
        </w:rPr>
        <w:t xml:space="preserve"> Comparison of von Bertalanffy growth function curves produced from parameters </w:t>
      </w:r>
      <w:r w:rsidR="00456CEF" w:rsidRPr="00046C8F">
        <w:rPr>
          <w:rFonts w:ascii="Times New Roman" w:hAnsi="Times New Roman" w:cs="Times New Roman"/>
          <w:sz w:val="24"/>
          <w:szCs w:val="24"/>
        </w:rPr>
        <w:t xml:space="preserve">during this study. </w:t>
      </w:r>
      <w:r w:rsidR="00DB4BBD" w:rsidRPr="00046C8F">
        <w:rPr>
          <w:rFonts w:ascii="Times New Roman" w:hAnsi="Times New Roman" w:cs="Times New Roman"/>
          <w:sz w:val="24"/>
          <w:szCs w:val="24"/>
        </w:rPr>
        <w:t xml:space="preserve">Horizontal dashed lines indicate the minimum and maximum </w:t>
      </w:r>
      <w:r w:rsidR="007B3405" w:rsidRPr="00046C8F">
        <w:rPr>
          <w:rFonts w:ascii="Times New Roman" w:hAnsi="Times New Roman" w:cs="Times New Roman"/>
          <w:sz w:val="24"/>
          <w:szCs w:val="24"/>
        </w:rPr>
        <w:t>length</w:t>
      </w:r>
      <w:r w:rsidR="00DB4BBD" w:rsidRPr="00046C8F">
        <w:rPr>
          <w:rFonts w:ascii="Times New Roman" w:hAnsi="Times New Roman" w:cs="Times New Roman"/>
          <w:sz w:val="24"/>
          <w:szCs w:val="24"/>
        </w:rPr>
        <w:t xml:space="preserve"> of</w:t>
      </w:r>
      <w:r w:rsidRPr="00046C8F">
        <w:rPr>
          <w:rFonts w:ascii="Times New Roman" w:hAnsi="Times New Roman" w:cs="Times New Roman"/>
          <w:sz w:val="24"/>
          <w:szCs w:val="24"/>
        </w:rPr>
        <w:t xml:space="preserve"> </w:t>
      </w:r>
      <w:r w:rsidR="00DB4BBD" w:rsidRPr="00046C8F">
        <w:rPr>
          <w:rFonts w:ascii="Times New Roman" w:hAnsi="Times New Roman" w:cs="Times New Roman"/>
          <w:sz w:val="24"/>
          <w:szCs w:val="24"/>
        </w:rPr>
        <w:t xml:space="preserve">individuals </w:t>
      </w:r>
      <w:r w:rsidR="007B3405" w:rsidRPr="00046C8F">
        <w:rPr>
          <w:rFonts w:ascii="Times New Roman" w:hAnsi="Times New Roman" w:cs="Times New Roman"/>
          <w:sz w:val="24"/>
          <w:szCs w:val="24"/>
        </w:rPr>
        <w:t xml:space="preserve">at the time of marking recorded </w:t>
      </w:r>
      <w:r w:rsidR="006455B9" w:rsidRPr="00046C8F">
        <w:rPr>
          <w:rFonts w:ascii="Times New Roman" w:hAnsi="Times New Roman" w:cs="Times New Roman"/>
          <w:sz w:val="24"/>
          <w:szCs w:val="24"/>
        </w:rPr>
        <w:t>in</w:t>
      </w:r>
      <w:r w:rsidR="005E37C8" w:rsidRPr="00046C8F">
        <w:rPr>
          <w:rFonts w:ascii="Times New Roman" w:hAnsi="Times New Roman" w:cs="Times New Roman"/>
          <w:sz w:val="24"/>
          <w:szCs w:val="24"/>
        </w:rPr>
        <w:t xml:space="preserve"> the</w:t>
      </w:r>
      <w:r w:rsidR="006455B9" w:rsidRPr="00046C8F">
        <w:rPr>
          <w:rFonts w:ascii="Times New Roman" w:hAnsi="Times New Roman" w:cs="Times New Roman"/>
          <w:sz w:val="24"/>
          <w:szCs w:val="24"/>
        </w:rPr>
        <w:t xml:space="preserve"> OTP data</w:t>
      </w:r>
      <w:r w:rsidR="005E37C8" w:rsidRPr="00046C8F">
        <w:rPr>
          <w:rFonts w:ascii="Times New Roman" w:hAnsi="Times New Roman" w:cs="Times New Roman"/>
          <w:sz w:val="24"/>
          <w:szCs w:val="24"/>
        </w:rPr>
        <w:t>set</w:t>
      </w:r>
      <w:r w:rsidR="006455B9" w:rsidRPr="00046C8F">
        <w:rPr>
          <w:rFonts w:ascii="Times New Roman" w:hAnsi="Times New Roman" w:cs="Times New Roman"/>
          <w:sz w:val="24"/>
          <w:szCs w:val="24"/>
        </w:rPr>
        <w:t>.</w:t>
      </w:r>
    </w:p>
    <w:p w14:paraId="538DADAB" w14:textId="4A55FBD2" w:rsidR="00BF46CA" w:rsidRPr="00046C8F" w:rsidRDefault="000D6253" w:rsidP="000D5103">
      <w:pPr>
        <w:rPr>
          <w:rFonts w:ascii="Times New Roman" w:hAnsi="Times New Roman" w:cs="Times New Roman"/>
          <w:sz w:val="24"/>
          <w:szCs w:val="24"/>
        </w:rPr>
      </w:pPr>
      <w:commentRangeStart w:id="543"/>
      <w:r>
        <w:rPr>
          <w:rFonts w:ascii="Times New Roman" w:hAnsi="Times New Roman" w:cs="Times New Roman"/>
          <w:noProof/>
          <w:sz w:val="24"/>
          <w:szCs w:val="24"/>
        </w:rPr>
        <w:drawing>
          <wp:inline distT="0" distB="0" distL="0" distR="0" wp14:anchorId="5FAA9163" wp14:editId="2F46853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commentRangeEnd w:id="543"/>
      <w:r w:rsidR="009548D0">
        <w:rPr>
          <w:rStyle w:val="CommentReference"/>
        </w:rPr>
        <w:commentReference w:id="543"/>
      </w:r>
    </w:p>
    <w:sectPr w:rsidR="00BF46CA" w:rsidRPr="00046C8F"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8-11-15T14:39:00Z" w:initials="SS">
    <w:p w14:paraId="66A46C89" w14:textId="0EA02622" w:rsidR="005A5465" w:rsidRDefault="005A5465">
      <w:pPr>
        <w:pStyle w:val="CommentText"/>
      </w:pPr>
      <w:r>
        <w:rPr>
          <w:rStyle w:val="CommentReference"/>
        </w:rPr>
        <w:annotationRef/>
      </w:r>
      <w:r>
        <w:t xml:space="preserve">Note: Version 4.4 differs from earlier versions in that comments from Jeff </w:t>
      </w:r>
      <w:proofErr w:type="spellStart"/>
      <w:r>
        <w:t>Drazen</w:t>
      </w:r>
      <w:proofErr w:type="spellEnd"/>
      <w:r>
        <w:t xml:space="preserve">, Kevin Weng, Anna </w:t>
      </w:r>
      <w:proofErr w:type="spellStart"/>
      <w:r>
        <w:t>Neuheimer</w:t>
      </w:r>
      <w:proofErr w:type="spellEnd"/>
      <w:r>
        <w:t>, and EF have been addressed.</w:t>
      </w:r>
    </w:p>
  </w:comment>
  <w:comment w:id="73" w:author="Stephen Scherrer" w:date="2018-12-06T14:01:00Z" w:initials="SS">
    <w:p w14:paraId="2340F62F" w14:textId="5C5E3D93" w:rsidR="005A5465" w:rsidRDefault="005A5465">
      <w:pPr>
        <w:pStyle w:val="CommentText"/>
      </w:pPr>
      <w:r>
        <w:rPr>
          <w:rStyle w:val="CommentReference"/>
        </w:rPr>
        <w:annotationRef/>
      </w:r>
      <w:r>
        <w:t>Cite some of these</w:t>
      </w:r>
    </w:p>
  </w:comment>
  <w:comment w:id="74" w:author="ecf" w:date="2018-12-03T14:46:00Z" w:initials="e">
    <w:p w14:paraId="41B6E35C" w14:textId="68A1D4FC" w:rsidR="005A5465" w:rsidRDefault="005A5465">
      <w:pPr>
        <w:pStyle w:val="CommentText"/>
      </w:pPr>
      <w:r>
        <w:rPr>
          <w:rStyle w:val="CommentReference"/>
        </w:rPr>
        <w:annotationRef/>
      </w:r>
      <w:r>
        <w:t>Might want to move a few of these that refer to the ML method up to cite the first sentence in paragraph.</w:t>
      </w:r>
    </w:p>
  </w:comment>
  <w:comment w:id="99" w:author="ecf" w:date="2018-12-03T14:51:00Z" w:initials="e">
    <w:p w14:paraId="3E5351E4" w14:textId="30BA52BB" w:rsidR="005A5465" w:rsidRDefault="005A5465">
      <w:pPr>
        <w:pStyle w:val="CommentText"/>
      </w:pPr>
      <w:r>
        <w:rPr>
          <w:rStyle w:val="CommentReference"/>
        </w:rPr>
        <w:annotationRef/>
      </w:r>
      <w:r>
        <w:t xml:space="preserve">You need to insert a paragraph here on the study domain. Assume people don’t know anything about Hawaii or bottomfish. Maybe a map as a figure. You could also use that to better visualize the Okamoto data regarding capture/recapture locations. </w:t>
      </w:r>
    </w:p>
  </w:comment>
  <w:comment w:id="110" w:author="Stephen Scherrer [3]" w:date="2017-12-04T15:37:00Z" w:initials="SS">
    <w:p w14:paraId="31DDB6DF" w14:textId="77777777" w:rsidR="005A5465" w:rsidRDefault="005A5465" w:rsidP="00BC419A">
      <w:pPr>
        <w:pStyle w:val="CommentText"/>
      </w:pPr>
      <w:r>
        <w:rPr>
          <w:rStyle w:val="CommentReference"/>
        </w:rPr>
        <w:annotationRef/>
      </w:r>
      <w:r>
        <w:t>Why does Don have 500 listed?</w:t>
      </w:r>
    </w:p>
  </w:comment>
  <w:comment w:id="111" w:author="Stephen Scherrer [2]" w:date="2018-04-16T12:42:00Z" w:initials="SS">
    <w:p w14:paraId="69125753" w14:textId="508EC449" w:rsidR="005A5465" w:rsidRDefault="005A5465">
      <w:pPr>
        <w:pStyle w:val="CommentText"/>
      </w:pPr>
      <w:r>
        <w:rPr>
          <w:rStyle w:val="CommentReference"/>
        </w:rPr>
        <w:annotationRef/>
      </w:r>
      <w:r>
        <w:t>Because all recaptures of all individuals were included. We should rerun this without duplicate recaptures to fulfill assumptions of independence</w:t>
      </w:r>
    </w:p>
  </w:comment>
  <w:comment w:id="112" w:author="Stephen Scherrer" w:date="2019-02-18T12:34:00Z" w:initials="SS">
    <w:p w14:paraId="2E7F3A92" w14:textId="70D91FF7" w:rsidR="00A222BE" w:rsidRDefault="00A222BE">
      <w:pPr>
        <w:pStyle w:val="CommentText"/>
      </w:pPr>
      <w:r>
        <w:rPr>
          <w:rStyle w:val="CommentReference"/>
        </w:rPr>
        <w:annotationRef/>
      </w:r>
      <w:r>
        <w:t>Doing this now…</w:t>
      </w:r>
    </w:p>
  </w:comment>
  <w:comment w:id="120" w:author="ecf" w:date="2018-12-03T14:59:00Z" w:initials="e">
    <w:p w14:paraId="614CBF7E" w14:textId="7C871262" w:rsidR="005A5465" w:rsidRDefault="005A5465">
      <w:pPr>
        <w:pStyle w:val="CommentText"/>
      </w:pPr>
      <w:r>
        <w:rPr>
          <w:rStyle w:val="CommentReference"/>
        </w:rPr>
        <w:annotationRef/>
      </w:r>
      <w:r>
        <w:t>You could use this data to make the map that I suggested earlier.</w:t>
      </w:r>
    </w:p>
  </w:comment>
  <w:comment w:id="121" w:author="Stephen Scherrer" w:date="2019-02-15T12:06:00Z" w:initials="SS">
    <w:p w14:paraId="312D77EF" w14:textId="0E523BD1" w:rsidR="005A5465" w:rsidRDefault="005A5465">
      <w:pPr>
        <w:pStyle w:val="CommentText"/>
      </w:pPr>
      <w:r>
        <w:rPr>
          <w:rStyle w:val="CommentReference"/>
        </w:rPr>
        <w:annotationRef/>
      </w:r>
      <w:proofErr w:type="gramStart"/>
      <w:r>
        <w:t>So</w:t>
      </w:r>
      <w:proofErr w:type="gramEnd"/>
      <w:r>
        <w:t xml:space="preserve"> this is logged in station #s, not </w:t>
      </w:r>
      <w:proofErr w:type="spellStart"/>
      <w:r>
        <w:t>lat</w:t>
      </w:r>
      <w:proofErr w:type="spellEnd"/>
      <w:r>
        <w:t xml:space="preserve"> </w:t>
      </w:r>
      <w:proofErr w:type="spellStart"/>
      <w:r>
        <w:t>lon</w:t>
      </w:r>
      <w:proofErr w:type="spellEnd"/>
      <w:r>
        <w:t>. Do not have station locations.</w:t>
      </w:r>
    </w:p>
  </w:comment>
  <w:comment w:id="145" w:author="ecf" w:date="2018-12-04T08:55:00Z" w:initials="e">
    <w:p w14:paraId="27CBE017" w14:textId="5CD7C6A9" w:rsidR="005A5465" w:rsidRDefault="005A5465">
      <w:pPr>
        <w:pStyle w:val="CommentText"/>
      </w:pPr>
      <w:r>
        <w:rPr>
          <w:rStyle w:val="CommentReference"/>
        </w:rPr>
        <w:annotationRef/>
      </w:r>
      <w:r>
        <w:t>Hmmm, this is a really “lite” description for a lot of Bayesian analysis. At this point, I’ll recommend keeping it as is and hoping the reviewers are fine with “see the code” or Zhang for more detail.</w:t>
      </w:r>
    </w:p>
  </w:comment>
  <w:comment w:id="157" w:author="ecf" w:date="2018-12-04T08:58:00Z" w:initials="e">
    <w:p w14:paraId="5DA43280" w14:textId="39AE3FFC" w:rsidR="005A5465" w:rsidRDefault="005A5465">
      <w:pPr>
        <w:pStyle w:val="CommentText"/>
      </w:pPr>
      <w:r>
        <w:rPr>
          <w:rStyle w:val="CommentReference"/>
        </w:rPr>
        <w:annotationRef/>
      </w:r>
      <w:r>
        <w:t>Shouldn’t the variance in a lognormal be sigma squared?</w:t>
      </w:r>
    </w:p>
  </w:comment>
  <w:comment w:id="167" w:author="ecf" w:date="2018-12-04T08:59:00Z" w:initials="e">
    <w:p w14:paraId="07A76BA6" w14:textId="77777777" w:rsidR="005A5465" w:rsidRDefault="005A5465" w:rsidP="00E83632">
      <w:pPr>
        <w:pStyle w:val="CommentText"/>
      </w:pPr>
      <w:r>
        <w:rPr>
          <w:rStyle w:val="CommentReference"/>
        </w:rPr>
        <w:annotationRef/>
      </w:r>
      <w:r>
        <w:t>See prior comment</w:t>
      </w:r>
    </w:p>
  </w:comment>
  <w:comment w:id="199" w:author="ecf" w:date="2018-12-04T09:01:00Z" w:initials="e">
    <w:p w14:paraId="1183E5B4" w14:textId="319C4632" w:rsidR="005A5465" w:rsidRDefault="005A5465">
      <w:pPr>
        <w:pStyle w:val="CommentText"/>
      </w:pPr>
      <w:r>
        <w:rPr>
          <w:rStyle w:val="CommentReference"/>
        </w:rPr>
        <w:annotationRef/>
      </w:r>
      <w:r>
        <w:t xml:space="preserve">I’m not sure that you need </w:t>
      </w:r>
      <w:proofErr w:type="gramStart"/>
      <w:r>
        <w:t>the a</w:t>
      </w:r>
      <w:proofErr w:type="gramEnd"/>
      <w:r>
        <w:t xml:space="preserve"> subscript for l</w:t>
      </w:r>
    </w:p>
  </w:comment>
  <w:comment w:id="205" w:author="ecf" w:date="2018-12-04T09:02:00Z" w:initials="e">
    <w:p w14:paraId="57048329" w14:textId="5A404F05" w:rsidR="005A5465" w:rsidRDefault="005A5465">
      <w:pPr>
        <w:pStyle w:val="CommentText"/>
      </w:pPr>
      <w:r>
        <w:rPr>
          <w:rStyle w:val="CommentReference"/>
        </w:rPr>
        <w:annotationRef/>
      </w:r>
      <w:r>
        <w:t>See prior comment</w:t>
      </w:r>
    </w:p>
  </w:comment>
  <w:comment w:id="222" w:author="ecf" w:date="2018-12-04T09:03:00Z" w:initials="e">
    <w:p w14:paraId="2AE5913D" w14:textId="532A5645" w:rsidR="005A5465" w:rsidRDefault="005A5465">
      <w:pPr>
        <w:pStyle w:val="CommentText"/>
      </w:pPr>
      <w:r>
        <w:rPr>
          <w:rStyle w:val="CommentReference"/>
        </w:rPr>
        <w:annotationRef/>
      </w:r>
      <w:r>
        <w:t>I’m not sure what beta1 = beta2 = beta3 means here as an example. Is this relating to specific models 1-3? Need to clarify what the parenthesis example represents.</w:t>
      </w:r>
    </w:p>
  </w:comment>
  <w:comment w:id="223" w:author="Stephen Scherrer" w:date="2019-02-15T14:22:00Z" w:initials="SS">
    <w:p w14:paraId="50BA2C2B" w14:textId="62582480" w:rsidR="002A48D8" w:rsidRDefault="002A48D8">
      <w:pPr>
        <w:pStyle w:val="CommentText"/>
      </w:pPr>
      <w:r>
        <w:rPr>
          <w:rStyle w:val="CommentReference"/>
        </w:rPr>
        <w:annotationRef/>
      </w:r>
      <w:r>
        <w:t>Beta’s are weightings applied to each model’s objective likelihood function and correspond to each dataset. Hopefully this is clearer now.</w:t>
      </w:r>
    </w:p>
  </w:comment>
  <w:comment w:id="251" w:author="ecf" w:date="2018-12-04T09:07:00Z" w:initials="e">
    <w:p w14:paraId="5C732B45" w14:textId="491D7D85" w:rsidR="005A5465" w:rsidRDefault="005A5465">
      <w:pPr>
        <w:pStyle w:val="CommentText"/>
      </w:pPr>
      <w:r>
        <w:rPr>
          <w:rStyle w:val="CommentReference"/>
        </w:rPr>
        <w:annotationRef/>
      </w:r>
      <w:r>
        <w:t>This is 4,179 earlier in text. Which is correct?</w:t>
      </w:r>
    </w:p>
  </w:comment>
  <w:comment w:id="252" w:author="Stephen Scherrer" w:date="2019-02-15T14:21:00Z" w:initials="SS">
    <w:p w14:paraId="65A9118A" w14:textId="38ACBAA6" w:rsidR="002A48D8" w:rsidRDefault="002A48D8">
      <w:pPr>
        <w:pStyle w:val="CommentText"/>
      </w:pPr>
      <w:r>
        <w:rPr>
          <w:rStyle w:val="CommentReference"/>
        </w:rPr>
        <w:annotationRef/>
      </w:r>
      <w:r>
        <w:t>4179</w:t>
      </w:r>
    </w:p>
  </w:comment>
  <w:comment w:id="265" w:author="ecf" w:date="2018-12-04T09:10:00Z" w:initials="e">
    <w:p w14:paraId="20D45E15" w14:textId="63778DFA" w:rsidR="005A5465" w:rsidRDefault="005A5465">
      <w:pPr>
        <w:pStyle w:val="CommentText"/>
      </w:pPr>
      <w:r>
        <w:rPr>
          <w:rStyle w:val="CommentReference"/>
        </w:rPr>
        <w:annotationRef/>
      </w:r>
      <w:r>
        <w:t>Is this total length? The lengths differ from the prior sentence but seem to both refer to lengths of recaptured fish. Please clarify with prior sentence.</w:t>
      </w:r>
    </w:p>
  </w:comment>
  <w:comment w:id="267" w:author="ecf" w:date="2018-12-04T09:11:00Z" w:initials="e">
    <w:p w14:paraId="5ACACEE6" w14:textId="752F7925" w:rsidR="005A5465" w:rsidRDefault="005A5465">
      <w:pPr>
        <w:pStyle w:val="CommentText"/>
      </w:pPr>
      <w:r>
        <w:rPr>
          <w:rStyle w:val="CommentReference"/>
        </w:rPr>
        <w:annotationRef/>
      </w:r>
      <w:proofErr w:type="gramStart"/>
      <w:r>
        <w:t>Of course</w:t>
      </w:r>
      <w:proofErr w:type="gramEnd"/>
      <w:r>
        <w:t xml:space="preserve"> it was. Apocalypse fish.</w:t>
      </w:r>
    </w:p>
  </w:comment>
  <w:comment w:id="278" w:author="ecf" w:date="2018-12-04T09:15:00Z" w:initials="e">
    <w:p w14:paraId="6A75426B" w14:textId="3F2B9078" w:rsidR="005A5465" w:rsidRDefault="005A5465">
      <w:pPr>
        <w:pStyle w:val="CommentText"/>
      </w:pPr>
      <w:r>
        <w:rPr>
          <w:rStyle w:val="CommentReference"/>
        </w:rPr>
        <w:annotationRef/>
      </w:r>
      <w:r>
        <w:t>431 fish recapture – 46 individuals at liberty &lt; 60 days = 385 fish but the text says 387 fish. Which is correct?</w:t>
      </w:r>
    </w:p>
  </w:comment>
  <w:comment w:id="268" w:author="ecf" w:date="2018-12-04T09:11:00Z" w:initials="e">
    <w:p w14:paraId="69BE6A89" w14:textId="6B5EA3F5" w:rsidR="005A5465" w:rsidRDefault="005A5465">
      <w:pPr>
        <w:pStyle w:val="CommentText"/>
      </w:pPr>
      <w:r>
        <w:rPr>
          <w:rStyle w:val="CommentReference"/>
        </w:rPr>
        <w:annotationRef/>
      </w:r>
      <w:r>
        <w:t>Is this the first publication of the Okamoto dataset? If yes, then add a paragraph on the spatial distribution of the tag-recaptures, how many were tagged on each island, during which years, how often then moved between fishing grids (% captured in same grid cell, % captured in different grid cell, same island, % captured in different grid cell, different island). Stuff like that. People will be curious about it.</w:t>
      </w:r>
    </w:p>
  </w:comment>
  <w:comment w:id="269" w:author="Stephen Scherrer" w:date="2019-02-15T12:10:00Z" w:initials="SS">
    <w:p w14:paraId="5326FF8F" w14:textId="56E14FEC" w:rsidR="005A5465" w:rsidRDefault="005A5465">
      <w:pPr>
        <w:pStyle w:val="CommentText"/>
      </w:pPr>
      <w:r>
        <w:rPr>
          <w:rStyle w:val="CommentReference"/>
        </w:rPr>
        <w:annotationRef/>
      </w:r>
      <w:r>
        <w:t xml:space="preserve">Previously published by Don (in his dissertation). </w:t>
      </w:r>
      <w:proofErr w:type="gramStart"/>
      <w:r>
        <w:t>Unfortunately</w:t>
      </w:r>
      <w:proofErr w:type="gramEnd"/>
      <w:r>
        <w:t xml:space="preserve"> we’re missing a lot of metadata from our data set that would help with this.</w:t>
      </w:r>
    </w:p>
  </w:comment>
  <w:comment w:id="282" w:author="ecf" w:date="2018-12-04T09:24:00Z" w:initials="e">
    <w:p w14:paraId="6E9E5F5A" w14:textId="3E5E9716" w:rsidR="005A5465" w:rsidRDefault="005A5465">
      <w:pPr>
        <w:pStyle w:val="CommentText"/>
      </w:pPr>
      <w:r>
        <w:rPr>
          <w:rStyle w:val="CommentReference"/>
        </w:rPr>
        <w:annotationRef/>
      </w:r>
      <w:r>
        <w:t>This should be in discussion. Interpretation of results. Just report results (i.e., values of model parameters in results.</w:t>
      </w:r>
    </w:p>
  </w:comment>
  <w:comment w:id="291" w:author="ecf" w:date="2018-12-04T09:34:00Z" w:initials="e">
    <w:p w14:paraId="1339A641" w14:textId="2EE48105" w:rsidR="005A5465" w:rsidRDefault="005A5465">
      <w:pPr>
        <w:pStyle w:val="CommentText"/>
      </w:pPr>
      <w:r>
        <w:rPr>
          <w:rStyle w:val="CommentReference"/>
        </w:rPr>
        <w:annotationRef/>
      </w:r>
      <w:r>
        <w:t>Need to report results for all models (i.e., parameter values) briefly here and in a Table somewhere (as a supplement probably).</w:t>
      </w:r>
    </w:p>
  </w:comment>
  <w:comment w:id="314" w:author="ecf" w:date="2018-12-04T08:59:00Z" w:initials="e">
    <w:p w14:paraId="10365A7B" w14:textId="77777777" w:rsidR="005A5465" w:rsidRDefault="005A5465" w:rsidP="001B4AF6">
      <w:pPr>
        <w:pStyle w:val="CommentText"/>
      </w:pPr>
      <w:r>
        <w:rPr>
          <w:rStyle w:val="CommentReference"/>
        </w:rPr>
        <w:annotationRef/>
      </w:r>
      <w:r>
        <w:t>See prior comment</w:t>
      </w:r>
    </w:p>
  </w:comment>
  <w:comment w:id="323" w:author="ecf" w:date="2018-12-04T09:37:00Z" w:initials="e">
    <w:p w14:paraId="562B4458" w14:textId="5F041F78" w:rsidR="005A5465" w:rsidRDefault="005A5465">
      <w:pPr>
        <w:pStyle w:val="CommentText"/>
      </w:pPr>
      <w:r>
        <w:rPr>
          <w:rStyle w:val="CommentReference"/>
        </w:rPr>
        <w:annotationRef/>
      </w:r>
      <w:r>
        <w:t xml:space="preserve">Keep consistency with symbols: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t>
            </m:r>
          </m:sub>
          <m:sup>
            <m:r>
              <w:rPr>
                <w:rFonts w:ascii="Cambria Math" w:hAnsi="Cambria Math" w:cs="Times New Roman"/>
              </w:rPr>
              <m:t>2</m:t>
            </m:r>
          </m:sup>
        </m:sSubSup>
      </m:oMath>
      <w:r w:rsidRPr="00046C8F">
        <w:rPr>
          <w:rFonts w:ascii="Times New Roman" w:hAnsi="Times New Roman" w:cs="Times New Roman"/>
        </w:rPr>
        <w:t xml:space="preserve">, </w:t>
      </w:r>
      <m:oMath>
        <m:r>
          <w:rPr>
            <w:rFonts w:ascii="Cambria Math" w:hAnsi="Cambria Math" w:cs="Times New Roman"/>
          </w:rPr>
          <m:t>K</m:t>
        </m:r>
      </m:oMath>
      <w:r w:rsidRPr="00046C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logA</m:t>
            </m:r>
          </m:sub>
          <m:sup>
            <m:r>
              <w:rPr>
                <w:rFonts w:ascii="Cambria Math" w:hAnsi="Cambria Math" w:cs="Times New Roman"/>
              </w:rPr>
              <m:t>2</m:t>
            </m:r>
            <m:r>
              <m:rPr>
                <m:sty m:val="p"/>
              </m:rPr>
              <w:rPr>
                <w:rStyle w:val="CommentReference"/>
              </w:rPr>
              <w:annotationRef/>
            </m:r>
          </m:sup>
        </m:sSubSup>
      </m:oMath>
      <w:r w:rsidRPr="00046C8F">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046C8F">
        <w:rPr>
          <w:rFonts w:ascii="Times New Roman" w:hAnsi="Times New Roman" w:cs="Times New Roman"/>
        </w:rPr>
        <w:t>.</w:t>
      </w:r>
    </w:p>
  </w:comment>
  <w:comment w:id="401" w:author="ecf" w:date="2018-12-04T10:05:00Z" w:initials="e">
    <w:p w14:paraId="5D64CB4E" w14:textId="7BAFEE2B" w:rsidR="005A5465" w:rsidRDefault="005A5465">
      <w:pPr>
        <w:pStyle w:val="CommentText"/>
      </w:pPr>
      <w:r>
        <w:rPr>
          <w:rStyle w:val="CommentReference"/>
        </w:rPr>
        <w:annotationRef/>
      </w:r>
      <w:r>
        <w:t>You need better structure in your discussion. You should move from the specific to the general. Currently, it feels like the discussion meanders back and forth between specific and general points. You also need to add a few paragraphs on the tagging data, the caveats of the study (what could have been done better, issues with data in space/time, methods, etc.), and how the parameter estimates compare to those of the broader Indo-Pacific. You could probably combine the last point into a paragraph with comparisons with other Hawaiian studies.</w:t>
      </w:r>
    </w:p>
  </w:comment>
  <w:comment w:id="415" w:author="ecf" w:date="2018-12-04T09:46:00Z" w:initials="e">
    <w:p w14:paraId="266914FF" w14:textId="48185772" w:rsidR="005A5465" w:rsidRDefault="005A5465">
      <w:pPr>
        <w:pStyle w:val="CommentText"/>
      </w:pPr>
      <w:r>
        <w:rPr>
          <w:rStyle w:val="CommentReference"/>
        </w:rPr>
        <w:annotationRef/>
      </w:r>
      <w:r>
        <w:t xml:space="preserve">Add a paragraph here discussing the spatial, temporal, and growth patterns in the tagging program data. Again, if this is the first availability of the </w:t>
      </w:r>
      <w:proofErr w:type="spellStart"/>
      <w:r>
        <w:t>Okimoto</w:t>
      </w:r>
      <w:proofErr w:type="spellEnd"/>
      <w:r>
        <w:t xml:space="preserve"> data, you should give it a bit more coverage in the paper.</w:t>
      </w:r>
    </w:p>
  </w:comment>
  <w:comment w:id="443" w:author="ecf" w:date="2018-12-04T10:00:00Z" w:initials="e">
    <w:p w14:paraId="052B4221" w14:textId="25E59129" w:rsidR="005A5465" w:rsidRDefault="005A5465">
      <w:pPr>
        <w:pStyle w:val="CommentText"/>
      </w:pPr>
      <w:r>
        <w:rPr>
          <w:rStyle w:val="CommentReference"/>
        </w:rPr>
        <w:annotationRef/>
      </w:r>
      <w:proofErr w:type="spellStart"/>
      <w:r>
        <w:t>Demartini</w:t>
      </w:r>
      <w:proofErr w:type="spellEnd"/>
      <w:r>
        <w:t xml:space="preserve"> cite? </w:t>
      </w:r>
      <w:proofErr w:type="spellStart"/>
      <w:r>
        <w:t>Luers</w:t>
      </w:r>
      <w:proofErr w:type="spellEnd"/>
      <w:r>
        <w:t xml:space="preserve"> cite? </w:t>
      </w:r>
    </w:p>
  </w:comment>
  <w:comment w:id="501" w:author="Stephen Scherrer" w:date="2018-12-06T14:25:00Z" w:initials="SS">
    <w:p w14:paraId="04445E9E" w14:textId="6AD5AAD3" w:rsidR="005A5465" w:rsidRDefault="005A5465">
      <w:pPr>
        <w:pStyle w:val="CommentText"/>
      </w:pPr>
      <w:r>
        <w:rPr>
          <w:rStyle w:val="CommentReference"/>
        </w:rPr>
        <w:annotationRef/>
      </w:r>
      <w:r>
        <w:t>Get better citations</w:t>
      </w:r>
    </w:p>
  </w:comment>
  <w:comment w:id="519" w:author="ecf" w:date="2018-12-04T09:54:00Z" w:initials="e">
    <w:p w14:paraId="25C165FF" w14:textId="23C59616" w:rsidR="005A5465" w:rsidRDefault="005A5465">
      <w:pPr>
        <w:pStyle w:val="CommentText"/>
      </w:pPr>
      <w:r>
        <w:rPr>
          <w:rStyle w:val="CommentReference"/>
        </w:rPr>
        <w:annotationRef/>
      </w:r>
      <w:proofErr w:type="spellStart"/>
      <w:r>
        <w:t>Luers</w:t>
      </w:r>
      <w:proofErr w:type="spellEnd"/>
      <w:r>
        <w:t xml:space="preserve"> cite has a problem</w:t>
      </w:r>
    </w:p>
  </w:comment>
  <w:comment w:id="520" w:author="ecf" w:date="2018-12-04T10:13:00Z" w:initials="e">
    <w:p w14:paraId="224C2D5D" w14:textId="07428249" w:rsidR="005A5465" w:rsidRDefault="005A5465">
      <w:pPr>
        <w:pStyle w:val="CommentText"/>
      </w:pPr>
      <w:r>
        <w:rPr>
          <w:rStyle w:val="CommentReference"/>
        </w:rPr>
        <w:annotationRef/>
      </w:r>
      <w:r>
        <w:t>If you include Bayesian code, then you should include the R code for the ML approaches.</w:t>
      </w:r>
    </w:p>
  </w:comment>
  <w:comment w:id="530" w:author="ecf" w:date="2018-12-04T09:56:00Z" w:initials="e">
    <w:p w14:paraId="64EB6A10" w14:textId="212D10FF" w:rsidR="005A5465" w:rsidRDefault="005A5465">
      <w:pPr>
        <w:pStyle w:val="CommentText"/>
      </w:pPr>
      <w:r>
        <w:rPr>
          <w:rStyle w:val="CommentReference"/>
        </w:rPr>
        <w:annotationRef/>
      </w:r>
      <w:r>
        <w:t xml:space="preserve">Too busy. Drop the PNG, Seychelles, Vanuatu, and Mariana data from the table but discuss how the estimated results for </w:t>
      </w:r>
      <w:proofErr w:type="spellStart"/>
      <w:r>
        <w:t>Linf</w:t>
      </w:r>
      <w:proofErr w:type="spellEnd"/>
      <w:r>
        <w:t xml:space="preserve"> and K from Model 11 compare to their estimates in a paragraph in the discussion.</w:t>
      </w:r>
    </w:p>
  </w:comment>
  <w:comment w:id="531" w:author="ecf" w:date="2018-12-04T09:20:00Z" w:initials="e">
    <w:p w14:paraId="05BEC5BB" w14:textId="4B481769" w:rsidR="005A5465" w:rsidRDefault="005A5465">
      <w:pPr>
        <w:pStyle w:val="CommentText"/>
      </w:pPr>
      <w:r>
        <w:rPr>
          <w:rStyle w:val="CommentReference"/>
        </w:rPr>
        <w:annotationRef/>
      </w:r>
      <w:r>
        <w:rPr>
          <w:sz w:val="13"/>
          <w:szCs w:val="13"/>
        </w:rPr>
        <w:t>Text is too small to read. I would also reorganize by method to match your methods section (first column) and then region and horizontal lines to separate methods, sample size should just be numbers you can use different section headers to state units. Move source to far right.</w:t>
      </w:r>
    </w:p>
  </w:comment>
  <w:comment w:id="532" w:author="ecf" w:date="2018-12-04T09:27:00Z" w:initials="e">
    <w:p w14:paraId="0EF985F0" w14:textId="66C94F3D" w:rsidR="005A5465" w:rsidRDefault="005A5465">
      <w:pPr>
        <w:pStyle w:val="CommentText"/>
      </w:pPr>
      <w:r>
        <w:rPr>
          <w:rStyle w:val="CommentReference"/>
        </w:rPr>
        <w:annotationRef/>
      </w:r>
      <w:r>
        <w:t>Add upper, lower borders to table, increase font size if possible.</w:t>
      </w:r>
    </w:p>
  </w:comment>
  <w:comment w:id="535" w:author="ecf" w:date="2018-12-04T09:26:00Z" w:initials="e">
    <w:p w14:paraId="6014CFF2" w14:textId="686A3D5C" w:rsidR="005A5465" w:rsidRDefault="005A5465">
      <w:pPr>
        <w:pStyle w:val="CommentText"/>
      </w:pPr>
      <w:r>
        <w:rPr>
          <w:rStyle w:val="CommentReference"/>
        </w:rPr>
        <w:annotationRef/>
      </w:r>
      <w:r>
        <w:t>Drop the color and use font consistent with manuscript</w:t>
      </w:r>
    </w:p>
  </w:comment>
  <w:comment w:id="536" w:author="ecf" w:date="2018-12-04T09:33:00Z" w:initials="e">
    <w:p w14:paraId="58E233FA" w14:textId="0B5D46A8" w:rsidR="005A5465" w:rsidRDefault="005A5465">
      <w:pPr>
        <w:pStyle w:val="CommentText"/>
      </w:pPr>
      <w:r>
        <w:rPr>
          <w:rStyle w:val="CommentReference"/>
        </w:rPr>
        <w:annotationRef/>
      </w:r>
      <w:r>
        <w:t>Where are the results for all the models? These should be in supplementary material.</w:t>
      </w:r>
    </w:p>
  </w:comment>
  <w:comment w:id="537" w:author="ecf" w:date="2018-12-04T09:28:00Z" w:initials="e">
    <w:p w14:paraId="2E4BB406" w14:textId="5C5D9F12" w:rsidR="005A5465" w:rsidRDefault="005A5465">
      <w:pPr>
        <w:pStyle w:val="CommentText"/>
      </w:pPr>
      <w:r>
        <w:rPr>
          <w:rStyle w:val="CommentReference"/>
        </w:rPr>
        <w:annotationRef/>
      </w:r>
      <w:r>
        <w:t>Upper figure doesn’t allow discrimination between tagging and recapture as both are white. Change labels to “Tagged” and “Recaptured”.</w:t>
      </w:r>
    </w:p>
  </w:comment>
  <w:comment w:id="542" w:author="ecf" w:date="2018-12-04T10:08:00Z" w:initials="e">
    <w:p w14:paraId="14BDA0D0" w14:textId="5F0F6092" w:rsidR="005A5465" w:rsidRDefault="005A5465">
      <w:pPr>
        <w:pStyle w:val="CommentText"/>
      </w:pPr>
      <w:r>
        <w:rPr>
          <w:rStyle w:val="CommentReference"/>
        </w:rPr>
        <w:annotationRef/>
      </w:r>
      <w:r>
        <w:t>Figure 4 seems redundant with Fig 3. Isn’t it just a residual version of the same thing? I’d pick one plot and drop the other.</w:t>
      </w:r>
    </w:p>
  </w:comment>
  <w:comment w:id="543" w:author="ecf" w:date="2018-12-04T10:09:00Z" w:initials="e">
    <w:p w14:paraId="6EFA0152" w14:textId="377B95ED" w:rsidR="005A5465" w:rsidRDefault="005A5465">
      <w:pPr>
        <w:pStyle w:val="CommentText"/>
      </w:pPr>
      <w:r>
        <w:rPr>
          <w:rStyle w:val="CommentReference"/>
        </w:rPr>
        <w:annotationRef/>
      </w:r>
      <w:r>
        <w:t>This is an important figure that needs more work. Bigger fonts, thicker lines, maybe add the data points? That might be too busy. Add tick marks for values between current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46C89" w15:done="0"/>
  <w15:commentEx w15:paraId="2340F62F" w15:done="0"/>
  <w15:commentEx w15:paraId="41B6E35C" w15:done="0"/>
  <w15:commentEx w15:paraId="3E5351E4" w15:done="0"/>
  <w15:commentEx w15:paraId="31DDB6DF" w15:done="0"/>
  <w15:commentEx w15:paraId="69125753" w15:paraIdParent="31DDB6DF" w15:done="0"/>
  <w15:commentEx w15:paraId="2E7F3A92" w15:paraIdParent="31DDB6DF" w15:done="0"/>
  <w15:commentEx w15:paraId="614CBF7E" w15:done="0"/>
  <w15:commentEx w15:paraId="312D77EF" w15:paraIdParent="614CBF7E" w15:done="0"/>
  <w15:commentEx w15:paraId="27CBE017" w15:done="0"/>
  <w15:commentEx w15:paraId="5DA43280" w15:done="0"/>
  <w15:commentEx w15:paraId="07A76BA6" w15:done="0"/>
  <w15:commentEx w15:paraId="1183E5B4" w15:done="0"/>
  <w15:commentEx w15:paraId="57048329" w15:done="0"/>
  <w15:commentEx w15:paraId="2AE5913D" w15:done="0"/>
  <w15:commentEx w15:paraId="50BA2C2B" w15:paraIdParent="2AE5913D" w15:done="0"/>
  <w15:commentEx w15:paraId="5C732B45" w15:done="1"/>
  <w15:commentEx w15:paraId="65A9118A" w15:paraIdParent="5C732B45" w15:done="0"/>
  <w15:commentEx w15:paraId="20D45E15" w15:done="1"/>
  <w15:commentEx w15:paraId="5ACACEE6" w15:done="1"/>
  <w15:commentEx w15:paraId="6A75426B" w15:done="1"/>
  <w15:commentEx w15:paraId="69BE6A89" w15:done="0"/>
  <w15:commentEx w15:paraId="5326FF8F" w15:paraIdParent="69BE6A89" w15:done="0"/>
  <w15:commentEx w15:paraId="6E9E5F5A" w15:done="0"/>
  <w15:commentEx w15:paraId="1339A641" w15:done="0"/>
  <w15:commentEx w15:paraId="10365A7B" w15:done="0"/>
  <w15:commentEx w15:paraId="562B4458" w15:done="0"/>
  <w15:commentEx w15:paraId="5D64CB4E" w15:done="0"/>
  <w15:commentEx w15:paraId="266914FF" w15:done="0"/>
  <w15:commentEx w15:paraId="052B4221" w15:done="0"/>
  <w15:commentEx w15:paraId="04445E9E" w15:done="0"/>
  <w15:commentEx w15:paraId="25C165FF" w15:done="0"/>
  <w15:commentEx w15:paraId="224C2D5D" w15:done="0"/>
  <w15:commentEx w15:paraId="64EB6A10" w15:done="0"/>
  <w15:commentEx w15:paraId="05BEC5BB" w15:done="0"/>
  <w15:commentEx w15:paraId="0EF985F0" w15:done="0"/>
  <w15:commentEx w15:paraId="6014CFF2" w15:done="0"/>
  <w15:commentEx w15:paraId="58E233FA" w15:done="0"/>
  <w15:commentEx w15:paraId="2E4BB406" w15:done="0"/>
  <w15:commentEx w15:paraId="14BDA0D0" w15:done="0"/>
  <w15:commentEx w15:paraId="6EFA0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46C89" w16cid:durableId="1F980388"/>
  <w16cid:commentId w16cid:paraId="2340F62F" w16cid:durableId="1FB3AA36"/>
  <w16cid:commentId w16cid:paraId="41B6E35C" w16cid:durableId="1FB0D408"/>
  <w16cid:commentId w16cid:paraId="3E5351E4" w16cid:durableId="1FB0D409"/>
  <w16cid:commentId w16cid:paraId="31DDB6DF" w16cid:durableId="1E0C438C"/>
  <w16cid:commentId w16cid:paraId="69125753" w16cid:durableId="1E7F189B"/>
  <w16cid:commentId w16cid:paraId="2E7F3A92" w16cid:durableId="201524C0"/>
  <w16cid:commentId w16cid:paraId="614CBF7E" w16cid:durableId="1FB0D40C"/>
  <w16cid:commentId w16cid:paraId="312D77EF" w16cid:durableId="201129B4"/>
  <w16cid:commentId w16cid:paraId="27CBE017" w16cid:durableId="1FB0D40D"/>
  <w16cid:commentId w16cid:paraId="5DA43280" w16cid:durableId="1FB0D40E"/>
  <w16cid:commentId w16cid:paraId="07A76BA6" w16cid:durableId="1FB0D40F"/>
  <w16cid:commentId w16cid:paraId="1183E5B4" w16cid:durableId="1FB0D410"/>
  <w16cid:commentId w16cid:paraId="57048329" w16cid:durableId="1FB0D411"/>
  <w16cid:commentId w16cid:paraId="2AE5913D" w16cid:durableId="1FB0D412"/>
  <w16cid:commentId w16cid:paraId="50BA2C2B" w16cid:durableId="201149A0"/>
  <w16cid:commentId w16cid:paraId="5C732B45" w16cid:durableId="1FB0D413"/>
  <w16cid:commentId w16cid:paraId="65A9118A" w16cid:durableId="2011495B"/>
  <w16cid:commentId w16cid:paraId="20D45E15" w16cid:durableId="1FB0D414"/>
  <w16cid:commentId w16cid:paraId="5ACACEE6" w16cid:durableId="1FB0D415"/>
  <w16cid:commentId w16cid:paraId="6A75426B" w16cid:durableId="1FB0D416"/>
  <w16cid:commentId w16cid:paraId="69BE6A89" w16cid:durableId="1FB0D417"/>
  <w16cid:commentId w16cid:paraId="5326FF8F" w16cid:durableId="20112ABB"/>
  <w16cid:commentId w16cid:paraId="6E9E5F5A" w16cid:durableId="1FB0D418"/>
  <w16cid:commentId w16cid:paraId="1339A641" w16cid:durableId="1FB0D419"/>
  <w16cid:commentId w16cid:paraId="10365A7B" w16cid:durableId="1FB0D41A"/>
  <w16cid:commentId w16cid:paraId="562B4458" w16cid:durableId="1FB0D41B"/>
  <w16cid:commentId w16cid:paraId="5D64CB4E" w16cid:durableId="1FB0D41D"/>
  <w16cid:commentId w16cid:paraId="266914FF" w16cid:durableId="1FB0D41E"/>
  <w16cid:commentId w16cid:paraId="052B4221" w16cid:durableId="1FB0D420"/>
  <w16cid:commentId w16cid:paraId="04445E9E" w16cid:durableId="1FB3AFEB"/>
  <w16cid:commentId w16cid:paraId="25C165FF" w16cid:durableId="1FB0D423"/>
  <w16cid:commentId w16cid:paraId="224C2D5D" w16cid:durableId="1FB0D424"/>
  <w16cid:commentId w16cid:paraId="64EB6A10" w16cid:durableId="1FB0D425"/>
  <w16cid:commentId w16cid:paraId="05BEC5BB" w16cid:durableId="1FB0D426"/>
  <w16cid:commentId w16cid:paraId="0EF985F0" w16cid:durableId="1FB0D427"/>
  <w16cid:commentId w16cid:paraId="58E233FA" w16cid:durableId="1FB0D429"/>
  <w16cid:commentId w16cid:paraId="2E4BB406" w16cid:durableId="1FB0D42A"/>
  <w16cid:commentId w16cid:paraId="14BDA0D0" w16cid:durableId="1FB0D42B"/>
  <w16cid:commentId w16cid:paraId="6EFA0152" w16cid:durableId="1FB0D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AD" w15:userId="S::scherrer@hawaii.edu::40252c95-a6d0-4ffb-bbb7-efb00b189f36"/>
  </w15:person>
  <w15:person w15:author="ecf">
    <w15:presenceInfo w15:providerId="None" w15:userId="ecf"/>
  </w15:person>
  <w15:person w15:author="Stephen Scherrer [2]">
    <w15:presenceInfo w15:providerId="Windows Live" w15:userId="40252c95-a6d0-4ffb-bbb7-efb00b189f36"/>
  </w15:person>
  <w15:person w15:author="Stephen Scherrer [3]">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1071"/>
    <w:rsid w:val="00011B1B"/>
    <w:rsid w:val="00013473"/>
    <w:rsid w:val="000158FC"/>
    <w:rsid w:val="00017D5C"/>
    <w:rsid w:val="00021312"/>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1E26"/>
    <w:rsid w:val="00062497"/>
    <w:rsid w:val="00063790"/>
    <w:rsid w:val="00063F86"/>
    <w:rsid w:val="00070051"/>
    <w:rsid w:val="000716F8"/>
    <w:rsid w:val="00072450"/>
    <w:rsid w:val="00075A93"/>
    <w:rsid w:val="00076CDD"/>
    <w:rsid w:val="00077637"/>
    <w:rsid w:val="000776EF"/>
    <w:rsid w:val="00080763"/>
    <w:rsid w:val="00083871"/>
    <w:rsid w:val="00084B19"/>
    <w:rsid w:val="00084FF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6D31"/>
    <w:rsid w:val="000B72C9"/>
    <w:rsid w:val="000C0ECB"/>
    <w:rsid w:val="000C10E6"/>
    <w:rsid w:val="000C1AF4"/>
    <w:rsid w:val="000C500F"/>
    <w:rsid w:val="000C7491"/>
    <w:rsid w:val="000D01B0"/>
    <w:rsid w:val="000D09F9"/>
    <w:rsid w:val="000D1FA1"/>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512E"/>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3E16"/>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5A19"/>
    <w:rsid w:val="001A664E"/>
    <w:rsid w:val="001A7334"/>
    <w:rsid w:val="001A79D5"/>
    <w:rsid w:val="001B12BB"/>
    <w:rsid w:val="001B27E7"/>
    <w:rsid w:val="001B2927"/>
    <w:rsid w:val="001B3108"/>
    <w:rsid w:val="001B3C1B"/>
    <w:rsid w:val="001B4AF6"/>
    <w:rsid w:val="001B7E67"/>
    <w:rsid w:val="001C15D8"/>
    <w:rsid w:val="001C3290"/>
    <w:rsid w:val="001C4434"/>
    <w:rsid w:val="001C4B02"/>
    <w:rsid w:val="001C79C1"/>
    <w:rsid w:val="001D2108"/>
    <w:rsid w:val="001D2A75"/>
    <w:rsid w:val="001D5460"/>
    <w:rsid w:val="001D6295"/>
    <w:rsid w:val="001E14BD"/>
    <w:rsid w:val="001E1DD8"/>
    <w:rsid w:val="001E3883"/>
    <w:rsid w:val="001E531E"/>
    <w:rsid w:val="001E59D7"/>
    <w:rsid w:val="001E6296"/>
    <w:rsid w:val="001E711B"/>
    <w:rsid w:val="001F3246"/>
    <w:rsid w:val="001F3792"/>
    <w:rsid w:val="001F4ADA"/>
    <w:rsid w:val="00200802"/>
    <w:rsid w:val="0020096A"/>
    <w:rsid w:val="0020234E"/>
    <w:rsid w:val="0020248E"/>
    <w:rsid w:val="00204DA7"/>
    <w:rsid w:val="0021156C"/>
    <w:rsid w:val="00211C81"/>
    <w:rsid w:val="002128CB"/>
    <w:rsid w:val="00213365"/>
    <w:rsid w:val="002246D2"/>
    <w:rsid w:val="00227657"/>
    <w:rsid w:val="00230513"/>
    <w:rsid w:val="00231A06"/>
    <w:rsid w:val="00232F9E"/>
    <w:rsid w:val="00233D3D"/>
    <w:rsid w:val="00234BF2"/>
    <w:rsid w:val="00234F28"/>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4437"/>
    <w:rsid w:val="00276794"/>
    <w:rsid w:val="0027685B"/>
    <w:rsid w:val="0027765E"/>
    <w:rsid w:val="00283801"/>
    <w:rsid w:val="00283AE4"/>
    <w:rsid w:val="0029143A"/>
    <w:rsid w:val="0029433C"/>
    <w:rsid w:val="00294509"/>
    <w:rsid w:val="002A0023"/>
    <w:rsid w:val="002A0043"/>
    <w:rsid w:val="002A4442"/>
    <w:rsid w:val="002A48D8"/>
    <w:rsid w:val="002A51DF"/>
    <w:rsid w:val="002B26F8"/>
    <w:rsid w:val="002B53F4"/>
    <w:rsid w:val="002B5751"/>
    <w:rsid w:val="002B5E85"/>
    <w:rsid w:val="002B60B8"/>
    <w:rsid w:val="002D0B95"/>
    <w:rsid w:val="002D322F"/>
    <w:rsid w:val="002D42C4"/>
    <w:rsid w:val="002D4923"/>
    <w:rsid w:val="002F01E9"/>
    <w:rsid w:val="002F2F62"/>
    <w:rsid w:val="002F3E94"/>
    <w:rsid w:val="002F4265"/>
    <w:rsid w:val="002F4918"/>
    <w:rsid w:val="003000F9"/>
    <w:rsid w:val="00303802"/>
    <w:rsid w:val="00304B77"/>
    <w:rsid w:val="003052A2"/>
    <w:rsid w:val="0030647A"/>
    <w:rsid w:val="003068BF"/>
    <w:rsid w:val="00312DAA"/>
    <w:rsid w:val="00313055"/>
    <w:rsid w:val="00313E2C"/>
    <w:rsid w:val="003154E5"/>
    <w:rsid w:val="0031660B"/>
    <w:rsid w:val="00316D37"/>
    <w:rsid w:val="00317820"/>
    <w:rsid w:val="0032064A"/>
    <w:rsid w:val="00321E92"/>
    <w:rsid w:val="0032283F"/>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19C8"/>
    <w:rsid w:val="0038335E"/>
    <w:rsid w:val="00383A0F"/>
    <w:rsid w:val="00383BE4"/>
    <w:rsid w:val="00383DDF"/>
    <w:rsid w:val="00383EE0"/>
    <w:rsid w:val="00384D16"/>
    <w:rsid w:val="00386ADA"/>
    <w:rsid w:val="00387B72"/>
    <w:rsid w:val="00390D57"/>
    <w:rsid w:val="00391AA7"/>
    <w:rsid w:val="0039236E"/>
    <w:rsid w:val="00392E08"/>
    <w:rsid w:val="00395AF2"/>
    <w:rsid w:val="00397819"/>
    <w:rsid w:val="003A6D0B"/>
    <w:rsid w:val="003B0057"/>
    <w:rsid w:val="003B176C"/>
    <w:rsid w:val="003B5E0E"/>
    <w:rsid w:val="003C0BB7"/>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160"/>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0A72"/>
    <w:rsid w:val="00482D5D"/>
    <w:rsid w:val="00485B29"/>
    <w:rsid w:val="00490711"/>
    <w:rsid w:val="00496443"/>
    <w:rsid w:val="004A354B"/>
    <w:rsid w:val="004A3DAB"/>
    <w:rsid w:val="004A45E3"/>
    <w:rsid w:val="004A55A1"/>
    <w:rsid w:val="004A5DCC"/>
    <w:rsid w:val="004A63B6"/>
    <w:rsid w:val="004A6419"/>
    <w:rsid w:val="004A68A0"/>
    <w:rsid w:val="004B2784"/>
    <w:rsid w:val="004B2D0E"/>
    <w:rsid w:val="004B2FCA"/>
    <w:rsid w:val="004B42B6"/>
    <w:rsid w:val="004B47C8"/>
    <w:rsid w:val="004C00AE"/>
    <w:rsid w:val="004C17FC"/>
    <w:rsid w:val="004C4A50"/>
    <w:rsid w:val="004C5A29"/>
    <w:rsid w:val="004C72C2"/>
    <w:rsid w:val="004D1C8C"/>
    <w:rsid w:val="004D7643"/>
    <w:rsid w:val="004E027D"/>
    <w:rsid w:val="004E04CA"/>
    <w:rsid w:val="004E2FC8"/>
    <w:rsid w:val="004E3681"/>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437"/>
    <w:rsid w:val="00556E61"/>
    <w:rsid w:val="005639C4"/>
    <w:rsid w:val="00564061"/>
    <w:rsid w:val="005640C7"/>
    <w:rsid w:val="005652AC"/>
    <w:rsid w:val="005654BC"/>
    <w:rsid w:val="005672EB"/>
    <w:rsid w:val="00567A8C"/>
    <w:rsid w:val="00574813"/>
    <w:rsid w:val="00574E7C"/>
    <w:rsid w:val="0057628D"/>
    <w:rsid w:val="00576568"/>
    <w:rsid w:val="005769DE"/>
    <w:rsid w:val="0058145C"/>
    <w:rsid w:val="00581C6C"/>
    <w:rsid w:val="00583448"/>
    <w:rsid w:val="00583AB2"/>
    <w:rsid w:val="00587579"/>
    <w:rsid w:val="005879E3"/>
    <w:rsid w:val="005908BB"/>
    <w:rsid w:val="00590BE2"/>
    <w:rsid w:val="00592E0A"/>
    <w:rsid w:val="00593C97"/>
    <w:rsid w:val="00595163"/>
    <w:rsid w:val="005A00E1"/>
    <w:rsid w:val="005A1BF2"/>
    <w:rsid w:val="005A2A7C"/>
    <w:rsid w:val="005A2FA5"/>
    <w:rsid w:val="005A5465"/>
    <w:rsid w:val="005B0138"/>
    <w:rsid w:val="005B3904"/>
    <w:rsid w:val="005B3BE5"/>
    <w:rsid w:val="005B3F77"/>
    <w:rsid w:val="005B5129"/>
    <w:rsid w:val="005B692B"/>
    <w:rsid w:val="005C089F"/>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16E9D"/>
    <w:rsid w:val="00617051"/>
    <w:rsid w:val="006219AB"/>
    <w:rsid w:val="00622878"/>
    <w:rsid w:val="00622CAF"/>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591"/>
    <w:rsid w:val="0068091A"/>
    <w:rsid w:val="00681588"/>
    <w:rsid w:val="00687556"/>
    <w:rsid w:val="00687813"/>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5E90"/>
    <w:rsid w:val="007060AA"/>
    <w:rsid w:val="00706C9B"/>
    <w:rsid w:val="0071027A"/>
    <w:rsid w:val="00717A03"/>
    <w:rsid w:val="00717A6F"/>
    <w:rsid w:val="00717B07"/>
    <w:rsid w:val="00720D20"/>
    <w:rsid w:val="00722A74"/>
    <w:rsid w:val="007241BC"/>
    <w:rsid w:val="007248AB"/>
    <w:rsid w:val="00732929"/>
    <w:rsid w:val="00736EAF"/>
    <w:rsid w:val="00744015"/>
    <w:rsid w:val="00747F4C"/>
    <w:rsid w:val="00750282"/>
    <w:rsid w:val="00752FD1"/>
    <w:rsid w:val="00753A63"/>
    <w:rsid w:val="007541D2"/>
    <w:rsid w:val="007554DC"/>
    <w:rsid w:val="007606E7"/>
    <w:rsid w:val="00761852"/>
    <w:rsid w:val="007633D9"/>
    <w:rsid w:val="007655B0"/>
    <w:rsid w:val="00772190"/>
    <w:rsid w:val="00772BC1"/>
    <w:rsid w:val="007760CF"/>
    <w:rsid w:val="00777134"/>
    <w:rsid w:val="00777221"/>
    <w:rsid w:val="007779E0"/>
    <w:rsid w:val="00780123"/>
    <w:rsid w:val="007801D4"/>
    <w:rsid w:val="00780C6E"/>
    <w:rsid w:val="00780F4A"/>
    <w:rsid w:val="0078131D"/>
    <w:rsid w:val="00786CF3"/>
    <w:rsid w:val="00787105"/>
    <w:rsid w:val="00787178"/>
    <w:rsid w:val="00790750"/>
    <w:rsid w:val="00791259"/>
    <w:rsid w:val="00792410"/>
    <w:rsid w:val="00792EFD"/>
    <w:rsid w:val="007948DB"/>
    <w:rsid w:val="007A0DC0"/>
    <w:rsid w:val="007A21B4"/>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4401"/>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533"/>
    <w:rsid w:val="00856685"/>
    <w:rsid w:val="0085692E"/>
    <w:rsid w:val="00856E35"/>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50D1"/>
    <w:rsid w:val="008C637D"/>
    <w:rsid w:val="008C6899"/>
    <w:rsid w:val="008C7A07"/>
    <w:rsid w:val="008D16A9"/>
    <w:rsid w:val="008D1B05"/>
    <w:rsid w:val="008D1BAB"/>
    <w:rsid w:val="008D250E"/>
    <w:rsid w:val="008D5329"/>
    <w:rsid w:val="008D5828"/>
    <w:rsid w:val="008D77A4"/>
    <w:rsid w:val="008D78DF"/>
    <w:rsid w:val="008E060D"/>
    <w:rsid w:val="008E06B5"/>
    <w:rsid w:val="008E0B51"/>
    <w:rsid w:val="008E1026"/>
    <w:rsid w:val="008E140E"/>
    <w:rsid w:val="008E17DB"/>
    <w:rsid w:val="008E463B"/>
    <w:rsid w:val="008E66FB"/>
    <w:rsid w:val="008F0039"/>
    <w:rsid w:val="008F591B"/>
    <w:rsid w:val="00901630"/>
    <w:rsid w:val="00904B77"/>
    <w:rsid w:val="00904E74"/>
    <w:rsid w:val="00905D05"/>
    <w:rsid w:val="00907FE7"/>
    <w:rsid w:val="00911164"/>
    <w:rsid w:val="00913EEB"/>
    <w:rsid w:val="009177BB"/>
    <w:rsid w:val="00917AE2"/>
    <w:rsid w:val="00920A46"/>
    <w:rsid w:val="00931B01"/>
    <w:rsid w:val="0093286A"/>
    <w:rsid w:val="00932BCE"/>
    <w:rsid w:val="00933A38"/>
    <w:rsid w:val="0093537A"/>
    <w:rsid w:val="00940A49"/>
    <w:rsid w:val="00950447"/>
    <w:rsid w:val="00953CA4"/>
    <w:rsid w:val="009548D0"/>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C7E5C"/>
    <w:rsid w:val="009D0D50"/>
    <w:rsid w:val="009D1918"/>
    <w:rsid w:val="009D41F1"/>
    <w:rsid w:val="009D4A94"/>
    <w:rsid w:val="009D70BE"/>
    <w:rsid w:val="009D7176"/>
    <w:rsid w:val="009D7390"/>
    <w:rsid w:val="009D78C7"/>
    <w:rsid w:val="009E3668"/>
    <w:rsid w:val="009E52D5"/>
    <w:rsid w:val="009E5B8B"/>
    <w:rsid w:val="009E60E6"/>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20282"/>
    <w:rsid w:val="00A222BE"/>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B0092B"/>
    <w:rsid w:val="00B00B36"/>
    <w:rsid w:val="00B014DF"/>
    <w:rsid w:val="00B053A6"/>
    <w:rsid w:val="00B07468"/>
    <w:rsid w:val="00B1125C"/>
    <w:rsid w:val="00B1198D"/>
    <w:rsid w:val="00B12F84"/>
    <w:rsid w:val="00B13631"/>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5101"/>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B784F"/>
    <w:rsid w:val="00BC419A"/>
    <w:rsid w:val="00BC41D5"/>
    <w:rsid w:val="00BC7408"/>
    <w:rsid w:val="00BD2BD6"/>
    <w:rsid w:val="00BD5B8C"/>
    <w:rsid w:val="00BD610E"/>
    <w:rsid w:val="00BD7881"/>
    <w:rsid w:val="00BE5BBF"/>
    <w:rsid w:val="00BE6AAC"/>
    <w:rsid w:val="00BF10DB"/>
    <w:rsid w:val="00BF46CA"/>
    <w:rsid w:val="00BF5AC1"/>
    <w:rsid w:val="00BF7DCD"/>
    <w:rsid w:val="00C041C8"/>
    <w:rsid w:val="00C05C19"/>
    <w:rsid w:val="00C076B3"/>
    <w:rsid w:val="00C14957"/>
    <w:rsid w:val="00C211ED"/>
    <w:rsid w:val="00C22A79"/>
    <w:rsid w:val="00C27171"/>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CF145B"/>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320A"/>
    <w:rsid w:val="00D35E7B"/>
    <w:rsid w:val="00D36366"/>
    <w:rsid w:val="00D36623"/>
    <w:rsid w:val="00D36876"/>
    <w:rsid w:val="00D36877"/>
    <w:rsid w:val="00D44182"/>
    <w:rsid w:val="00D452F6"/>
    <w:rsid w:val="00D45783"/>
    <w:rsid w:val="00D46096"/>
    <w:rsid w:val="00D51647"/>
    <w:rsid w:val="00D52E27"/>
    <w:rsid w:val="00D55C39"/>
    <w:rsid w:val="00D60FFF"/>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262F"/>
    <w:rsid w:val="00D930B0"/>
    <w:rsid w:val="00D97F50"/>
    <w:rsid w:val="00DA1A39"/>
    <w:rsid w:val="00DA67A9"/>
    <w:rsid w:val="00DA6A22"/>
    <w:rsid w:val="00DB4A8B"/>
    <w:rsid w:val="00DB4BBD"/>
    <w:rsid w:val="00DC18FA"/>
    <w:rsid w:val="00DC264C"/>
    <w:rsid w:val="00DC5154"/>
    <w:rsid w:val="00DC51DF"/>
    <w:rsid w:val="00DC56BA"/>
    <w:rsid w:val="00DD2623"/>
    <w:rsid w:val="00DD50D3"/>
    <w:rsid w:val="00DD5466"/>
    <w:rsid w:val="00DD687F"/>
    <w:rsid w:val="00DE0FF2"/>
    <w:rsid w:val="00DE13D7"/>
    <w:rsid w:val="00DE39E4"/>
    <w:rsid w:val="00DE6A7C"/>
    <w:rsid w:val="00DF1F32"/>
    <w:rsid w:val="00DF2699"/>
    <w:rsid w:val="00DF3FDD"/>
    <w:rsid w:val="00DF42FE"/>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7412"/>
    <w:rsid w:val="00E37DB8"/>
    <w:rsid w:val="00E40DD4"/>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3632"/>
    <w:rsid w:val="00E871C5"/>
    <w:rsid w:val="00E907ED"/>
    <w:rsid w:val="00E909CE"/>
    <w:rsid w:val="00E948F9"/>
    <w:rsid w:val="00EA1FEF"/>
    <w:rsid w:val="00EA52FF"/>
    <w:rsid w:val="00EA561C"/>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4D2A"/>
    <w:rsid w:val="00F05D54"/>
    <w:rsid w:val="00F066C9"/>
    <w:rsid w:val="00F1281D"/>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1FF2"/>
    <w:rsid w:val="00F6245D"/>
    <w:rsid w:val="00F64BBB"/>
    <w:rsid w:val="00F708CB"/>
    <w:rsid w:val="00F741C6"/>
    <w:rsid w:val="00F76EE3"/>
    <w:rsid w:val="00F81E95"/>
    <w:rsid w:val="00F84AA7"/>
    <w:rsid w:val="00F85378"/>
    <w:rsid w:val="00F877D0"/>
    <w:rsid w:val="00F91201"/>
    <w:rsid w:val="00F9506F"/>
    <w:rsid w:val="00F95D05"/>
    <w:rsid w:val="00F96608"/>
    <w:rsid w:val="00F96662"/>
    <w:rsid w:val="00FA00D4"/>
    <w:rsid w:val="00FA086F"/>
    <w:rsid w:val="00FA148E"/>
    <w:rsid w:val="00FA35C7"/>
    <w:rsid w:val="00FA3639"/>
    <w:rsid w:val="00FA4E37"/>
    <w:rsid w:val="00FA68F6"/>
    <w:rsid w:val="00FA7E53"/>
    <w:rsid w:val="00FB0AA1"/>
    <w:rsid w:val="00FB1300"/>
    <w:rsid w:val="00FB4C69"/>
    <w:rsid w:val="00FB5B12"/>
    <w:rsid w:val="00FB793F"/>
    <w:rsid w:val="00FC12B9"/>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403991387">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219480217">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1937326579">
          <w:marLeft w:val="0"/>
          <w:marRight w:val="0"/>
          <w:marTop w:val="0"/>
          <w:marBottom w:val="0"/>
          <w:divBdr>
            <w:top w:val="none" w:sz="0" w:space="0" w:color="auto"/>
            <w:left w:val="none" w:sz="0" w:space="0" w:color="auto"/>
            <w:bottom w:val="none" w:sz="0" w:space="0" w:color="auto"/>
            <w:right w:val="none" w:sz="0" w:space="0" w:color="auto"/>
          </w:divBdr>
        </w:div>
      </w:divsChild>
    </w:div>
    <w:div w:id="1792624565">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nul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image" Target="media/image7.(nul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2B2D7F-BE15-6649-97D6-AE96D2B4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37</Pages>
  <Words>21557</Words>
  <Characters>122877</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23</cp:revision>
  <cp:lastPrinted>2017-11-17T18:44:00Z</cp:lastPrinted>
  <dcterms:created xsi:type="dcterms:W3CDTF">2018-11-16T01:26:00Z</dcterms:created>
  <dcterms:modified xsi:type="dcterms:W3CDTF">2019-02-18T22:37:00Z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http://www.zotero.org/styles/marine-biology</vt:lpwstr>
  </property>
  <property fmtid="{D5CDD505-2E9C-101B-9397-08002B2CF9AE}" pid="18" name="Mendeley Recent Style Name 7_1">
    <vt:lpwstr>Marine Biology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