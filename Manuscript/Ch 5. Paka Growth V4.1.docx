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null)" ContentType="image/x-em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B669A" w14:textId="1891A1B8" w:rsidR="00BC419A" w:rsidRDefault="00431793" w:rsidP="00E948F9">
      <w:pPr>
        <w:outlineLvl w:val="0"/>
        <w:rPr>
          <w:rFonts w:ascii="Times New Roman" w:hAnsi="Times New Roman" w:cs="Times New Roman"/>
          <w:b/>
          <w:i/>
          <w:sz w:val="24"/>
          <w:szCs w:val="24"/>
        </w:rPr>
      </w:pPr>
      <w:r w:rsidRPr="00046C8F">
        <w:rPr>
          <w:rFonts w:ascii="Times New Roman" w:hAnsi="Times New Roman" w:cs="Times New Roman"/>
          <w:b/>
          <w:i/>
          <w:sz w:val="24"/>
          <w:szCs w:val="24"/>
        </w:rPr>
        <w:t>Revised growth</w:t>
      </w:r>
      <w:r w:rsidR="00BC419A" w:rsidRPr="00046C8F">
        <w:rPr>
          <w:rFonts w:ascii="Times New Roman" w:hAnsi="Times New Roman" w:cs="Times New Roman"/>
          <w:b/>
          <w:i/>
          <w:sz w:val="24"/>
          <w:szCs w:val="24"/>
        </w:rPr>
        <w:t xml:space="preserve"> estimates for Pristipomoides filamentosus in the Hawaiian Islands </w:t>
      </w:r>
      <w:r w:rsidR="006417A3" w:rsidRPr="00046C8F">
        <w:rPr>
          <w:rFonts w:ascii="Times New Roman" w:hAnsi="Times New Roman" w:cs="Times New Roman"/>
          <w:b/>
          <w:i/>
          <w:sz w:val="24"/>
          <w:szCs w:val="24"/>
        </w:rPr>
        <w:t>using mark-recapture and integrative data approaches</w:t>
      </w:r>
    </w:p>
    <w:p w14:paraId="25F5E005" w14:textId="77777777" w:rsidR="00A1211A" w:rsidRPr="00046C8F" w:rsidRDefault="00A1211A" w:rsidP="00E948F9">
      <w:pPr>
        <w:outlineLvl w:val="0"/>
        <w:rPr>
          <w:rFonts w:ascii="Times New Roman" w:hAnsi="Times New Roman" w:cs="Times New Roman"/>
          <w:b/>
          <w:i/>
          <w:sz w:val="24"/>
          <w:szCs w:val="24"/>
        </w:rPr>
      </w:pPr>
    </w:p>
    <w:p w14:paraId="60CF424E" w14:textId="480E3950" w:rsidR="00A76357" w:rsidRPr="00046C8F" w:rsidRDefault="00BC419A" w:rsidP="00E948F9">
      <w:pPr>
        <w:rPr>
          <w:rFonts w:ascii="Times New Roman" w:hAnsi="Times New Roman" w:cs="Times New Roman"/>
          <w:sz w:val="24"/>
          <w:szCs w:val="24"/>
        </w:rPr>
      </w:pPr>
      <w:r w:rsidRPr="00046C8F">
        <w:rPr>
          <w:rFonts w:ascii="Times New Roman" w:hAnsi="Times New Roman" w:cs="Times New Roman"/>
          <w:sz w:val="24"/>
          <w:szCs w:val="24"/>
        </w:rPr>
        <w:t>Scherrer, Stephen R.</w:t>
      </w:r>
      <w:r w:rsidR="00B90C63" w:rsidRPr="00046C8F">
        <w:rPr>
          <w:rFonts w:ascii="Times New Roman" w:hAnsi="Times New Roman" w:cs="Times New Roman"/>
          <w:sz w:val="24"/>
          <w:szCs w:val="24"/>
          <w:vertAlign w:val="superscript"/>
        </w:rPr>
        <w:t>1</w:t>
      </w:r>
      <w:r w:rsidR="00A76357" w:rsidRPr="00046C8F">
        <w:rPr>
          <w:rFonts w:ascii="Times New Roman" w:hAnsi="Times New Roman" w:cs="Times New Roman"/>
          <w:sz w:val="24"/>
          <w:szCs w:val="24"/>
        </w:rPr>
        <w:t>*</w:t>
      </w:r>
    </w:p>
    <w:p w14:paraId="358E52CF" w14:textId="77777777" w:rsidR="00A76357" w:rsidRPr="00046C8F" w:rsidRDefault="00BC419A" w:rsidP="00E948F9">
      <w:pPr>
        <w:rPr>
          <w:rFonts w:ascii="Times New Roman" w:hAnsi="Times New Roman" w:cs="Times New Roman"/>
          <w:sz w:val="24"/>
          <w:szCs w:val="24"/>
        </w:rPr>
      </w:pPr>
      <w:r w:rsidRPr="00046C8F">
        <w:rPr>
          <w:rFonts w:ascii="Times New Roman" w:hAnsi="Times New Roman" w:cs="Times New Roman"/>
          <w:sz w:val="24"/>
          <w:szCs w:val="24"/>
        </w:rPr>
        <w:t>Kobayashi, Donald R.</w:t>
      </w:r>
      <w:r w:rsidR="00B90C63" w:rsidRPr="00046C8F">
        <w:rPr>
          <w:rFonts w:ascii="Times New Roman" w:hAnsi="Times New Roman" w:cs="Times New Roman"/>
          <w:sz w:val="24"/>
          <w:szCs w:val="24"/>
          <w:vertAlign w:val="superscript"/>
        </w:rPr>
        <w:t>2</w:t>
      </w:r>
    </w:p>
    <w:p w14:paraId="4F685DD4" w14:textId="5E65F86B" w:rsidR="00A76357" w:rsidRPr="00046C8F" w:rsidRDefault="00B90C63" w:rsidP="00E948F9">
      <w:pPr>
        <w:rPr>
          <w:rFonts w:ascii="Times New Roman" w:hAnsi="Times New Roman" w:cs="Times New Roman"/>
          <w:sz w:val="24"/>
          <w:szCs w:val="24"/>
        </w:rPr>
      </w:pPr>
      <w:r w:rsidRPr="00046C8F">
        <w:rPr>
          <w:rFonts w:ascii="Times New Roman" w:hAnsi="Times New Roman" w:cs="Times New Roman"/>
          <w:sz w:val="24"/>
          <w:szCs w:val="24"/>
        </w:rPr>
        <w:t>Weng, Kevin C.</w:t>
      </w:r>
      <w:r w:rsidR="00E948F9" w:rsidRPr="00046C8F">
        <w:rPr>
          <w:rFonts w:ascii="Times New Roman" w:hAnsi="Times New Roman" w:cs="Times New Roman"/>
          <w:sz w:val="24"/>
          <w:szCs w:val="24"/>
          <w:vertAlign w:val="superscript"/>
        </w:rPr>
        <w:t>3</w:t>
      </w:r>
    </w:p>
    <w:p w14:paraId="69446282" w14:textId="0B0B4C38" w:rsidR="00A76357" w:rsidRPr="00046C8F" w:rsidRDefault="00BC419A" w:rsidP="00E948F9">
      <w:pPr>
        <w:rPr>
          <w:rFonts w:ascii="Times New Roman" w:hAnsi="Times New Roman" w:cs="Times New Roman"/>
          <w:sz w:val="24"/>
          <w:szCs w:val="24"/>
        </w:rPr>
      </w:pPr>
      <w:r w:rsidRPr="00046C8F">
        <w:rPr>
          <w:rFonts w:ascii="Times New Roman" w:hAnsi="Times New Roman" w:cs="Times New Roman"/>
          <w:sz w:val="24"/>
          <w:szCs w:val="24"/>
        </w:rPr>
        <w:t>Okamoto, Henry Y.</w:t>
      </w:r>
      <w:r w:rsidR="00E948F9" w:rsidRPr="00046C8F">
        <w:rPr>
          <w:rFonts w:ascii="Times New Roman" w:hAnsi="Times New Roman" w:cs="Times New Roman"/>
          <w:sz w:val="24"/>
          <w:szCs w:val="24"/>
          <w:vertAlign w:val="superscript"/>
        </w:rPr>
        <w:t>4</w:t>
      </w:r>
    </w:p>
    <w:p w14:paraId="173BF2DF" w14:textId="2642F544" w:rsidR="00BC419A" w:rsidRPr="00046C8F" w:rsidRDefault="00BC419A" w:rsidP="00E948F9">
      <w:pPr>
        <w:rPr>
          <w:rFonts w:ascii="Times New Roman" w:hAnsi="Times New Roman" w:cs="Times New Roman"/>
          <w:sz w:val="24"/>
          <w:szCs w:val="24"/>
          <w:vertAlign w:val="superscript"/>
        </w:rPr>
      </w:pPr>
      <w:r w:rsidRPr="00046C8F">
        <w:rPr>
          <w:rFonts w:ascii="Times New Roman" w:hAnsi="Times New Roman" w:cs="Times New Roman"/>
          <w:sz w:val="24"/>
          <w:szCs w:val="24"/>
        </w:rPr>
        <w:t>Oishi, Francis G.</w:t>
      </w:r>
      <w:r w:rsidR="00E948F9" w:rsidRPr="00046C8F">
        <w:rPr>
          <w:rFonts w:ascii="Times New Roman" w:hAnsi="Times New Roman" w:cs="Times New Roman"/>
          <w:sz w:val="24"/>
          <w:szCs w:val="24"/>
          <w:vertAlign w:val="superscript"/>
        </w:rPr>
        <w:t>4</w:t>
      </w:r>
    </w:p>
    <w:p w14:paraId="40898E23" w14:textId="725DA314" w:rsidR="00E948F9" w:rsidRPr="00046C8F" w:rsidRDefault="00D7066C" w:rsidP="00E948F9">
      <w:pPr>
        <w:rPr>
          <w:rFonts w:ascii="Times New Roman" w:hAnsi="Times New Roman" w:cs="Times New Roman"/>
          <w:sz w:val="24"/>
          <w:szCs w:val="24"/>
          <w:vertAlign w:val="superscript"/>
        </w:rPr>
      </w:pPr>
      <w:r w:rsidRPr="00046C8F">
        <w:rPr>
          <w:rFonts w:ascii="Times New Roman" w:hAnsi="Times New Roman" w:cs="Times New Roman"/>
          <w:sz w:val="24"/>
          <w:szCs w:val="24"/>
        </w:rPr>
        <w:t>Franklin, Erik C.</w:t>
      </w:r>
      <w:r w:rsidR="00E948F9" w:rsidRPr="00046C8F">
        <w:rPr>
          <w:rFonts w:ascii="Times New Roman" w:hAnsi="Times New Roman" w:cs="Times New Roman"/>
          <w:sz w:val="24"/>
          <w:szCs w:val="24"/>
          <w:vertAlign w:val="superscript"/>
        </w:rPr>
        <w:t>5</w:t>
      </w:r>
    </w:p>
    <w:p w14:paraId="4C8E4A16" w14:textId="77777777" w:rsidR="00E948F9" w:rsidRPr="00046C8F" w:rsidRDefault="00E948F9" w:rsidP="00E948F9">
      <w:pPr>
        <w:rPr>
          <w:rFonts w:ascii="Times New Roman" w:hAnsi="Times New Roman" w:cs="Times New Roman"/>
          <w:sz w:val="24"/>
          <w:szCs w:val="24"/>
        </w:rPr>
      </w:pPr>
    </w:p>
    <w:p w14:paraId="0159E07F" w14:textId="60CF18EC" w:rsidR="00B90C63"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vertAlign w:val="superscript"/>
        </w:rPr>
        <w:t>1</w:t>
      </w:r>
      <w:r w:rsidR="00B90C63" w:rsidRPr="00046C8F">
        <w:rPr>
          <w:rFonts w:ascii="Times New Roman" w:hAnsi="Times New Roman" w:cs="Times New Roman"/>
          <w:sz w:val="24"/>
          <w:szCs w:val="24"/>
        </w:rPr>
        <w:t>University of Hawaii</w:t>
      </w:r>
    </w:p>
    <w:p w14:paraId="725F76E7" w14:textId="48903C8C" w:rsidR="00B90C63" w:rsidRPr="00046C8F" w:rsidRDefault="00B90C63" w:rsidP="00A76357">
      <w:pPr>
        <w:rPr>
          <w:rFonts w:ascii="Times New Roman" w:hAnsi="Times New Roman" w:cs="Times New Roman"/>
          <w:sz w:val="24"/>
          <w:szCs w:val="24"/>
        </w:rPr>
      </w:pPr>
      <w:r w:rsidRPr="00046C8F">
        <w:rPr>
          <w:rFonts w:ascii="Times New Roman" w:hAnsi="Times New Roman" w:cs="Times New Roman"/>
          <w:sz w:val="24"/>
          <w:szCs w:val="24"/>
        </w:rPr>
        <w:t>Oceanography Department</w:t>
      </w:r>
    </w:p>
    <w:p w14:paraId="606FB23B" w14:textId="3C758125" w:rsidR="00B90C63" w:rsidRPr="00046C8F" w:rsidRDefault="00B90C63" w:rsidP="00A76357">
      <w:pPr>
        <w:rPr>
          <w:rFonts w:ascii="Times New Roman" w:hAnsi="Times New Roman" w:cs="Times New Roman"/>
          <w:sz w:val="24"/>
          <w:szCs w:val="24"/>
        </w:rPr>
      </w:pPr>
      <w:r w:rsidRPr="00046C8F">
        <w:rPr>
          <w:rFonts w:ascii="Times New Roman" w:hAnsi="Times New Roman" w:cs="Times New Roman"/>
          <w:sz w:val="24"/>
          <w:szCs w:val="24"/>
        </w:rPr>
        <w:t>1000 Pope Rd</w:t>
      </w:r>
    </w:p>
    <w:p w14:paraId="02E84F3F" w14:textId="64B98648"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Honolulu, Hawaii 96822</w:t>
      </w:r>
    </w:p>
    <w:p w14:paraId="3C61584A" w14:textId="77C8D831"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scherrer@hawaii.edu</w:t>
      </w:r>
    </w:p>
    <w:p w14:paraId="6BC67274" w14:textId="3721C72C" w:rsidR="00A76357" w:rsidRPr="00046C8F" w:rsidRDefault="00A76357" w:rsidP="00A76357">
      <w:pPr>
        <w:rPr>
          <w:rFonts w:ascii="Times New Roman" w:hAnsi="Times New Roman" w:cs="Times New Roman"/>
          <w:sz w:val="24"/>
          <w:szCs w:val="24"/>
        </w:rPr>
      </w:pPr>
    </w:p>
    <w:p w14:paraId="25E2C6B7" w14:textId="03FC048F"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vertAlign w:val="superscript"/>
        </w:rPr>
        <w:t>2</w:t>
      </w:r>
      <w:r w:rsidRPr="00046C8F">
        <w:rPr>
          <w:rFonts w:ascii="Times New Roman" w:hAnsi="Times New Roman" w:cs="Times New Roman"/>
          <w:sz w:val="24"/>
          <w:szCs w:val="24"/>
        </w:rPr>
        <w:t>National Marine Fisheries Service</w:t>
      </w:r>
    </w:p>
    <w:p w14:paraId="4A91C535" w14:textId="33DD5072"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Pacific Islands Fisheries Science Center</w:t>
      </w:r>
    </w:p>
    <w:p w14:paraId="4C63F00B" w14:textId="5D9578C9"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1845 Wasp Blvd</w:t>
      </w:r>
    </w:p>
    <w:p w14:paraId="4A47914F" w14:textId="620D110C"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Honolulu, Hawaii 96818</w:t>
      </w:r>
    </w:p>
    <w:p w14:paraId="45658982" w14:textId="45BA1D42" w:rsidR="00A76357" w:rsidRPr="00046C8F" w:rsidRDefault="00C50A41" w:rsidP="00A76357">
      <w:pPr>
        <w:rPr>
          <w:rFonts w:ascii="Times New Roman" w:hAnsi="Times New Roman" w:cs="Times New Roman"/>
          <w:sz w:val="24"/>
          <w:szCs w:val="24"/>
        </w:rPr>
      </w:pPr>
      <w:r w:rsidRPr="00046C8F">
        <w:rPr>
          <w:rFonts w:ascii="Times New Roman" w:hAnsi="Times New Roman" w:cs="Times New Roman"/>
          <w:sz w:val="24"/>
          <w:szCs w:val="24"/>
        </w:rPr>
        <w:t>donald.kobayashi@noaa.gov</w:t>
      </w:r>
    </w:p>
    <w:p w14:paraId="59D76B3F" w14:textId="77777777" w:rsidR="00C50A41" w:rsidRPr="00046C8F" w:rsidRDefault="00C50A41" w:rsidP="00A76357">
      <w:pPr>
        <w:rPr>
          <w:rFonts w:ascii="Times New Roman" w:hAnsi="Times New Roman" w:cs="Times New Roman"/>
          <w:sz w:val="24"/>
          <w:szCs w:val="24"/>
        </w:rPr>
      </w:pPr>
    </w:p>
    <w:p w14:paraId="2D5FAF72" w14:textId="5ED335FC" w:rsidR="00A76357" w:rsidRPr="00046C8F" w:rsidRDefault="00E948F9" w:rsidP="00A76357">
      <w:pPr>
        <w:rPr>
          <w:rFonts w:ascii="Times New Roman" w:hAnsi="Times New Roman" w:cs="Times New Roman"/>
          <w:sz w:val="24"/>
          <w:szCs w:val="24"/>
        </w:rPr>
      </w:pPr>
      <w:r w:rsidRPr="00046C8F">
        <w:rPr>
          <w:rFonts w:ascii="Times New Roman" w:hAnsi="Times New Roman" w:cs="Times New Roman"/>
          <w:sz w:val="24"/>
          <w:szCs w:val="24"/>
          <w:vertAlign w:val="superscript"/>
        </w:rPr>
        <w:t>3</w:t>
      </w:r>
      <w:r w:rsidR="00A76357" w:rsidRPr="00046C8F">
        <w:rPr>
          <w:rFonts w:ascii="Times New Roman" w:hAnsi="Times New Roman" w:cs="Times New Roman"/>
          <w:sz w:val="24"/>
          <w:szCs w:val="24"/>
        </w:rPr>
        <w:t>Virginia Institute of Marine Science</w:t>
      </w:r>
    </w:p>
    <w:p w14:paraId="5CDDF5DE" w14:textId="7DB0B810"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College of William and Marry</w:t>
      </w:r>
    </w:p>
    <w:p w14:paraId="7F922CA1" w14:textId="1083ADE9"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i/>
          <w:iCs/>
          <w:sz w:val="24"/>
          <w:szCs w:val="24"/>
        </w:rPr>
        <w:t xml:space="preserve">1375 </w:t>
      </w:r>
      <w:proofErr w:type="spellStart"/>
      <w:r w:rsidRPr="00046C8F">
        <w:rPr>
          <w:rFonts w:ascii="Times New Roman" w:hAnsi="Times New Roman" w:cs="Times New Roman"/>
          <w:i/>
          <w:iCs/>
          <w:sz w:val="24"/>
          <w:szCs w:val="24"/>
        </w:rPr>
        <w:t>Greate</w:t>
      </w:r>
      <w:proofErr w:type="spellEnd"/>
      <w:r w:rsidRPr="00046C8F">
        <w:rPr>
          <w:rFonts w:ascii="Times New Roman" w:hAnsi="Times New Roman" w:cs="Times New Roman"/>
          <w:i/>
          <w:iCs/>
          <w:sz w:val="24"/>
          <w:szCs w:val="24"/>
        </w:rPr>
        <w:t xml:space="preserve"> Road</w:t>
      </w:r>
    </w:p>
    <w:p w14:paraId="79511060" w14:textId="10013D74"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Gloucester Point, Virginia 23062</w:t>
      </w:r>
    </w:p>
    <w:p w14:paraId="1A9F41C4" w14:textId="6E37EDBB" w:rsidR="00C50A41" w:rsidRPr="00046C8F" w:rsidRDefault="00C50A41" w:rsidP="00A76357">
      <w:pPr>
        <w:rPr>
          <w:rFonts w:ascii="Times New Roman" w:hAnsi="Times New Roman" w:cs="Times New Roman"/>
          <w:sz w:val="24"/>
          <w:szCs w:val="24"/>
        </w:rPr>
      </w:pPr>
      <w:r w:rsidRPr="00046C8F">
        <w:rPr>
          <w:rFonts w:ascii="Times New Roman" w:hAnsi="Times New Roman" w:cs="Times New Roman"/>
          <w:sz w:val="24"/>
          <w:szCs w:val="24"/>
        </w:rPr>
        <w:t>kevinweng@vims.edu</w:t>
      </w:r>
    </w:p>
    <w:p w14:paraId="25E2B816" w14:textId="05BCE21D" w:rsidR="00A76357" w:rsidRPr="00046C8F" w:rsidRDefault="00A76357" w:rsidP="00A76357">
      <w:pPr>
        <w:rPr>
          <w:rFonts w:ascii="Times New Roman" w:hAnsi="Times New Roman" w:cs="Times New Roman"/>
          <w:sz w:val="24"/>
          <w:szCs w:val="24"/>
        </w:rPr>
      </w:pPr>
    </w:p>
    <w:p w14:paraId="3A3B15E7" w14:textId="043C7325" w:rsidR="00A76357" w:rsidRPr="00046C8F" w:rsidRDefault="00E948F9" w:rsidP="00A76357">
      <w:pPr>
        <w:rPr>
          <w:rFonts w:ascii="Times New Roman" w:hAnsi="Times New Roman" w:cs="Times New Roman"/>
          <w:sz w:val="24"/>
          <w:szCs w:val="24"/>
        </w:rPr>
      </w:pPr>
      <w:r w:rsidRPr="00046C8F">
        <w:rPr>
          <w:rFonts w:ascii="Times New Roman" w:hAnsi="Times New Roman" w:cs="Times New Roman"/>
          <w:sz w:val="24"/>
          <w:szCs w:val="24"/>
          <w:vertAlign w:val="superscript"/>
        </w:rPr>
        <w:t>4</w:t>
      </w:r>
      <w:r w:rsidR="00A76357" w:rsidRPr="00046C8F">
        <w:rPr>
          <w:rFonts w:ascii="Times New Roman" w:hAnsi="Times New Roman" w:cs="Times New Roman"/>
          <w:sz w:val="24"/>
          <w:szCs w:val="24"/>
        </w:rPr>
        <w:t>Division of Aquatic Resources</w:t>
      </w:r>
    </w:p>
    <w:p w14:paraId="590F943D" w14:textId="0E18B14B"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State of Hawaii Department of Land and Natural Resources</w:t>
      </w:r>
    </w:p>
    <w:p w14:paraId="64563002" w14:textId="78B9B3F9"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1151 Punchbowl Street, Room 330</w:t>
      </w:r>
    </w:p>
    <w:p w14:paraId="073A5856" w14:textId="03A4D2B3" w:rsidR="00A76357" w:rsidRPr="00046C8F" w:rsidRDefault="00A76357" w:rsidP="00A76357">
      <w:pPr>
        <w:rPr>
          <w:rFonts w:ascii="Times New Roman" w:hAnsi="Times New Roman" w:cs="Times New Roman"/>
          <w:sz w:val="24"/>
          <w:szCs w:val="24"/>
        </w:rPr>
      </w:pPr>
      <w:r w:rsidRPr="00046C8F">
        <w:rPr>
          <w:rFonts w:ascii="Times New Roman" w:hAnsi="Times New Roman" w:cs="Times New Roman"/>
          <w:sz w:val="24"/>
          <w:szCs w:val="24"/>
        </w:rPr>
        <w:t>Honolulu, Hawaii 96813</w:t>
      </w:r>
    </w:p>
    <w:p w14:paraId="6533C184" w14:textId="77777777" w:rsidR="00E948F9" w:rsidRPr="00046C8F" w:rsidRDefault="00E948F9" w:rsidP="00A76357">
      <w:pPr>
        <w:rPr>
          <w:rFonts w:ascii="Times New Roman" w:hAnsi="Times New Roman" w:cs="Times New Roman"/>
          <w:sz w:val="24"/>
          <w:szCs w:val="24"/>
        </w:rPr>
      </w:pPr>
    </w:p>
    <w:p w14:paraId="7014DB88" w14:textId="0E01F18B" w:rsidR="00E948F9" w:rsidRPr="00046C8F" w:rsidRDefault="00E948F9" w:rsidP="00E948F9">
      <w:pPr>
        <w:rPr>
          <w:rFonts w:ascii="Times New Roman" w:hAnsi="Times New Roman" w:cs="Times New Roman"/>
          <w:sz w:val="24"/>
          <w:szCs w:val="24"/>
        </w:rPr>
      </w:pPr>
      <w:r w:rsidRPr="00046C8F">
        <w:rPr>
          <w:rFonts w:ascii="Times New Roman" w:hAnsi="Times New Roman" w:cs="Times New Roman"/>
          <w:sz w:val="24"/>
          <w:szCs w:val="24"/>
          <w:vertAlign w:val="superscript"/>
        </w:rPr>
        <w:t>5</w:t>
      </w:r>
      <w:r w:rsidRPr="00046C8F">
        <w:rPr>
          <w:rFonts w:ascii="Times New Roman" w:hAnsi="Times New Roman" w:cs="Times New Roman"/>
          <w:sz w:val="24"/>
          <w:szCs w:val="24"/>
        </w:rPr>
        <w:t>University of Hawaii</w:t>
      </w:r>
    </w:p>
    <w:p w14:paraId="6B36E2AB" w14:textId="77777777" w:rsidR="00E948F9" w:rsidRPr="00046C8F" w:rsidRDefault="00E948F9" w:rsidP="00E948F9">
      <w:pPr>
        <w:rPr>
          <w:rFonts w:ascii="Times New Roman" w:hAnsi="Times New Roman" w:cs="Times New Roman"/>
          <w:sz w:val="24"/>
          <w:szCs w:val="24"/>
        </w:rPr>
      </w:pPr>
      <w:r w:rsidRPr="00046C8F">
        <w:rPr>
          <w:rFonts w:ascii="Times New Roman" w:hAnsi="Times New Roman" w:cs="Times New Roman"/>
          <w:sz w:val="24"/>
          <w:szCs w:val="24"/>
        </w:rPr>
        <w:t>Hawaii Institute of Marine Biology</w:t>
      </w:r>
    </w:p>
    <w:p w14:paraId="33A2BA79" w14:textId="77777777" w:rsidR="00E948F9" w:rsidRPr="00046C8F" w:rsidRDefault="00E948F9" w:rsidP="00E948F9">
      <w:pPr>
        <w:rPr>
          <w:rFonts w:ascii="Times New Roman" w:hAnsi="Times New Roman" w:cs="Times New Roman"/>
          <w:sz w:val="24"/>
          <w:szCs w:val="24"/>
        </w:rPr>
      </w:pPr>
      <w:r w:rsidRPr="00046C8F">
        <w:rPr>
          <w:rFonts w:ascii="Times New Roman" w:hAnsi="Times New Roman" w:cs="Times New Roman"/>
          <w:sz w:val="24"/>
          <w:szCs w:val="24"/>
        </w:rPr>
        <w:t xml:space="preserve">40-007 </w:t>
      </w:r>
      <w:proofErr w:type="spellStart"/>
      <w:r w:rsidRPr="00046C8F">
        <w:rPr>
          <w:rFonts w:ascii="Times New Roman" w:hAnsi="Times New Roman" w:cs="Times New Roman"/>
          <w:sz w:val="24"/>
          <w:szCs w:val="24"/>
        </w:rPr>
        <w:t>Lilipuna</w:t>
      </w:r>
      <w:proofErr w:type="spellEnd"/>
      <w:r w:rsidRPr="00046C8F">
        <w:rPr>
          <w:rFonts w:ascii="Times New Roman" w:hAnsi="Times New Roman" w:cs="Times New Roman"/>
          <w:sz w:val="24"/>
          <w:szCs w:val="24"/>
        </w:rPr>
        <w:t xml:space="preserve"> Rd</w:t>
      </w:r>
    </w:p>
    <w:p w14:paraId="04D893A5" w14:textId="77777777" w:rsidR="00E948F9" w:rsidRPr="00046C8F" w:rsidRDefault="00E948F9" w:rsidP="00E948F9">
      <w:pPr>
        <w:rPr>
          <w:rFonts w:ascii="Times New Roman" w:hAnsi="Times New Roman" w:cs="Times New Roman"/>
          <w:sz w:val="24"/>
          <w:szCs w:val="24"/>
        </w:rPr>
      </w:pPr>
      <w:r w:rsidRPr="00046C8F">
        <w:rPr>
          <w:rFonts w:ascii="Times New Roman" w:hAnsi="Times New Roman" w:cs="Times New Roman"/>
          <w:sz w:val="24"/>
          <w:szCs w:val="24"/>
        </w:rPr>
        <w:t>Kaneohe, Hawaii 96744</w:t>
      </w:r>
    </w:p>
    <w:p w14:paraId="69F4D178" w14:textId="4F9CA643" w:rsidR="00E948F9" w:rsidRPr="00046C8F" w:rsidRDefault="00C50A41" w:rsidP="00A76357">
      <w:pPr>
        <w:rPr>
          <w:rFonts w:ascii="Times New Roman" w:hAnsi="Times New Roman" w:cs="Times New Roman"/>
          <w:sz w:val="24"/>
          <w:szCs w:val="24"/>
        </w:rPr>
      </w:pPr>
      <w:r w:rsidRPr="00046C8F">
        <w:rPr>
          <w:rFonts w:ascii="Times New Roman" w:hAnsi="Times New Roman" w:cs="Times New Roman"/>
          <w:sz w:val="24"/>
          <w:szCs w:val="24"/>
        </w:rPr>
        <w:t>erik.franklin@hawaii.edu</w:t>
      </w:r>
    </w:p>
    <w:p w14:paraId="011F24D3" w14:textId="6F1AD53F" w:rsidR="00A76357" w:rsidRPr="00046C8F" w:rsidRDefault="00A76357" w:rsidP="000D5103">
      <w:pPr>
        <w:spacing w:line="480" w:lineRule="auto"/>
        <w:rPr>
          <w:rFonts w:ascii="Times New Roman" w:hAnsi="Times New Roman" w:cs="Times New Roman"/>
          <w:sz w:val="24"/>
          <w:szCs w:val="24"/>
        </w:rPr>
      </w:pPr>
    </w:p>
    <w:p w14:paraId="230AEB21" w14:textId="25F4D3F4" w:rsidR="00E948F9" w:rsidRPr="00046C8F" w:rsidRDefault="00A76357" w:rsidP="00433223">
      <w:pPr>
        <w:spacing w:line="480" w:lineRule="auto"/>
        <w:rPr>
          <w:rFonts w:ascii="Times New Roman" w:hAnsi="Times New Roman" w:cs="Times New Roman"/>
          <w:sz w:val="24"/>
          <w:szCs w:val="24"/>
        </w:rPr>
      </w:pPr>
      <w:r w:rsidRPr="00046C8F">
        <w:rPr>
          <w:rFonts w:ascii="Times New Roman" w:hAnsi="Times New Roman" w:cs="Times New Roman"/>
          <w:sz w:val="24"/>
          <w:szCs w:val="24"/>
        </w:rPr>
        <w:t>* Corresponding Author</w:t>
      </w:r>
      <w:r w:rsidR="00E948F9" w:rsidRPr="00046C8F">
        <w:rPr>
          <w:rFonts w:ascii="Times New Roman" w:hAnsi="Times New Roman" w:cs="Times New Roman"/>
          <w:sz w:val="24"/>
          <w:szCs w:val="24"/>
        </w:rPr>
        <w:br w:type="page"/>
      </w:r>
    </w:p>
    <w:p w14:paraId="620C69B3" w14:textId="7ADB293A" w:rsidR="00BC419A" w:rsidRPr="00046C8F" w:rsidRDefault="00BC419A" w:rsidP="00A76357">
      <w:pPr>
        <w:spacing w:line="480" w:lineRule="auto"/>
        <w:rPr>
          <w:rFonts w:ascii="Times New Roman" w:hAnsi="Times New Roman" w:cs="Times New Roman"/>
          <w:sz w:val="24"/>
          <w:szCs w:val="24"/>
        </w:rPr>
      </w:pPr>
      <w:r w:rsidRPr="00046C8F">
        <w:rPr>
          <w:rFonts w:ascii="Times New Roman" w:hAnsi="Times New Roman" w:cs="Times New Roman"/>
          <w:b/>
          <w:i/>
          <w:sz w:val="24"/>
          <w:szCs w:val="24"/>
        </w:rPr>
        <w:lastRenderedPageBreak/>
        <w:t>Abstract</w:t>
      </w:r>
      <w:r w:rsidR="008D5329" w:rsidRPr="00046C8F">
        <w:rPr>
          <w:rFonts w:ascii="Times New Roman" w:hAnsi="Times New Roman" w:cs="Times New Roman"/>
          <w:b/>
          <w:i/>
          <w:sz w:val="24"/>
          <w:szCs w:val="24"/>
        </w:rPr>
        <w:t xml:space="preserve"> (175 Words</w:t>
      </w:r>
      <w:r w:rsidR="00C746F0" w:rsidRPr="00046C8F">
        <w:rPr>
          <w:rFonts w:ascii="Times New Roman" w:hAnsi="Times New Roman" w:cs="Times New Roman"/>
          <w:b/>
          <w:i/>
          <w:sz w:val="24"/>
          <w:szCs w:val="24"/>
        </w:rPr>
        <w:t xml:space="preserve"> Max</w:t>
      </w:r>
      <w:r w:rsidR="008D5329" w:rsidRPr="00046C8F">
        <w:rPr>
          <w:rFonts w:ascii="Times New Roman" w:hAnsi="Times New Roman" w:cs="Times New Roman"/>
          <w:b/>
          <w:i/>
          <w:sz w:val="24"/>
          <w:szCs w:val="24"/>
        </w:rPr>
        <w:t>)</w:t>
      </w:r>
    </w:p>
    <w:p w14:paraId="113FE68D" w14:textId="5267EA50"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is </w:t>
      </w:r>
      <w:r w:rsidR="0011738C" w:rsidRPr="00046C8F">
        <w:rPr>
          <w:rFonts w:ascii="Times New Roman" w:hAnsi="Times New Roman" w:cs="Times New Roman"/>
          <w:sz w:val="24"/>
          <w:szCs w:val="24"/>
        </w:rPr>
        <w:t xml:space="preserve">an economically and culturally </w:t>
      </w:r>
      <w:r w:rsidRPr="00046C8F">
        <w:rPr>
          <w:rFonts w:ascii="Times New Roman" w:hAnsi="Times New Roman" w:cs="Times New Roman"/>
          <w:sz w:val="24"/>
          <w:szCs w:val="24"/>
        </w:rPr>
        <w:t xml:space="preserve">important </w:t>
      </w:r>
      <w:r w:rsidR="00184BC3" w:rsidRPr="00046C8F">
        <w:rPr>
          <w:rFonts w:ascii="Times New Roman" w:hAnsi="Times New Roman" w:cs="Times New Roman"/>
          <w:sz w:val="24"/>
          <w:szCs w:val="24"/>
        </w:rPr>
        <w:t xml:space="preserve">species of deep-water </w:t>
      </w:r>
      <w:r w:rsidR="002B5751" w:rsidRPr="00046C8F">
        <w:rPr>
          <w:rFonts w:ascii="Times New Roman" w:hAnsi="Times New Roman" w:cs="Times New Roman"/>
          <w:sz w:val="24"/>
          <w:szCs w:val="24"/>
        </w:rPr>
        <w:t xml:space="preserve">snapper </w:t>
      </w:r>
      <w:r w:rsidR="0011738C" w:rsidRPr="00046C8F">
        <w:rPr>
          <w:rFonts w:ascii="Times New Roman" w:hAnsi="Times New Roman" w:cs="Times New Roman"/>
          <w:sz w:val="24"/>
          <w:szCs w:val="24"/>
        </w:rPr>
        <w:t>in</w:t>
      </w:r>
      <w:r w:rsidR="001E3883" w:rsidRPr="00046C8F">
        <w:rPr>
          <w:rFonts w:ascii="Times New Roman" w:hAnsi="Times New Roman" w:cs="Times New Roman"/>
          <w:sz w:val="24"/>
          <w:szCs w:val="24"/>
        </w:rPr>
        <w:t xml:space="preserve"> the Hawaiian archipelago. </w:t>
      </w:r>
      <w:r w:rsidR="00EF087F" w:rsidRPr="00046C8F">
        <w:rPr>
          <w:rFonts w:ascii="Times New Roman" w:hAnsi="Times New Roman" w:cs="Times New Roman"/>
          <w:sz w:val="24"/>
          <w:szCs w:val="24"/>
        </w:rPr>
        <w:t>From 1989 to 1993</w:t>
      </w:r>
      <w:r w:rsidRPr="00046C8F">
        <w:rPr>
          <w:rFonts w:ascii="Times New Roman" w:hAnsi="Times New Roman" w:cs="Times New Roman"/>
          <w:sz w:val="24"/>
          <w:szCs w:val="24"/>
        </w:rPr>
        <w:t xml:space="preserve">, </w:t>
      </w:r>
      <w:r w:rsidR="00EF087F" w:rsidRPr="00046C8F">
        <w:rPr>
          <w:rFonts w:ascii="Times New Roman" w:hAnsi="Times New Roman" w:cs="Times New Roman"/>
          <w:sz w:val="24"/>
          <w:szCs w:val="24"/>
        </w:rPr>
        <w:t xml:space="preserve">the State of Hawaii conducted </w:t>
      </w:r>
      <w:r w:rsidR="00A76357" w:rsidRPr="00046C8F">
        <w:rPr>
          <w:rFonts w:ascii="Times New Roman" w:hAnsi="Times New Roman" w:cs="Times New Roman"/>
          <w:sz w:val="24"/>
          <w:szCs w:val="24"/>
        </w:rPr>
        <w:t xml:space="preserve">a mark recapture study </w:t>
      </w:r>
      <w:r w:rsidR="00EF087F" w:rsidRPr="00046C8F">
        <w:rPr>
          <w:rFonts w:ascii="Times New Roman" w:hAnsi="Times New Roman" w:cs="Times New Roman"/>
          <w:sz w:val="24"/>
          <w:szCs w:val="24"/>
        </w:rPr>
        <w:t xml:space="preserve">to quantify growth </w:t>
      </w:r>
      <w:r w:rsidR="00184BC3" w:rsidRPr="00046C8F">
        <w:rPr>
          <w:rFonts w:ascii="Times New Roman" w:hAnsi="Times New Roman" w:cs="Times New Roman"/>
          <w:sz w:val="24"/>
          <w:szCs w:val="24"/>
        </w:rPr>
        <w:t>and other life history parameters for</w:t>
      </w:r>
      <w:r w:rsidR="00EF087F" w:rsidRPr="00046C8F">
        <w:rPr>
          <w:rFonts w:ascii="Times New Roman" w:hAnsi="Times New Roman" w:cs="Times New Roman"/>
          <w:sz w:val="24"/>
          <w:szCs w:val="24"/>
        </w:rPr>
        <w:t xml:space="preserve"> the species</w:t>
      </w:r>
      <w:r w:rsidRPr="00046C8F">
        <w:rPr>
          <w:rFonts w:ascii="Times New Roman" w:hAnsi="Times New Roman" w:cs="Times New Roman"/>
          <w:sz w:val="24"/>
          <w:szCs w:val="24"/>
        </w:rPr>
        <w:t>. O</w:t>
      </w:r>
      <w:r w:rsidR="003C0C0A" w:rsidRPr="00046C8F">
        <w:rPr>
          <w:rFonts w:ascii="Times New Roman" w:hAnsi="Times New Roman" w:cs="Times New Roman"/>
          <w:sz w:val="24"/>
          <w:szCs w:val="24"/>
        </w:rPr>
        <w:t xml:space="preserve">ver </w:t>
      </w:r>
      <w:r w:rsidR="00EF087F" w:rsidRPr="00046C8F">
        <w:rPr>
          <w:rFonts w:ascii="Times New Roman" w:hAnsi="Times New Roman" w:cs="Times New Roman"/>
          <w:sz w:val="24"/>
          <w:szCs w:val="24"/>
        </w:rPr>
        <w:t>a span of</w:t>
      </w:r>
      <w:r w:rsidR="0011738C" w:rsidRPr="00046C8F">
        <w:rPr>
          <w:rFonts w:ascii="Times New Roman" w:hAnsi="Times New Roman" w:cs="Times New Roman"/>
          <w:sz w:val="24"/>
          <w:szCs w:val="24"/>
        </w:rPr>
        <w:t xml:space="preserve"> </w:t>
      </w:r>
      <w:proofErr w:type="gramStart"/>
      <w:r w:rsidR="0011738C" w:rsidRPr="00046C8F">
        <w:rPr>
          <w:rFonts w:ascii="Times New Roman" w:hAnsi="Times New Roman" w:cs="Times New Roman"/>
          <w:sz w:val="24"/>
          <w:szCs w:val="24"/>
        </w:rPr>
        <w:t>approximately</w:t>
      </w:r>
      <w:r w:rsidR="00EF087F" w:rsidRPr="00046C8F">
        <w:rPr>
          <w:rFonts w:ascii="Times New Roman" w:hAnsi="Times New Roman" w:cs="Times New Roman"/>
          <w:sz w:val="24"/>
          <w:szCs w:val="24"/>
        </w:rPr>
        <w:t xml:space="preserve"> 10</w:t>
      </w:r>
      <w:proofErr w:type="gramEnd"/>
      <w:r w:rsidR="00EF087F" w:rsidRPr="00046C8F">
        <w:rPr>
          <w:rFonts w:ascii="Times New Roman" w:hAnsi="Times New Roman" w:cs="Times New Roman"/>
          <w:sz w:val="24"/>
          <w:szCs w:val="24"/>
        </w:rPr>
        <w:t xml:space="preserve"> years,</w:t>
      </w:r>
      <w:r w:rsidR="003C0C0A" w:rsidRPr="00046C8F">
        <w:rPr>
          <w:rFonts w:ascii="Times New Roman" w:hAnsi="Times New Roman" w:cs="Times New Roman"/>
          <w:sz w:val="24"/>
          <w:szCs w:val="24"/>
        </w:rPr>
        <w:t xml:space="preserve"> 431</w:t>
      </w:r>
      <w:r w:rsidRPr="00046C8F">
        <w:rPr>
          <w:rFonts w:ascii="Times New Roman" w:hAnsi="Times New Roman" w:cs="Times New Roman"/>
          <w:sz w:val="24"/>
          <w:szCs w:val="24"/>
        </w:rPr>
        <w:t xml:space="preserve"> marked fish were recaptured</w:t>
      </w:r>
      <w:r w:rsidR="003154E5" w:rsidRPr="00046C8F">
        <w:rPr>
          <w:rFonts w:ascii="Times New Roman" w:hAnsi="Times New Roman" w:cs="Times New Roman"/>
          <w:sz w:val="24"/>
          <w:szCs w:val="24"/>
        </w:rPr>
        <w:t xml:space="preserve">. </w:t>
      </w:r>
      <w:r w:rsidR="00AE2104" w:rsidRPr="00046C8F">
        <w:rPr>
          <w:rFonts w:ascii="Times New Roman" w:hAnsi="Times New Roman" w:cs="Times New Roman"/>
          <w:sz w:val="24"/>
          <w:szCs w:val="24"/>
        </w:rPr>
        <w:t xml:space="preserve">Using Bayesian and maximum likelihood approaches, </w:t>
      </w:r>
      <w:r w:rsidR="001A664E" w:rsidRPr="00046C8F">
        <w:rPr>
          <w:rFonts w:ascii="Times New Roman" w:hAnsi="Times New Roman" w:cs="Times New Roman"/>
          <w:sz w:val="24"/>
          <w:szCs w:val="24"/>
        </w:rPr>
        <w:t xml:space="preserve">von Bertalanffy </w:t>
      </w:r>
      <w:r w:rsidR="00AE2104" w:rsidRPr="00046C8F">
        <w:rPr>
          <w:rFonts w:ascii="Times New Roman" w:hAnsi="Times New Roman" w:cs="Times New Roman"/>
          <w:sz w:val="24"/>
          <w:szCs w:val="24"/>
        </w:rPr>
        <w:t xml:space="preserve">growth parameters </w:t>
      </w:r>
      <w:r w:rsidR="001A664E" w:rsidRPr="00046C8F">
        <w:rPr>
          <w:rFonts w:ascii="Times New Roman" w:hAnsi="Times New Roman" w:cs="Times New Roman"/>
          <w:sz w:val="24"/>
          <w:szCs w:val="24"/>
        </w:rPr>
        <w:t>were</w:t>
      </w:r>
      <w:r w:rsidR="008B0AE4" w:rsidRPr="00046C8F">
        <w:rPr>
          <w:rFonts w:ascii="Times New Roman" w:hAnsi="Times New Roman" w:cs="Times New Roman"/>
          <w:sz w:val="24"/>
          <w:szCs w:val="24"/>
        </w:rPr>
        <w:t xml:space="preserve"> estimated </w:t>
      </w:r>
      <w:r w:rsidR="00AE2104" w:rsidRPr="00046C8F">
        <w:rPr>
          <w:rFonts w:ascii="Times New Roman" w:hAnsi="Times New Roman" w:cs="Times New Roman"/>
          <w:sz w:val="24"/>
          <w:szCs w:val="24"/>
        </w:rPr>
        <w:t xml:space="preserve">from </w:t>
      </w:r>
      <w:r w:rsidR="008B0AE4" w:rsidRPr="00046C8F">
        <w:rPr>
          <w:rFonts w:ascii="Times New Roman" w:hAnsi="Times New Roman" w:cs="Times New Roman"/>
          <w:sz w:val="24"/>
          <w:szCs w:val="24"/>
        </w:rPr>
        <w:t>tagging</w:t>
      </w:r>
      <w:r w:rsidR="00AE2104" w:rsidRPr="00046C8F">
        <w:rPr>
          <w:rFonts w:ascii="Times New Roman" w:hAnsi="Times New Roman" w:cs="Times New Roman"/>
          <w:sz w:val="24"/>
          <w:szCs w:val="24"/>
        </w:rPr>
        <w:t xml:space="preserve"> data. </w:t>
      </w:r>
      <w:r w:rsidR="008B0AE4" w:rsidRPr="00046C8F">
        <w:rPr>
          <w:rFonts w:ascii="Times New Roman" w:hAnsi="Times New Roman" w:cs="Times New Roman"/>
          <w:sz w:val="24"/>
          <w:szCs w:val="24"/>
        </w:rPr>
        <w:t>Direct aging and length frequency data previous</w:t>
      </w:r>
      <w:r w:rsidR="00184BC3" w:rsidRPr="00046C8F">
        <w:rPr>
          <w:rFonts w:ascii="Times New Roman" w:hAnsi="Times New Roman" w:cs="Times New Roman"/>
          <w:sz w:val="24"/>
          <w:szCs w:val="24"/>
        </w:rPr>
        <w:t>ly used in other published regional growth</w:t>
      </w:r>
      <w:r w:rsidR="008B0AE4" w:rsidRPr="00046C8F">
        <w:rPr>
          <w:rFonts w:ascii="Times New Roman" w:hAnsi="Times New Roman" w:cs="Times New Roman"/>
          <w:sz w:val="24"/>
          <w:szCs w:val="24"/>
        </w:rPr>
        <w:t xml:space="preserve"> </w:t>
      </w:r>
      <w:r w:rsidR="00EF087F" w:rsidRPr="00046C8F">
        <w:rPr>
          <w:rFonts w:ascii="Times New Roman" w:hAnsi="Times New Roman" w:cs="Times New Roman"/>
          <w:sz w:val="24"/>
          <w:szCs w:val="24"/>
        </w:rPr>
        <w:t xml:space="preserve">studies </w:t>
      </w:r>
      <w:r w:rsidR="008B0AE4" w:rsidRPr="00046C8F">
        <w:rPr>
          <w:rFonts w:ascii="Times New Roman" w:hAnsi="Times New Roman" w:cs="Times New Roman"/>
          <w:sz w:val="24"/>
          <w:szCs w:val="24"/>
        </w:rPr>
        <w:t xml:space="preserve">were </w:t>
      </w:r>
      <w:r w:rsidR="00AE2104" w:rsidRPr="00046C8F">
        <w:rPr>
          <w:rFonts w:ascii="Times New Roman" w:hAnsi="Times New Roman" w:cs="Times New Roman"/>
          <w:sz w:val="24"/>
          <w:szCs w:val="24"/>
        </w:rPr>
        <w:t>incorporate</w:t>
      </w:r>
      <w:r w:rsidR="008B0AE4" w:rsidRPr="00046C8F">
        <w:rPr>
          <w:rFonts w:ascii="Times New Roman" w:hAnsi="Times New Roman" w:cs="Times New Roman"/>
          <w:sz w:val="24"/>
          <w:szCs w:val="24"/>
        </w:rPr>
        <w:t>d</w:t>
      </w:r>
      <w:r w:rsidR="00AE2104" w:rsidRPr="00046C8F">
        <w:rPr>
          <w:rFonts w:ascii="Times New Roman" w:hAnsi="Times New Roman" w:cs="Times New Roman"/>
          <w:sz w:val="24"/>
          <w:szCs w:val="24"/>
        </w:rPr>
        <w:t xml:space="preserve"> </w:t>
      </w:r>
      <w:r w:rsidR="00EF087F" w:rsidRPr="00046C8F">
        <w:rPr>
          <w:rFonts w:ascii="Times New Roman" w:hAnsi="Times New Roman" w:cs="Times New Roman"/>
          <w:sz w:val="24"/>
          <w:szCs w:val="24"/>
        </w:rPr>
        <w:t>to</w:t>
      </w:r>
      <w:r w:rsidR="00A76357" w:rsidRPr="00046C8F">
        <w:rPr>
          <w:rFonts w:ascii="Times New Roman" w:hAnsi="Times New Roman" w:cs="Times New Roman"/>
          <w:sz w:val="24"/>
          <w:szCs w:val="24"/>
        </w:rPr>
        <w:t xml:space="preserve"> produce</w:t>
      </w:r>
      <w:r w:rsidR="008B0AE4" w:rsidRPr="00046C8F">
        <w:rPr>
          <w:rFonts w:ascii="Times New Roman" w:hAnsi="Times New Roman" w:cs="Times New Roman"/>
          <w:sz w:val="24"/>
          <w:szCs w:val="24"/>
        </w:rPr>
        <w:t xml:space="preserve"> </w:t>
      </w:r>
      <w:r w:rsidR="001A664E" w:rsidRPr="00046C8F">
        <w:rPr>
          <w:rFonts w:ascii="Times New Roman" w:hAnsi="Times New Roman" w:cs="Times New Roman"/>
          <w:sz w:val="24"/>
          <w:szCs w:val="24"/>
        </w:rPr>
        <w:t>integrated</w:t>
      </w:r>
      <w:r w:rsidR="008B0AE4" w:rsidRPr="00046C8F">
        <w:rPr>
          <w:rFonts w:ascii="Times New Roman" w:hAnsi="Times New Roman" w:cs="Times New Roman"/>
          <w:sz w:val="24"/>
          <w:szCs w:val="24"/>
        </w:rPr>
        <w:t xml:space="preserve"> estimate</w:t>
      </w:r>
      <w:r w:rsidR="00A76357" w:rsidRPr="00046C8F">
        <w:rPr>
          <w:rFonts w:ascii="Times New Roman" w:hAnsi="Times New Roman" w:cs="Times New Roman"/>
          <w:sz w:val="24"/>
          <w:szCs w:val="24"/>
        </w:rPr>
        <w:t>s</w:t>
      </w:r>
      <w:r w:rsidR="008B0AE4" w:rsidRPr="00046C8F">
        <w:rPr>
          <w:rFonts w:ascii="Times New Roman" w:hAnsi="Times New Roman" w:cs="Times New Roman"/>
          <w:sz w:val="24"/>
          <w:szCs w:val="24"/>
        </w:rPr>
        <w:t xml:space="preserve"> of growth</w:t>
      </w:r>
      <w:r w:rsidR="00AE2104" w:rsidRPr="00046C8F">
        <w:rPr>
          <w:rFonts w:ascii="Times New Roman" w:hAnsi="Times New Roman" w:cs="Times New Roman"/>
          <w:sz w:val="24"/>
          <w:szCs w:val="24"/>
        </w:rPr>
        <w:t xml:space="preserve">. Results </w:t>
      </w:r>
      <w:r w:rsidR="00A76357" w:rsidRPr="00046C8F">
        <w:rPr>
          <w:rFonts w:ascii="Times New Roman" w:hAnsi="Times New Roman" w:cs="Times New Roman"/>
          <w:sz w:val="24"/>
          <w:szCs w:val="24"/>
        </w:rPr>
        <w:t>highlight</w:t>
      </w:r>
      <w:r w:rsidR="00AE2104" w:rsidRPr="00046C8F">
        <w:rPr>
          <w:rFonts w:ascii="Times New Roman" w:hAnsi="Times New Roman" w:cs="Times New Roman"/>
          <w:sz w:val="24"/>
          <w:szCs w:val="24"/>
        </w:rPr>
        <w:t xml:space="preserve"> the presence of individual variability in in </w:t>
      </w:r>
      <w:r w:rsidR="003F766A" w:rsidRPr="00046C8F">
        <w:rPr>
          <w:rFonts w:ascii="Times New Roman" w:hAnsi="Times New Roman" w:cs="Times New Roman"/>
          <w:i/>
          <w:sz w:val="24"/>
          <w:szCs w:val="24"/>
        </w:rPr>
        <w:t xml:space="preserve">P. filamentosus </w:t>
      </w:r>
      <w:r w:rsidR="00A76357" w:rsidRPr="00046C8F">
        <w:rPr>
          <w:rFonts w:ascii="Times New Roman" w:hAnsi="Times New Roman" w:cs="Times New Roman"/>
          <w:sz w:val="24"/>
          <w:szCs w:val="24"/>
        </w:rPr>
        <w:t xml:space="preserve">due </w:t>
      </w:r>
      <w:r w:rsidR="00AE2104" w:rsidRPr="00046C8F">
        <w:rPr>
          <w:rFonts w:ascii="Times New Roman" w:hAnsi="Times New Roman" w:cs="Times New Roman"/>
          <w:sz w:val="24"/>
          <w:szCs w:val="24"/>
        </w:rPr>
        <w:t xml:space="preserve">primarily to </w:t>
      </w:r>
      <w:r w:rsidR="008B0AE4" w:rsidRPr="00046C8F">
        <w:rPr>
          <w:rFonts w:ascii="Times New Roman" w:hAnsi="Times New Roman" w:cs="Times New Roman"/>
          <w:sz w:val="24"/>
          <w:szCs w:val="24"/>
        </w:rPr>
        <w:t xml:space="preserve">individual </w:t>
      </w:r>
      <w:r w:rsidR="00AE2104" w:rsidRPr="00046C8F">
        <w:rPr>
          <w:rFonts w:ascii="Times New Roman" w:hAnsi="Times New Roman" w:cs="Times New Roman"/>
          <w:sz w:val="24"/>
          <w:szCs w:val="24"/>
        </w:rPr>
        <w:t>variability in the</w:t>
      </w:r>
      <w:r w:rsidR="00184BC3" w:rsidRPr="00046C8F">
        <w:rPr>
          <w:rFonts w:ascii="Times New Roman" w:hAnsi="Times New Roman" w:cs="Times New Roman"/>
          <w:sz w:val="24"/>
          <w:szCs w:val="24"/>
        </w:rPr>
        <w:t xml:space="preserve"> asymptotic length</w:t>
      </w:r>
      <w:r w:rsidR="00AE2104" w:rsidRPr="00046C8F">
        <w:rPr>
          <w:rFonts w:ascii="Times New Roman" w:hAnsi="Times New Roman" w:cs="Times New Roman"/>
          <w:sz w:val="24"/>
          <w:szCs w:val="24"/>
        </w:rPr>
        <w:t xml:space="preserve">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EF087F" w:rsidRPr="00046C8F">
        <w:rPr>
          <w:rFonts w:ascii="Times New Roman" w:hAnsi="Times New Roman" w:cs="Times New Roman"/>
          <w:sz w:val="24"/>
          <w:szCs w:val="24"/>
        </w:rPr>
        <w:t xml:space="preserve"> and reconcile 30+ years of </w:t>
      </w:r>
      <w:r w:rsidR="0011738C" w:rsidRPr="00046C8F">
        <w:rPr>
          <w:rFonts w:ascii="Times New Roman" w:hAnsi="Times New Roman" w:cs="Times New Roman"/>
          <w:sz w:val="24"/>
          <w:szCs w:val="24"/>
        </w:rPr>
        <w:t>efforts to quantify growth</w:t>
      </w:r>
      <w:r w:rsidR="00EF087F" w:rsidRPr="00046C8F">
        <w:rPr>
          <w:rFonts w:ascii="Times New Roman" w:hAnsi="Times New Roman" w:cs="Times New Roman"/>
          <w:sz w:val="24"/>
          <w:szCs w:val="24"/>
        </w:rPr>
        <w:t xml:space="preserve">. </w:t>
      </w:r>
      <w:r w:rsidR="008B0AE4" w:rsidRPr="00046C8F">
        <w:rPr>
          <w:rFonts w:ascii="Times New Roman" w:hAnsi="Times New Roman" w:cs="Times New Roman"/>
          <w:sz w:val="24"/>
          <w:szCs w:val="24"/>
        </w:rPr>
        <w:t xml:space="preserve">These results have </w:t>
      </w:r>
      <w:r w:rsidR="00D90225" w:rsidRPr="00046C8F">
        <w:rPr>
          <w:rFonts w:ascii="Times New Roman" w:hAnsi="Times New Roman" w:cs="Times New Roman"/>
          <w:sz w:val="24"/>
          <w:szCs w:val="24"/>
        </w:rPr>
        <w:t xml:space="preserve">management </w:t>
      </w:r>
      <w:r w:rsidR="008B0AE4" w:rsidRPr="00046C8F">
        <w:rPr>
          <w:rFonts w:ascii="Times New Roman" w:hAnsi="Times New Roman" w:cs="Times New Roman"/>
          <w:sz w:val="24"/>
          <w:szCs w:val="24"/>
        </w:rPr>
        <w:t>implications as growth is often an input for stock assessment models and used as a proxy for other life history traits.</w:t>
      </w:r>
    </w:p>
    <w:p w14:paraId="5B7C5FA0" w14:textId="77777777" w:rsidR="00BC419A" w:rsidRPr="00046C8F" w:rsidRDefault="00BC419A" w:rsidP="000D5103">
      <w:pPr>
        <w:spacing w:line="480" w:lineRule="auto"/>
        <w:rPr>
          <w:rFonts w:ascii="Times New Roman" w:hAnsi="Times New Roman" w:cs="Times New Roman"/>
          <w:sz w:val="24"/>
          <w:szCs w:val="24"/>
        </w:rPr>
      </w:pPr>
    </w:p>
    <w:p w14:paraId="4D6D6400" w14:textId="144BEC80" w:rsidR="00BC419A" w:rsidRPr="00046C8F" w:rsidRDefault="00BC419A"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Introduction</w:t>
      </w:r>
      <w:r w:rsidR="008D5329" w:rsidRPr="00046C8F">
        <w:rPr>
          <w:rFonts w:ascii="Times New Roman" w:hAnsi="Times New Roman" w:cs="Times New Roman"/>
          <w:b/>
          <w:i/>
          <w:sz w:val="24"/>
          <w:szCs w:val="24"/>
        </w:rPr>
        <w:t xml:space="preserve"> (500 Words)</w:t>
      </w:r>
    </w:p>
    <w:p w14:paraId="3FBCA94A" w14:textId="19555E8E" w:rsidR="002B5751" w:rsidRPr="00046C8F" w:rsidRDefault="002B5751" w:rsidP="000D5103">
      <w:pPr>
        <w:spacing w:line="480" w:lineRule="auto"/>
        <w:outlineLvl w:val="0"/>
        <w:rPr>
          <w:rFonts w:ascii="Times New Roman" w:hAnsi="Times New Roman" w:cs="Times New Roman"/>
          <w:i/>
          <w:sz w:val="24"/>
          <w:szCs w:val="24"/>
        </w:rPr>
      </w:pPr>
      <w:r w:rsidRPr="00046C8F">
        <w:rPr>
          <w:rFonts w:ascii="Times New Roman" w:hAnsi="Times New Roman" w:cs="Times New Roman"/>
          <w:i/>
          <w:sz w:val="24"/>
          <w:szCs w:val="24"/>
        </w:rPr>
        <w:t>Background</w:t>
      </w:r>
    </w:p>
    <w:p w14:paraId="51B43A2E" w14:textId="286EDB03" w:rsidR="00155640" w:rsidRPr="00046C8F" w:rsidRDefault="004B2784" w:rsidP="004B2784">
      <w:pPr>
        <w:spacing w:line="480" w:lineRule="auto"/>
        <w:ind w:firstLine="720"/>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is a species of long lived</w:t>
      </w:r>
      <w:r w:rsidR="0032064A" w:rsidRPr="00046C8F">
        <w:rPr>
          <w:rFonts w:ascii="Times New Roman" w:hAnsi="Times New Roman" w:cs="Times New Roman"/>
          <w:sz w:val="24"/>
          <w:szCs w:val="24"/>
        </w:rPr>
        <w:t xml:space="preserve"> deep-</w:t>
      </w:r>
      <w:r w:rsidRPr="00046C8F">
        <w:rPr>
          <w:rFonts w:ascii="Times New Roman" w:hAnsi="Times New Roman" w:cs="Times New Roman"/>
          <w:sz w:val="24"/>
          <w:szCs w:val="24"/>
        </w:rPr>
        <w:t xml:space="preserve">water snapper distributed throughout the tropical Pacific and Indian Oceans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{"citationItems":[{"id":"ITEM-1","itemData":{"DOI":"10.1016/0025-326X(92)90600-B","ISBN":"9251023212","ISSN":"0025326X","abstract":"This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literature","author":[{"dropping-particle":"","family":"Allen","given":"G.R.","non-dropping-particle":"","parse-names":false,"suffix":""}],"container-title":"Fao Fisheries Synopsis","id":"ITEM-1","issue":"125","issued":{"date-parts":[["1985"]]},"page":"208","title":"Fao Species Catalogue Vol . 6 . Snappers of the World","type":"article-journal","volume":"6"},"uris":["http://www.mendeley.com/documents/?uuid=19fb3c31-f028-4025-bee0-445ff0b07495"]},{"id":"ITEM-2","itemData":{"DOI":"10.1139/f2012-109","ISBN":"0706-652X","ISSN":"0706652X","abstract":"Growth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Sciences","id":"ITEM-2","issued":{"date-parts":[["2012"]]},"page":"1850-1869","title":"A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otoliths","type":"article-journal","volume":"69"},"uris":["http://www.mendeley.com/documents/?uuid=e7876c98-c8eb-4a2e-9660-799b305a673f"]}],"mendeley":{"formattedCitation":"(Allen 1985, Andrews et al. 2012)","plainTextFormattedCitation":"(Allen 1985, Andrews et al. 2012)","previouslyFormattedCitation":"(Allen 1985, Andrews et al.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(Allen 1985, Andrews et al. 2012)</w:t>
      </w:r>
      <w:r w:rsidRPr="00046C8F">
        <w:rPr>
          <w:rFonts w:ascii="Times New Roman" w:hAnsi="Times New Roman" w:cs="Times New Roman"/>
          <w:sz w:val="24"/>
          <w:szCs w:val="24"/>
        </w:rPr>
        <w:fldChar w:fldCharType="end"/>
      </w:r>
      <w:r w:rsidR="008D5828" w:rsidRPr="00046C8F">
        <w:rPr>
          <w:rFonts w:ascii="Times New Roman" w:hAnsi="Times New Roman" w:cs="Times New Roman"/>
          <w:sz w:val="24"/>
          <w:szCs w:val="24"/>
        </w:rPr>
        <w:t>. The</w:t>
      </w:r>
      <w:r w:rsidR="0032064A" w:rsidRPr="00046C8F">
        <w:rPr>
          <w:rFonts w:ascii="Times New Roman" w:hAnsi="Times New Roman" w:cs="Times New Roman"/>
          <w:sz w:val="24"/>
          <w:szCs w:val="24"/>
        </w:rPr>
        <w:t xml:space="preserve"> species constitutes a significant fraction of Hawaii’s commercial bottomfish fishery where it is known </w:t>
      </w:r>
      <w:r w:rsidR="00965166" w:rsidRPr="00046C8F">
        <w:rPr>
          <w:rFonts w:ascii="Times New Roman" w:hAnsi="Times New Roman" w:cs="Times New Roman"/>
          <w:sz w:val="24"/>
          <w:szCs w:val="24"/>
        </w:rPr>
        <w:t xml:space="preserve">locally </w:t>
      </w:r>
      <w:r w:rsidRPr="00046C8F">
        <w:rPr>
          <w:rFonts w:ascii="Times New Roman" w:hAnsi="Times New Roman" w:cs="Times New Roman"/>
          <w:sz w:val="24"/>
          <w:szCs w:val="24"/>
        </w:rPr>
        <w:t xml:space="preserve">by </w:t>
      </w:r>
      <w:r w:rsidR="00965166" w:rsidRPr="00046C8F">
        <w:rPr>
          <w:rFonts w:ascii="Times New Roman" w:hAnsi="Times New Roman" w:cs="Times New Roman"/>
          <w:sz w:val="24"/>
          <w:szCs w:val="24"/>
        </w:rPr>
        <w:t xml:space="preserve">as </w:t>
      </w:r>
      <w:r w:rsidRPr="00046C8F">
        <w:rPr>
          <w:rFonts w:ascii="Times New Roman" w:hAnsi="Times New Roman" w:cs="Times New Roman"/>
          <w:sz w:val="24"/>
          <w:szCs w:val="24"/>
        </w:rPr>
        <w:t xml:space="preserve">opakapaka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Sundberg","given":"Meagan","non-dropping-particle":"","parse-names":false,"suffix":""},{"dropping-particle":"","family":"Underkoffler","given":"Karen","non-dropping-particle":"","parse-names":false,"suffix":""}],"id":"ITEM-1","issue":"August 2011","issued":{"date-parts":[["2009"]]},"title":"Size Composition and Length ‐ Weight Data for Bottomfish and Pelagic Species Sampled at the United Fishing Agency Fish Auction in Honolulu , Hawaii from October 2007 to December 2009","type":"article-journal"},"uris":["http://www.mendeley.com/documents/?uuid=02396c0e-41cb-4233-af92-47f0c5c7ced0"]},{"id":"ITEM-2","itemData":{"URL":"https://www.pifsc.noaa.gov/wpacfin/hi/dar/Pages/hi_data_3.php","accessed":{"date-parts":[["2018","3","23"]]},"id":"ITEM-2","issued":{"date-parts":[["2016"]]},"title":"Hawaii Reported Landing Tables","type":"webpage"},"uris":["http://www.mendeley.com/documents/?uuid=e19686d8-8f61-43ed-8996-7dbff0682ba7"]}],"mendeley":{"formattedCitation":"(Sundberg and Underkoffler 2009, “Hawaii Reported Landing Tables” 2016)","plainTextFormattedCitation":"(Sundberg and Underkoffler 2009, “Hawaii Reported Landing Tables” 2016)","previouslyFormattedCitation":"(Sundberg and Underkoffler 2009, “Hawaii Reported Landing Tables” 2016)"},"properties":{"noteIndex":0},"schema":"https://github.com/citation-style-language/schema/raw/master/csl-citation.json"}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(Sundberg and Underkoffler 2009, “Hawaii Reported Landing Tables” 2016)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8D5828" w:rsidRPr="00046C8F">
        <w:rPr>
          <w:rFonts w:ascii="Times New Roman" w:hAnsi="Times New Roman" w:cs="Times New Roman"/>
          <w:sz w:val="24"/>
          <w:szCs w:val="24"/>
        </w:rPr>
        <w:t>Great</w:t>
      </w:r>
      <w:r w:rsidRPr="00046C8F">
        <w:rPr>
          <w:rFonts w:ascii="Times New Roman" w:hAnsi="Times New Roman" w:cs="Times New Roman"/>
          <w:sz w:val="24"/>
          <w:szCs w:val="24"/>
        </w:rPr>
        <w:t xml:space="preserve"> amount</w:t>
      </w:r>
      <w:r w:rsidR="00866E16" w:rsidRPr="00046C8F">
        <w:rPr>
          <w:rFonts w:ascii="Times New Roman" w:hAnsi="Times New Roman" w:cs="Times New Roman"/>
          <w:sz w:val="24"/>
          <w:szCs w:val="24"/>
        </w:rPr>
        <w:t>s</w:t>
      </w:r>
      <w:r w:rsidRPr="00046C8F">
        <w:rPr>
          <w:rFonts w:ascii="Times New Roman" w:hAnsi="Times New Roman" w:cs="Times New Roman"/>
          <w:sz w:val="24"/>
          <w:szCs w:val="24"/>
        </w:rPr>
        <w:t xml:space="preserve"> of effort </w:t>
      </w:r>
      <w:r w:rsidR="00866E16" w:rsidRPr="00046C8F">
        <w:rPr>
          <w:rFonts w:ascii="Times New Roman" w:hAnsi="Times New Roman" w:cs="Times New Roman"/>
          <w:sz w:val="24"/>
          <w:szCs w:val="24"/>
        </w:rPr>
        <w:t>have</w:t>
      </w:r>
      <w:r w:rsidRPr="00046C8F">
        <w:rPr>
          <w:rFonts w:ascii="Times New Roman" w:hAnsi="Times New Roman" w:cs="Times New Roman"/>
          <w:sz w:val="24"/>
          <w:szCs w:val="24"/>
        </w:rPr>
        <w:t xml:space="preserve"> been expended to </w:t>
      </w:r>
      <w:r w:rsidR="0067678E" w:rsidRPr="00046C8F">
        <w:rPr>
          <w:rFonts w:ascii="Times New Roman" w:hAnsi="Times New Roman" w:cs="Times New Roman"/>
          <w:sz w:val="24"/>
          <w:szCs w:val="24"/>
        </w:rPr>
        <w:t xml:space="preserve">better </w:t>
      </w:r>
      <w:r w:rsidRPr="00046C8F">
        <w:rPr>
          <w:rFonts w:ascii="Times New Roman" w:hAnsi="Times New Roman" w:cs="Times New Roman"/>
          <w:sz w:val="24"/>
          <w:szCs w:val="24"/>
        </w:rPr>
        <w:t xml:space="preserve">understand </w:t>
      </w:r>
      <w:r w:rsidR="0032064A" w:rsidRPr="00046C8F">
        <w:rPr>
          <w:rFonts w:ascii="Times New Roman" w:hAnsi="Times New Roman" w:cs="Times New Roman"/>
          <w:sz w:val="24"/>
          <w:szCs w:val="24"/>
        </w:rPr>
        <w:t>the</w:t>
      </w:r>
      <w:r w:rsidRPr="00046C8F">
        <w:rPr>
          <w:rFonts w:ascii="Times New Roman" w:hAnsi="Times New Roman" w:cs="Times New Roman"/>
          <w:sz w:val="24"/>
          <w:szCs w:val="24"/>
        </w:rPr>
        <w:t xml:space="preserve"> life history of this species.</w:t>
      </w:r>
      <w:r w:rsidR="008D5828" w:rsidRPr="00046C8F">
        <w:rPr>
          <w:rFonts w:ascii="Times New Roman" w:hAnsi="Times New Roman" w:cs="Times New Roman"/>
          <w:sz w:val="24"/>
          <w:szCs w:val="24"/>
        </w:rPr>
        <w:t xml:space="preserve"> </w:t>
      </w:r>
    </w:p>
    <w:p w14:paraId="2C6C0211" w14:textId="67E16C82" w:rsidR="004B2784" w:rsidRPr="00046C8F" w:rsidRDefault="00866E16" w:rsidP="004B2784">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Von Bertalanffy g</w:t>
      </w:r>
      <w:r w:rsidR="004B2784" w:rsidRPr="00046C8F">
        <w:rPr>
          <w:rFonts w:ascii="Times New Roman" w:hAnsi="Times New Roman" w:cs="Times New Roman"/>
          <w:sz w:val="24"/>
          <w:szCs w:val="24"/>
        </w:rPr>
        <w:t xml:space="preserve">rowth parameters </w:t>
      </w:r>
      <w:r w:rsidRPr="00046C8F">
        <w:rPr>
          <w:rFonts w:ascii="Times New Roman" w:hAnsi="Times New Roman" w:cs="Times New Roman"/>
          <w:sz w:val="24"/>
          <w:szCs w:val="24"/>
        </w:rPr>
        <w:t xml:space="preserve">have </w:t>
      </w:r>
      <w:r w:rsidR="004B2784" w:rsidRPr="00046C8F">
        <w:rPr>
          <w:rFonts w:ascii="Times New Roman" w:hAnsi="Times New Roman" w:cs="Times New Roman"/>
          <w:sz w:val="24"/>
          <w:szCs w:val="24"/>
        </w:rPr>
        <w:t xml:space="preserve">been estimated </w:t>
      </w:r>
      <w:r w:rsidRPr="00046C8F">
        <w:rPr>
          <w:rFonts w:ascii="Times New Roman" w:hAnsi="Times New Roman" w:cs="Times New Roman"/>
          <w:sz w:val="24"/>
          <w:szCs w:val="24"/>
        </w:rPr>
        <w:t xml:space="preserve">for </w:t>
      </w:r>
      <w:del w:id="0" w:author="Stephen Scherrer" w:date="2018-09-14T11:50:00Z">
        <w:r w:rsidRPr="00A20282" w:rsidDel="00A20282">
          <w:rPr>
            <w:rFonts w:ascii="Times New Roman" w:hAnsi="Times New Roman" w:cs="Times New Roman"/>
            <w:i/>
            <w:sz w:val="24"/>
            <w:szCs w:val="24"/>
            <w:rPrChange w:id="1" w:author="Stephen Scherrer" w:date="2018-09-14T11:50:00Z">
              <w:rPr>
                <w:rFonts w:ascii="Times New Roman" w:hAnsi="Times New Roman" w:cs="Times New Roman"/>
                <w:sz w:val="24"/>
                <w:szCs w:val="24"/>
              </w:rPr>
            </w:rPrChange>
          </w:rPr>
          <w:delText>opakapaka</w:delText>
        </w:r>
      </w:del>
      <w:ins w:id="2" w:author="Stephen Scherrer" w:date="2018-09-14T11:50:00Z">
        <w:r w:rsidR="00A20282" w:rsidRPr="00A20282">
          <w:rPr>
            <w:rFonts w:ascii="Times New Roman" w:hAnsi="Times New Roman" w:cs="Times New Roman"/>
            <w:i/>
            <w:sz w:val="24"/>
            <w:szCs w:val="24"/>
            <w:rPrChange w:id="3" w:author="Stephen Scherrer" w:date="2018-09-14T11:50: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xml:space="preserve"> </w:t>
      </w:r>
      <w:r w:rsidR="004B2784" w:rsidRPr="00046C8F">
        <w:rPr>
          <w:rFonts w:ascii="Times New Roman" w:hAnsi="Times New Roman" w:cs="Times New Roman"/>
          <w:sz w:val="24"/>
          <w:szCs w:val="24"/>
        </w:rPr>
        <w:t xml:space="preserve">numerous times in Hawaii and elsewhere (Table 1). </w:t>
      </w:r>
      <w:r w:rsidR="00155640" w:rsidRPr="00046C8F">
        <w:rPr>
          <w:rFonts w:ascii="Times New Roman" w:hAnsi="Times New Roman" w:cs="Times New Roman"/>
          <w:sz w:val="24"/>
          <w:szCs w:val="24"/>
        </w:rPr>
        <w:t>Parameter</w:t>
      </w:r>
      <w:r w:rsidR="004B2784" w:rsidRPr="00046C8F">
        <w:rPr>
          <w:rFonts w:ascii="Times New Roman" w:hAnsi="Times New Roman" w:cs="Times New Roman"/>
          <w:sz w:val="24"/>
          <w:szCs w:val="24"/>
        </w:rPr>
        <w:t xml:space="preserve"> estimates have been </w:t>
      </w:r>
      <w:r w:rsidR="0032064A" w:rsidRPr="00046C8F">
        <w:rPr>
          <w:rFonts w:ascii="Times New Roman" w:hAnsi="Times New Roman" w:cs="Times New Roman"/>
          <w:sz w:val="24"/>
          <w:szCs w:val="24"/>
        </w:rPr>
        <w:t>determined</w:t>
      </w:r>
      <w:r w:rsidR="004B2784" w:rsidRPr="00046C8F">
        <w:rPr>
          <w:rFonts w:ascii="Times New Roman" w:hAnsi="Times New Roman" w:cs="Times New Roman"/>
          <w:sz w:val="24"/>
          <w:szCs w:val="24"/>
        </w:rPr>
        <w:t xml:space="preserve"> </w:t>
      </w:r>
      <w:r w:rsidR="00B73D51" w:rsidRPr="00046C8F">
        <w:rPr>
          <w:rFonts w:ascii="Times New Roman" w:hAnsi="Times New Roman" w:cs="Times New Roman"/>
          <w:sz w:val="24"/>
          <w:szCs w:val="24"/>
        </w:rPr>
        <w:t xml:space="preserve">using direct </w:t>
      </w:r>
      <w:r w:rsidR="00B73D51" w:rsidRPr="00046C8F">
        <w:rPr>
          <w:rFonts w:ascii="Times New Roman" w:hAnsi="Times New Roman" w:cs="Times New Roman"/>
          <w:sz w:val="24"/>
          <w:szCs w:val="24"/>
        </w:rPr>
        <w:lastRenderedPageBreak/>
        <w:t xml:space="preserve">aging approaches </w:t>
      </w:r>
      <w:r w:rsidR="004B2784" w:rsidRPr="00046C8F">
        <w:rPr>
          <w:rFonts w:ascii="Times New Roman" w:hAnsi="Times New Roman" w:cs="Times New Roman"/>
          <w:sz w:val="24"/>
          <w:szCs w:val="24"/>
        </w:rPr>
        <w:t xml:space="preserve">from </w:t>
      </w:r>
      <w:r w:rsidR="00BA3D4D" w:rsidRPr="00046C8F">
        <w:rPr>
          <w:rFonts w:ascii="Times New Roman" w:hAnsi="Times New Roman" w:cs="Times New Roman"/>
          <w:sz w:val="24"/>
          <w:szCs w:val="24"/>
        </w:rPr>
        <w:t>length-at-age</w:t>
      </w:r>
      <w:r w:rsidR="004B2784" w:rsidRPr="00046C8F">
        <w:rPr>
          <w:rFonts w:ascii="Times New Roman" w:hAnsi="Times New Roman" w:cs="Times New Roman"/>
          <w:sz w:val="24"/>
          <w:szCs w:val="24"/>
        </w:rPr>
        <w:t xml:space="preserve"> data using otolith growth increments </w:t>
      </w:r>
      <w:r w:rsidR="004B2784"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filamentosus.","type":"article-journal","volume":"81"},"uris":["http://www.mendeley.com/documents/?uuid=b96b9294-482a-3c3c-bdd7-e1afe2ab3f2c"]},{"id":"ITEM-2","itemData":{"DOI":"10.1007/BF00302208","ISBN":"0722-4028","ISSN":"07224028","abstract":"The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parameters.","author":[{"dropping-particle":"","family":"Radtke","given":"Richard L.","non-dropping-particle":"","parse-names":false,"suffix":""}],"container-title":"Coral Reefs","id":"ITEM-2","issue":"1","issued":{"date-parts":[["1987"]]},"page":"19-25","title":"Age and growth information available from the otoliths of the Hawaiian snapper, Pristipomoides filamentosus","type":"article-journal","volume":"6"},"uris":["http://www.mendeley.com/documents/?uuid=4908891b-e1c9-46fc-8709-1d62092347cd"]},{"id":"ITEM-3","itemData":{"ISBN":"0030-8870","ISSN":"0030-8870","abstract":"Eteline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Science","id":"ITEM-3","issue":"4","issued":{"date-parts":[["1996"]]},"page":"371-381","title":"Habitat and life history of juvenile Hawaiian pink snapper, Pristipomoides filamentosus","type":"article-journal","volume":"50"},"uris":["http://www.mendeley.com/documents/?uuid=614669a4-439e-4cf1-abfd-c201a44e5091"]},{"id":"ITEM-4","itemData":{"author":[{"dropping-particle":"","family":"Demartini","given":"Edward E","non-dropping-particle":"","parse-names":false,"suffix":""},{"dropping-particle":"","family":"Landgraf","given":"Kevin C","non-dropping-particle":"","parse-names":false,"suffix":""},{"dropping-particle":"","family":"Ralston","given":"Stephen","non-dropping-particle":"","parse-names":false,"suffix":""}],"id":"ITEM-4","issued":{"date-parts":[["1994"]]},"page":"1-19","publisher":"U.S. Department of Commerce, National Oceanic and Atmospheric Administration, National Marine Fisheries Service, Southwest Fisheries Science Center","title":"A Recharacterizatinon of the age-length and growth relationships of Hawaiian snapper Pristipomoides filamentosus","type":"article"},"uris":["http://www.mendeley.com/documents/?uuid=b07913e2-c29d-4a86-a85f-40a75c8d086d"]},{"id":"ITEM-5","itemData":{"author":[{"dropping-particle":"","family":"Uchiyama","given":"James H.","non-dropping-particle":"","parse-names":false,"suffix":""},{"dropping-particle":"","family":"Tagami","given":"Darryl T.","non-dropping-particle":"","parse-names":false,"suffix":""}],"container-title":"Proceedings of the Second Symposium on Resource Investigations in the Northwestern Hawaiian Islands","editor":[{"dropping-particle":"","family":"Grigg","given":"R W.","non-dropping-particle":"","parse-names":false,"suffix":""},{"dropping-particle":"","family":"Tanoue","given":"K Y.","non-dropping-particle":"","parse-names":false,"suffix":""}],"id":"ITEM-5","issued":{"date-parts":[["1984"]]},"page":"229-247","title":"Life history, distribution, and abundance of bottomfishes in the Northwestern Hawaiian Islands","type":"paper-conference"},"uris":["http://www.mendeley.com/documents/?uuid=d2f64542-ef3d-4322-b1fa-9341fb404952"]},{"id":"ITEM-6","itemData":{"DOI":"10.1139/f2012-109","ISBN":"0706-652X","ISSN":"0706652X","abstract":"Growth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Sciences","id":"ITEM-6","issued":{"date-parts":[["2012"]]},"page":"1850-1869","title":"A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otoliths","type":"article-journal","volume":"69"},"uris":["http://www.mendeley.com/documents/?uuid=e7876c98-c8eb-4a2e-9660-799b305a673f"]},{"id":"ITEM-7","itemData":{"ISBN":"Administrative Report H-11-07","author":[{"dropping-particle":"","family":"Andrews","given":"A. H.","non-dropping-particle":"","parse-names":false,"suffix":""},{"dropping-particle":"","family":"Humphreys","given":"R. l.","non-dropping-particle":"","parse-names":false,"suffix":""},{"dropping-particle":"","family":"DeMartini","given":"E. D.","non-dropping-particle":"","parse-names":false,"suffix":""},{"dropping-particle":"","family":"Nichols","given":"R. S.","non-dropping-particle":"","parse-names":false,"suffix":""},{"dropping-particle":"","family":"Brodziak","given":"J.","non-dropping-particle":"","parse-names":false,"suffix":""}],"container-title":"Fisheries Science","id":"ITEM-7","issue":"October","issued":{"date-parts":[["2011"]]},"title":"Bomb Radiocarbon and Lead-Radium Dating of Opakapaka (Pristipomoides filamentosus)","type":"article-journal"},"uris":["http://www.mendeley.com/documents/?uuid=a9c83ffb-1784-407e-a9e3-0eeb743e5ec8"]}],"mendeley":{"formattedCitation":"(Ralston and Miyamoto 1983, Uchiyama and Tagami 1984, Radtke 1987, Demartini et al. 1994, Moffitt and Parrish 1996, Andrews et al. 2011, 2012)","manualFormatting":"(Ralston &amp; Miyamoto, 1983; Uchiyama &amp; Tagami, 1984; Radtke, 1987; Demartini, Landgraf &amp; Ralston, 1994, Ralston &amp; Williams, 1988)","plainTextFormattedCitation":"(Ralston and Miyamoto 1983, Uchiyama and Tagami 1984, Radtke 1987, Demartini et al. 1994, Moffitt and Parrish 1996, Andrews et al. 2011, 2012)","previouslyFormattedCitation":"(Ralston and Miyamoto 1983, Uchiyama and Tagami 1984, Radtke 1987, Demartini et al. 1994, Moffitt and Parrish 1996, Andrews et al. 2011, 2012)"},"properties":{"noteIndex":0},"schema":"https://github.com/citation-style-language/schema/raw/master/csl-citation.json"}</w:instrText>
      </w:r>
      <w:r w:rsidR="004B2784" w:rsidRPr="00046C8F">
        <w:rPr>
          <w:rFonts w:ascii="Times New Roman" w:hAnsi="Times New Roman" w:cs="Times New Roman"/>
          <w:sz w:val="24"/>
          <w:szCs w:val="24"/>
        </w:rPr>
        <w:fldChar w:fldCharType="separate"/>
      </w:r>
      <w:r w:rsidR="004B2784" w:rsidRPr="00046C8F">
        <w:rPr>
          <w:rFonts w:ascii="Times New Roman" w:hAnsi="Times New Roman" w:cs="Times New Roman"/>
          <w:noProof/>
          <w:sz w:val="24"/>
          <w:szCs w:val="24"/>
        </w:rPr>
        <w:t>(Ralston &amp; Miyamoto, 1983; Uchiyama &amp; Tagami, 1984; Radtke, 1987; Demartini, Landgraf &amp; Ralston, 1994, Ralston &amp; Williams, 1988)</w:t>
      </w:r>
      <w:r w:rsidR="004B2784" w:rsidRPr="00046C8F">
        <w:rPr>
          <w:rFonts w:ascii="Times New Roman" w:hAnsi="Times New Roman" w:cs="Times New Roman"/>
          <w:sz w:val="24"/>
          <w:szCs w:val="24"/>
        </w:rPr>
        <w:fldChar w:fldCharType="end"/>
      </w:r>
      <w:r w:rsidR="004B2784" w:rsidRPr="00046C8F">
        <w:rPr>
          <w:rFonts w:ascii="Times New Roman" w:hAnsi="Times New Roman" w:cs="Times New Roman"/>
          <w:sz w:val="24"/>
          <w:szCs w:val="24"/>
        </w:rPr>
        <w:t xml:space="preserve">. </w:t>
      </w:r>
      <w:r w:rsidR="008D5828" w:rsidRPr="00046C8F">
        <w:rPr>
          <w:rFonts w:ascii="Times New Roman" w:hAnsi="Times New Roman" w:cs="Times New Roman"/>
          <w:sz w:val="24"/>
          <w:szCs w:val="24"/>
        </w:rPr>
        <w:t xml:space="preserve">However, </w:t>
      </w:r>
      <w:r w:rsidR="0032064A" w:rsidRPr="00046C8F">
        <w:rPr>
          <w:rFonts w:ascii="Times New Roman" w:hAnsi="Times New Roman" w:cs="Times New Roman"/>
          <w:sz w:val="24"/>
          <w:szCs w:val="24"/>
        </w:rPr>
        <w:t xml:space="preserve">age estimates </w:t>
      </w:r>
      <w:r w:rsidR="00431793" w:rsidRPr="00046C8F">
        <w:rPr>
          <w:rFonts w:ascii="Times New Roman" w:hAnsi="Times New Roman" w:cs="Times New Roman"/>
          <w:sz w:val="24"/>
          <w:szCs w:val="24"/>
        </w:rPr>
        <w:t>relying</w:t>
      </w:r>
      <w:r w:rsidR="0032064A" w:rsidRPr="00046C8F">
        <w:rPr>
          <w:rFonts w:ascii="Times New Roman" w:hAnsi="Times New Roman" w:cs="Times New Roman"/>
          <w:sz w:val="24"/>
          <w:szCs w:val="24"/>
        </w:rPr>
        <w:t xml:space="preserve"> on </w:t>
      </w:r>
      <w:r w:rsidR="00431793" w:rsidRPr="00046C8F">
        <w:rPr>
          <w:rFonts w:ascii="Times New Roman" w:hAnsi="Times New Roman" w:cs="Times New Roman"/>
          <w:sz w:val="24"/>
          <w:szCs w:val="24"/>
        </w:rPr>
        <w:t xml:space="preserve">counts of </w:t>
      </w:r>
      <w:r w:rsidR="0032064A" w:rsidRPr="00046C8F">
        <w:rPr>
          <w:rFonts w:ascii="Times New Roman" w:hAnsi="Times New Roman" w:cs="Times New Roman"/>
          <w:sz w:val="24"/>
          <w:szCs w:val="24"/>
        </w:rPr>
        <w:t xml:space="preserve">otolith annuli may be biased due to </w:t>
      </w:r>
      <w:r w:rsidR="00155640" w:rsidRPr="00046C8F">
        <w:rPr>
          <w:rFonts w:ascii="Times New Roman" w:hAnsi="Times New Roman" w:cs="Times New Roman"/>
          <w:sz w:val="24"/>
          <w:szCs w:val="24"/>
        </w:rPr>
        <w:t>episodic growth and</w:t>
      </w:r>
      <w:r w:rsidR="0032064A" w:rsidRPr="00046C8F">
        <w:rPr>
          <w:rFonts w:ascii="Times New Roman" w:hAnsi="Times New Roman" w:cs="Times New Roman"/>
          <w:sz w:val="24"/>
          <w:szCs w:val="24"/>
        </w:rPr>
        <w:t>/or</w:t>
      </w:r>
      <w:r w:rsidR="00155640" w:rsidRPr="00046C8F">
        <w:rPr>
          <w:rFonts w:ascii="Times New Roman" w:hAnsi="Times New Roman" w:cs="Times New Roman"/>
          <w:sz w:val="24"/>
          <w:szCs w:val="24"/>
        </w:rPr>
        <w:t xml:space="preserve"> poor</w:t>
      </w:r>
      <w:r w:rsidR="0032064A" w:rsidRPr="00046C8F">
        <w:rPr>
          <w:rFonts w:ascii="Times New Roman" w:hAnsi="Times New Roman" w:cs="Times New Roman"/>
          <w:sz w:val="24"/>
          <w:szCs w:val="24"/>
        </w:rPr>
        <w:t xml:space="preserve"> increment</w:t>
      </w:r>
      <w:r w:rsidR="00155640" w:rsidRPr="00046C8F">
        <w:rPr>
          <w:rFonts w:ascii="Times New Roman" w:hAnsi="Times New Roman" w:cs="Times New Roman"/>
          <w:sz w:val="24"/>
          <w:szCs w:val="24"/>
        </w:rPr>
        <w:t xml:space="preserve"> </w:t>
      </w:r>
      <w:r w:rsidR="0032064A" w:rsidRPr="00046C8F">
        <w:rPr>
          <w:rFonts w:ascii="Times New Roman" w:hAnsi="Times New Roman" w:cs="Times New Roman"/>
          <w:sz w:val="24"/>
          <w:szCs w:val="24"/>
        </w:rPr>
        <w:t>resolution in early</w:t>
      </w:r>
      <w:r w:rsidR="00155640" w:rsidRPr="00046C8F">
        <w:rPr>
          <w:rFonts w:ascii="Times New Roman" w:hAnsi="Times New Roman" w:cs="Times New Roman"/>
          <w:sz w:val="24"/>
          <w:szCs w:val="24"/>
        </w:rPr>
        <w:t xml:space="preserve"> </w:t>
      </w:r>
      <w:r w:rsidR="0032064A" w:rsidRPr="00046C8F">
        <w:rPr>
          <w:rFonts w:ascii="Times New Roman" w:hAnsi="Times New Roman" w:cs="Times New Roman"/>
          <w:sz w:val="24"/>
          <w:szCs w:val="24"/>
        </w:rPr>
        <w:t>(&lt; 5 years) life stages</w:t>
      </w:r>
      <w:r w:rsidR="00155640" w:rsidRPr="00046C8F">
        <w:rPr>
          <w:rFonts w:ascii="Times New Roman" w:hAnsi="Times New Roman" w:cs="Times New Roman"/>
          <w:sz w:val="24"/>
          <w:szCs w:val="24"/>
        </w:rPr>
        <w:t xml:space="preserve"> </w:t>
      </w:r>
      <w:r w:rsidR="004B2784"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otoliths","type":"article-journal","volume":"69"},"uris":["http://www.mendeley.com/documents/?uuid=e7876c98-c8eb-4a2e-9660-799b305a673f"]},{"id":"ITEM-2","itemData":{"DOI":"10.1093/icesjms/fsw162","ISBN":"1054-3139","ISSN":"10959289","abstract":"Tropical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used","author":[{"dropping-particle":"","family":"Wakefield","given":"Corey B.","non-dropping-particle":"","parse-names":false,"suffix":""},{"dropping-particle":"","family":"O'Malley","given":"Joseph M.","non-dropping-particle":"","parse-names":false,"suffix":""},{"dropping-particle":"","family":"Williams","given":"Ashley J.","non-dropping-particle":"","parse-names":false,"suffix":""},{"dropping-particle":"","family":"Taylor","given":"Brett M.","non-dropping-particle":"","parse-names":false,"suffix":""},{"dropping-particle":"","family":"Nichols","given":"Ryan S.","non-dropping-particle":"","parse-names":false,"suffix":""},{"dropping-particle":"","family":"Halafihi","given":"Tuikolongahau","non-dropping-particle":"","parse-names":false,"suffix":""},{"dropping-particle":"","family":"Humphreys","given":"Robert L.","non-dropping-particle":"","parse-names":false,"suffix":""},{"dropping-particle":"","family":"Kaltavara","given":"Jeremie","non-dropping-particle":"","parse-names":false,"suffix":""},{"dropping-particle":"","family":"Nicol","given":"Simon J.","non-dropping-particle":"","parse-names":false,"suffix":""},{"dropping-particle":"","family":"Newman","given":"Stephen J.","non-dropping-particle":"","parse-names":false,"suffix":""}],"container-title":"ICES Journal of Marine Science","id":"ITEM-2","issue":"1","issued":{"date-parts":[["2017"]]},"page":"193-203","title":"Ageing bias and precision for deep-water snappers: Evaluating nascent otolith preparation methods using novel multivariate comparisons among readers and growth parameter estimates","type":"article-journal","volume":"74"},"uris":["http://www.mendeley.com/documents/?uuid=7f48c73b-39b4-4eb8-a827-45e0113e3713"]}],"mendeley":{"formattedCitation":"(Andrews et al. 2012, Wakefield et al. 2017)","plainTextFormattedCitation":"(Andrews et al. 2012, Wakefield et al. 2017)","previouslyFormattedCitation":"(Andrews et al. 2012, Wakefield et al. 2017)"},"properties":{"noteIndex":0},"schema":"https://github.com/citation-style-language/schema/raw/master/csl-citation.json"}</w:instrText>
      </w:r>
      <w:r w:rsidR="004B2784" w:rsidRPr="00046C8F">
        <w:rPr>
          <w:rFonts w:ascii="Times New Roman" w:hAnsi="Times New Roman" w:cs="Times New Roman"/>
          <w:sz w:val="24"/>
          <w:szCs w:val="24"/>
        </w:rPr>
        <w:fldChar w:fldCharType="separate"/>
      </w:r>
      <w:r w:rsidR="00431793" w:rsidRPr="00046C8F">
        <w:rPr>
          <w:rFonts w:ascii="Times New Roman" w:hAnsi="Times New Roman" w:cs="Times New Roman"/>
          <w:noProof/>
          <w:sz w:val="24"/>
          <w:szCs w:val="24"/>
        </w:rPr>
        <w:t>(Andrews et al. 2012, Wakefield et al. 2017)</w:t>
      </w:r>
      <w:r w:rsidR="004B2784" w:rsidRPr="00046C8F">
        <w:rPr>
          <w:rFonts w:ascii="Times New Roman" w:hAnsi="Times New Roman" w:cs="Times New Roman"/>
          <w:sz w:val="24"/>
          <w:szCs w:val="24"/>
        </w:rPr>
        <w:fldChar w:fldCharType="end"/>
      </w:r>
      <w:r w:rsidR="00431793" w:rsidRPr="00046C8F">
        <w:rPr>
          <w:rFonts w:ascii="Times New Roman" w:hAnsi="Times New Roman" w:cs="Times New Roman"/>
          <w:sz w:val="24"/>
          <w:szCs w:val="24"/>
        </w:rPr>
        <w:t xml:space="preserve">. </w:t>
      </w:r>
      <w:r w:rsidR="004B2784" w:rsidRPr="00046C8F">
        <w:rPr>
          <w:rFonts w:ascii="Times New Roman" w:hAnsi="Times New Roman" w:cs="Times New Roman"/>
          <w:sz w:val="24"/>
          <w:szCs w:val="24"/>
        </w:rPr>
        <w:t xml:space="preserve">Growth </w:t>
      </w:r>
      <w:r w:rsidR="0032064A" w:rsidRPr="00046C8F">
        <w:rPr>
          <w:rFonts w:ascii="Times New Roman" w:hAnsi="Times New Roman" w:cs="Times New Roman"/>
          <w:sz w:val="24"/>
          <w:szCs w:val="24"/>
        </w:rPr>
        <w:t>estimated</w:t>
      </w:r>
      <w:r w:rsidR="004B2784" w:rsidRPr="00046C8F">
        <w:rPr>
          <w:rFonts w:ascii="Times New Roman" w:hAnsi="Times New Roman" w:cs="Times New Roman"/>
          <w:sz w:val="24"/>
          <w:szCs w:val="24"/>
        </w:rPr>
        <w:t xml:space="preserve"> </w:t>
      </w:r>
      <w:r w:rsidR="00187DC2" w:rsidRPr="00046C8F">
        <w:rPr>
          <w:rFonts w:ascii="Times New Roman" w:hAnsi="Times New Roman" w:cs="Times New Roman"/>
          <w:sz w:val="24"/>
          <w:szCs w:val="24"/>
        </w:rPr>
        <w:t xml:space="preserve">using modal progression </w:t>
      </w:r>
      <w:r w:rsidR="0032064A" w:rsidRPr="00046C8F">
        <w:rPr>
          <w:rFonts w:ascii="Times New Roman" w:hAnsi="Times New Roman" w:cs="Times New Roman"/>
          <w:sz w:val="24"/>
          <w:szCs w:val="24"/>
        </w:rPr>
        <w:t>during</w:t>
      </w:r>
      <w:r w:rsidR="00155640" w:rsidRPr="00046C8F">
        <w:rPr>
          <w:rFonts w:ascii="Times New Roman" w:hAnsi="Times New Roman" w:cs="Times New Roman"/>
          <w:sz w:val="24"/>
          <w:szCs w:val="24"/>
        </w:rPr>
        <w:t xml:space="preserve"> a</w:t>
      </w:r>
      <w:r w:rsidRPr="00046C8F">
        <w:rPr>
          <w:rFonts w:ascii="Times New Roman" w:hAnsi="Times New Roman" w:cs="Times New Roman"/>
          <w:sz w:val="24"/>
          <w:szCs w:val="24"/>
        </w:rPr>
        <w:t xml:space="preserve"> length frequency </w:t>
      </w:r>
      <w:r w:rsidR="0032064A" w:rsidRPr="00046C8F">
        <w:rPr>
          <w:rFonts w:ascii="Times New Roman" w:hAnsi="Times New Roman" w:cs="Times New Roman"/>
          <w:sz w:val="24"/>
          <w:szCs w:val="24"/>
        </w:rPr>
        <w:t>study</w:t>
      </w:r>
      <w:r w:rsidR="00155640" w:rsidRPr="00046C8F">
        <w:rPr>
          <w:rFonts w:ascii="Times New Roman" w:hAnsi="Times New Roman" w:cs="Times New Roman"/>
          <w:sz w:val="24"/>
          <w:szCs w:val="24"/>
        </w:rPr>
        <w:t xml:space="preserve"> </w:t>
      </w:r>
      <w:r w:rsidR="0032064A" w:rsidRPr="00046C8F">
        <w:rPr>
          <w:rFonts w:ascii="Times New Roman" w:hAnsi="Times New Roman" w:cs="Times New Roman"/>
          <w:sz w:val="24"/>
          <w:szCs w:val="24"/>
        </w:rPr>
        <w:t>targeting</w:t>
      </w:r>
      <w:r w:rsidR="00155640" w:rsidRPr="00046C8F">
        <w:rPr>
          <w:rFonts w:ascii="Times New Roman" w:hAnsi="Times New Roman" w:cs="Times New Roman"/>
          <w:sz w:val="24"/>
          <w:szCs w:val="24"/>
        </w:rPr>
        <w:t xml:space="preserve"> juvenile fish </w:t>
      </w:r>
      <w:r w:rsidR="0026291A" w:rsidRPr="00046C8F">
        <w:rPr>
          <w:rFonts w:ascii="Times New Roman" w:hAnsi="Times New Roman" w:cs="Times New Roman"/>
          <w:sz w:val="24"/>
          <w:szCs w:val="24"/>
        </w:rPr>
        <w:t>(</w:t>
      </w:r>
      <w:r w:rsidR="00155640" w:rsidRPr="00046C8F">
        <w:rPr>
          <w:rFonts w:ascii="Times New Roman" w:hAnsi="Times New Roman" w:cs="Times New Roman"/>
          <w:sz w:val="24"/>
          <w:szCs w:val="24"/>
        </w:rPr>
        <w:t>&lt; 2 years</w:t>
      </w:r>
      <w:r w:rsidR="0026291A" w:rsidRPr="00046C8F">
        <w:rPr>
          <w:rFonts w:ascii="Times New Roman" w:hAnsi="Times New Roman" w:cs="Times New Roman"/>
          <w:sz w:val="24"/>
          <w:szCs w:val="24"/>
        </w:rPr>
        <w:t>)</w:t>
      </w:r>
      <w:r w:rsidR="00155640" w:rsidRPr="00046C8F">
        <w:rPr>
          <w:rFonts w:ascii="Times New Roman" w:hAnsi="Times New Roman" w:cs="Times New Roman"/>
          <w:sz w:val="24"/>
          <w:szCs w:val="24"/>
        </w:rPr>
        <w:t xml:space="preserve"> </w:t>
      </w:r>
      <w:r w:rsidR="004B2784" w:rsidRPr="00046C8F">
        <w:rPr>
          <w:rFonts w:ascii="Times New Roman" w:hAnsi="Times New Roman" w:cs="Times New Roman"/>
          <w:sz w:val="24"/>
          <w:szCs w:val="24"/>
        </w:rPr>
        <w:t xml:space="preserve">did not consider individual variability when </w:t>
      </w:r>
      <w:r w:rsidR="00155640" w:rsidRPr="00046C8F">
        <w:rPr>
          <w:rFonts w:ascii="Times New Roman" w:hAnsi="Times New Roman" w:cs="Times New Roman"/>
          <w:sz w:val="24"/>
          <w:szCs w:val="24"/>
        </w:rPr>
        <w:t>extrapolating</w:t>
      </w:r>
      <w:r w:rsidR="004B2784" w:rsidRPr="00046C8F">
        <w:rPr>
          <w:rFonts w:ascii="Times New Roman" w:hAnsi="Times New Roman" w:cs="Times New Roman"/>
          <w:sz w:val="24"/>
          <w:szCs w:val="24"/>
        </w:rPr>
        <w:t xml:space="preserve"> growth to larger size classes </w:t>
      </w:r>
      <w:r w:rsidR="004B2784"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004B2784" w:rsidRPr="00046C8F">
        <w:rPr>
          <w:rFonts w:ascii="Times New Roman" w:hAnsi="Times New Roman" w:cs="Times New Roman"/>
          <w:sz w:val="24"/>
          <w:szCs w:val="24"/>
        </w:rPr>
        <w:fldChar w:fldCharType="separate"/>
      </w:r>
      <w:r w:rsidR="004B2784" w:rsidRPr="00046C8F">
        <w:rPr>
          <w:rFonts w:ascii="Times New Roman" w:hAnsi="Times New Roman" w:cs="Times New Roman"/>
          <w:noProof/>
          <w:sz w:val="24"/>
          <w:szCs w:val="24"/>
        </w:rPr>
        <w:t>(Moffitt and Parrish 1996)</w:t>
      </w:r>
      <w:r w:rsidR="004B2784" w:rsidRPr="00046C8F">
        <w:rPr>
          <w:rFonts w:ascii="Times New Roman" w:hAnsi="Times New Roman" w:cs="Times New Roman"/>
          <w:sz w:val="24"/>
          <w:szCs w:val="24"/>
        </w:rPr>
        <w:fldChar w:fldCharType="end"/>
      </w:r>
      <w:r w:rsidR="004B2784" w:rsidRPr="00046C8F">
        <w:rPr>
          <w:rFonts w:ascii="Times New Roman" w:hAnsi="Times New Roman" w:cs="Times New Roman"/>
          <w:sz w:val="24"/>
          <w:szCs w:val="24"/>
        </w:rPr>
        <w:t xml:space="preserve">. </w:t>
      </w:r>
      <w:r w:rsidR="0032064A" w:rsidRPr="00046C8F">
        <w:rPr>
          <w:rFonts w:ascii="Times New Roman" w:hAnsi="Times New Roman" w:cs="Times New Roman"/>
          <w:sz w:val="24"/>
          <w:szCs w:val="24"/>
        </w:rPr>
        <w:t>Preliminary</w:t>
      </w:r>
      <w:r w:rsidR="008D5828" w:rsidRPr="00046C8F">
        <w:rPr>
          <w:rFonts w:ascii="Times New Roman" w:hAnsi="Times New Roman" w:cs="Times New Roman"/>
          <w:sz w:val="24"/>
          <w:szCs w:val="24"/>
        </w:rPr>
        <w:t xml:space="preserve"> results </w:t>
      </w:r>
      <w:r w:rsidR="0032064A" w:rsidRPr="00046C8F">
        <w:rPr>
          <w:rFonts w:ascii="Times New Roman" w:hAnsi="Times New Roman" w:cs="Times New Roman"/>
          <w:sz w:val="24"/>
          <w:szCs w:val="24"/>
        </w:rPr>
        <w:t>of</w:t>
      </w:r>
      <w:r w:rsidR="008D5828" w:rsidRPr="00046C8F">
        <w:rPr>
          <w:rFonts w:ascii="Times New Roman" w:hAnsi="Times New Roman" w:cs="Times New Roman"/>
          <w:sz w:val="24"/>
          <w:szCs w:val="24"/>
        </w:rPr>
        <w:t xml:space="preserve"> an ongoing</w:t>
      </w:r>
      <w:r w:rsidR="0032064A" w:rsidRPr="00046C8F">
        <w:rPr>
          <w:rFonts w:ascii="Times New Roman" w:hAnsi="Times New Roman" w:cs="Times New Roman"/>
          <w:sz w:val="24"/>
          <w:szCs w:val="24"/>
        </w:rPr>
        <w:t xml:space="preserve"> tagging </w:t>
      </w:r>
      <w:r w:rsidR="008D5828" w:rsidRPr="00046C8F">
        <w:rPr>
          <w:rFonts w:ascii="Times New Roman" w:hAnsi="Times New Roman" w:cs="Times New Roman"/>
          <w:sz w:val="24"/>
          <w:szCs w:val="24"/>
        </w:rPr>
        <w:t xml:space="preserve">study </w:t>
      </w:r>
      <w:r w:rsidR="006F7B59" w:rsidRPr="00046C8F">
        <w:rPr>
          <w:rFonts w:ascii="Times New Roman" w:hAnsi="Times New Roman" w:cs="Times New Roman"/>
          <w:sz w:val="24"/>
          <w:szCs w:val="24"/>
        </w:rPr>
        <w:t>are</w:t>
      </w:r>
      <w:r w:rsidR="004B2784" w:rsidRPr="00046C8F">
        <w:rPr>
          <w:rFonts w:ascii="Times New Roman" w:hAnsi="Times New Roman" w:cs="Times New Roman"/>
          <w:sz w:val="24"/>
          <w:szCs w:val="24"/>
        </w:rPr>
        <w:t xml:space="preserve"> limited by the size </w:t>
      </w:r>
      <w:r w:rsidR="008D5828" w:rsidRPr="00046C8F">
        <w:rPr>
          <w:rFonts w:ascii="Times New Roman" w:hAnsi="Times New Roman" w:cs="Times New Roman"/>
          <w:sz w:val="24"/>
          <w:szCs w:val="24"/>
        </w:rPr>
        <w:t>distribution</w:t>
      </w:r>
      <w:r w:rsidR="004B2784" w:rsidRPr="00046C8F">
        <w:rPr>
          <w:rFonts w:ascii="Times New Roman" w:hAnsi="Times New Roman" w:cs="Times New Roman"/>
          <w:sz w:val="24"/>
          <w:szCs w:val="24"/>
        </w:rPr>
        <w:t xml:space="preserve"> of recaptured individuals and </w:t>
      </w:r>
      <w:r w:rsidR="00EC126D" w:rsidRPr="00046C8F">
        <w:rPr>
          <w:rFonts w:ascii="Times New Roman" w:hAnsi="Times New Roman" w:cs="Times New Roman"/>
          <w:sz w:val="24"/>
          <w:szCs w:val="24"/>
        </w:rPr>
        <w:t>use</w:t>
      </w:r>
      <w:r w:rsidR="004B2784" w:rsidRPr="00046C8F">
        <w:rPr>
          <w:rFonts w:ascii="Times New Roman" w:hAnsi="Times New Roman" w:cs="Times New Roman"/>
          <w:sz w:val="24"/>
          <w:szCs w:val="24"/>
        </w:rPr>
        <w:t xml:space="preserve"> model </w:t>
      </w:r>
      <w:r w:rsidR="00EC126D" w:rsidRPr="00046C8F">
        <w:rPr>
          <w:rFonts w:ascii="Times New Roman" w:hAnsi="Times New Roman" w:cs="Times New Roman"/>
          <w:sz w:val="24"/>
          <w:szCs w:val="24"/>
        </w:rPr>
        <w:t>parameterizations</w:t>
      </w:r>
      <w:r w:rsidR="004B2784" w:rsidRPr="00046C8F">
        <w:rPr>
          <w:rFonts w:ascii="Times New Roman" w:hAnsi="Times New Roman" w:cs="Times New Roman"/>
          <w:sz w:val="24"/>
          <w:szCs w:val="24"/>
        </w:rPr>
        <w:t xml:space="preserve"> incompatible with other methods </w:t>
      </w:r>
      <w:r w:rsidR="008D5828" w:rsidRPr="00046C8F">
        <w:rPr>
          <w:rFonts w:ascii="Times New Roman" w:hAnsi="Times New Roman" w:cs="Times New Roman"/>
          <w:sz w:val="24"/>
          <w:szCs w:val="24"/>
        </w:rPr>
        <w:t xml:space="preserve">for determining growth </w:t>
      </w:r>
      <w:r w:rsidR="004B2784"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10.7289/V59W0CF7","author":[{"dropping-particle":"","family":"O'Malley","given":"Joseph","non-dropping-particle":"","parse-names":false,"suffix":""}],"id":"ITEM-1","issue":"June","issued":{"date-parts":[["2015"]]},"page":"47","publisher-place":"Honolulu, HI","title":"A Review of the Cooperative Hawaiian Bottomfish Tagging Program of the Pacific Islands Fisheries Science Center and the Pacific Islands Fisheries Group","type":"article-journal"},"uris":["http://www.mendeley.com/documents/?uuid=5fdf49f4-f392-4c71-bb24-dd29127cfb4d"]}],"mendeley":{"formattedCitation":"(O’Malley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sidR="004B2784" w:rsidRPr="00046C8F">
        <w:rPr>
          <w:rFonts w:ascii="Times New Roman" w:hAnsi="Times New Roman" w:cs="Times New Roman"/>
          <w:sz w:val="24"/>
          <w:szCs w:val="24"/>
        </w:rPr>
        <w:fldChar w:fldCharType="separate"/>
      </w:r>
      <w:r w:rsidR="004B2784" w:rsidRPr="00046C8F">
        <w:rPr>
          <w:rFonts w:ascii="Times New Roman" w:hAnsi="Times New Roman" w:cs="Times New Roman"/>
          <w:noProof/>
          <w:sz w:val="24"/>
          <w:szCs w:val="24"/>
        </w:rPr>
        <w:t>(O’Malley 2015)</w:t>
      </w:r>
      <w:r w:rsidR="004B2784" w:rsidRPr="00046C8F">
        <w:rPr>
          <w:rFonts w:ascii="Times New Roman" w:hAnsi="Times New Roman" w:cs="Times New Roman"/>
          <w:sz w:val="24"/>
          <w:szCs w:val="24"/>
        </w:rPr>
        <w:fldChar w:fldCharType="end"/>
      </w:r>
      <w:r w:rsidR="004B2784" w:rsidRPr="00046C8F">
        <w:rPr>
          <w:rFonts w:ascii="Times New Roman" w:hAnsi="Times New Roman" w:cs="Times New Roman"/>
          <w:sz w:val="24"/>
          <w:szCs w:val="24"/>
        </w:rPr>
        <w:t xml:space="preserve">. </w:t>
      </w:r>
    </w:p>
    <w:p w14:paraId="5DADCC7F" w14:textId="39CB22FD" w:rsidR="00BC419A" w:rsidRDefault="00155640"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ab/>
      </w:r>
      <w:r w:rsidR="00BC419A" w:rsidRPr="00046C8F">
        <w:rPr>
          <w:rFonts w:ascii="Times New Roman" w:hAnsi="Times New Roman" w:cs="Times New Roman"/>
          <w:sz w:val="24"/>
          <w:szCs w:val="24"/>
        </w:rPr>
        <w:t xml:space="preserve">Analytical and statistical advances to </w:t>
      </w:r>
      <w:r w:rsidR="008D5828" w:rsidRPr="00046C8F">
        <w:rPr>
          <w:rFonts w:ascii="Times New Roman" w:hAnsi="Times New Roman" w:cs="Times New Roman"/>
          <w:sz w:val="24"/>
          <w:szCs w:val="24"/>
        </w:rPr>
        <w:t xml:space="preserve">methods for estimating growth </w:t>
      </w:r>
      <w:r w:rsidR="00BC419A" w:rsidRPr="00046C8F">
        <w:rPr>
          <w:rFonts w:ascii="Times New Roman" w:hAnsi="Times New Roman" w:cs="Times New Roman"/>
          <w:sz w:val="24"/>
          <w:szCs w:val="24"/>
        </w:rPr>
        <w:t xml:space="preserve">have been </w:t>
      </w:r>
      <w:r w:rsidR="00AC4673" w:rsidRPr="00046C8F">
        <w:rPr>
          <w:rFonts w:ascii="Times New Roman" w:hAnsi="Times New Roman" w:cs="Times New Roman"/>
          <w:sz w:val="24"/>
          <w:szCs w:val="24"/>
        </w:rPr>
        <w:t>developed</w:t>
      </w:r>
      <w:r w:rsidR="00BC419A" w:rsidRPr="00046C8F">
        <w:rPr>
          <w:rFonts w:ascii="Times New Roman" w:hAnsi="Times New Roman" w:cs="Times New Roman"/>
          <w:sz w:val="24"/>
          <w:szCs w:val="24"/>
        </w:rPr>
        <w:t xml:space="preserve"> to account for sources of variability</w:t>
      </w:r>
      <w:r w:rsidR="008F591B" w:rsidRPr="00046C8F">
        <w:rPr>
          <w:rFonts w:ascii="Times New Roman" w:hAnsi="Times New Roman" w:cs="Times New Roman"/>
          <w:sz w:val="24"/>
          <w:szCs w:val="24"/>
        </w:rPr>
        <w:t xml:space="preserve"> and </w:t>
      </w:r>
      <w:r w:rsidR="00A14E16" w:rsidRPr="00046C8F">
        <w:rPr>
          <w:rFonts w:ascii="Times New Roman" w:hAnsi="Times New Roman" w:cs="Times New Roman"/>
          <w:sz w:val="24"/>
          <w:szCs w:val="24"/>
        </w:rPr>
        <w:t>permit</w:t>
      </w:r>
      <w:r w:rsidR="008F591B" w:rsidRPr="00046C8F">
        <w:rPr>
          <w:rFonts w:ascii="Times New Roman" w:hAnsi="Times New Roman" w:cs="Times New Roman"/>
          <w:sz w:val="24"/>
          <w:szCs w:val="24"/>
        </w:rPr>
        <w:t xml:space="preserve"> </w:t>
      </w:r>
      <w:r w:rsidR="00A14E16" w:rsidRPr="00046C8F">
        <w:rPr>
          <w:rFonts w:ascii="Times New Roman" w:hAnsi="Times New Roman" w:cs="Times New Roman"/>
          <w:sz w:val="24"/>
          <w:szCs w:val="24"/>
        </w:rPr>
        <w:t xml:space="preserve">parameter </w:t>
      </w:r>
      <w:r w:rsidR="008F591B" w:rsidRPr="00046C8F">
        <w:rPr>
          <w:rFonts w:ascii="Times New Roman" w:hAnsi="Times New Roman" w:cs="Times New Roman"/>
          <w:sz w:val="24"/>
          <w:szCs w:val="24"/>
        </w:rPr>
        <w:t>comparison</w:t>
      </w:r>
      <w:r w:rsidR="00A14E16" w:rsidRPr="00046C8F">
        <w:rPr>
          <w:rFonts w:ascii="Times New Roman" w:hAnsi="Times New Roman" w:cs="Times New Roman"/>
          <w:sz w:val="24"/>
          <w:szCs w:val="24"/>
        </w:rPr>
        <w:t>s</w:t>
      </w:r>
      <w:r w:rsidR="008F591B"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across </w:t>
      </w:r>
      <w:r w:rsidR="00BA3D4D" w:rsidRPr="00046C8F">
        <w:rPr>
          <w:rFonts w:ascii="Times New Roman" w:hAnsi="Times New Roman" w:cs="Times New Roman"/>
          <w:sz w:val="24"/>
          <w:szCs w:val="24"/>
        </w:rPr>
        <w:t>length-at-age</w:t>
      </w:r>
      <w:r w:rsidR="008D5828" w:rsidRPr="00046C8F">
        <w:rPr>
          <w:rFonts w:ascii="Times New Roman" w:hAnsi="Times New Roman" w:cs="Times New Roman"/>
          <w:sz w:val="24"/>
          <w:szCs w:val="24"/>
        </w:rPr>
        <w:t>, length frequency, and tagging</w:t>
      </w:r>
      <w:r w:rsidR="008F591B" w:rsidRPr="00046C8F">
        <w:rPr>
          <w:rFonts w:ascii="Times New Roman" w:hAnsi="Times New Roman" w:cs="Times New Roman"/>
          <w:sz w:val="24"/>
          <w:szCs w:val="24"/>
        </w:rPr>
        <w:t xml:space="preserve"> </w:t>
      </w:r>
      <w:r w:rsidR="00B73D51" w:rsidRPr="00046C8F">
        <w:rPr>
          <w:rFonts w:ascii="Times New Roman" w:hAnsi="Times New Roman" w:cs="Times New Roman"/>
          <w:sz w:val="24"/>
          <w:szCs w:val="24"/>
        </w:rPr>
        <w:t xml:space="preserve">based </w:t>
      </w:r>
      <w:r w:rsidR="00FD1F69" w:rsidRPr="00046C8F">
        <w:rPr>
          <w:rFonts w:ascii="Times New Roman" w:hAnsi="Times New Roman" w:cs="Times New Roman"/>
          <w:sz w:val="24"/>
          <w:szCs w:val="24"/>
        </w:rPr>
        <w:t>approaches</w:t>
      </w:r>
      <w:r w:rsidR="002B5751" w:rsidRPr="00046C8F">
        <w:rPr>
          <w:rFonts w:ascii="Times New Roman" w:hAnsi="Times New Roman" w:cs="Times New Roman"/>
          <w:sz w:val="24"/>
          <w:szCs w:val="24"/>
        </w:rPr>
        <w:t xml:space="preserve">. </w:t>
      </w:r>
      <w:moveFromRangeStart w:id="4" w:author="Stephen Scherrer" w:date="2018-09-14T11:53:00Z" w:name="move524689333"/>
      <w:moveFrom w:id="5" w:author="Stephen Scherrer" w:date="2018-09-14T11:53:00Z">
        <w:r w:rsidRPr="00046C8F" w:rsidDel="00A20282">
          <w:rPr>
            <w:rFonts w:ascii="Times New Roman" w:hAnsi="Times New Roman" w:cs="Times New Roman"/>
            <w:sz w:val="24"/>
            <w:szCs w:val="24"/>
          </w:rPr>
          <w:t xml:space="preserve">Maximum likelihood and Bayesian model fitting procedures </w:t>
        </w:r>
        <w:r w:rsidR="00AD4A11" w:rsidRPr="00046C8F" w:rsidDel="00A20282">
          <w:rPr>
            <w:rFonts w:ascii="Times New Roman" w:hAnsi="Times New Roman" w:cs="Times New Roman"/>
            <w:sz w:val="24"/>
            <w:szCs w:val="24"/>
          </w:rPr>
          <w:t>accommodate individual variability by describing</w:t>
        </w:r>
        <w:r w:rsidRPr="00046C8F" w:rsidDel="00A20282">
          <w:rPr>
            <w:rFonts w:ascii="Times New Roman" w:hAnsi="Times New Roman" w:cs="Times New Roman"/>
            <w:sz w:val="24"/>
            <w:szCs w:val="24"/>
          </w:rPr>
          <w:t xml:space="preserve"> population parameters </w:t>
        </w:r>
        <w:r w:rsidR="00AD4A11" w:rsidRPr="00046C8F" w:rsidDel="00A20282">
          <w:rPr>
            <w:rFonts w:ascii="Times New Roman" w:hAnsi="Times New Roman" w:cs="Times New Roman"/>
            <w:sz w:val="24"/>
            <w:szCs w:val="24"/>
          </w:rPr>
          <w:t>using</w:t>
        </w:r>
        <w:r w:rsidRPr="00046C8F" w:rsidDel="00A20282">
          <w:rPr>
            <w:rFonts w:ascii="Times New Roman" w:hAnsi="Times New Roman" w:cs="Times New Roman"/>
            <w:sz w:val="24"/>
            <w:szCs w:val="24"/>
          </w:rPr>
          <w:t xml:space="preserve"> </w:t>
        </w:r>
        <w:r w:rsidR="00A141A3" w:rsidRPr="00046C8F" w:rsidDel="00A20282">
          <w:rPr>
            <w:rFonts w:ascii="Times New Roman" w:hAnsi="Times New Roman" w:cs="Times New Roman"/>
            <w:sz w:val="24"/>
            <w:szCs w:val="24"/>
          </w:rPr>
          <w:t>probability</w:t>
        </w:r>
        <w:r w:rsidRPr="00046C8F" w:rsidDel="00A20282">
          <w:rPr>
            <w:rFonts w:ascii="Times New Roman" w:hAnsi="Times New Roman" w:cs="Times New Roman"/>
            <w:sz w:val="24"/>
            <w:szCs w:val="24"/>
          </w:rPr>
          <w:t xml:space="preserve"> distributions </w:t>
        </w:r>
        <w:r w:rsidRPr="00046C8F" w:rsidDel="00A20282">
          <w:rPr>
            <w:rFonts w:ascii="Times New Roman" w:hAnsi="Times New Roman" w:cs="Times New Roman"/>
            <w:sz w:val="24"/>
            <w:szCs w:val="24"/>
          </w:rPr>
          <w:fldChar w:fldCharType="begin" w:fldLock="1"/>
        </w:r>
        <w:r w:rsidR="002B5751" w:rsidRPr="00046C8F" w:rsidDel="00A20282">
          <w:rPr>
            <w:rFonts w:ascii="Times New Roman" w:hAnsi="Times New Roman" w:cs="Times New Roman"/>
            <w:sz w:val="24"/>
            <w:szCs w:val="24"/>
          </w:rPr>
          <w:instrText>ADDIN CSL_CITATION { "citationItems" : [ { "id" : "ITEM-1",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"ITEM-1", "issue" : "2", "issued" : { "date-parts" : [ [ "1995" ] ] }, "page" : "252-259", "title" : "A maximum likelihood approach for estimating growth from tag\u2013recapture data", "type" : "article-journal", "volume" : "52" }, "uris" : [ "http://www.mendeley.com/documents/?uuid=b0570540-442a-32e1-a0c7-63d3174875bc" ] }, { "id" : "ITEM-2", "itemData" : { "DOI" : "10.1080/00288330.1988.9516276", "ISBN" : "0028-8330", "ISSN" : "11758805", "PMID" : "2323", "author" : [ { "dropping-particle" : "", "family" : "Francis", "given" : "R. I.C.C.", "non-dropping-particle" : "", "parse-names" : false, "suffix" : "" } ], "container-title" : "New Zealand Journal of Marine and Freshwater Research", "id" : "ITEM-2", "issue" : "1", "issued" : { "date-parts" : [ [ "1988" ] ] }, "page" : "43-51", "title" : "Maximum likelihood estimation of growth and growth variability from tagging data", "type" : "article-journal", "volume" : "22" }, "uris" : [ "http://www.mendeley.com/documents/?uuid=bf060a68-2316-44ea-8b40-db45a8efc715" ] }, { "id" : "ITEM-3",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"ITEM-3",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"id" : "ITEM-4", "itemData" : { "ISBN" : "0090-0656", "ISSN" : "00900656", "abstract" : "ecent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 "author" : [ { "dropping-particle" : "", "family" : "Kimura", "given" : "D. K.", "non-dropping-particle" : "", "parse-names" : false, "suffix" : "" }, { "dropping-particle" : "", "family" : "Shimada", "given" : "A. M.", "non-dropping-particle" : "", "parse-names" : false, "suffix" : "" }, { "dropping-particle" : "", "family" : "Lowe", "given" : "S. A.", "non-dropping-particle" : "", "parse-names" : false, "suffix" : "" } ], "container-title" : "Fishery Bulletin", "id" : "ITEM-4", "issue" : "2", "issued" : { "date-parts" : [ [ "1993" ] ] }, "page" : "271-280", "title" : "Estimating von Bertalanffy growth parameters of sablefish Anoplopoma fimbria and Pacific cod Gadus macrocephalus using tag-recapture data", "type" : "article-journal", "volume" : "91" }, "uris" : [ "http://www.mendeley.com/documents/?uuid=d3b05af5-f86e-47ee-8c14-6763f7ec14c6" ] } ], "mendeley" : { "formattedCitation" : "(Francis 1988, Kimura et al. 1993, Wang et al. 1995, Zhang et al. 2009)", "plainTextFormattedCitation" : "(Francis 1988, Kimura et al. 1993, Wang et al. 1995, Zhang et al. 2009)", "previouslyFormattedCitation" : "(Francis 1988, Kimura et al. 1993, Wang et al. 1995, Zhang et al. 2009)" }, "properties" : {  }, "schema" : "https://github.com/citation-style-language/schema/raw/master/csl-citation.json" }</w:instrText>
        </w:r>
        <w:r w:rsidRPr="00046C8F" w:rsidDel="00A20282">
          <w:rPr>
            <w:rFonts w:ascii="Times New Roman" w:hAnsi="Times New Roman" w:cs="Times New Roman"/>
            <w:sz w:val="24"/>
            <w:szCs w:val="24"/>
          </w:rPr>
          <w:fldChar w:fldCharType="separate"/>
        </w:r>
        <w:r w:rsidR="002B5751" w:rsidRPr="00046C8F" w:rsidDel="00A20282">
          <w:rPr>
            <w:rFonts w:ascii="Times New Roman" w:hAnsi="Times New Roman" w:cs="Times New Roman"/>
            <w:noProof/>
            <w:sz w:val="24"/>
            <w:szCs w:val="24"/>
          </w:rPr>
          <w:t>(Francis 1988, Kimura et al. 1993, Wang et al. 1995, Zhang et al. 2009)</w:t>
        </w:r>
        <w:r w:rsidRPr="00046C8F" w:rsidDel="00A20282">
          <w:rPr>
            <w:rFonts w:ascii="Times New Roman" w:hAnsi="Times New Roman" w:cs="Times New Roman"/>
            <w:sz w:val="24"/>
            <w:szCs w:val="24"/>
          </w:rPr>
          <w:fldChar w:fldCharType="end"/>
        </w:r>
        <w:r w:rsidRPr="00046C8F" w:rsidDel="00A20282">
          <w:rPr>
            <w:rFonts w:ascii="Times New Roman" w:hAnsi="Times New Roman" w:cs="Times New Roman"/>
            <w:sz w:val="24"/>
            <w:szCs w:val="24"/>
          </w:rPr>
          <w:t>. The flexibility of Bayesian approaches allow</w:t>
        </w:r>
        <w:r w:rsidR="00A141A3" w:rsidRPr="00046C8F" w:rsidDel="00A20282">
          <w:rPr>
            <w:rFonts w:ascii="Times New Roman" w:hAnsi="Times New Roman" w:cs="Times New Roman"/>
            <w:sz w:val="24"/>
            <w:szCs w:val="24"/>
          </w:rPr>
          <w:t xml:space="preserve"> </w:t>
        </w:r>
        <m:oMath>
          <m:r>
            <w:rPr>
              <w:rFonts w:ascii="Cambria Math" w:hAnsi="Cambria Math" w:cs="Times New Roman"/>
              <w:sz w:val="24"/>
              <w:szCs w:val="24"/>
            </w:rPr>
            <m:t>K</m:t>
          </m:r>
        </m:oMath>
        <w:r w:rsidRPr="00046C8F" w:rsidDel="00A20282">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sidDel="00A20282">
          <w:rPr>
            <w:rFonts w:ascii="Times New Roman" w:hAnsi="Times New Roman" w:cs="Times New Roman"/>
            <w:sz w:val="24"/>
            <w:szCs w:val="24"/>
          </w:rPr>
          <w:t>to be sampled in this manner and can account for prior information when estimating parameters</w:t>
        </w:r>
        <w:r w:rsidR="00A141A3" w:rsidRPr="00046C8F" w:rsidDel="00A20282">
          <w:rPr>
            <w:rFonts w:ascii="Times New Roman" w:hAnsi="Times New Roman" w:cs="Times New Roman"/>
            <w:sz w:val="24"/>
            <w:szCs w:val="24"/>
          </w:rPr>
          <w:t xml:space="preserve"> while m</w:t>
        </w:r>
        <w:r w:rsidRPr="00046C8F" w:rsidDel="00A20282">
          <w:rPr>
            <w:rFonts w:ascii="Times New Roman" w:hAnsi="Times New Roman" w:cs="Times New Roman"/>
            <w:sz w:val="24"/>
            <w:szCs w:val="24"/>
          </w:rPr>
          <w:t xml:space="preserve">aximum likelihood approaches typically treat </w:t>
        </w:r>
        <m:oMath>
          <m:r>
            <w:rPr>
              <w:rFonts w:ascii="Cambria Math" w:hAnsi="Cambria Math" w:cs="Times New Roman"/>
              <w:sz w:val="24"/>
              <w:szCs w:val="24"/>
            </w:rPr>
            <m:t>K</m:t>
          </m:r>
        </m:oMath>
        <w:r w:rsidRPr="00046C8F" w:rsidDel="00A20282">
          <w:rPr>
            <w:rFonts w:ascii="Times New Roman" w:hAnsi="Times New Roman" w:cs="Times New Roman"/>
            <w:sz w:val="24"/>
            <w:szCs w:val="24"/>
          </w:rPr>
          <w:t xml:space="preserve"> as a fixed effect</w:t>
        </w:r>
        <w:r w:rsidR="00A141A3" w:rsidRPr="00046C8F" w:rsidDel="00A20282">
          <w:rPr>
            <w:rFonts w:ascii="Times New Roman" w:hAnsi="Times New Roman" w:cs="Times New Roman"/>
            <w:sz w:val="24"/>
            <w:szCs w:val="24"/>
          </w:rPr>
          <w:t xml:space="preserve"> </w:t>
        </w:r>
        <w:r w:rsidRPr="00046C8F" w:rsidDel="00A20282">
          <w:rPr>
            <w:rFonts w:ascii="Times New Roman" w:hAnsi="Times New Roman" w:cs="Times New Roman"/>
            <w:sz w:val="24"/>
            <w:szCs w:val="24"/>
          </w:rPr>
          <w:fldChar w:fldCharType="begin" w:fldLock="1"/>
        </w:r>
        <w:r w:rsidR="002B5751" w:rsidRPr="00046C8F" w:rsidDel="00A20282">
          <w:rPr>
            <w:rFonts w:ascii="Times New Roman" w:hAnsi="Times New Roman" w:cs="Times New Roman"/>
            <w:sz w:val="24"/>
            <w:szCs w:val="24"/>
          </w:rPr>
          <w:instrText>ADDIN CSL_CITATION { "citationItems" : [ { "id" : "ITEM-1", "itemData" : { "DOI" : "10.1139/f95-025", "author" : [ { "dropping-particle" : "", "family" : "Wang", "given" : "You-Gan", "non-dropping-particle" : "", "parse-names" : false, "suffix" : "" }, { "dropping-particle" : "", "family" : "Thomas", "given" : "Mervyn R.", "non-dropping-particle" : "", "parse-names" : false, "suffix" : "" }, { "dropping-particle" : "", "family" : "Somers", "given" : "Ian F.", "non-dropping-particle" : "", "parse-names" : false, "suffix" : "" } ], "container-title" : "Canadian Journal of Fisheries and Aquatic Sciences", "id" : "ITEM-1", "issue" : "2", "issued" : { "date-parts" : [ [ "1995" ] ] }, "page" : "252-259", "title" : "A maximum likelihood approach for estimating growth from tag\u2013recapture data", "type" : "article-journal", "volume" : "52" }, "uris" : [ "http://www.mendeley.com/documents/?uuid=b0570540-442a-32e1-a0c7-63d3174875bc" ] }, { "id" : "ITEM-2", "itemData" : { "DOI" : "10.1139/f02-069", "ISSN" : "0706-652X", "abstract" : "Presents a maximum likelihood estimation method for fitting general fish growth curves to tag-recapture data. Joint density of tag; Recapture lengths for a general growth model; Transition of fish from juvenile to adult.", "author" : [ { "dropping-particle" : "", "family" : "Laslett", "given" : "Geoff M", "non-dropping-particle" : "", "parse-names" : false, "suffix" : "" }, { "dropping-particle" : "", "family" : "Eveson", "given" : "J Paige", "non-dropping-particle" : "", "parse-names" : false, "suffix" : "" }, { "dropping-particle" : "", "family" : "Polacheck", "given" : "Tom", "non-dropping-particle" : "", "parse-names" : false, "suffix" : "" } ], "container-title" : "Canadian Journal of Fisheries and Aquatic Sciences", "id" : "ITEM-2", "issue" : "6", "issued" : { "date-parts" : [ [ "2002" ] ] }, "page" : "976-986", "title" : "A flexible maximum likelihood approach for fitting growth curves to tag-recapture data", "type" : "article-journal", "volume" : "59" }, "uris" : [ "http://www.mendeley.com/documents/?uuid=7c5bd73a-5a25-385f-96a0-f3a5542c02ae" ] }, { "id" : "ITEM-3", "itemData" : { "DOI" : "10.1016/j.fishres.2008.09.035", "ISBN" : "0165-7836", "ISSN" : "01657836", "abstract" : "Bayesian hierarchical models were developed to estimate the growth parameters of northern abalone, Haliotis kamtschatkana, using tag-recapture data with a mixture of single and multiple recaptures. Individual variability in the growth parameters L\u221e and k of the von Bertalanffy model was incorporated in the analyses. The models developed fit the data well based on the Bayesian p-values. Variability in L\u221e for individuals was high relative to the variability in L\u221e for the population, and variability in k for individuals was about the same as the variability in k for the population. Simulations showed that estimates of the growth parameters were accurate (relative biases &lt;5%), when variability in both L\u221e and k or just in L\u221e was accounted for. The \"true\" values of the parameters, L\u221e and k, were contained in the estimated 95% credibility intervals in 90-94 out of 100 simulation runs on 100 simulated data sets. Overall, allowing for variability for both L\u221e and k resulted in moderately more accurate estimates than allowing for just L\u221e. On the contrary, estimates were unreliable when variability in just k was considered. Using the WinBUGS software program, the calculation procedure was rather simple irrespective of which growth parameter was modeled with variability. Crown Copyright \u00a9 2008.", "author" : [ { "dropping-particle" : "", "family" : "Zhang", "given" : "Zane", "non-dropping-particle" : "", "parse-names" : false, "suffix" : "" }, { "dropping-particle" : "", "family" : "Lessard", "given" : "Joanne", "non-dropping-particle" : "", "parse-names" : false, "suffix" : "" }, { "dropping-particle" : "", "family" : "Campbell", "given" : "Alan", "non-dropping-particle" : "", "parse-names" : false, "suffix" : "" } ], "container-title" : "Fisheries Research", "id" : "ITEM-3", "issue" : "2-3", "issued" : { "date-parts" : [ [ "2009" ] ] }, "page" : "289-295", "title" : "Use of Bayesian hierarchical models to estimate northern abalone, Haliotis kamtschatkana, growth parameters from tag-recapture data", "type" : "article-journal", "volume" : "95" }, "uris" : [ "http://www.mendeley.com/documents/?uuid=65be3e36-03d1-4734-b2e6-eda41464f4fd" ] } ], "mendeley" : { "formattedCitation" : "(Wang et al. 1995, Laslett et al. 2002, Zhang et al. 2009)", "plainTextFormattedCitation" : "(Wang et al. 1995, Laslett et al. 2002, Zhang et al. 2009)", "previouslyFormattedCitation" : "(Wang et al. 1995, Laslett et al. 2002, Zhang et al. 2009)" }, "properties" : {  }, "schema" : "https://github.com/citation-style-language/schema/raw/master/csl-citation.json" }</w:instrText>
        </w:r>
        <w:r w:rsidRPr="00046C8F" w:rsidDel="00A20282">
          <w:rPr>
            <w:rFonts w:ascii="Times New Roman" w:hAnsi="Times New Roman" w:cs="Times New Roman"/>
            <w:sz w:val="24"/>
            <w:szCs w:val="24"/>
          </w:rPr>
          <w:fldChar w:fldCharType="separate"/>
        </w:r>
        <w:r w:rsidR="002B5751" w:rsidRPr="00046C8F" w:rsidDel="00A20282">
          <w:rPr>
            <w:rFonts w:ascii="Times New Roman" w:hAnsi="Times New Roman" w:cs="Times New Roman"/>
            <w:noProof/>
            <w:sz w:val="24"/>
            <w:szCs w:val="24"/>
          </w:rPr>
          <w:t>(Wang et al. 1995, Laslett et al. 2002, Zhang et al. 2009)</w:t>
        </w:r>
        <w:r w:rsidRPr="00046C8F" w:rsidDel="00A20282">
          <w:rPr>
            <w:rFonts w:ascii="Times New Roman" w:hAnsi="Times New Roman" w:cs="Times New Roman"/>
            <w:sz w:val="24"/>
            <w:szCs w:val="24"/>
          </w:rPr>
          <w:fldChar w:fldCharType="end"/>
        </w:r>
        <w:r w:rsidRPr="00046C8F" w:rsidDel="00A20282">
          <w:rPr>
            <w:rFonts w:ascii="Times New Roman" w:hAnsi="Times New Roman" w:cs="Times New Roman"/>
            <w:sz w:val="24"/>
            <w:szCs w:val="24"/>
          </w:rPr>
          <w:t xml:space="preserve">. </w:t>
        </w:r>
      </w:moveFrom>
      <w:moveFromRangeEnd w:id="4"/>
      <w:r w:rsidR="00A141A3" w:rsidRPr="00046C8F">
        <w:rPr>
          <w:rFonts w:ascii="Times New Roman" w:hAnsi="Times New Roman" w:cs="Times New Roman"/>
          <w:sz w:val="24"/>
          <w:szCs w:val="24"/>
        </w:rPr>
        <w:t xml:space="preserve">Structural modifications to Fabens (1965) parameterization of </w:t>
      </w:r>
      <w:r w:rsidR="002B5751" w:rsidRPr="00046C8F">
        <w:rPr>
          <w:rFonts w:ascii="Times New Roman" w:hAnsi="Times New Roman" w:cs="Times New Roman"/>
          <w:sz w:val="24"/>
          <w:szCs w:val="24"/>
        </w:rPr>
        <w:t xml:space="preserve">the </w:t>
      </w:r>
      <w:r w:rsidR="00A141A3" w:rsidRPr="00046C8F">
        <w:rPr>
          <w:rFonts w:ascii="Times New Roman" w:hAnsi="Times New Roman" w:cs="Times New Roman"/>
          <w:sz w:val="24"/>
          <w:szCs w:val="24"/>
        </w:rPr>
        <w:t xml:space="preserve">von </w:t>
      </w:r>
      <w:r w:rsidR="002B5751" w:rsidRPr="00046C8F">
        <w:rPr>
          <w:rFonts w:ascii="Times New Roman" w:hAnsi="Times New Roman" w:cs="Times New Roman"/>
          <w:sz w:val="24"/>
          <w:szCs w:val="24"/>
        </w:rPr>
        <w:t>Bertalanffy</w:t>
      </w:r>
      <w:r w:rsidR="00A141A3" w:rsidRPr="00046C8F">
        <w:rPr>
          <w:rFonts w:ascii="Times New Roman" w:hAnsi="Times New Roman" w:cs="Times New Roman"/>
          <w:sz w:val="24"/>
          <w:szCs w:val="24"/>
        </w:rPr>
        <w:t xml:space="preserve"> growth model address issues of compatibility between growth parameters estimated from tagging studies and other methods</w:t>
      </w:r>
      <w:r w:rsidR="00AD4A11" w:rsidRPr="00046C8F">
        <w:rPr>
          <w:rFonts w:ascii="Times New Roman" w:hAnsi="Times New Roman" w:cs="Times New Roman"/>
          <w:sz w:val="24"/>
          <w:szCs w:val="24"/>
        </w:rPr>
        <w:t>,</w:t>
      </w:r>
      <w:r w:rsidR="00A141A3" w:rsidRPr="00046C8F">
        <w:rPr>
          <w:rFonts w:ascii="Times New Roman" w:hAnsi="Times New Roman" w:cs="Times New Roman"/>
          <w:sz w:val="24"/>
          <w:szCs w:val="24"/>
        </w:rPr>
        <w:t xml:space="preserve"> and can reduce bias through the accommodation of modest measurement errors</w:t>
      </w:r>
      <w:r w:rsidR="002B5751" w:rsidRPr="00046C8F">
        <w:rPr>
          <w:rFonts w:ascii="Times New Roman" w:hAnsi="Times New Roman" w:cs="Times New Roman"/>
          <w:sz w:val="24"/>
          <w:szCs w:val="24"/>
        </w:rPr>
        <w:t xml:space="preserve"> </w:t>
      </w:r>
      <w:r w:rsidR="002B5751"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{"citationItems":[{"id":"ITEM-1","itemData":{"DOI":"10.2307/2532403","author":[{"dropping-particle":"","family":"James","given":"Ian R.","non-dropping-particle":"","parse-names":false,"suffix":""}],"container-title":"Biometrics","id":"ITEM-1","issued":{"date-parts":[["1991"]]},"page":"1519-1530","title":"Estimation of von Bertalanffy growth curve parameters from recapture data","type":"article-journal","volume":"47"},"uris":["http://www.mendeley.com/documents/?uuid=48acb5ad-e9db-4edb-9f77-ce3ab205c265"]},{"id":"ITEM-2","itemData":{"DOI":"10.2307/2532151","author":[{"dropping-particle":"","family":"Palmer","given":"M. J.","non-dropping-particle":"","parse-names":false,"suffix":""},{"dropping-particle":"","family":"Phillips","given":"B. F.","non-dropping-particle":"","parse-names":false,"suffix":""},{"dropping-particle":"","family":"Smith","given":"G. T.","non-dropping-particle":"","parse-names":false,"suffix":""}],"container-title":"Biometrics","id":"ITEM-2","issued":{"date-parts":[["1991"]]},"page":"623-635","title":"Application of nonlinear models with random coefficients to growth data","type":"article-journal","volume":"47"},"uris":["http://www.mendeley.com/documents/?uuid=140e14da-c147-4fef-903b-5d035426d171"]},{"id":"ITEM-3","itemData":{"DOI":"10.1139/f95-025","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Sciences","id":"ITEM-3","issue":"2","issued":{"date-parts":[["1995"]]},"page":"252-259","title":"A maximum likelihood approach for estimating growth from tag–recapture data","type":"article-journal","volume":"52"},"uris":["http://www.mendeley.com/documents/?uuid=b0570540-442a-32e1-a0c7-63d3174875bc"]},{"id":"ITEM-4","itemData":{"DOI":"10.1139/f02-069","ISSN":"0706-652X","abstract":"Presents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Sciences","id":"ITEM-4","issue":"6","issued":{"date-parts":[["2002"]]},"page":"976-986","title":"A flexible maximum likelihood approach for fitting growth curves to tag-recapture data","type":"article-journal","volume":"59"},"uris":["http://www.mendeley.com/documents/?uuid=7c5bd73a-5a25-385f-96a0-f3a5542c02ae"]},{"id":"ITEM-5","itemData":{"DOI":"10.1016/j.fishres.2008.09.035","ISBN":"0165-7836","ISSN":"01657836","abstract":"Bayesian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Research","id":"ITEM-5","issue":"2-3","issued":{"date-parts":[["2009"]]},"page":"289-295","title":"Use of Bayesian hierarchical models to estimate northern abalone, Haliotis kamtschatkana, growth parameters from tag-recapture data","type":"article-journal","volume":"95"},"uris":["http://www.mendeley.com/documents/?uuid=65be3e36-03d1-4734-b2e6-eda41464f4fd"]},{"id":"ITEM-6","itemData":{"DOI":"10.1080/00288330.1988.9516276","ISBN":"0028-8330","ISSN":"11758805","PMID":"2323","author":[{"dropping-particle":"","family":"Francis","given":"R. I.C.C.","non-dropping-particle":"","parse-names":false,"suffix":""}],"container-title":"New Zealand Journal of Marine and Freshwater Research","id":"ITEM-6","issue":"1","issued":{"date-parts":[["1988"]]},"page":"43-51","title":"Maximum likelihood estimation of growth and growth variability from tagging data","type":"article-journal","volume":"22"},"uris":["http://www.mendeley.com/documents/?uuid=bf060a68-2316-44ea-8b40-db45a8efc715"]},{"id":"ITEM-7","itemData":{"DOI":"10.1071/MF9880459","ISSN":"13231650","abstract":"The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required.\\n","author":[{"dropping-particle":"","family":"Maller","given":"R. A.","non-dropping-particle":"","parse-names":false,"suffix":""},{"dropping-particle":"","family":"Deboer","given":"E. S.","non-dropping-particle":"","parse-names":false,"suffix":""}],"container-title":"Marine and Freshwater Research","id":"ITEM-7","issue":"4","issued":{"date-parts":[["1988"]]},"page":"459-466","title":"An analysis of two methods of fitting the von bertalanffy curve to capture-recapture data","type":"article-journal","volume":"39"},"uris":["http://www.mendeley.com/documents/?uuid=22943bb5-b254-4a7a-96a0-0c8ab80f4b34"]},{"id":"ITEM-8","itemData":{"DOI":"10.1139/f07-036","ISBN":"0706-652X","ISSN":"0706-652X","abstract":"The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variability.","author":[{"dropping-particle":"","family":"Eveson","given":"J Paige","non-dropping-particle":"","parse-names":false,"suffix":""},{"dropping-particle":"","family":"Polacheck","given":"Tom","non-dropping-particle":"","parse-names":false,"suffix":""},{"dropping-particle":"","family":"Laslett","given":"Geoff M","non-dropping-particle":"","parse-names":false,"suffix":""}],"container-title":"Canadian Journal of Fisheries and Aquatic Sciences","id":"ITEM-8","issue":"4","issued":{"date-parts":[["2007"]]},"page":"602-617","title":"Consequences of assuming an incorrect error structure in von Bertalanffy growth models: a simulation study","type":"article-journal","volume":"64"},"uris":["http://www.mendeley.com/documents/?uuid=9eb8c0cd-40af-401b-9605-688df7b511c8"]},{"id":"ITEM-9","itemData":{"DOI":"10.1139/f03-163","ISSN":"0706-652X","abstract":"A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Sciences","id":"ITEM-9","issue":"2","issued":{"date-parts":[["2004"]]},"page":"292-306","title":"An integrated model for growth incorporating tag–recapture, length–frequency, and direct aging data","type":"article-journal","volume":"61"},"uris":["http://www.mendeley.com/documents/?uuid=8afa6edb-3be0-368a-8b2e-152a035f865c"]}],"mendeley":{"formattedCitation":"(Francis 1988, Maller and Deboer 1988, James 1991, Palmer et al. 1991, Wang et al. 1995, Laslett et al. 2002, Eveson et al. 2004, 2007, Zhang et al. 2009)","plainTextFormattedCitation":"(Francis 1988, Maller and Deboer 1988, James 1991, Palmer et al. 1991, Wang et al. 1995, Laslett et al. 2002, Eveson et al. 2004, 2007, Zhang et al. 2009)","previouslyFormattedCitation":"(Francis 1988, Maller and Deboer 1988, James 1991, Palmer et al. 1991, Wang et al. 1995, Laslett et al. 2002, Eveson et al. 2004, 2007, Zhang et al. 2009)"},"properties":{"noteIndex":0},"schema":"https://github.com/citation-style-language/schema/raw/master/csl-citation.json"}</w:instrText>
      </w:r>
      <w:r w:rsidR="002B5751" w:rsidRPr="00046C8F">
        <w:rPr>
          <w:rFonts w:ascii="Times New Roman" w:hAnsi="Times New Roman" w:cs="Times New Roman"/>
          <w:sz w:val="24"/>
          <w:szCs w:val="24"/>
        </w:rPr>
        <w:fldChar w:fldCharType="separate"/>
      </w:r>
      <w:r w:rsidR="002B5751" w:rsidRPr="00046C8F">
        <w:rPr>
          <w:rFonts w:ascii="Times New Roman" w:hAnsi="Times New Roman" w:cs="Times New Roman"/>
          <w:noProof/>
          <w:sz w:val="24"/>
          <w:szCs w:val="24"/>
        </w:rPr>
        <w:t>(Francis 1988, Maller and Deboer 1988, James 1991, Palmer et al. 1991, Wang et al. 1995, Laslett et al. 2002, Eveson et al. 2004, 2007, Zhang et al. 2009)</w:t>
      </w:r>
      <w:r w:rsidR="002B5751" w:rsidRPr="00046C8F">
        <w:rPr>
          <w:rFonts w:ascii="Times New Roman" w:hAnsi="Times New Roman" w:cs="Times New Roman"/>
          <w:sz w:val="24"/>
          <w:szCs w:val="24"/>
        </w:rPr>
        <w:fldChar w:fldCharType="end"/>
      </w:r>
      <w:r w:rsidR="002B5751" w:rsidRPr="00046C8F">
        <w:rPr>
          <w:rFonts w:ascii="Times New Roman" w:hAnsi="Times New Roman" w:cs="Times New Roman"/>
          <w:sz w:val="24"/>
          <w:szCs w:val="24"/>
        </w:rPr>
        <w:t xml:space="preserve">. </w:t>
      </w:r>
      <w:moveToRangeStart w:id="6" w:author="Stephen Scherrer" w:date="2018-09-14T11:53:00Z" w:name="move524689333"/>
      <w:moveTo w:id="7" w:author="Stephen Scherrer" w:date="2018-09-14T11:53:00Z">
        <w:r w:rsidR="00A20282" w:rsidRPr="00046C8F">
          <w:rPr>
            <w:rFonts w:ascii="Times New Roman" w:hAnsi="Times New Roman" w:cs="Times New Roman"/>
            <w:sz w:val="24"/>
            <w:szCs w:val="24"/>
          </w:rPr>
          <w:t xml:space="preserve">Maximum likelihood and Bayesian model fitting procedures accommodate individual variability by describing population parameters using probability distributions </w:t>
        </w:r>
        <w:r w:rsidR="00A20282" w:rsidRPr="00046C8F">
          <w:rPr>
            <w:rFonts w:ascii="Times New Roman" w:hAnsi="Times New Roman" w:cs="Times New Roman"/>
            <w:sz w:val="24"/>
            <w:szCs w:val="24"/>
          </w:rPr>
          <w:fldChar w:fldCharType="begin" w:fldLock="1"/>
        </w:r>
      </w:moveTo>
      <w:r w:rsidR="00A20282">
        <w:rPr>
          <w:rFonts w:ascii="Times New Roman" w:hAnsi="Times New Roman" w:cs="Times New Roman"/>
          <w:sz w:val="24"/>
          <w:szCs w:val="24"/>
        </w:rPr>
        <w:instrText>ADDIN CSL_CITATION {"citationItems":[{"id":"ITEM-1","itemData":{"DOI":"10.1139/f95-025","author":[{"dropping-particle":"","family":"Wang","given":"You-Gan","non-dropping-particle":"","parse-names":false,"suffix":""},{"dropping-particle":"","family":"Thomas","given":"Mervyn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b0570540-442a-32e1-a0c7-63d3174875bc"]},{"id":"ITEM-2","itemData":{"DOI":"10.1080/00288330.1988.9516276","ISBN":"0028-8330","ISSN":"11758805","PMID":"2323","author":[{"dropping-particle":"","family":"Francis","given":"R. I.C.C.","non-dropping-particle":"","parse-names":false,"suffix":""}],"container-title":"New Zealand Journal of Marine and Freshwater Research","id":"ITEM-2","issue":"1","issued":{"date-parts":[["1988"]]},"page":"43-51","title":"Maximum likelihood estimation of growth and growth variability from tagging data","type":"article-journal","volume":"22"},"uris":["http://www.mendeley.com/documents/?uuid=bf060a68-2316-44ea-8b40-db45a8efc715"]},{"id":"ITEM-3","itemData":{"DOI":"10.1016/j.fishres.2008.09.035","ISBN":"0165-7836","ISSN":"01657836","abstract":"Bayesian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data","type":"article-journal","volume":"95"},"uris":["http://www.mendeley.com/documents/?uuid=65be3e36-03d1-4734-b2e6-eda41464f4fd"]},{"id":"ITEM-4","itemData":{"ISBN":"0090-0656","ISSN":"00900656","abstract":"ecent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data.","author":[{"dropping-particle":"","family":"Kimura","given":"D. K.","non-dropping-particle":"","parse-names":false,"suffix":""},{"dropping-particle":"","family":"Shimada","given":"A. M.","non-dropping-particle":"","parse-names":false,"suffix":""},{"dropping-particle":"","family":"Lowe","given":"S. A.","non-dropping-particle":"","parse-names":false,"suffix":""}],"container-title":"Fishery Bulletin","id":"ITEM-4","issue":"2","issued":{"date-parts":[["1993"]]},"page":"271-280","title":"Estimating von Bertalanffy growth parameters of sablefish Anoplopoma fimbria and Pacific cod Gadus macrocephalus using tag-recapture data","type":"article-journal","volume":"91"},"uris":["http://www.mendeley.com/documents/?uuid=d3b05af5-f86e-47ee-8c14-6763f7ec14c6"]}],"mendeley":{"formattedCitation":"(Francis 1988, Kimura et al. 1993, Wang et al. 1995, Zhang et al. 2009)","plainTextFormattedCitation":"(Francis 1988, Kimura et al. 1993, Wang et al. 1995, Zhang et al. 2009)","previouslyFormattedCitation":"(Francis 1988, Kimura et al. 1993, Wang et al. 1995, Zhang et al. 2009)"},"properties":{"noteIndex":0},"schema":"https://github.com/citation-style-language/schema/raw/master/csl-citation.json"}</w:instrText>
      </w:r>
      <w:moveTo w:id="8" w:author="Stephen Scherrer" w:date="2018-09-14T11:53:00Z">
        <w:r w:rsidR="00A20282" w:rsidRPr="00046C8F">
          <w:rPr>
            <w:rFonts w:ascii="Times New Roman" w:hAnsi="Times New Roman" w:cs="Times New Roman"/>
            <w:sz w:val="24"/>
            <w:szCs w:val="24"/>
          </w:rPr>
          <w:fldChar w:fldCharType="separate"/>
        </w:r>
      </w:moveTo>
      <w:r w:rsidR="00A20282" w:rsidRPr="00A20282">
        <w:rPr>
          <w:rFonts w:ascii="Times New Roman" w:hAnsi="Times New Roman" w:cs="Times New Roman"/>
          <w:noProof/>
          <w:sz w:val="24"/>
          <w:szCs w:val="24"/>
        </w:rPr>
        <w:t>(Francis 1988, Kimura et al. 1993, Wang et al. 1995, Zhang et al. 2009)</w:t>
      </w:r>
      <w:moveTo w:id="9" w:author="Stephen Scherrer" w:date="2018-09-14T11:53:00Z">
        <w:r w:rsidR="00A20282" w:rsidRPr="00046C8F">
          <w:rPr>
            <w:rFonts w:ascii="Times New Roman" w:hAnsi="Times New Roman" w:cs="Times New Roman"/>
            <w:sz w:val="24"/>
            <w:szCs w:val="24"/>
          </w:rPr>
          <w:fldChar w:fldCharType="end"/>
        </w:r>
        <w:r w:rsidR="00A20282" w:rsidRPr="00046C8F">
          <w:rPr>
            <w:rFonts w:ascii="Times New Roman" w:hAnsi="Times New Roman" w:cs="Times New Roman"/>
            <w:sz w:val="24"/>
            <w:szCs w:val="24"/>
          </w:rPr>
          <w:t>.</w:t>
        </w:r>
      </w:moveTo>
      <w:ins w:id="10" w:author="Stephen Scherrer" w:date="2018-09-14T11:54:00Z">
        <w:r w:rsidR="00A20282">
          <w:rPr>
            <w:rFonts w:ascii="Times New Roman" w:hAnsi="Times New Roman" w:cs="Times New Roman"/>
            <w:sz w:val="24"/>
            <w:szCs w:val="24"/>
          </w:rPr>
          <w:t xml:space="preserve"> </w:t>
        </w:r>
      </w:ins>
      <w:moveTo w:id="11" w:author="Stephen Scherrer" w:date="2018-09-14T11:53:00Z">
        <w:del w:id="12" w:author="Stephen Scherrer" w:date="2018-09-14T11:54:00Z">
          <w:r w:rsidR="00A20282" w:rsidRPr="00046C8F" w:rsidDel="00A20282">
            <w:rPr>
              <w:rFonts w:ascii="Times New Roman" w:hAnsi="Times New Roman" w:cs="Times New Roman"/>
              <w:sz w:val="24"/>
              <w:szCs w:val="24"/>
            </w:rPr>
            <w:delText xml:space="preserve"> </w:delText>
          </w:r>
        </w:del>
        <w:r w:rsidR="00A20282" w:rsidRPr="00046C8F">
          <w:rPr>
            <w:rFonts w:ascii="Times New Roman" w:hAnsi="Times New Roman" w:cs="Times New Roman"/>
            <w:sz w:val="24"/>
            <w:szCs w:val="24"/>
          </w:rPr>
          <w:t xml:space="preserve">The flexibility of Bayesian approaches </w:t>
        </w:r>
        <w:proofErr w:type="gramStart"/>
        <w:r w:rsidR="00A20282" w:rsidRPr="00046C8F">
          <w:rPr>
            <w:rFonts w:ascii="Times New Roman" w:hAnsi="Times New Roman" w:cs="Times New Roman"/>
            <w:sz w:val="24"/>
            <w:szCs w:val="24"/>
          </w:rPr>
          <w:t>allow</w:t>
        </w:r>
        <w:proofErr w:type="gramEnd"/>
        <w:r w:rsidR="00A20282"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00A20282"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A20282" w:rsidRPr="00046C8F">
          <w:rPr>
            <w:rFonts w:ascii="Times New Roman" w:hAnsi="Times New Roman" w:cs="Times New Roman"/>
            <w:sz w:val="24"/>
            <w:szCs w:val="24"/>
          </w:rPr>
          <w:t>to be sampled in this manner and can account for prior information when estimating parameters</w:t>
        </w:r>
      </w:moveTo>
      <w:ins w:id="13" w:author="Stephen Scherrer" w:date="2018-09-14T11:54:00Z">
        <w:r w:rsidR="00A20282">
          <w:rPr>
            <w:rFonts w:ascii="Times New Roman" w:hAnsi="Times New Roman" w:cs="Times New Roman"/>
            <w:sz w:val="24"/>
            <w:szCs w:val="24"/>
          </w:rPr>
          <w:t>.</w:t>
        </w:r>
      </w:ins>
      <w:moveTo w:id="14" w:author="Stephen Scherrer" w:date="2018-09-14T11:53:00Z">
        <w:r w:rsidR="00A20282" w:rsidRPr="00046C8F">
          <w:rPr>
            <w:rFonts w:ascii="Times New Roman" w:hAnsi="Times New Roman" w:cs="Times New Roman"/>
            <w:sz w:val="24"/>
            <w:szCs w:val="24"/>
          </w:rPr>
          <w:t xml:space="preserve"> </w:t>
        </w:r>
        <w:del w:id="15" w:author="Stephen Scherrer" w:date="2018-09-14T11:54:00Z">
          <w:r w:rsidR="00A20282" w:rsidRPr="00046C8F" w:rsidDel="00A20282">
            <w:rPr>
              <w:rFonts w:ascii="Times New Roman" w:hAnsi="Times New Roman" w:cs="Times New Roman"/>
              <w:sz w:val="24"/>
              <w:szCs w:val="24"/>
            </w:rPr>
            <w:delText>while maximum</w:delText>
          </w:r>
        </w:del>
      </w:moveTo>
      <w:ins w:id="16" w:author="Stephen Scherrer" w:date="2018-09-14T11:54:00Z">
        <w:r w:rsidR="00A20282">
          <w:rPr>
            <w:rFonts w:ascii="Times New Roman" w:hAnsi="Times New Roman" w:cs="Times New Roman"/>
            <w:sz w:val="24"/>
            <w:szCs w:val="24"/>
          </w:rPr>
          <w:t>Maximum</w:t>
        </w:r>
      </w:ins>
      <w:moveTo w:id="17" w:author="Stephen Scherrer" w:date="2018-09-14T11:53:00Z">
        <w:r w:rsidR="00A20282" w:rsidRPr="00046C8F">
          <w:rPr>
            <w:rFonts w:ascii="Times New Roman" w:hAnsi="Times New Roman" w:cs="Times New Roman"/>
            <w:sz w:val="24"/>
            <w:szCs w:val="24"/>
          </w:rPr>
          <w:t xml:space="preserve"> likelihood approaches typically treat </w:t>
        </w:r>
        <m:oMath>
          <m:r>
            <w:rPr>
              <w:rFonts w:ascii="Cambria Math" w:hAnsi="Cambria Math" w:cs="Times New Roman"/>
              <w:sz w:val="24"/>
              <w:szCs w:val="24"/>
            </w:rPr>
            <m:t>K</m:t>
          </m:r>
        </m:oMath>
        <w:r w:rsidR="00A20282" w:rsidRPr="00046C8F">
          <w:rPr>
            <w:rFonts w:ascii="Times New Roman" w:hAnsi="Times New Roman" w:cs="Times New Roman"/>
            <w:sz w:val="24"/>
            <w:szCs w:val="24"/>
          </w:rPr>
          <w:t xml:space="preserve"> as a fixed effect </w:t>
        </w:r>
      </w:moveTo>
      <w:ins w:id="18" w:author="Stephen Scherrer" w:date="2018-09-14T11:55:00Z">
        <w:r w:rsidR="00A20282">
          <w:rPr>
            <w:rFonts w:ascii="Times New Roman" w:hAnsi="Times New Roman" w:cs="Times New Roman"/>
            <w:sz w:val="24"/>
            <w:szCs w:val="24"/>
          </w:rPr>
          <w:t xml:space="preserve">but </w:t>
        </w:r>
      </w:ins>
      <w:ins w:id="19" w:author="Stephen Scherrer" w:date="2018-09-14T11:56:00Z">
        <w:r w:rsidR="00A20282">
          <w:rPr>
            <w:rFonts w:ascii="Times New Roman" w:hAnsi="Times New Roman" w:cs="Times New Roman"/>
            <w:sz w:val="24"/>
            <w:szCs w:val="24"/>
          </w:rPr>
          <w:t>flexibility</w:t>
        </w:r>
      </w:ins>
      <w:ins w:id="20" w:author="Stephen Scherrer" w:date="2018-09-14T11:55:00Z">
        <w:r w:rsidR="00A20282">
          <w:rPr>
            <w:rFonts w:ascii="Times New Roman" w:hAnsi="Times New Roman" w:cs="Times New Roman"/>
            <w:sz w:val="24"/>
            <w:szCs w:val="24"/>
          </w:rPr>
          <w:t xml:space="preserve"> </w:t>
        </w:r>
      </w:ins>
      <w:ins w:id="21" w:author="Stephen Scherrer" w:date="2018-09-14T11:56:00Z">
        <w:r w:rsidR="00A20282">
          <w:rPr>
            <w:rFonts w:ascii="Times New Roman" w:hAnsi="Times New Roman" w:cs="Times New Roman"/>
            <w:sz w:val="24"/>
            <w:szCs w:val="24"/>
          </w:rPr>
          <w:t xml:space="preserve">in their </w:t>
        </w:r>
      </w:ins>
      <w:ins w:id="22" w:author="Stephen Scherrer" w:date="2018-09-14T11:57:00Z">
        <w:r w:rsidR="00A20282">
          <w:rPr>
            <w:rFonts w:ascii="Times New Roman" w:hAnsi="Times New Roman" w:cs="Times New Roman"/>
            <w:sz w:val="24"/>
            <w:szCs w:val="24"/>
          </w:rPr>
          <w:t>implementation</w:t>
        </w:r>
      </w:ins>
      <w:ins w:id="23" w:author="Stephen Scherrer" w:date="2018-09-14T11:56:00Z">
        <w:r w:rsidR="00A20282">
          <w:rPr>
            <w:rFonts w:ascii="Times New Roman" w:hAnsi="Times New Roman" w:cs="Times New Roman"/>
            <w:sz w:val="24"/>
            <w:szCs w:val="24"/>
          </w:rPr>
          <w:t xml:space="preserve"> </w:t>
        </w:r>
      </w:ins>
      <w:ins w:id="24" w:author="Stephen Scherrer" w:date="2018-09-14T11:57:00Z">
        <w:r w:rsidR="00A20282">
          <w:rPr>
            <w:rFonts w:ascii="Times New Roman" w:hAnsi="Times New Roman" w:cs="Times New Roman"/>
            <w:sz w:val="24"/>
            <w:szCs w:val="24"/>
          </w:rPr>
          <w:t xml:space="preserve">has </w:t>
        </w:r>
      </w:ins>
      <w:ins w:id="25" w:author="Stephen Scherrer" w:date="2018-09-14T11:59:00Z">
        <w:r w:rsidR="00D10768">
          <w:rPr>
            <w:rFonts w:ascii="Times New Roman" w:hAnsi="Times New Roman" w:cs="Times New Roman"/>
            <w:sz w:val="24"/>
            <w:szCs w:val="24"/>
          </w:rPr>
          <w:t xml:space="preserve">allowed for </w:t>
        </w:r>
        <w:r w:rsidR="00D36876">
          <w:rPr>
            <w:rFonts w:ascii="Times New Roman" w:hAnsi="Times New Roman" w:cs="Times New Roman"/>
            <w:sz w:val="24"/>
            <w:szCs w:val="24"/>
          </w:rPr>
          <w:t xml:space="preserve">the development </w:t>
        </w:r>
        <w:r w:rsidR="00D36876">
          <w:rPr>
            <w:rFonts w:ascii="Times New Roman" w:hAnsi="Times New Roman" w:cs="Times New Roman"/>
            <w:sz w:val="24"/>
            <w:szCs w:val="24"/>
          </w:rPr>
          <w:lastRenderedPageBreak/>
          <w:t>of model structures</w:t>
        </w:r>
      </w:ins>
      <w:ins w:id="26" w:author="Stephen Scherrer" w:date="2018-09-14T11:56:00Z">
        <w:r w:rsidR="00A20282">
          <w:rPr>
            <w:rFonts w:ascii="Times New Roman" w:hAnsi="Times New Roman" w:cs="Times New Roman"/>
            <w:sz w:val="24"/>
            <w:szCs w:val="24"/>
          </w:rPr>
          <w:t xml:space="preserve"> </w:t>
        </w:r>
      </w:ins>
      <w:ins w:id="27" w:author="Stephen Scherrer" w:date="2018-09-14T11:57:00Z">
        <w:r w:rsidR="00A20282">
          <w:rPr>
            <w:rFonts w:ascii="Times New Roman" w:hAnsi="Times New Roman" w:cs="Times New Roman"/>
            <w:sz w:val="24"/>
            <w:szCs w:val="24"/>
          </w:rPr>
          <w:t>that can</w:t>
        </w:r>
      </w:ins>
      <w:ins w:id="28" w:author="Stephen Scherrer" w:date="2018-09-14T11:58:00Z">
        <w:r w:rsidR="00A20282">
          <w:rPr>
            <w:rFonts w:ascii="Times New Roman" w:hAnsi="Times New Roman" w:cs="Times New Roman"/>
            <w:sz w:val="24"/>
            <w:szCs w:val="24"/>
          </w:rPr>
          <w:t xml:space="preserve"> estimate a single set of growth parameters from direct aging, length frequency, and growth increment data</w:t>
        </w:r>
      </w:ins>
      <w:ins w:id="29" w:author="Stephen Scherrer" w:date="2018-09-14T11:57:00Z">
        <w:r w:rsidR="00A20282">
          <w:rPr>
            <w:rFonts w:ascii="Times New Roman" w:hAnsi="Times New Roman" w:cs="Times New Roman"/>
            <w:sz w:val="24"/>
            <w:szCs w:val="24"/>
          </w:rPr>
          <w:t xml:space="preserve"> </w:t>
        </w:r>
      </w:ins>
      <w:ins w:id="30" w:author="Stephen Scherrer" w:date="2018-09-14T11:56:00Z">
        <w:r w:rsidR="00A20282">
          <w:rPr>
            <w:rFonts w:ascii="Times New Roman" w:hAnsi="Times New Roman" w:cs="Times New Roman"/>
            <w:sz w:val="24"/>
            <w:szCs w:val="24"/>
          </w:rPr>
          <w:t xml:space="preserve">simultaneously </w:t>
        </w:r>
      </w:ins>
      <w:moveTo w:id="31" w:author="Stephen Scherrer" w:date="2018-09-14T11:53:00Z">
        <w:r w:rsidR="00A20282" w:rsidRPr="00046C8F">
          <w:rPr>
            <w:rFonts w:ascii="Times New Roman" w:hAnsi="Times New Roman" w:cs="Times New Roman"/>
            <w:sz w:val="24"/>
            <w:szCs w:val="24"/>
          </w:rPr>
          <w:fldChar w:fldCharType="begin" w:fldLock="1"/>
        </w:r>
      </w:moveTo>
      <w:r w:rsidR="00A20282">
        <w:rPr>
          <w:rFonts w:ascii="Times New Roman" w:hAnsi="Times New Roman" w:cs="Times New Roman"/>
          <w:sz w:val="24"/>
          <w:szCs w:val="24"/>
        </w:rPr>
        <w:instrText>ADDIN CSL_CITATION {"citationItems":[{"id":"ITEM-1","itemData":{"DOI":"10.1139/f95-025","author":[{"dropping-particle":"","family":"Wang","given":"You-Gan","non-dropping-particle":"","parse-names":false,"suffix":""},{"dropping-particle":"","family":"Thomas","given":"Mervyn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data","type":"article-journal","volume":"52"},"uris":["http://www.mendeley.com/documents/?uuid=b0570540-442a-32e1-a0c7-63d3174875bc"]},{"id":"ITEM-2","itemData":{"DOI":"10.1139/f02-069","ISSN":"0706-652X","abstract":"Presents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Sciences","id":"ITEM-2","issue":"6","issued":{"date-parts":[["2002"]]},"page":"976-986","title":"A flexible maximum likelihood approach for fitting growth curves to tag-recapture data","type":"article-journal","volume":"59"},"uris":["http://www.mendeley.com/documents/?uuid=7c5bd73a-5a25-385f-96a0-f3a5542c02ae"]},{"id":"ITEM-3","itemData":{"DOI":"10.1016/j.fishres.2008.09.035","ISBN":"0165-7836","ISSN":"01657836","abstract":"Bayesian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Sciences","id":"ITEM-4","issue":"2","issued":{"date-parts":[["2004"]]},"page":"292-306","title":"An integrated model for growth incorporating tag–recapture, length–frequency, and direct aging data","type":"article-journal","volume":"61"},"uris":["http://www.mendeley.com/documents/?uuid=8afa6edb-3be0-368a-8b2e-152a035f865c"]}],"mendeley":{"formattedCitation":"(Wang et al. 1995, Laslett et al. 2002, Eveson et al. 2004, Zhang et al. 2009)","plainTextFormattedCitation":"(Wang et al. 1995, Laslett et al. 2002, Eveson et al. 2004, Zhang et al. 2009)","previouslyFormattedCitation":"(Wang et al. 1995, Laslett et al. 2002, Zhang et al. 2009)"},"properties":{"noteIndex":0},"schema":"https://github.com/citation-style-language/schema/raw/master/csl-citation.json"}</w:instrText>
      </w:r>
      <w:moveTo w:id="32" w:author="Stephen Scherrer" w:date="2018-09-14T11:53:00Z">
        <w:r w:rsidR="00A20282" w:rsidRPr="00046C8F">
          <w:rPr>
            <w:rFonts w:ascii="Times New Roman" w:hAnsi="Times New Roman" w:cs="Times New Roman"/>
            <w:sz w:val="24"/>
            <w:szCs w:val="24"/>
          </w:rPr>
          <w:fldChar w:fldCharType="separate"/>
        </w:r>
      </w:moveTo>
      <w:r w:rsidR="00A20282" w:rsidRPr="00A20282">
        <w:rPr>
          <w:rFonts w:ascii="Times New Roman" w:hAnsi="Times New Roman" w:cs="Times New Roman"/>
          <w:noProof/>
          <w:sz w:val="24"/>
          <w:szCs w:val="24"/>
        </w:rPr>
        <w:t>(Wang et al. 1995, Laslett et al. 2002, Eveson et al. 2004, Zhang et al. 2009)</w:t>
      </w:r>
      <w:moveTo w:id="33" w:author="Stephen Scherrer" w:date="2018-09-14T11:53:00Z">
        <w:r w:rsidR="00A20282" w:rsidRPr="00046C8F">
          <w:rPr>
            <w:rFonts w:ascii="Times New Roman" w:hAnsi="Times New Roman" w:cs="Times New Roman"/>
            <w:sz w:val="24"/>
            <w:szCs w:val="24"/>
          </w:rPr>
          <w:fldChar w:fldCharType="end"/>
        </w:r>
        <w:r w:rsidR="00A20282" w:rsidRPr="00046C8F">
          <w:rPr>
            <w:rFonts w:ascii="Times New Roman" w:hAnsi="Times New Roman" w:cs="Times New Roman"/>
            <w:sz w:val="24"/>
            <w:szCs w:val="24"/>
          </w:rPr>
          <w:t>.</w:t>
        </w:r>
      </w:moveTo>
      <w:moveToRangeEnd w:id="6"/>
      <w:ins w:id="34" w:author="Stephen Scherrer" w:date="2018-09-14T11:55:00Z">
        <w:r w:rsidR="00A20282">
          <w:rPr>
            <w:rFonts w:ascii="Times New Roman" w:hAnsi="Times New Roman" w:cs="Times New Roman"/>
            <w:sz w:val="24"/>
            <w:szCs w:val="24"/>
          </w:rPr>
          <w:t xml:space="preserve"> </w:t>
        </w:r>
      </w:ins>
      <w:del w:id="35" w:author="Stephen Scherrer" w:date="2018-09-14T11:58:00Z">
        <w:r w:rsidRPr="00046C8F" w:rsidDel="00A20282">
          <w:rPr>
            <w:rFonts w:ascii="Times New Roman" w:hAnsi="Times New Roman" w:cs="Times New Roman"/>
            <w:sz w:val="24"/>
            <w:szCs w:val="24"/>
          </w:rPr>
          <w:delText xml:space="preserve">Complex models </w:delText>
        </w:r>
        <w:r w:rsidR="002B5751" w:rsidRPr="00046C8F" w:rsidDel="00A20282">
          <w:rPr>
            <w:rFonts w:ascii="Times New Roman" w:hAnsi="Times New Roman" w:cs="Times New Roman"/>
            <w:sz w:val="24"/>
            <w:szCs w:val="24"/>
          </w:rPr>
          <w:delText>reconcile</w:delText>
        </w:r>
        <w:r w:rsidRPr="00046C8F" w:rsidDel="00A20282">
          <w:rPr>
            <w:rFonts w:ascii="Times New Roman" w:hAnsi="Times New Roman" w:cs="Times New Roman"/>
            <w:sz w:val="24"/>
            <w:szCs w:val="24"/>
          </w:rPr>
          <w:delText xml:space="preserve"> direct aging, length frequency, and growth increment approaches to estimate a single set of growth parameters integrating more than one data type </w:delText>
        </w:r>
      </w:del>
      <w:del w:id="36" w:author="Stephen Scherrer" w:date="2018-09-14T11:59:00Z">
        <w:r w:rsidRPr="00046C8F" w:rsidDel="00A20282">
          <w:rPr>
            <w:rFonts w:ascii="Times New Roman" w:hAnsi="Times New Roman" w:cs="Times New Roman"/>
            <w:sz w:val="24"/>
            <w:szCs w:val="24"/>
          </w:rPr>
          <w:fldChar w:fldCharType="begin" w:fldLock="1"/>
        </w:r>
        <w:r w:rsidR="00A20282" w:rsidRPr="00A20282" w:rsidDel="00A20282">
          <w:rPr>
            <w:rFonts w:ascii="Times New Roman" w:hAnsi="Times New Roman" w:cs="Times New Roman"/>
            <w:sz w:val="24"/>
            <w:szCs w:val="24"/>
          </w:rPr>
          <w:delInstrText>ADDIN CSL_CITATION {"citationItems":[{"id":"ITEM-1","itemData":{"DOI":"10.1139/f03-163","ISSN":"0706-652X","abstract":"A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w:delInstrText>
        </w:r>
        <w:r w:rsidR="00A20282" w:rsidRPr="00D10768" w:rsidDel="00A20282">
          <w:rPr>
            <w:rFonts w:ascii="Times New Roman" w:hAnsi="Times New Roman" w:cs="Times New Roman"/>
            <w:sz w:val="24"/>
            <w:szCs w:val="24"/>
          </w:rPr>
          <w:delInstrText>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Sciences","id":"ITEM-1","issue":"2","issued":{"date-parts":[["2004"]]},"page":"292-306","title":"An integrated model for growth incorporating tag–recapture, length–frequency, and direct aging data","type":"article-journal","volume":"61"},"uris":["http://www.mendeley.com/documents/?uuid=8afa6edb-3be0-368a-8b2e-152a035f865c"]}],"mendeley":{"formattedCitation":"(Eveson et al. 2004)","plainTextFormattedCitation":"(Eveson et al. 2004)","previouslyFormattedCitation":"(Eveson et al. 2004)"},"properties":{"noteIndex":0},"schema":"https://github.com/citation-style-language/schema/raw/master/csl-citation.json"}</w:delInstrText>
        </w:r>
        <w:r w:rsidRPr="00046C8F" w:rsidDel="00A20282">
          <w:rPr>
            <w:rFonts w:ascii="Times New Roman" w:hAnsi="Times New Roman" w:cs="Times New Roman"/>
            <w:sz w:val="24"/>
            <w:szCs w:val="24"/>
          </w:rPr>
          <w:fldChar w:fldCharType="separate"/>
        </w:r>
        <w:r w:rsidRPr="00A20282" w:rsidDel="00A20282">
          <w:rPr>
            <w:rFonts w:ascii="Times New Roman" w:hAnsi="Times New Roman" w:cs="Times New Roman"/>
            <w:noProof/>
            <w:sz w:val="24"/>
            <w:szCs w:val="24"/>
          </w:rPr>
          <w:delText>(Eveson et al. 2004)</w:delText>
        </w:r>
        <w:r w:rsidRPr="00046C8F" w:rsidDel="00A20282">
          <w:rPr>
            <w:rFonts w:ascii="Times New Roman" w:hAnsi="Times New Roman" w:cs="Times New Roman"/>
            <w:sz w:val="24"/>
            <w:szCs w:val="24"/>
          </w:rPr>
          <w:fldChar w:fldCharType="end"/>
        </w:r>
        <w:r w:rsidRPr="00046C8F" w:rsidDel="00A20282">
          <w:rPr>
            <w:rFonts w:ascii="Times New Roman" w:hAnsi="Times New Roman" w:cs="Times New Roman"/>
            <w:sz w:val="24"/>
            <w:szCs w:val="24"/>
          </w:rPr>
          <w:delText xml:space="preserve">. </w:delText>
        </w:r>
      </w:del>
    </w:p>
    <w:p w14:paraId="55425481" w14:textId="77777777" w:rsidR="00625C64" w:rsidRPr="00046C8F" w:rsidRDefault="00625C64" w:rsidP="000D5103">
      <w:pPr>
        <w:spacing w:line="480" w:lineRule="auto"/>
        <w:rPr>
          <w:rFonts w:ascii="Times New Roman" w:hAnsi="Times New Roman" w:cs="Times New Roman"/>
          <w:sz w:val="24"/>
          <w:szCs w:val="24"/>
        </w:rPr>
      </w:pPr>
    </w:p>
    <w:p w14:paraId="6F8B1820" w14:textId="6ED3BC3B" w:rsidR="00BC419A" w:rsidRPr="00046C8F" w:rsidRDefault="00BC419A" w:rsidP="000D5103">
      <w:pPr>
        <w:spacing w:line="480" w:lineRule="auto"/>
        <w:outlineLvl w:val="1"/>
        <w:rPr>
          <w:rFonts w:ascii="Times New Roman" w:hAnsi="Times New Roman" w:cs="Times New Roman"/>
          <w:i/>
          <w:sz w:val="24"/>
          <w:szCs w:val="24"/>
        </w:rPr>
      </w:pPr>
      <w:r w:rsidRPr="00046C8F">
        <w:rPr>
          <w:rFonts w:ascii="Times New Roman" w:hAnsi="Times New Roman" w:cs="Times New Roman"/>
          <w:i/>
          <w:sz w:val="24"/>
          <w:szCs w:val="24"/>
        </w:rPr>
        <w:t>Objective</w:t>
      </w:r>
    </w:p>
    <w:p w14:paraId="3CFBE414" w14:textId="077C49BA" w:rsidR="00BC419A" w:rsidRPr="00046C8F" w:rsidRDefault="00AD4A11" w:rsidP="00BF7DCD">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Here p</w:t>
      </w:r>
      <w:r w:rsidR="00C746F0" w:rsidRPr="00046C8F">
        <w:rPr>
          <w:rFonts w:ascii="Times New Roman" w:hAnsi="Times New Roman" w:cs="Times New Roman"/>
          <w:sz w:val="24"/>
          <w:szCs w:val="24"/>
        </w:rPr>
        <w:t xml:space="preserve">reviously </w:t>
      </w:r>
      <w:r w:rsidR="00A141A3" w:rsidRPr="00046C8F">
        <w:rPr>
          <w:rFonts w:ascii="Times New Roman" w:hAnsi="Times New Roman" w:cs="Times New Roman"/>
          <w:sz w:val="24"/>
          <w:szCs w:val="24"/>
        </w:rPr>
        <w:t xml:space="preserve">unreported tagging data </w:t>
      </w:r>
      <w:del w:id="37" w:author="Stephen Scherrer" w:date="2018-09-14T12:00:00Z">
        <w:r w:rsidR="00A141A3" w:rsidRPr="00046C8F" w:rsidDel="00D36876">
          <w:rPr>
            <w:rFonts w:ascii="Times New Roman" w:hAnsi="Times New Roman" w:cs="Times New Roman"/>
            <w:sz w:val="24"/>
            <w:szCs w:val="24"/>
          </w:rPr>
          <w:delText xml:space="preserve">is </w:delText>
        </w:r>
      </w:del>
      <w:ins w:id="38" w:author="Stephen Scherrer" w:date="2018-09-14T12:00:00Z">
        <w:r w:rsidR="00D36876">
          <w:rPr>
            <w:rFonts w:ascii="Times New Roman" w:hAnsi="Times New Roman" w:cs="Times New Roman"/>
            <w:sz w:val="24"/>
            <w:szCs w:val="24"/>
          </w:rPr>
          <w:t>are</w:t>
        </w:r>
        <w:r w:rsidR="00D36876" w:rsidRPr="00046C8F">
          <w:rPr>
            <w:rFonts w:ascii="Times New Roman" w:hAnsi="Times New Roman" w:cs="Times New Roman"/>
            <w:sz w:val="24"/>
            <w:szCs w:val="24"/>
          </w:rPr>
          <w:t xml:space="preserve"> </w:t>
        </w:r>
      </w:ins>
      <w:r w:rsidR="00A141A3" w:rsidRPr="00046C8F">
        <w:rPr>
          <w:rFonts w:ascii="Times New Roman" w:hAnsi="Times New Roman" w:cs="Times New Roman"/>
          <w:sz w:val="24"/>
          <w:szCs w:val="24"/>
        </w:rPr>
        <w:t xml:space="preserve">used to estimate growth parameters for </w:t>
      </w:r>
      <w:del w:id="39" w:author="Stephen Scherrer" w:date="2018-09-14T11:50:00Z">
        <w:r w:rsidR="00C746F0" w:rsidRPr="00A20282" w:rsidDel="00A20282">
          <w:rPr>
            <w:rFonts w:ascii="Times New Roman" w:hAnsi="Times New Roman" w:cs="Times New Roman"/>
            <w:i/>
            <w:sz w:val="24"/>
            <w:szCs w:val="24"/>
            <w:rPrChange w:id="40" w:author="Stephen Scherrer" w:date="2018-09-14T11:50:00Z">
              <w:rPr>
                <w:rFonts w:ascii="Times New Roman" w:hAnsi="Times New Roman" w:cs="Times New Roman"/>
                <w:sz w:val="24"/>
                <w:szCs w:val="24"/>
              </w:rPr>
            </w:rPrChange>
          </w:rPr>
          <w:delText>opakapaka</w:delText>
        </w:r>
      </w:del>
      <w:ins w:id="41" w:author="Stephen Scherrer" w:date="2018-09-14T11:50:00Z">
        <w:r w:rsidR="00A20282" w:rsidRPr="00A20282">
          <w:rPr>
            <w:rFonts w:ascii="Times New Roman" w:hAnsi="Times New Roman" w:cs="Times New Roman"/>
            <w:i/>
            <w:sz w:val="24"/>
            <w:szCs w:val="24"/>
            <w:rPrChange w:id="42" w:author="Stephen Scherrer" w:date="2018-09-14T11:50:00Z">
              <w:rPr>
                <w:rFonts w:ascii="Times New Roman" w:hAnsi="Times New Roman" w:cs="Times New Roman"/>
                <w:sz w:val="24"/>
                <w:szCs w:val="24"/>
              </w:rPr>
            </w:rPrChange>
          </w:rPr>
          <w:t>P. filamentosus</w:t>
        </w:r>
      </w:ins>
      <w:r w:rsidR="00C570B4" w:rsidRPr="00046C8F">
        <w:rPr>
          <w:rFonts w:ascii="Times New Roman" w:hAnsi="Times New Roman" w:cs="Times New Roman"/>
          <w:sz w:val="24"/>
          <w:szCs w:val="24"/>
        </w:rPr>
        <w:t xml:space="preserve"> </w:t>
      </w:r>
      <w:r w:rsidR="00A141A3" w:rsidRPr="00046C8F">
        <w:rPr>
          <w:rFonts w:ascii="Times New Roman" w:hAnsi="Times New Roman" w:cs="Times New Roman"/>
          <w:sz w:val="24"/>
          <w:szCs w:val="24"/>
        </w:rPr>
        <w:t>using</w:t>
      </w:r>
      <w:r w:rsidR="00C570B4" w:rsidRPr="00046C8F">
        <w:rPr>
          <w:rFonts w:ascii="Times New Roman" w:hAnsi="Times New Roman" w:cs="Times New Roman"/>
          <w:i/>
          <w:sz w:val="24"/>
          <w:szCs w:val="24"/>
        </w:rPr>
        <w:t xml:space="preserve"> </w:t>
      </w:r>
      <w:r w:rsidR="00C570B4" w:rsidRPr="00046C8F">
        <w:rPr>
          <w:rFonts w:ascii="Times New Roman" w:hAnsi="Times New Roman" w:cs="Times New Roman"/>
          <w:sz w:val="24"/>
          <w:szCs w:val="24"/>
        </w:rPr>
        <w:t>Bayesian and maximum likelihood procedures</w:t>
      </w:r>
      <w:r w:rsidR="00E61AA0" w:rsidRPr="00046C8F">
        <w:rPr>
          <w:rFonts w:ascii="Times New Roman" w:hAnsi="Times New Roman" w:cs="Times New Roman"/>
          <w:sz w:val="24"/>
          <w:szCs w:val="24"/>
        </w:rPr>
        <w:t xml:space="preserve">. </w:t>
      </w:r>
      <w:r w:rsidR="00C570B4" w:rsidRPr="00046C8F">
        <w:rPr>
          <w:rFonts w:ascii="Times New Roman" w:hAnsi="Times New Roman" w:cs="Times New Roman"/>
          <w:sz w:val="24"/>
          <w:szCs w:val="24"/>
        </w:rPr>
        <w:t xml:space="preserve">A series of models integrating </w:t>
      </w:r>
      <w:r w:rsidR="0032064A" w:rsidRPr="00046C8F">
        <w:rPr>
          <w:rFonts w:ascii="Times New Roman" w:hAnsi="Times New Roman" w:cs="Times New Roman"/>
          <w:sz w:val="24"/>
          <w:szCs w:val="24"/>
        </w:rPr>
        <w:t xml:space="preserve">previous </w:t>
      </w:r>
      <w:r w:rsidR="00C746F0" w:rsidRPr="00046C8F">
        <w:rPr>
          <w:rFonts w:ascii="Times New Roman" w:hAnsi="Times New Roman" w:cs="Times New Roman"/>
          <w:sz w:val="24"/>
          <w:szCs w:val="24"/>
        </w:rPr>
        <w:t>length-at-</w:t>
      </w:r>
      <w:r w:rsidR="00C570B4" w:rsidRPr="00046C8F">
        <w:rPr>
          <w:rFonts w:ascii="Times New Roman" w:hAnsi="Times New Roman" w:cs="Times New Roman"/>
          <w:sz w:val="24"/>
          <w:szCs w:val="24"/>
        </w:rPr>
        <w:t xml:space="preserve">age and length frequency data </w:t>
      </w:r>
      <w:r w:rsidR="0032064A" w:rsidRPr="00046C8F">
        <w:rPr>
          <w:rFonts w:ascii="Times New Roman" w:hAnsi="Times New Roman" w:cs="Times New Roman"/>
          <w:sz w:val="24"/>
          <w:szCs w:val="24"/>
        </w:rPr>
        <w:t xml:space="preserve">are </w:t>
      </w:r>
      <w:r w:rsidR="00C570B4" w:rsidRPr="00046C8F">
        <w:rPr>
          <w:rFonts w:ascii="Times New Roman" w:hAnsi="Times New Roman" w:cs="Times New Roman"/>
          <w:sz w:val="24"/>
          <w:szCs w:val="24"/>
        </w:rPr>
        <w:t xml:space="preserve">developed </w:t>
      </w:r>
      <w:r w:rsidR="006417A3" w:rsidRPr="00046C8F">
        <w:rPr>
          <w:rFonts w:ascii="Times New Roman" w:hAnsi="Times New Roman" w:cs="Times New Roman"/>
          <w:sz w:val="24"/>
          <w:szCs w:val="24"/>
        </w:rPr>
        <w:t xml:space="preserve">to describe growth across most of the </w:t>
      </w:r>
      <w:r w:rsidR="009C1BA8">
        <w:rPr>
          <w:rFonts w:ascii="Times New Roman" w:hAnsi="Times New Roman" w:cs="Times New Roman"/>
          <w:sz w:val="24"/>
          <w:szCs w:val="24"/>
        </w:rPr>
        <w:t xml:space="preserve">species’ </w:t>
      </w:r>
      <w:r w:rsidR="006417A3" w:rsidRPr="00046C8F">
        <w:rPr>
          <w:rFonts w:ascii="Times New Roman" w:hAnsi="Times New Roman" w:cs="Times New Roman"/>
          <w:sz w:val="24"/>
          <w:szCs w:val="24"/>
        </w:rPr>
        <w:t>life history. Models are</w:t>
      </w:r>
      <w:r w:rsidR="00C570B4" w:rsidRPr="00046C8F">
        <w:rPr>
          <w:rFonts w:ascii="Times New Roman" w:hAnsi="Times New Roman" w:cs="Times New Roman"/>
          <w:sz w:val="24"/>
          <w:szCs w:val="24"/>
        </w:rPr>
        <w:t xml:space="preserve"> tested to determine a preferred model structure. </w:t>
      </w:r>
      <w:r w:rsidR="0032064A" w:rsidRPr="00046C8F">
        <w:rPr>
          <w:rFonts w:ascii="Times New Roman" w:hAnsi="Times New Roman" w:cs="Times New Roman"/>
          <w:sz w:val="24"/>
          <w:szCs w:val="24"/>
        </w:rPr>
        <w:t>New</w:t>
      </w:r>
      <w:r w:rsidR="00C570B4" w:rsidRPr="00046C8F">
        <w:rPr>
          <w:rFonts w:ascii="Times New Roman" w:hAnsi="Times New Roman" w:cs="Times New Roman"/>
          <w:sz w:val="24"/>
          <w:szCs w:val="24"/>
        </w:rPr>
        <w:t xml:space="preserve"> growth </w:t>
      </w:r>
      <w:r w:rsidRPr="00046C8F">
        <w:rPr>
          <w:rFonts w:ascii="Times New Roman" w:hAnsi="Times New Roman" w:cs="Times New Roman"/>
          <w:sz w:val="24"/>
          <w:szCs w:val="24"/>
        </w:rPr>
        <w:t xml:space="preserve">parameters are estimated and </w:t>
      </w:r>
      <w:r w:rsidR="00C746F0" w:rsidRPr="00046C8F">
        <w:rPr>
          <w:rFonts w:ascii="Times New Roman" w:hAnsi="Times New Roman" w:cs="Times New Roman"/>
          <w:sz w:val="24"/>
          <w:szCs w:val="24"/>
        </w:rPr>
        <w:t xml:space="preserve">compared to </w:t>
      </w:r>
      <w:r w:rsidR="00BF7DCD" w:rsidRPr="00046C8F">
        <w:rPr>
          <w:rFonts w:ascii="Times New Roman" w:hAnsi="Times New Roman" w:cs="Times New Roman"/>
          <w:sz w:val="24"/>
          <w:szCs w:val="24"/>
        </w:rPr>
        <w:t xml:space="preserve">those </w:t>
      </w:r>
      <w:r w:rsidR="00C570B4" w:rsidRPr="00046C8F">
        <w:rPr>
          <w:rFonts w:ascii="Times New Roman" w:hAnsi="Times New Roman" w:cs="Times New Roman"/>
          <w:sz w:val="24"/>
          <w:szCs w:val="24"/>
        </w:rPr>
        <w:t>previously</w:t>
      </w:r>
      <w:r w:rsidR="00C746F0" w:rsidRPr="00046C8F">
        <w:rPr>
          <w:rFonts w:ascii="Times New Roman" w:hAnsi="Times New Roman" w:cs="Times New Roman"/>
          <w:sz w:val="24"/>
          <w:szCs w:val="24"/>
        </w:rPr>
        <w:t xml:space="preserve"> </w:t>
      </w:r>
      <w:r w:rsidR="00BF7DCD" w:rsidRPr="00046C8F">
        <w:rPr>
          <w:rFonts w:ascii="Times New Roman" w:hAnsi="Times New Roman" w:cs="Times New Roman"/>
          <w:sz w:val="24"/>
          <w:szCs w:val="24"/>
        </w:rPr>
        <w:t>reported</w:t>
      </w:r>
      <w:r w:rsidR="00821F2B" w:rsidRPr="00046C8F">
        <w:rPr>
          <w:rFonts w:ascii="Times New Roman" w:hAnsi="Times New Roman" w:cs="Times New Roman"/>
          <w:sz w:val="24"/>
          <w:szCs w:val="24"/>
        </w:rPr>
        <w:t xml:space="preserve"> </w:t>
      </w:r>
      <w:r w:rsidR="00BF7DCD" w:rsidRPr="00046C8F">
        <w:rPr>
          <w:rFonts w:ascii="Times New Roman" w:hAnsi="Times New Roman" w:cs="Times New Roman"/>
          <w:sz w:val="24"/>
          <w:szCs w:val="24"/>
        </w:rPr>
        <w:t>for</w:t>
      </w:r>
      <w:r w:rsidR="00821F2B" w:rsidRPr="00046C8F">
        <w:rPr>
          <w:rFonts w:ascii="Times New Roman" w:hAnsi="Times New Roman" w:cs="Times New Roman"/>
          <w:sz w:val="24"/>
          <w:szCs w:val="24"/>
        </w:rPr>
        <w:t xml:space="preserve"> the Hawaii</w:t>
      </w:r>
      <w:r w:rsidR="00BF7DCD" w:rsidRPr="00046C8F">
        <w:rPr>
          <w:rFonts w:ascii="Times New Roman" w:hAnsi="Times New Roman" w:cs="Times New Roman"/>
          <w:sz w:val="24"/>
          <w:szCs w:val="24"/>
        </w:rPr>
        <w:t>an Archipelago</w:t>
      </w:r>
      <w:r w:rsidR="00E61AA0" w:rsidRPr="00046C8F">
        <w:rPr>
          <w:rFonts w:ascii="Times New Roman" w:hAnsi="Times New Roman" w:cs="Times New Roman"/>
          <w:sz w:val="24"/>
          <w:szCs w:val="24"/>
        </w:rPr>
        <w:t xml:space="preserve">. </w:t>
      </w:r>
    </w:p>
    <w:p w14:paraId="2B004A0D" w14:textId="77777777" w:rsidR="00BF7DCD" w:rsidRPr="00046C8F" w:rsidRDefault="00BF7DCD" w:rsidP="00BF7DCD">
      <w:pPr>
        <w:spacing w:line="480" w:lineRule="auto"/>
        <w:ind w:firstLine="720"/>
        <w:rPr>
          <w:rFonts w:ascii="Times New Roman" w:hAnsi="Times New Roman" w:cs="Times New Roman"/>
          <w:sz w:val="24"/>
          <w:szCs w:val="24"/>
        </w:rPr>
      </w:pPr>
    </w:p>
    <w:p w14:paraId="2669B81F" w14:textId="1D43A953" w:rsidR="00BC419A" w:rsidRPr="00046C8F" w:rsidRDefault="00BC419A"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Methods</w:t>
      </w:r>
    </w:p>
    <w:p w14:paraId="40C94378" w14:textId="39C47327" w:rsidR="00BC419A" w:rsidRPr="00046C8F" w:rsidRDefault="00166DEB" w:rsidP="000D5103">
      <w:pPr>
        <w:spacing w:line="480" w:lineRule="auto"/>
        <w:outlineLvl w:val="1"/>
        <w:rPr>
          <w:rFonts w:ascii="Times New Roman" w:hAnsi="Times New Roman" w:cs="Times New Roman"/>
          <w:i/>
          <w:sz w:val="24"/>
          <w:szCs w:val="24"/>
        </w:rPr>
      </w:pPr>
      <w:r w:rsidRPr="00046C8F">
        <w:rPr>
          <w:rFonts w:ascii="Times New Roman" w:hAnsi="Times New Roman" w:cs="Times New Roman"/>
          <w:i/>
          <w:sz w:val="24"/>
          <w:szCs w:val="24"/>
        </w:rPr>
        <w:t>Marking and Recapture</w:t>
      </w:r>
      <w:r w:rsidR="00BC419A" w:rsidRPr="00046C8F">
        <w:rPr>
          <w:rFonts w:ascii="Times New Roman" w:hAnsi="Times New Roman" w:cs="Times New Roman"/>
          <w:i/>
          <w:sz w:val="24"/>
          <w:szCs w:val="24"/>
        </w:rPr>
        <w:t xml:space="preserve"> </w:t>
      </w:r>
    </w:p>
    <w:p w14:paraId="042E3401" w14:textId="38761239" w:rsidR="00BC419A" w:rsidRPr="00046C8F" w:rsidRDefault="0085692E"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Tagging</w:t>
      </w:r>
      <w:r w:rsidR="00BC419A" w:rsidRPr="00046C8F">
        <w:rPr>
          <w:rFonts w:ascii="Times New Roman" w:hAnsi="Times New Roman" w:cs="Times New Roman"/>
          <w:sz w:val="24"/>
          <w:szCs w:val="24"/>
        </w:rPr>
        <w:t xml:space="preserve"> data used </w:t>
      </w:r>
      <w:r w:rsidR="00AD4A11" w:rsidRPr="00046C8F">
        <w:rPr>
          <w:rFonts w:ascii="Times New Roman" w:hAnsi="Times New Roman" w:cs="Times New Roman"/>
          <w:sz w:val="24"/>
          <w:szCs w:val="24"/>
        </w:rPr>
        <w:t>for</w:t>
      </w:r>
      <w:r w:rsidR="00BC419A" w:rsidRPr="00046C8F">
        <w:rPr>
          <w:rFonts w:ascii="Times New Roman" w:hAnsi="Times New Roman" w:cs="Times New Roman"/>
          <w:sz w:val="24"/>
          <w:szCs w:val="24"/>
        </w:rPr>
        <w:t xml:space="preserve"> this </w:t>
      </w:r>
      <w:r w:rsidR="00AD4A11" w:rsidRPr="00046C8F">
        <w:rPr>
          <w:rFonts w:ascii="Times New Roman" w:hAnsi="Times New Roman" w:cs="Times New Roman"/>
          <w:sz w:val="24"/>
          <w:szCs w:val="24"/>
        </w:rPr>
        <w:t>analysis</w:t>
      </w:r>
      <w:r w:rsidR="00BC419A" w:rsidRPr="00046C8F">
        <w:rPr>
          <w:rFonts w:ascii="Times New Roman" w:hAnsi="Times New Roman" w:cs="Times New Roman"/>
          <w:sz w:val="24"/>
          <w:szCs w:val="24"/>
        </w:rPr>
        <w:t xml:space="preserve"> </w:t>
      </w:r>
      <w:r w:rsidR="00AD4A11" w:rsidRPr="00046C8F">
        <w:rPr>
          <w:rFonts w:ascii="Times New Roman" w:hAnsi="Times New Roman" w:cs="Times New Roman"/>
          <w:sz w:val="24"/>
          <w:szCs w:val="24"/>
        </w:rPr>
        <w:t>were</w:t>
      </w:r>
      <w:r w:rsidR="00BC419A" w:rsidRPr="00046C8F">
        <w:rPr>
          <w:rFonts w:ascii="Times New Roman" w:hAnsi="Times New Roman" w:cs="Times New Roman"/>
          <w:sz w:val="24"/>
          <w:szCs w:val="24"/>
        </w:rPr>
        <w:t xml:space="preserve"> obt</w:t>
      </w:r>
      <w:r w:rsidR="000F6C6F" w:rsidRPr="00046C8F">
        <w:rPr>
          <w:rFonts w:ascii="Times New Roman" w:hAnsi="Times New Roman" w:cs="Times New Roman"/>
          <w:sz w:val="24"/>
          <w:szCs w:val="24"/>
        </w:rPr>
        <w:t>ained by biologists from Hawaii’</w:t>
      </w:r>
      <w:r w:rsidR="00BC419A" w:rsidRPr="00046C8F">
        <w:rPr>
          <w:rFonts w:ascii="Times New Roman" w:hAnsi="Times New Roman" w:cs="Times New Roman"/>
          <w:sz w:val="24"/>
          <w:szCs w:val="24"/>
        </w:rPr>
        <w:t xml:space="preserve">s Division of Aquatic Resources (DAR) </w:t>
      </w:r>
      <w:r w:rsidR="003C0C0A" w:rsidRPr="00046C8F">
        <w:rPr>
          <w:rFonts w:ascii="Times New Roman" w:hAnsi="Times New Roman" w:cs="Times New Roman"/>
          <w:sz w:val="24"/>
          <w:szCs w:val="24"/>
        </w:rPr>
        <w:t>within</w:t>
      </w:r>
      <w:r w:rsidR="00BC419A" w:rsidRPr="00046C8F">
        <w:rPr>
          <w:rFonts w:ascii="Times New Roman" w:hAnsi="Times New Roman" w:cs="Times New Roman"/>
          <w:sz w:val="24"/>
          <w:szCs w:val="24"/>
        </w:rPr>
        <w:t xml:space="preserve"> the state’s Department of Land and Natural Resources (DLNR). Between 1989 and 19</w:t>
      </w:r>
      <w:r w:rsidR="00AD4A11" w:rsidRPr="00046C8F">
        <w:rPr>
          <w:rFonts w:ascii="Times New Roman" w:hAnsi="Times New Roman" w:cs="Times New Roman"/>
          <w:sz w:val="24"/>
          <w:szCs w:val="24"/>
        </w:rPr>
        <w:t>94</w:t>
      </w:r>
      <w:r w:rsidR="00BC419A" w:rsidRPr="00046C8F">
        <w:rPr>
          <w:rFonts w:ascii="Times New Roman" w:hAnsi="Times New Roman" w:cs="Times New Roman"/>
          <w:sz w:val="24"/>
          <w:szCs w:val="24"/>
        </w:rPr>
        <w:t xml:space="preserve"> </w:t>
      </w:r>
      <w:r w:rsidR="00AD4A11" w:rsidRPr="00046C8F">
        <w:rPr>
          <w:rFonts w:ascii="Times New Roman" w:hAnsi="Times New Roman" w:cs="Times New Roman"/>
          <w:sz w:val="24"/>
          <w:szCs w:val="24"/>
        </w:rPr>
        <w:t xml:space="preserve">the Opakapaka Tagging Program (OTP), led by staff biologist Henry Okamoto and operating from fishing vessels contracted out of Honolulu Harbor, targeted and tagged </w:t>
      </w:r>
      <w:r w:rsidR="003F766A" w:rsidRPr="00046C8F">
        <w:rPr>
          <w:rFonts w:ascii="Times New Roman" w:hAnsi="Times New Roman" w:cs="Times New Roman"/>
          <w:i/>
          <w:sz w:val="24"/>
          <w:szCs w:val="24"/>
        </w:rPr>
        <w:t>P. filamentosus</w:t>
      </w:r>
      <w:r w:rsidR="00BC419A" w:rsidRPr="00046C8F">
        <w:rPr>
          <w:rFonts w:ascii="Times New Roman" w:hAnsi="Times New Roman" w:cs="Times New Roman"/>
          <w:sz w:val="24"/>
          <w:szCs w:val="24"/>
        </w:rPr>
        <w:t xml:space="preserve">. </w:t>
      </w:r>
      <w:r w:rsidR="00AD4A11" w:rsidRPr="00046C8F">
        <w:rPr>
          <w:rFonts w:ascii="Times New Roman" w:hAnsi="Times New Roman" w:cs="Times New Roman"/>
          <w:sz w:val="24"/>
          <w:szCs w:val="24"/>
        </w:rPr>
        <w:t xml:space="preserve">Over the study’s duration, </w:t>
      </w:r>
      <w:r w:rsidR="00BC419A" w:rsidRPr="00046C8F">
        <w:rPr>
          <w:rFonts w:ascii="Times New Roman" w:hAnsi="Times New Roman" w:cs="Times New Roman"/>
          <w:sz w:val="24"/>
          <w:szCs w:val="24"/>
        </w:rPr>
        <w:t>OTP</w:t>
      </w:r>
      <w:r w:rsidR="00BC419A" w:rsidRPr="00046C8F">
        <w:rPr>
          <w:rFonts w:ascii="Times New Roman" w:hAnsi="Times New Roman" w:cs="Times New Roman"/>
          <w:i/>
          <w:sz w:val="24"/>
          <w:szCs w:val="24"/>
        </w:rPr>
        <w:t xml:space="preserve"> </w:t>
      </w:r>
      <w:r w:rsidR="00BC419A" w:rsidRPr="00046C8F">
        <w:rPr>
          <w:rFonts w:ascii="Times New Roman" w:hAnsi="Times New Roman" w:cs="Times New Roman"/>
          <w:sz w:val="24"/>
          <w:szCs w:val="24"/>
        </w:rPr>
        <w:t xml:space="preserve">tagged 4,179 juvenile and adult </w:t>
      </w:r>
      <w:del w:id="43" w:author="Stephen Scherrer" w:date="2018-09-14T11:50:00Z">
        <w:r w:rsidR="00C9377E" w:rsidRPr="00A20282" w:rsidDel="00A20282">
          <w:rPr>
            <w:rFonts w:ascii="Times New Roman" w:hAnsi="Times New Roman" w:cs="Times New Roman"/>
            <w:i/>
            <w:sz w:val="24"/>
            <w:szCs w:val="24"/>
            <w:rPrChange w:id="44" w:author="Stephen Scherrer" w:date="2018-09-14T11:50:00Z">
              <w:rPr>
                <w:rFonts w:ascii="Times New Roman" w:hAnsi="Times New Roman" w:cs="Times New Roman"/>
                <w:sz w:val="24"/>
                <w:szCs w:val="24"/>
              </w:rPr>
            </w:rPrChange>
          </w:rPr>
          <w:delText>opakapaka</w:delText>
        </w:r>
      </w:del>
      <w:ins w:id="45" w:author="Stephen Scherrer" w:date="2018-09-14T11:50:00Z">
        <w:r w:rsidR="00A20282" w:rsidRPr="00A20282">
          <w:rPr>
            <w:rFonts w:ascii="Times New Roman" w:hAnsi="Times New Roman" w:cs="Times New Roman"/>
            <w:i/>
            <w:sz w:val="24"/>
            <w:szCs w:val="24"/>
            <w:rPrChange w:id="46" w:author="Stephen Scherrer" w:date="2018-09-14T11:50:00Z">
              <w:rPr>
                <w:rFonts w:ascii="Times New Roman" w:hAnsi="Times New Roman" w:cs="Times New Roman"/>
                <w:sz w:val="24"/>
                <w:szCs w:val="24"/>
              </w:rPr>
            </w:rPrChange>
          </w:rPr>
          <w:t>P. filamentosus</w:t>
        </w:r>
      </w:ins>
      <w:r w:rsidR="00BC419A" w:rsidRPr="00046C8F">
        <w:rPr>
          <w:rFonts w:ascii="Times New Roman" w:hAnsi="Times New Roman" w:cs="Times New Roman"/>
          <w:sz w:val="24"/>
          <w:szCs w:val="24"/>
        </w:rPr>
        <w:t xml:space="preserve"> </w:t>
      </w:r>
      <w:r w:rsidR="005C089F" w:rsidRPr="00046C8F">
        <w:rPr>
          <w:rFonts w:ascii="Times New Roman" w:hAnsi="Times New Roman" w:cs="Times New Roman"/>
          <w:sz w:val="24"/>
          <w:szCs w:val="24"/>
        </w:rPr>
        <w:t>around</w:t>
      </w:r>
      <w:r w:rsidR="00BC419A" w:rsidRPr="00046C8F">
        <w:rPr>
          <w:rFonts w:ascii="Times New Roman" w:hAnsi="Times New Roman" w:cs="Times New Roman"/>
          <w:sz w:val="24"/>
          <w:szCs w:val="24"/>
        </w:rPr>
        <w:t xml:space="preserve"> the Main H</w:t>
      </w:r>
      <w:r w:rsidR="0063783C" w:rsidRPr="00046C8F">
        <w:rPr>
          <w:rFonts w:ascii="Times New Roman" w:hAnsi="Times New Roman" w:cs="Times New Roman"/>
          <w:sz w:val="24"/>
          <w:szCs w:val="24"/>
        </w:rPr>
        <w:t>awaiian Islands.</w:t>
      </w:r>
    </w:p>
    <w:p w14:paraId="7B8DC2EE" w14:textId="581FD4E1" w:rsidR="00BC419A" w:rsidRPr="00046C8F" w:rsidRDefault="0063783C" w:rsidP="000D510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Fish were caught with hook-and-line gear and </w:t>
      </w:r>
      <w:r w:rsidR="00AD4A11" w:rsidRPr="00046C8F">
        <w:rPr>
          <w:rFonts w:ascii="Times New Roman" w:hAnsi="Times New Roman" w:cs="Times New Roman"/>
          <w:sz w:val="24"/>
          <w:szCs w:val="24"/>
        </w:rPr>
        <w:t>brought</w:t>
      </w:r>
      <w:r w:rsidRPr="00046C8F">
        <w:rPr>
          <w:rFonts w:ascii="Times New Roman" w:hAnsi="Times New Roman" w:cs="Times New Roman"/>
          <w:sz w:val="24"/>
          <w:szCs w:val="24"/>
        </w:rPr>
        <w:t xml:space="preserve"> to the surface at a rate of 2-5 feet per second. </w:t>
      </w:r>
      <w:r w:rsidR="00BC419A" w:rsidRPr="00046C8F">
        <w:rPr>
          <w:rFonts w:ascii="Times New Roman" w:hAnsi="Times New Roman" w:cs="Times New Roman"/>
          <w:sz w:val="24"/>
          <w:szCs w:val="24"/>
        </w:rPr>
        <w:t>Prior to tagging, each fish was placed in a holding con</w:t>
      </w:r>
      <w:r w:rsidR="00832301" w:rsidRPr="00046C8F">
        <w:rPr>
          <w:rFonts w:ascii="Times New Roman" w:hAnsi="Times New Roman" w:cs="Times New Roman"/>
          <w:sz w:val="24"/>
          <w:szCs w:val="24"/>
        </w:rPr>
        <w:t>tainer with aerated seawater to ascertain survival likelihood</w:t>
      </w:r>
      <w:r w:rsidR="00BC419A" w:rsidRPr="00046C8F">
        <w:rPr>
          <w:rFonts w:ascii="Times New Roman" w:hAnsi="Times New Roman" w:cs="Times New Roman"/>
          <w:sz w:val="24"/>
          <w:szCs w:val="24"/>
        </w:rPr>
        <w:t xml:space="preserve">. If the stomach was inverted and full of gas, it was punctured using </w:t>
      </w:r>
      <w:r w:rsidR="00BC419A" w:rsidRPr="00046C8F">
        <w:rPr>
          <w:rFonts w:ascii="Times New Roman" w:hAnsi="Times New Roman" w:cs="Times New Roman"/>
          <w:sz w:val="24"/>
          <w:szCs w:val="24"/>
        </w:rPr>
        <w:lastRenderedPageBreak/>
        <w:t xml:space="preserve">a small sharp instrument (e.g., scalpel, hypodermic needle, fish hook). A few scales were carefully removed and a small (~1 cm) incision was made near the </w:t>
      </w:r>
      <w:r w:rsidRPr="00046C8F">
        <w:rPr>
          <w:rFonts w:ascii="Times New Roman" w:hAnsi="Times New Roman" w:cs="Times New Roman"/>
          <w:sz w:val="24"/>
          <w:szCs w:val="24"/>
        </w:rPr>
        <w:t xml:space="preserve">fish’s </w:t>
      </w:r>
      <w:r w:rsidR="00BC419A" w:rsidRPr="00046C8F">
        <w:rPr>
          <w:rFonts w:ascii="Times New Roman" w:hAnsi="Times New Roman" w:cs="Times New Roman"/>
          <w:sz w:val="24"/>
          <w:szCs w:val="24"/>
        </w:rPr>
        <w:t xml:space="preserve">anal opening to assist in expelling gas from the body cavity. Fish </w:t>
      </w:r>
      <w:r w:rsidRPr="00046C8F">
        <w:rPr>
          <w:rFonts w:ascii="Times New Roman" w:hAnsi="Times New Roman" w:cs="Times New Roman"/>
          <w:sz w:val="24"/>
          <w:szCs w:val="24"/>
        </w:rPr>
        <w:t>appearing</w:t>
      </w:r>
      <w:r w:rsidR="00BC419A" w:rsidRPr="00046C8F">
        <w:rPr>
          <w:rFonts w:ascii="Times New Roman" w:hAnsi="Times New Roman" w:cs="Times New Roman"/>
          <w:sz w:val="24"/>
          <w:szCs w:val="24"/>
        </w:rPr>
        <w:t xml:space="preserve"> lively and upright were deemed</w:t>
      </w:r>
      <w:r w:rsidR="00832301" w:rsidRPr="00046C8F">
        <w:rPr>
          <w:rFonts w:ascii="Times New Roman" w:hAnsi="Times New Roman" w:cs="Times New Roman"/>
          <w:sz w:val="24"/>
          <w:szCs w:val="24"/>
        </w:rPr>
        <w:t xml:space="preserve"> likely to survive and thus</w:t>
      </w:r>
      <w:r w:rsidR="00BC419A" w:rsidRPr="00046C8F">
        <w:rPr>
          <w:rFonts w:ascii="Times New Roman" w:hAnsi="Times New Roman" w:cs="Times New Roman"/>
          <w:sz w:val="24"/>
          <w:szCs w:val="24"/>
        </w:rPr>
        <w:t xml:space="preserve"> </w:t>
      </w:r>
      <w:r w:rsidRPr="00046C8F">
        <w:rPr>
          <w:rFonts w:ascii="Times New Roman" w:hAnsi="Times New Roman" w:cs="Times New Roman"/>
          <w:sz w:val="24"/>
          <w:szCs w:val="24"/>
        </w:rPr>
        <w:t>suitable</w:t>
      </w:r>
      <w:r w:rsidR="00BC419A" w:rsidRPr="00046C8F">
        <w:rPr>
          <w:rFonts w:ascii="Times New Roman" w:hAnsi="Times New Roman" w:cs="Times New Roman"/>
          <w:sz w:val="24"/>
          <w:szCs w:val="24"/>
        </w:rPr>
        <w:t xml:space="preserve"> candidates for tagging. These fish </w:t>
      </w:r>
      <w:r w:rsidRPr="00046C8F">
        <w:rPr>
          <w:rFonts w:ascii="Times New Roman" w:hAnsi="Times New Roman" w:cs="Times New Roman"/>
          <w:sz w:val="24"/>
          <w:szCs w:val="24"/>
        </w:rPr>
        <w:t>were surgi</w:t>
      </w:r>
      <w:r w:rsidR="00832301" w:rsidRPr="00046C8F">
        <w:rPr>
          <w:rFonts w:ascii="Times New Roman" w:hAnsi="Times New Roman" w:cs="Times New Roman"/>
          <w:sz w:val="24"/>
          <w:szCs w:val="24"/>
        </w:rPr>
        <w:t xml:space="preserve">cally implanted with unique </w:t>
      </w:r>
      <w:r w:rsidRPr="00046C8F">
        <w:rPr>
          <w:rFonts w:ascii="Times New Roman" w:hAnsi="Times New Roman" w:cs="Times New Roman"/>
          <w:sz w:val="24"/>
          <w:szCs w:val="24"/>
        </w:rPr>
        <w:t xml:space="preserve">identifiable </w:t>
      </w:r>
      <w:r w:rsidR="00BC419A" w:rsidRPr="00046C8F">
        <w:rPr>
          <w:rFonts w:ascii="Times New Roman" w:hAnsi="Times New Roman" w:cs="Times New Roman"/>
          <w:sz w:val="24"/>
          <w:szCs w:val="24"/>
        </w:rPr>
        <w:t>internal anchor tag</w:t>
      </w:r>
      <w:r w:rsidR="00832301" w:rsidRPr="00046C8F">
        <w:rPr>
          <w:rFonts w:ascii="Times New Roman" w:hAnsi="Times New Roman" w:cs="Times New Roman"/>
          <w:sz w:val="24"/>
          <w:szCs w:val="24"/>
        </w:rPr>
        <w:t>s</w:t>
      </w:r>
      <w:r w:rsidR="00BC419A"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with a monofilament streamer protruding from the incision in </w:t>
      </w:r>
      <w:r w:rsidR="00BC419A" w:rsidRPr="00046C8F">
        <w:rPr>
          <w:rFonts w:ascii="Times New Roman" w:hAnsi="Times New Roman" w:cs="Times New Roman"/>
          <w:sz w:val="24"/>
          <w:szCs w:val="24"/>
        </w:rPr>
        <w:t xml:space="preserve">the peritoneal cavity. </w:t>
      </w:r>
      <w:r w:rsidR="00832301" w:rsidRPr="00046C8F">
        <w:rPr>
          <w:rFonts w:ascii="Times New Roman" w:hAnsi="Times New Roman" w:cs="Times New Roman"/>
          <w:sz w:val="24"/>
          <w:szCs w:val="24"/>
        </w:rPr>
        <w:t>The fork length of each</w:t>
      </w:r>
      <w:r w:rsidR="00BC419A" w:rsidRPr="00046C8F">
        <w:rPr>
          <w:rFonts w:ascii="Times New Roman" w:hAnsi="Times New Roman" w:cs="Times New Roman"/>
          <w:sz w:val="24"/>
          <w:szCs w:val="24"/>
        </w:rPr>
        <w:t xml:space="preserve"> </w:t>
      </w:r>
      <w:r w:rsidR="00832301" w:rsidRPr="00046C8F">
        <w:rPr>
          <w:rFonts w:ascii="Times New Roman" w:hAnsi="Times New Roman" w:cs="Times New Roman"/>
          <w:sz w:val="24"/>
          <w:szCs w:val="24"/>
        </w:rPr>
        <w:t>fish measured to the nearest ¼ inch</w:t>
      </w:r>
      <w:r w:rsidR="00BC419A" w:rsidRPr="00046C8F">
        <w:rPr>
          <w:rFonts w:ascii="Times New Roman" w:hAnsi="Times New Roman" w:cs="Times New Roman"/>
          <w:sz w:val="24"/>
          <w:szCs w:val="24"/>
        </w:rPr>
        <w:t xml:space="preserve"> was </w:t>
      </w:r>
      <w:r w:rsidR="00832301" w:rsidRPr="00046C8F">
        <w:rPr>
          <w:rFonts w:ascii="Times New Roman" w:hAnsi="Times New Roman" w:cs="Times New Roman"/>
          <w:sz w:val="24"/>
          <w:szCs w:val="24"/>
        </w:rPr>
        <w:t>recorded</w:t>
      </w:r>
      <w:r w:rsidRPr="00046C8F">
        <w:rPr>
          <w:rFonts w:ascii="Times New Roman" w:hAnsi="Times New Roman" w:cs="Times New Roman"/>
          <w:sz w:val="24"/>
          <w:szCs w:val="24"/>
        </w:rPr>
        <w:t xml:space="preserve"> before </w:t>
      </w:r>
      <w:r w:rsidR="00832301" w:rsidRPr="00046C8F">
        <w:rPr>
          <w:rFonts w:ascii="Times New Roman" w:hAnsi="Times New Roman" w:cs="Times New Roman"/>
          <w:sz w:val="24"/>
          <w:szCs w:val="24"/>
        </w:rPr>
        <w:t xml:space="preserve">the fish was </w:t>
      </w:r>
      <w:r w:rsidR="00BC419A" w:rsidRPr="00046C8F">
        <w:rPr>
          <w:rFonts w:ascii="Times New Roman" w:hAnsi="Times New Roman" w:cs="Times New Roman"/>
          <w:sz w:val="24"/>
          <w:szCs w:val="24"/>
        </w:rPr>
        <w:t xml:space="preserve">returned </w:t>
      </w:r>
      <w:r w:rsidR="00832301" w:rsidRPr="00046C8F">
        <w:rPr>
          <w:rFonts w:ascii="Times New Roman" w:hAnsi="Times New Roman" w:cs="Times New Roman"/>
          <w:sz w:val="24"/>
          <w:szCs w:val="24"/>
        </w:rPr>
        <w:t xml:space="preserve">headfirst </w:t>
      </w:r>
      <w:r w:rsidR="00BC419A" w:rsidRPr="00046C8F">
        <w:rPr>
          <w:rFonts w:ascii="Times New Roman" w:hAnsi="Times New Roman" w:cs="Times New Roman"/>
          <w:sz w:val="24"/>
          <w:szCs w:val="24"/>
        </w:rPr>
        <w:t xml:space="preserve">to sea with enough downward momentum to assist in counteracting buoyancy caused by any residual gas. </w:t>
      </w:r>
    </w:p>
    <w:p w14:paraId="55FFF1B6" w14:textId="404D5516" w:rsidR="000C1AF4" w:rsidRPr="00046C8F" w:rsidRDefault="00BC419A" w:rsidP="000D5103">
      <w:pPr>
        <w:spacing w:line="480" w:lineRule="auto"/>
        <w:ind w:firstLine="720"/>
        <w:rPr>
          <w:rFonts w:ascii="Times New Roman" w:hAnsi="Times New Roman" w:cs="Times New Roman"/>
          <w:sz w:val="24"/>
          <w:szCs w:val="24"/>
        </w:rPr>
      </w:pPr>
      <w:del w:id="47" w:author="Stephen Scherrer" w:date="2018-09-14T12:00:00Z">
        <w:r w:rsidRPr="00046C8F" w:rsidDel="00D36876">
          <w:rPr>
            <w:rFonts w:ascii="Times New Roman" w:hAnsi="Times New Roman" w:cs="Times New Roman"/>
            <w:sz w:val="24"/>
            <w:szCs w:val="24"/>
          </w:rPr>
          <w:delText>In the intervening years</w:delText>
        </w:r>
        <w:commentRangeStart w:id="48"/>
        <w:commentRangeStart w:id="49"/>
        <w:r w:rsidRPr="00046C8F" w:rsidDel="00D36876">
          <w:rPr>
            <w:rFonts w:ascii="Times New Roman" w:hAnsi="Times New Roman" w:cs="Times New Roman"/>
            <w:sz w:val="24"/>
            <w:szCs w:val="24"/>
          </w:rPr>
          <w:delText xml:space="preserve">, </w:delText>
        </w:r>
      </w:del>
      <w:r w:rsidRPr="00046C8F">
        <w:rPr>
          <w:rFonts w:ascii="Times New Roman" w:hAnsi="Times New Roman" w:cs="Times New Roman"/>
          <w:sz w:val="24"/>
          <w:szCs w:val="24"/>
        </w:rPr>
        <w:t xml:space="preserve">487 recaptures </w:t>
      </w:r>
      <w:commentRangeEnd w:id="48"/>
      <w:r w:rsidRPr="00046C8F">
        <w:rPr>
          <w:rStyle w:val="CommentReference"/>
          <w:rFonts w:ascii="Times New Roman" w:hAnsi="Times New Roman" w:cs="Times New Roman"/>
          <w:sz w:val="24"/>
          <w:szCs w:val="24"/>
        </w:rPr>
        <w:commentReference w:id="48"/>
      </w:r>
      <w:commentRangeEnd w:id="49"/>
      <w:r w:rsidR="001302DE" w:rsidRPr="00046C8F">
        <w:rPr>
          <w:rStyle w:val="CommentReference"/>
          <w:rFonts w:ascii="Times New Roman" w:hAnsi="Times New Roman" w:cs="Times New Roman"/>
          <w:sz w:val="24"/>
          <w:szCs w:val="24"/>
        </w:rPr>
        <w:commentReference w:id="49"/>
      </w:r>
      <w:r w:rsidRPr="00046C8F">
        <w:rPr>
          <w:rFonts w:ascii="Times New Roman" w:hAnsi="Times New Roman" w:cs="Times New Roman"/>
          <w:sz w:val="24"/>
          <w:szCs w:val="24"/>
        </w:rPr>
        <w:t>were recorded from 431 unique individuals for a recapture rate</w:t>
      </w:r>
      <w:r w:rsidR="003C0C0A" w:rsidRPr="00046C8F">
        <w:rPr>
          <w:rFonts w:ascii="Times New Roman" w:hAnsi="Times New Roman" w:cs="Times New Roman"/>
          <w:sz w:val="24"/>
          <w:szCs w:val="24"/>
        </w:rPr>
        <w:t xml:space="preserve"> of 10.3%</w:t>
      </w:r>
      <w:r w:rsidRPr="00046C8F">
        <w:rPr>
          <w:rFonts w:ascii="Times New Roman" w:hAnsi="Times New Roman" w:cs="Times New Roman"/>
          <w:sz w:val="24"/>
          <w:szCs w:val="24"/>
        </w:rPr>
        <w:t xml:space="preserve">. </w:t>
      </w:r>
      <w:ins w:id="50" w:author="Stephen Scherrer" w:date="2018-09-14T12:01:00Z">
        <w:r w:rsidR="00D36876" w:rsidRPr="00046C8F">
          <w:rPr>
            <w:rFonts w:ascii="Times New Roman" w:hAnsi="Times New Roman" w:cs="Times New Roman"/>
            <w:sz w:val="24"/>
            <w:szCs w:val="24"/>
          </w:rPr>
          <w:t xml:space="preserve">Recaptures of marked </w:t>
        </w:r>
        <w:r w:rsidR="00D36876" w:rsidRPr="00390DCD">
          <w:rPr>
            <w:rFonts w:ascii="Times New Roman" w:hAnsi="Times New Roman" w:cs="Times New Roman"/>
            <w:i/>
            <w:sz w:val="24"/>
            <w:szCs w:val="24"/>
          </w:rPr>
          <w:t>P. filamentosus</w:t>
        </w:r>
        <w:r w:rsidR="00D36876" w:rsidRPr="00046C8F">
          <w:rPr>
            <w:rFonts w:ascii="Times New Roman" w:hAnsi="Times New Roman" w:cs="Times New Roman"/>
            <w:sz w:val="24"/>
            <w:szCs w:val="24"/>
          </w:rPr>
          <w:t xml:space="preserve"> were reported up to a decade after tagging with the most recent fish reported in October of 2003 </w:t>
        </w:r>
        <w:r w:rsidR="00D36876" w:rsidRPr="00046C8F">
          <w:rPr>
            <w:rFonts w:ascii="Times New Roman" w:hAnsi="Times New Roman" w:cs="Times New Roman"/>
            <w:sz w:val="24"/>
            <w:szCs w:val="24"/>
          </w:rPr>
          <w:fldChar w:fldCharType="begin" w:fldLock="1"/>
        </w:r>
        <w:r w:rsidR="00D36876">
          <w:rPr>
            <w:rFonts w:ascii="Times New Roman" w:hAnsi="Times New Roman" w:cs="Times New Roman"/>
            <w:sz w:val="24"/>
            <w:szCs w:val="24"/>
          </w:rPr>
          <w: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 Pristipomoides filamentosus , in Hawaii : Insights from a large-scale tagging program and computer simulation","type":"article-journal"},"uris":["http://www.mendeley.com/documents/?uuid=de21fecb-1fc9-4587-8335-420accdc5536"]},{"id":"ITEM-2","itemData":{"author":[{"dropping-particle":"","family":"Okamoto","given":"Henry Y","non-dropping-particle":"","parse-names":false,"suffix":""}],"id":"ITEM-2","issued":{"date-parts":[["1993"]]},"number-of-pages":"1-7","title":"Develop Opakapaka tagging techniques to assess movement behavior","type":"report"},"uris":["http://www.mendeley.com/documents/?uuid=80ef0270-3418-30b1-991e-587c25e93624"]}],"mendeley":{"formattedCitation":"(Okamoto 1993, Kobayashi et al. 2008)","plainTextFormattedCitation":"(Okamoto 1993, Kobayashi et al. 2008)","previouslyFormattedCitation":"(Okamoto 1993, Kobayashi et al. 2008)"},"properties":{"noteIndex":0},"schema":"https://github.com/citation-style-language/schema/raw/master/csl-citation.json"}</w:instrText>
        </w:r>
        <w:r w:rsidR="00D36876" w:rsidRPr="00046C8F">
          <w:rPr>
            <w:rFonts w:ascii="Times New Roman" w:hAnsi="Times New Roman" w:cs="Times New Roman"/>
            <w:sz w:val="24"/>
            <w:szCs w:val="24"/>
          </w:rPr>
          <w:fldChar w:fldCharType="separate"/>
        </w:r>
        <w:r w:rsidR="00D36876" w:rsidRPr="00046C8F">
          <w:rPr>
            <w:rFonts w:ascii="Times New Roman" w:hAnsi="Times New Roman" w:cs="Times New Roman"/>
            <w:noProof/>
            <w:sz w:val="24"/>
            <w:szCs w:val="24"/>
          </w:rPr>
          <w:t>(Okamoto 1993, Kobayashi et al. 2008)</w:t>
        </w:r>
        <w:r w:rsidR="00D36876" w:rsidRPr="00046C8F">
          <w:rPr>
            <w:rFonts w:ascii="Times New Roman" w:hAnsi="Times New Roman" w:cs="Times New Roman"/>
            <w:sz w:val="24"/>
            <w:szCs w:val="24"/>
          </w:rPr>
          <w:fldChar w:fldCharType="end"/>
        </w:r>
        <w:r w:rsidR="00D36876"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Individuals recaptured by </w:t>
      </w:r>
      <w:r w:rsidR="00485B29" w:rsidRPr="00046C8F">
        <w:rPr>
          <w:rFonts w:ascii="Times New Roman" w:hAnsi="Times New Roman" w:cs="Times New Roman"/>
          <w:sz w:val="24"/>
          <w:szCs w:val="24"/>
        </w:rPr>
        <w:t xml:space="preserve">OTP personnel </w:t>
      </w:r>
      <w:r w:rsidRPr="00046C8F">
        <w:rPr>
          <w:rFonts w:ascii="Times New Roman" w:hAnsi="Times New Roman" w:cs="Times New Roman"/>
          <w:sz w:val="24"/>
          <w:szCs w:val="24"/>
        </w:rPr>
        <w:t xml:space="preserve">were outfitted with an additional tag following procedures </w:t>
      </w:r>
      <w:r w:rsidR="00D318C8" w:rsidRPr="00046C8F">
        <w:rPr>
          <w:rFonts w:ascii="Times New Roman" w:hAnsi="Times New Roman" w:cs="Times New Roman"/>
          <w:sz w:val="24"/>
          <w:szCs w:val="24"/>
        </w:rPr>
        <w:t xml:space="preserve">similar to </w:t>
      </w:r>
      <w:r w:rsidR="00AD4A11" w:rsidRPr="00046C8F">
        <w:rPr>
          <w:rFonts w:ascii="Times New Roman" w:hAnsi="Times New Roman" w:cs="Times New Roman"/>
          <w:sz w:val="24"/>
          <w:szCs w:val="24"/>
        </w:rPr>
        <w:t xml:space="preserve">their </w:t>
      </w:r>
      <w:r w:rsidRPr="00046C8F">
        <w:rPr>
          <w:rFonts w:ascii="Times New Roman" w:hAnsi="Times New Roman" w:cs="Times New Roman"/>
          <w:sz w:val="24"/>
          <w:szCs w:val="24"/>
        </w:rPr>
        <w:t>initial capture. For each individual, the location of capture (</w:t>
      </w:r>
      <w:r w:rsidR="00D318C8" w:rsidRPr="00046C8F">
        <w:rPr>
          <w:rFonts w:ascii="Times New Roman" w:hAnsi="Times New Roman" w:cs="Times New Roman"/>
          <w:sz w:val="24"/>
          <w:szCs w:val="24"/>
        </w:rPr>
        <w:t xml:space="preserve">DAR statistical reporting grid), length at </w:t>
      </w:r>
      <w:r w:rsidR="007D5033" w:rsidRPr="00046C8F">
        <w:rPr>
          <w:rFonts w:ascii="Times New Roman" w:hAnsi="Times New Roman" w:cs="Times New Roman"/>
          <w:sz w:val="24"/>
          <w:szCs w:val="24"/>
        </w:rPr>
        <w:t>tagging</w:t>
      </w:r>
      <w:r w:rsidR="00D318C8" w:rsidRPr="00046C8F">
        <w:rPr>
          <w:rFonts w:ascii="Times New Roman" w:hAnsi="Times New Roman" w:cs="Times New Roman"/>
          <w:sz w:val="24"/>
          <w:szCs w:val="24"/>
        </w:rPr>
        <w:t xml:space="preserve">, and </w:t>
      </w:r>
      <w:r w:rsidRPr="00046C8F">
        <w:rPr>
          <w:rFonts w:ascii="Times New Roman" w:hAnsi="Times New Roman" w:cs="Times New Roman"/>
          <w:sz w:val="24"/>
          <w:szCs w:val="24"/>
        </w:rPr>
        <w:t xml:space="preserve">date of </w:t>
      </w:r>
      <w:r w:rsidR="00D318C8" w:rsidRPr="00046C8F">
        <w:rPr>
          <w:rFonts w:ascii="Times New Roman" w:hAnsi="Times New Roman" w:cs="Times New Roman"/>
          <w:sz w:val="24"/>
          <w:szCs w:val="24"/>
        </w:rPr>
        <w:t xml:space="preserve">capture </w:t>
      </w:r>
      <w:r w:rsidR="00AD4A11" w:rsidRPr="00046C8F">
        <w:rPr>
          <w:rFonts w:ascii="Times New Roman" w:hAnsi="Times New Roman" w:cs="Times New Roman"/>
          <w:sz w:val="24"/>
          <w:szCs w:val="24"/>
        </w:rPr>
        <w:t>were</w:t>
      </w:r>
      <w:r w:rsidR="00D318C8" w:rsidRPr="00046C8F">
        <w:rPr>
          <w:rFonts w:ascii="Times New Roman" w:hAnsi="Times New Roman" w:cs="Times New Roman"/>
          <w:sz w:val="24"/>
          <w:szCs w:val="24"/>
        </w:rPr>
        <w:t xml:space="preserve"> recorded</w:t>
      </w:r>
      <w:r w:rsidRPr="00046C8F">
        <w:rPr>
          <w:rFonts w:ascii="Times New Roman" w:hAnsi="Times New Roman" w:cs="Times New Roman"/>
          <w:sz w:val="24"/>
          <w:szCs w:val="24"/>
        </w:rPr>
        <w:t>. Local commercial and recreational fishers were made aware of the program through fliers distributed at the local fish markets, to fish dealers, at fishing supply outlets, and posted at small boat harbors. Fishers were ince</w:t>
      </w:r>
      <w:r w:rsidR="00AD4A11" w:rsidRPr="00046C8F">
        <w:rPr>
          <w:rFonts w:ascii="Times New Roman" w:hAnsi="Times New Roman" w:cs="Times New Roman"/>
          <w:sz w:val="24"/>
          <w:szCs w:val="24"/>
        </w:rPr>
        <w:t xml:space="preserve">ntivized to report the location, </w:t>
      </w:r>
      <w:r w:rsidRPr="00046C8F">
        <w:rPr>
          <w:rFonts w:ascii="Times New Roman" w:hAnsi="Times New Roman" w:cs="Times New Roman"/>
          <w:sz w:val="24"/>
          <w:szCs w:val="24"/>
        </w:rPr>
        <w:t>depth</w:t>
      </w:r>
      <w:r w:rsidR="00AD4A11" w:rsidRPr="00046C8F">
        <w:rPr>
          <w:rFonts w:ascii="Times New Roman" w:hAnsi="Times New Roman" w:cs="Times New Roman"/>
          <w:sz w:val="24"/>
          <w:szCs w:val="24"/>
        </w:rPr>
        <w:t>, fork length, and date that</w:t>
      </w:r>
      <w:r w:rsidRPr="00046C8F">
        <w:rPr>
          <w:rFonts w:ascii="Times New Roman" w:hAnsi="Times New Roman" w:cs="Times New Roman"/>
          <w:sz w:val="24"/>
          <w:szCs w:val="24"/>
        </w:rPr>
        <w:t xml:space="preserve"> tagged fish were landed with a $10 reward. </w:t>
      </w:r>
      <w:del w:id="51" w:author="Stephen Scherrer" w:date="2018-09-14T12:01:00Z">
        <w:r w:rsidRPr="00046C8F" w:rsidDel="00D36876">
          <w:rPr>
            <w:rFonts w:ascii="Times New Roman" w:hAnsi="Times New Roman" w:cs="Times New Roman"/>
            <w:sz w:val="24"/>
            <w:szCs w:val="24"/>
          </w:rPr>
          <w:delText xml:space="preserve">Recaptures of marked </w:delText>
        </w:r>
      </w:del>
      <w:del w:id="52" w:author="Stephen Scherrer" w:date="2018-09-14T11:50:00Z">
        <w:r w:rsidR="003F766A" w:rsidRPr="00A20282" w:rsidDel="00A20282">
          <w:rPr>
            <w:rFonts w:ascii="Times New Roman" w:hAnsi="Times New Roman" w:cs="Times New Roman"/>
            <w:i/>
            <w:sz w:val="24"/>
            <w:szCs w:val="24"/>
            <w:rPrChange w:id="53" w:author="Stephen Scherrer" w:date="2018-09-14T11:51:00Z">
              <w:rPr>
                <w:rFonts w:ascii="Times New Roman" w:hAnsi="Times New Roman" w:cs="Times New Roman"/>
                <w:sz w:val="24"/>
                <w:szCs w:val="24"/>
              </w:rPr>
            </w:rPrChange>
          </w:rPr>
          <w:delText>opakapaka</w:delText>
        </w:r>
      </w:del>
      <w:del w:id="54" w:author="Stephen Scherrer" w:date="2018-09-14T12:01:00Z">
        <w:r w:rsidRPr="00046C8F" w:rsidDel="00D36876">
          <w:rPr>
            <w:rFonts w:ascii="Times New Roman" w:hAnsi="Times New Roman" w:cs="Times New Roman"/>
            <w:sz w:val="24"/>
            <w:szCs w:val="24"/>
          </w:rPr>
          <w:delText xml:space="preserve"> were reported up to a decade after tagging with the most recent fish reported in October of 2003 </w:delText>
        </w:r>
        <w:r w:rsidRPr="00046C8F" w:rsidDel="00D36876">
          <w:rPr>
            <w:rFonts w:ascii="Times New Roman" w:hAnsi="Times New Roman" w:cs="Times New Roman"/>
            <w:sz w:val="24"/>
            <w:szCs w:val="24"/>
          </w:rPr>
          <w:fldChar w:fldCharType="begin" w:fldLock="1"/>
        </w:r>
        <w:r w:rsidR="00A20282" w:rsidRPr="00D36876" w:rsidDel="00D36876">
          <w:rPr>
            <w:rFonts w:ascii="Times New Roman" w:hAnsi="Times New Roman" w:cs="Times New Roman"/>
            <w:sz w:val="24"/>
            <w:szCs w:val="24"/>
          </w:rPr>
          <w:del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 Pristipomoides filamentosus , in Hawaii : Insights from a large-scale tagging program and computer simulation","type":"article-journal"},"uris":["http://www.mendeley.com/documents/?uuid=de21fecb-1fc9-4587-8335-420accdc5536"]},{"id":"ITEM-2","itemData":{"author":[{"dropping-particle":"","family":"Okamoto","given":"Henry Y","non-dropping-particle":"","parse-names":false,"suffix":""}],"id":"ITEM-2","issued":{"date-parts":[["1993"]]},"number-of-pages":"1-7","title":"Develop Opakapaka tagging techniques to assess movement behavior","type":"report"},"uris":["http://www.mendeley.com/documents/?uuid=80ef0270-3418-30b1-991e-587c25e93624"]}],"mendeley":{"formattedCitation":"(Okamoto 1993, Kobayashi et al. 2008)","plainTextFormattedCitation":"(Okamoto 1993, Kobayashi et al. 2008)","previouslyFormattedCitation":"(Okamoto 1993, Kobayashi et al. 2008)"},"properties":{"noteIndex":0},"schema":"https://github.com/citation-style-language/schema/raw/master/csl-citation.json"}</w:delInstrText>
        </w:r>
        <w:r w:rsidRPr="00046C8F" w:rsidDel="00D36876">
          <w:rPr>
            <w:rFonts w:ascii="Times New Roman" w:hAnsi="Times New Roman" w:cs="Times New Roman"/>
            <w:sz w:val="24"/>
            <w:szCs w:val="24"/>
          </w:rPr>
          <w:fldChar w:fldCharType="separate"/>
        </w:r>
        <w:r w:rsidR="009D4A94" w:rsidRPr="00D36876" w:rsidDel="00D36876">
          <w:rPr>
            <w:rFonts w:ascii="Times New Roman" w:hAnsi="Times New Roman" w:cs="Times New Roman"/>
            <w:noProof/>
            <w:sz w:val="24"/>
            <w:szCs w:val="24"/>
          </w:rPr>
          <w:delText>(Okamoto 1993, Kobayashi et al. 2008)</w:delText>
        </w:r>
        <w:r w:rsidRPr="00046C8F" w:rsidDel="00D36876">
          <w:rPr>
            <w:rFonts w:ascii="Times New Roman" w:hAnsi="Times New Roman" w:cs="Times New Roman"/>
            <w:sz w:val="24"/>
            <w:szCs w:val="24"/>
          </w:rPr>
          <w:fldChar w:fldCharType="end"/>
        </w:r>
        <w:r w:rsidRPr="00046C8F" w:rsidDel="00D36876">
          <w:rPr>
            <w:rFonts w:ascii="Times New Roman" w:hAnsi="Times New Roman" w:cs="Times New Roman"/>
            <w:sz w:val="24"/>
            <w:szCs w:val="24"/>
          </w:rPr>
          <w:delText xml:space="preserve">. </w:delText>
        </w:r>
      </w:del>
    </w:p>
    <w:p w14:paraId="4ADFC323" w14:textId="77777777" w:rsidR="000C1AF4" w:rsidRPr="00046C8F" w:rsidRDefault="000C1AF4" w:rsidP="000C1AF4">
      <w:pPr>
        <w:spacing w:line="480" w:lineRule="auto"/>
        <w:rPr>
          <w:rFonts w:ascii="Times New Roman" w:hAnsi="Times New Roman" w:cs="Times New Roman"/>
          <w:i/>
          <w:sz w:val="24"/>
          <w:szCs w:val="24"/>
        </w:rPr>
      </w:pPr>
    </w:p>
    <w:p w14:paraId="37C9FE78" w14:textId="1CD5A320" w:rsidR="000C1AF4" w:rsidRPr="00046C8F" w:rsidRDefault="000C1AF4" w:rsidP="000C1AF4">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Tagging Data</w:t>
      </w:r>
    </w:p>
    <w:p w14:paraId="02001B6B" w14:textId="435E706A" w:rsidR="000F6C6F" w:rsidRPr="00046C8F" w:rsidRDefault="000C1AF4" w:rsidP="000C1AF4">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The data collected by OTP was</w:t>
      </w:r>
      <w:r w:rsidR="00BC419A" w:rsidRPr="00046C8F">
        <w:rPr>
          <w:rFonts w:ascii="Times New Roman" w:hAnsi="Times New Roman" w:cs="Times New Roman"/>
          <w:sz w:val="24"/>
          <w:szCs w:val="24"/>
        </w:rPr>
        <w:t xml:space="preserve"> entered into an Excel spreadsheet </w:t>
      </w:r>
      <w:r w:rsidR="00D0641A" w:rsidRPr="00046C8F">
        <w:rPr>
          <w:rFonts w:ascii="Times New Roman" w:hAnsi="Times New Roman" w:cs="Times New Roman"/>
          <w:sz w:val="24"/>
          <w:szCs w:val="24"/>
        </w:rPr>
        <w:t>w</w:t>
      </w:r>
      <w:r w:rsidR="007D5033" w:rsidRPr="00046C8F">
        <w:rPr>
          <w:rFonts w:ascii="Times New Roman" w:hAnsi="Times New Roman" w:cs="Times New Roman"/>
          <w:sz w:val="24"/>
          <w:szCs w:val="24"/>
        </w:rPr>
        <w:t>i</w:t>
      </w:r>
      <w:r w:rsidR="00D0641A" w:rsidRPr="00046C8F">
        <w:rPr>
          <w:rFonts w:ascii="Times New Roman" w:hAnsi="Times New Roman" w:cs="Times New Roman"/>
          <w:sz w:val="24"/>
          <w:szCs w:val="24"/>
        </w:rPr>
        <w:t>th</w:t>
      </w:r>
      <w:r w:rsidR="00BC419A" w:rsidRPr="00046C8F">
        <w:rPr>
          <w:rFonts w:ascii="Times New Roman" w:hAnsi="Times New Roman" w:cs="Times New Roman"/>
          <w:sz w:val="24"/>
          <w:szCs w:val="24"/>
        </w:rPr>
        <w:t xml:space="preserve"> subsequent analysis</w:t>
      </w:r>
      <w:r w:rsidR="00D318C8" w:rsidRPr="00046C8F">
        <w:rPr>
          <w:rFonts w:ascii="Times New Roman" w:hAnsi="Times New Roman" w:cs="Times New Roman"/>
          <w:sz w:val="24"/>
          <w:szCs w:val="24"/>
        </w:rPr>
        <w:t xml:space="preserve"> </w:t>
      </w:r>
      <w:r w:rsidR="00BC419A" w:rsidRPr="00046C8F">
        <w:rPr>
          <w:rFonts w:ascii="Times New Roman" w:hAnsi="Times New Roman" w:cs="Times New Roman"/>
          <w:sz w:val="24"/>
          <w:szCs w:val="24"/>
        </w:rPr>
        <w:t xml:space="preserve">performed in R </w:t>
      </w:r>
      <w:r w:rsidR="00075A93"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{"citationItems":[{"id":"ITEM-1","itemData":{"author":[{"dropping-particle":"","family":"R Core Team","given":"","non-dropping-particle":"","parse-names":false,"suffix":""}],"id":"ITEM-1","issued":{"date-parts":[["2014"]]},"publisher-place":"Vienna, Austria","title":"R: A Language and Environment for Statistical Computing","type":"article"},"uris":["http://www.mendeley.com/documents/?uuid=6f410de7-495b-44c0-a255-a978c58722f1"]}],"mendeley":{"formattedCitation":"(R Core Team 2014)","plainTextFormattedCitation":"(R Core Team 2014)","previouslyFormattedCitation":"(R Core Team 2014)"},"properties":{"noteIndex":0},"schema":"https://github.com/citation-style-language/schema/raw/master/csl-citation.json"}</w:instrText>
      </w:r>
      <w:r w:rsidR="00075A93"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(R Core Team 2014)</w:t>
      </w:r>
      <w:r w:rsidR="00075A93" w:rsidRPr="00046C8F">
        <w:rPr>
          <w:rFonts w:ascii="Times New Roman" w:hAnsi="Times New Roman" w:cs="Times New Roman"/>
          <w:sz w:val="24"/>
          <w:szCs w:val="24"/>
        </w:rPr>
        <w:fldChar w:fldCharType="end"/>
      </w:r>
      <w:r w:rsidR="00FD442B" w:rsidRPr="00046C8F">
        <w:rPr>
          <w:rFonts w:ascii="Times New Roman" w:hAnsi="Times New Roman" w:cs="Times New Roman"/>
          <w:sz w:val="24"/>
          <w:szCs w:val="24"/>
        </w:rPr>
        <w:t xml:space="preserve"> </w:t>
      </w:r>
      <w:r w:rsidR="00BC419A" w:rsidRPr="00046C8F">
        <w:rPr>
          <w:rFonts w:ascii="Times New Roman" w:hAnsi="Times New Roman" w:cs="Times New Roman"/>
          <w:sz w:val="24"/>
          <w:szCs w:val="24"/>
        </w:rPr>
        <w:t xml:space="preserve">and the Bayesian statistical software </w:t>
      </w:r>
      <w:proofErr w:type="spellStart"/>
      <w:r w:rsidR="00BC419A" w:rsidRPr="00046C8F">
        <w:rPr>
          <w:rFonts w:ascii="Times New Roman" w:hAnsi="Times New Roman" w:cs="Times New Roman"/>
          <w:sz w:val="24"/>
          <w:szCs w:val="24"/>
        </w:rPr>
        <w:t>WinBUGS</w:t>
      </w:r>
      <w:proofErr w:type="spellEnd"/>
      <w:r w:rsidR="00075A93" w:rsidRPr="00046C8F">
        <w:rPr>
          <w:rFonts w:ascii="Times New Roman" w:hAnsi="Times New Roman" w:cs="Times New Roman"/>
          <w:sz w:val="24"/>
          <w:szCs w:val="24"/>
        </w:rPr>
        <w:t xml:space="preserve"> </w:t>
      </w:r>
      <w:r w:rsidR="00075A93"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{"citationItems":[{"id":"ITEM-1","itemData":{"DOI":"http://www.mrc-bsu.cam.ac.uk/wp-content/uploads/manual14.pdf","ISBN":"%( %) %* %L %M","abstract":"Support for efficient multicasting in WLANs can enable new services such as streaming of TV channels, radio channels, and visitor's information. With increasing deployments of large-scale WLANs, such services can be made available to a large number of users. However, any new multicast based services must minimally impact the existing unicast services which are currently the core services offered by most WLANs. In this paper, we leverage the flexibility of associating with different access-points (APs), which occurs often due to overlapping coverage of APs, to optimize the network's objective. Motivated by different revenue functions and network scenarios, three different optimization objectives are considered which are: maximizing the number of admitted users (MNU), balancing the load among APs (BLA), and minimizing the load of APs (MLA). We show that these problems are NP-hard and present centralized approximation algorithms and distributed approaches to solve them. These algorithms compute which AP a user should be associated with. Using simulations we evaluate their performance and compare them to a naive approach in which users associate to the AP with the best RSSI (Received Signal Strength Indicator).","author":[{"dropping-particle":"","family":"Spiegelhalter","given":"David","non-dropping-particle":"","parse-names":false,"suffix":""},{"dropping-particle":"","family":"Thomas","given":"Andrew","non-dropping-particle":"","parse-names":false,"suffix":""},{"dropping-particle":"","family":"Best","given":"Nicky","non-dropping-particle":"","parse-names":false,"suffix":""},{"dropping-particle":"","family":"Way","given":"Robinson","non-dropping-particle":"","parse-names":false,"suffix":""}],"container-title":"Components","id":"ITEM-1","issue":"January","issued":{"date-parts":[["2003"]]},"page":"1-60","title":"WinBUGS User Manual","type":"article-journal","volume":"2"},"uris":["http://www.mendeley.com/documents/?uuid=cf719405-c624-4aba-8c10-8eca6cfe652a"]}],"mendeley":{"formattedCitation":"(Spiegelhalter et al. 2003)","plainTextFormattedCitation":"(Spiegelhalter et al. 2003)","previouslyFormattedCitation":"(Spiegelhalter et al. 2003)"},"properties":{"noteIndex":0},"schema":"https://github.com/citation-style-language/schema/raw/master/csl-citation.json"}</w:instrText>
      </w:r>
      <w:r w:rsidR="00075A93"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(Spiegelhalter et al. 2003)</w:t>
      </w:r>
      <w:r w:rsidR="00075A93" w:rsidRPr="00046C8F">
        <w:rPr>
          <w:rFonts w:ascii="Times New Roman" w:hAnsi="Times New Roman" w:cs="Times New Roman"/>
          <w:sz w:val="24"/>
          <w:szCs w:val="24"/>
        </w:rPr>
        <w:fldChar w:fldCharType="end"/>
      </w:r>
      <w:r w:rsidR="00BC419A" w:rsidRPr="00046C8F">
        <w:rPr>
          <w:rFonts w:ascii="Times New Roman" w:hAnsi="Times New Roman" w:cs="Times New Roman"/>
          <w:sz w:val="24"/>
          <w:szCs w:val="24"/>
        </w:rPr>
        <w:t>.</w:t>
      </w:r>
      <w:r w:rsidRPr="00046C8F">
        <w:rPr>
          <w:rFonts w:ascii="Times New Roman" w:hAnsi="Times New Roman" w:cs="Times New Roman"/>
          <w:sz w:val="24"/>
          <w:szCs w:val="24"/>
        </w:rPr>
        <w:t xml:space="preserve"> </w:t>
      </w:r>
      <w:r w:rsidR="00FD442B" w:rsidRPr="00046C8F">
        <w:rPr>
          <w:rFonts w:ascii="Times New Roman" w:hAnsi="Times New Roman" w:cs="Times New Roman"/>
          <w:sz w:val="24"/>
          <w:szCs w:val="24"/>
        </w:rPr>
        <w:t xml:space="preserve">Fish </w:t>
      </w:r>
      <w:r w:rsidR="007D5033" w:rsidRPr="00046C8F">
        <w:rPr>
          <w:rFonts w:ascii="Times New Roman" w:hAnsi="Times New Roman" w:cs="Times New Roman"/>
          <w:sz w:val="24"/>
          <w:szCs w:val="24"/>
        </w:rPr>
        <w:t>were removed from</w:t>
      </w:r>
      <w:r w:rsidR="00FD442B" w:rsidRPr="00046C8F">
        <w:rPr>
          <w:rFonts w:ascii="Times New Roman" w:hAnsi="Times New Roman" w:cs="Times New Roman"/>
          <w:sz w:val="24"/>
          <w:szCs w:val="24"/>
        </w:rPr>
        <w:t xml:space="preserve"> the dataset </w:t>
      </w:r>
      <w:r w:rsidR="007D5033" w:rsidRPr="00046C8F">
        <w:rPr>
          <w:rFonts w:ascii="Times New Roman" w:hAnsi="Times New Roman" w:cs="Times New Roman"/>
          <w:sz w:val="24"/>
          <w:szCs w:val="24"/>
        </w:rPr>
        <w:t>if they</w:t>
      </w:r>
      <w:r w:rsidR="00FD442B" w:rsidRPr="00046C8F">
        <w:rPr>
          <w:rFonts w:ascii="Times New Roman" w:hAnsi="Times New Roman" w:cs="Times New Roman"/>
          <w:sz w:val="24"/>
          <w:szCs w:val="24"/>
        </w:rPr>
        <w:t xml:space="preserve"> were not the of species of </w:t>
      </w:r>
      <w:r w:rsidR="00FD442B" w:rsidRPr="00046C8F">
        <w:rPr>
          <w:rFonts w:ascii="Times New Roman" w:hAnsi="Times New Roman" w:cs="Times New Roman"/>
          <w:sz w:val="24"/>
          <w:szCs w:val="24"/>
        </w:rPr>
        <w:lastRenderedPageBreak/>
        <w:t xml:space="preserve">interest, </w:t>
      </w:r>
      <w:r w:rsidR="007D5033" w:rsidRPr="00046C8F">
        <w:rPr>
          <w:rFonts w:ascii="Times New Roman" w:hAnsi="Times New Roman" w:cs="Times New Roman"/>
          <w:sz w:val="24"/>
          <w:szCs w:val="24"/>
        </w:rPr>
        <w:t>if</w:t>
      </w:r>
      <w:r w:rsidR="00FD442B" w:rsidRPr="00046C8F">
        <w:rPr>
          <w:rFonts w:ascii="Times New Roman" w:hAnsi="Times New Roman" w:cs="Times New Roman"/>
          <w:sz w:val="24"/>
          <w:szCs w:val="24"/>
        </w:rPr>
        <w:t xml:space="preserve"> no recapture was reported, or for </w:t>
      </w:r>
      <w:r w:rsidR="007D5033" w:rsidRPr="00046C8F">
        <w:rPr>
          <w:rFonts w:ascii="Times New Roman" w:hAnsi="Times New Roman" w:cs="Times New Roman"/>
          <w:sz w:val="24"/>
          <w:szCs w:val="24"/>
        </w:rPr>
        <w:t>if</w:t>
      </w:r>
      <w:r w:rsidR="00FD442B" w:rsidRPr="00046C8F">
        <w:rPr>
          <w:rFonts w:ascii="Times New Roman" w:hAnsi="Times New Roman" w:cs="Times New Roman"/>
          <w:sz w:val="24"/>
          <w:szCs w:val="24"/>
        </w:rPr>
        <w:t xml:space="preserve"> </w:t>
      </w:r>
      <w:r w:rsidR="007D5033" w:rsidRPr="00046C8F">
        <w:rPr>
          <w:rFonts w:ascii="Times New Roman" w:hAnsi="Times New Roman" w:cs="Times New Roman"/>
          <w:sz w:val="24"/>
          <w:szCs w:val="24"/>
        </w:rPr>
        <w:t xml:space="preserve">there was no record of the </w:t>
      </w:r>
      <w:r w:rsidR="00FD442B" w:rsidRPr="00046C8F">
        <w:rPr>
          <w:rFonts w:ascii="Times New Roman" w:hAnsi="Times New Roman" w:cs="Times New Roman"/>
          <w:sz w:val="24"/>
          <w:szCs w:val="24"/>
        </w:rPr>
        <w:t xml:space="preserve">tag identification number. Fork </w:t>
      </w:r>
      <w:r w:rsidR="00BC419A" w:rsidRPr="00046C8F">
        <w:rPr>
          <w:rFonts w:ascii="Times New Roman" w:hAnsi="Times New Roman" w:cs="Times New Roman"/>
          <w:sz w:val="24"/>
          <w:szCs w:val="24"/>
        </w:rPr>
        <w:t xml:space="preserve">lengths </w:t>
      </w:r>
      <w:r w:rsidR="00FD442B" w:rsidRPr="00046C8F">
        <w:rPr>
          <w:rFonts w:ascii="Times New Roman" w:hAnsi="Times New Roman" w:cs="Times New Roman"/>
          <w:sz w:val="24"/>
          <w:szCs w:val="24"/>
        </w:rPr>
        <w:t xml:space="preserve">for the remaining </w:t>
      </w:r>
      <w:r w:rsidR="007D5033" w:rsidRPr="00046C8F">
        <w:rPr>
          <w:rFonts w:ascii="Times New Roman" w:hAnsi="Times New Roman" w:cs="Times New Roman"/>
          <w:sz w:val="24"/>
          <w:szCs w:val="24"/>
        </w:rPr>
        <w:t>fish</w:t>
      </w:r>
      <w:r w:rsidR="00FD442B" w:rsidRPr="00046C8F">
        <w:rPr>
          <w:rFonts w:ascii="Times New Roman" w:hAnsi="Times New Roman" w:cs="Times New Roman"/>
          <w:sz w:val="24"/>
          <w:szCs w:val="24"/>
        </w:rPr>
        <w:t xml:space="preserve"> recorded at</w:t>
      </w:r>
      <w:r w:rsidR="00BC419A" w:rsidRPr="00046C8F">
        <w:rPr>
          <w:rFonts w:ascii="Times New Roman" w:hAnsi="Times New Roman" w:cs="Times New Roman"/>
          <w:sz w:val="24"/>
          <w:szCs w:val="24"/>
        </w:rPr>
        <w:t xml:space="preserve"> </w:t>
      </w:r>
      <w:r w:rsidR="007D5033" w:rsidRPr="00046C8F">
        <w:rPr>
          <w:rFonts w:ascii="Times New Roman" w:hAnsi="Times New Roman" w:cs="Times New Roman"/>
          <w:sz w:val="24"/>
          <w:szCs w:val="24"/>
        </w:rPr>
        <w:t>tagging</w:t>
      </w:r>
      <w:r w:rsidR="00BC419A" w:rsidRPr="00046C8F">
        <w:rPr>
          <w:rFonts w:ascii="Times New Roman" w:hAnsi="Times New Roman" w:cs="Times New Roman"/>
          <w:sz w:val="24"/>
          <w:szCs w:val="24"/>
        </w:rPr>
        <w:t xml:space="preserve"> and recapture were linearly transformed from inches to centimeters prior to </w:t>
      </w:r>
      <w:r w:rsidR="00FD442B" w:rsidRPr="00046C8F">
        <w:rPr>
          <w:rFonts w:ascii="Times New Roman" w:hAnsi="Times New Roman" w:cs="Times New Roman"/>
          <w:sz w:val="24"/>
          <w:szCs w:val="24"/>
        </w:rPr>
        <w:t xml:space="preserve">model </w:t>
      </w:r>
      <w:r w:rsidR="00BC419A" w:rsidRPr="00046C8F">
        <w:rPr>
          <w:rFonts w:ascii="Times New Roman" w:hAnsi="Times New Roman" w:cs="Times New Roman"/>
          <w:sz w:val="24"/>
          <w:szCs w:val="24"/>
        </w:rPr>
        <w:t xml:space="preserve">fitting. </w:t>
      </w:r>
      <w:r w:rsidR="007D5033" w:rsidRPr="00046C8F">
        <w:rPr>
          <w:rFonts w:ascii="Times New Roman" w:hAnsi="Times New Roman" w:cs="Times New Roman"/>
          <w:sz w:val="24"/>
          <w:szCs w:val="24"/>
        </w:rPr>
        <w:t>Observed g</w:t>
      </w:r>
      <w:r w:rsidR="00FD442B" w:rsidRPr="00046C8F">
        <w:rPr>
          <w:rFonts w:ascii="Times New Roman" w:hAnsi="Times New Roman" w:cs="Times New Roman"/>
          <w:sz w:val="24"/>
          <w:szCs w:val="24"/>
        </w:rPr>
        <w:t>rowth (</w:t>
      </w:r>
      <m:oMath>
        <m:r>
          <m:rPr>
            <m:sty m:val="p"/>
          </m:rPr>
          <w:rPr>
            <w:rFonts w:ascii="Cambria Math" w:hAnsi="Cambria Math" w:cs="Times New Roman"/>
            <w:sz w:val="24"/>
            <w:szCs w:val="24"/>
          </w:rPr>
          <m:t>Δ</m:t>
        </m:r>
        <m:r>
          <w:rPr>
            <w:rFonts w:ascii="Cambria Math" w:hAnsi="Cambria Math" w:cs="Times New Roman"/>
            <w:sz w:val="24"/>
            <w:szCs w:val="24"/>
          </w:rPr>
          <m:t>l</m:t>
        </m:r>
      </m:oMath>
      <w:r w:rsidR="00FD442B" w:rsidRPr="00046C8F">
        <w:rPr>
          <w:rFonts w:ascii="Times New Roman" w:hAnsi="Times New Roman" w:cs="Times New Roman"/>
          <w:sz w:val="24"/>
          <w:szCs w:val="24"/>
        </w:rPr>
        <w:t>)</w:t>
      </w:r>
      <w:r w:rsidR="00BC419A" w:rsidRPr="00046C8F">
        <w:rPr>
          <w:rFonts w:ascii="Times New Roman" w:hAnsi="Times New Roman" w:cs="Times New Roman"/>
          <w:sz w:val="24"/>
          <w:szCs w:val="24"/>
        </w:rPr>
        <w:t xml:space="preserve"> </w:t>
      </w:r>
      <w:r w:rsidR="00FD442B" w:rsidRPr="00046C8F">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046C8F">
        <w:rPr>
          <w:rFonts w:ascii="Times New Roman" w:hAnsi="Times New Roman" w:cs="Times New Roman"/>
          <w:bCs/>
          <w:sz w:val="24"/>
          <w:szCs w:val="24"/>
        </w:rPr>
        <w:t xml:space="preserve">), </w:t>
      </w:r>
      <w:r w:rsidR="00FD442B" w:rsidRPr="00046C8F">
        <w:rPr>
          <w:rFonts w:ascii="Times New Roman" w:hAnsi="Times New Roman" w:cs="Times New Roman"/>
          <w:bCs/>
          <w:sz w:val="24"/>
          <w:szCs w:val="24"/>
        </w:rPr>
        <w:t>were</w:t>
      </w:r>
      <w:r w:rsidR="00BC419A" w:rsidRPr="00046C8F">
        <w:rPr>
          <w:rFonts w:ascii="Times New Roman" w:hAnsi="Times New Roman" w:cs="Times New Roman"/>
          <w:bCs/>
          <w:sz w:val="24"/>
          <w:szCs w:val="24"/>
        </w:rPr>
        <w:t xml:space="preserve"> calculated for each </w:t>
      </w:r>
      <w:r w:rsidR="007D5033" w:rsidRPr="00046C8F">
        <w:rPr>
          <w:rFonts w:ascii="Times New Roman" w:hAnsi="Times New Roman" w:cs="Times New Roman"/>
          <w:bCs/>
          <w:sz w:val="24"/>
          <w:szCs w:val="24"/>
        </w:rPr>
        <w:t>fish</w:t>
      </w:r>
      <w:r w:rsidR="00BC419A" w:rsidRPr="00046C8F">
        <w:rPr>
          <w:rFonts w:ascii="Times New Roman" w:hAnsi="Times New Roman" w:cs="Times New Roman"/>
          <w:bCs/>
          <w:sz w:val="24"/>
          <w:szCs w:val="24"/>
        </w:rPr>
        <w:t>. If an individual was recaptu</w:t>
      </w:r>
      <w:r w:rsidR="00FD442B" w:rsidRPr="00046C8F">
        <w:rPr>
          <w:rFonts w:ascii="Times New Roman" w:hAnsi="Times New Roman" w:cs="Times New Roman"/>
          <w:bCs/>
          <w:sz w:val="24"/>
          <w:szCs w:val="24"/>
        </w:rPr>
        <w:t xml:space="preserve">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00FD442B" w:rsidRPr="00046C8F">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046C8F">
        <w:rPr>
          <w:rFonts w:ascii="Times New Roman" w:hAnsi="Times New Roman" w:cs="Times New Roman"/>
          <w:bCs/>
          <w:sz w:val="24"/>
          <w:szCs w:val="24"/>
        </w:rPr>
        <w:t xml:space="preserve"> were calculated between the first marking event and the last recapture so as to not </w:t>
      </w:r>
      <w:r w:rsidR="007D5033" w:rsidRPr="00046C8F">
        <w:rPr>
          <w:rFonts w:ascii="Times New Roman" w:hAnsi="Times New Roman" w:cs="Times New Roman"/>
          <w:bCs/>
          <w:sz w:val="24"/>
          <w:szCs w:val="24"/>
        </w:rPr>
        <w:t>violate</w:t>
      </w:r>
      <w:r w:rsidR="00BC419A" w:rsidRPr="00046C8F">
        <w:rPr>
          <w:rFonts w:ascii="Times New Roman" w:hAnsi="Times New Roman" w:cs="Times New Roman"/>
          <w:bCs/>
          <w:sz w:val="24"/>
          <w:szCs w:val="24"/>
        </w:rPr>
        <w:t xml:space="preserve"> assumptions of independence</w:t>
      </w:r>
      <w:r w:rsidR="00BC419A" w:rsidRPr="00046C8F">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00BC419A" w:rsidRPr="00046C8F">
        <w:rPr>
          <w:rFonts w:ascii="Times New Roman" w:hAnsi="Times New Roman" w:cs="Times New Roman"/>
          <w:bCs/>
          <w:sz w:val="24"/>
          <w:szCs w:val="24"/>
        </w:rPr>
        <w:t xml:space="preserve"> less than 60 days </w:t>
      </w:r>
      <w:r w:rsidR="00BC419A" w:rsidRPr="00046C8F">
        <w:rPr>
          <w:rFonts w:ascii="Times New Roman" w:hAnsi="Times New Roman" w:cs="Times New Roman"/>
          <w:sz w:val="24"/>
          <w:szCs w:val="24"/>
        </w:rPr>
        <w:t xml:space="preserve">were excluded from the dataset. </w:t>
      </w:r>
    </w:p>
    <w:p w14:paraId="37E2FF18" w14:textId="293401FB" w:rsidR="00BC419A" w:rsidRPr="00046C8F" w:rsidRDefault="00BC419A" w:rsidP="000D5103">
      <w:pPr>
        <w:spacing w:line="480" w:lineRule="auto"/>
        <w:rPr>
          <w:rFonts w:ascii="Times New Roman" w:hAnsi="Times New Roman" w:cs="Times New Roman"/>
          <w:sz w:val="24"/>
          <w:szCs w:val="24"/>
        </w:rPr>
      </w:pPr>
    </w:p>
    <w:p w14:paraId="1A60FB7C" w14:textId="347F1D19" w:rsidR="00BC419A" w:rsidRPr="00046C8F" w:rsidRDefault="000C1AF4" w:rsidP="000D5103">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Parameter Estimation from</w:t>
      </w:r>
      <w:r w:rsidR="00BC419A" w:rsidRPr="00046C8F">
        <w:rPr>
          <w:rFonts w:ascii="Times New Roman" w:hAnsi="Times New Roman" w:cs="Times New Roman"/>
          <w:i/>
          <w:sz w:val="24"/>
          <w:szCs w:val="24"/>
        </w:rPr>
        <w:t xml:space="preserve"> </w:t>
      </w:r>
      <w:r w:rsidRPr="00046C8F">
        <w:rPr>
          <w:rFonts w:ascii="Times New Roman" w:hAnsi="Times New Roman" w:cs="Times New Roman"/>
          <w:i/>
          <w:sz w:val="24"/>
          <w:szCs w:val="24"/>
        </w:rPr>
        <w:t>Tagging Data</w:t>
      </w:r>
    </w:p>
    <w:p w14:paraId="09526061" w14:textId="770BAD52" w:rsidR="00BD2BD6" w:rsidRPr="00046C8F" w:rsidRDefault="00BD2BD6"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Growth parameters were estimated for</w:t>
      </w:r>
      <w:r w:rsidR="00BC419A"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w:t>
      </w:r>
      <w:del w:id="55" w:author="Stephen Scherrer" w:date="2018-09-14T11:50:00Z">
        <w:r w:rsidR="003F766A" w:rsidRPr="00A20282" w:rsidDel="00A20282">
          <w:rPr>
            <w:rFonts w:ascii="Times New Roman" w:hAnsi="Times New Roman" w:cs="Times New Roman"/>
            <w:i/>
            <w:sz w:val="24"/>
            <w:szCs w:val="24"/>
            <w:rPrChange w:id="56" w:author="Stephen Scherrer" w:date="2018-09-14T11:51:00Z">
              <w:rPr>
                <w:rFonts w:ascii="Times New Roman" w:hAnsi="Times New Roman" w:cs="Times New Roman"/>
                <w:sz w:val="24"/>
                <w:szCs w:val="24"/>
              </w:rPr>
            </w:rPrChange>
          </w:rPr>
          <w:delText>opakapaka</w:delText>
        </w:r>
      </w:del>
      <w:ins w:id="57" w:author="Stephen Scherrer" w:date="2018-09-14T11:50:00Z">
        <w:r w:rsidR="00A20282" w:rsidRPr="00A20282">
          <w:rPr>
            <w:rFonts w:ascii="Times New Roman" w:hAnsi="Times New Roman" w:cs="Times New Roman"/>
            <w:i/>
            <w:sz w:val="24"/>
            <w:szCs w:val="24"/>
            <w:rPrChange w:id="58" w:author="Stephen Scherrer" w:date="2018-09-14T11:51:00Z">
              <w:rPr>
                <w:rFonts w:ascii="Times New Roman" w:hAnsi="Times New Roman" w:cs="Times New Roman"/>
                <w:sz w:val="24"/>
                <w:szCs w:val="24"/>
              </w:rPr>
            </w:rPrChange>
          </w:rPr>
          <w:t>P. filamentosus</w:t>
        </w:r>
      </w:ins>
      <w:r w:rsidR="00BC419A" w:rsidRPr="00046C8F">
        <w:rPr>
          <w:rFonts w:ascii="Times New Roman" w:hAnsi="Times New Roman" w:cs="Times New Roman"/>
          <w:i/>
          <w:sz w:val="24"/>
          <w:szCs w:val="24"/>
        </w:rPr>
        <w:t xml:space="preserve"> </w:t>
      </w:r>
      <w:r w:rsidR="00BC419A" w:rsidRPr="00046C8F">
        <w:rPr>
          <w:rFonts w:ascii="Times New Roman" w:hAnsi="Times New Roman" w:cs="Times New Roman"/>
          <w:sz w:val="24"/>
          <w:szCs w:val="24"/>
        </w:rPr>
        <w:t xml:space="preserve">tagging data following the </w:t>
      </w:r>
      <w:r w:rsidRPr="00046C8F">
        <w:rPr>
          <w:rFonts w:ascii="Times New Roman" w:hAnsi="Times New Roman" w:cs="Times New Roman"/>
          <w:sz w:val="24"/>
          <w:szCs w:val="24"/>
        </w:rPr>
        <w:t xml:space="preserve">Bayesian </w:t>
      </w:r>
      <w:r w:rsidR="00BC419A" w:rsidRPr="00046C8F">
        <w:rPr>
          <w:rFonts w:ascii="Times New Roman" w:hAnsi="Times New Roman" w:cs="Times New Roman"/>
          <w:sz w:val="24"/>
          <w:szCs w:val="24"/>
        </w:rPr>
        <w:t>methodology of Zhang et al. (2009)</w:t>
      </w:r>
      <w:r w:rsidRPr="00046C8F">
        <w:rPr>
          <w:rFonts w:ascii="Times New Roman" w:hAnsi="Times New Roman" w:cs="Times New Roman"/>
          <w:sz w:val="24"/>
          <w:szCs w:val="24"/>
        </w:rPr>
        <w:t xml:space="preserve"> and maximum likelihood methodology of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 (2002)</w:t>
      </w:r>
      <w:r w:rsidR="00BC419A" w:rsidRPr="00046C8F">
        <w:rPr>
          <w:rFonts w:ascii="Times New Roman" w:hAnsi="Times New Roman" w:cs="Times New Roman"/>
          <w:sz w:val="24"/>
          <w:szCs w:val="24"/>
        </w:rPr>
        <w:t xml:space="preserve">. </w:t>
      </w:r>
    </w:p>
    <w:p w14:paraId="77BC1521" w14:textId="77777777" w:rsidR="00BD2BD6" w:rsidRPr="00046C8F" w:rsidRDefault="00BD2BD6" w:rsidP="000D5103">
      <w:pPr>
        <w:spacing w:line="480" w:lineRule="auto"/>
        <w:rPr>
          <w:rFonts w:ascii="Times New Roman" w:hAnsi="Times New Roman" w:cs="Times New Roman"/>
          <w:sz w:val="24"/>
          <w:szCs w:val="24"/>
        </w:rPr>
      </w:pPr>
    </w:p>
    <w:p w14:paraId="3FA25FC0" w14:textId="48CDF305" w:rsidR="00BD2BD6" w:rsidRPr="00046C8F" w:rsidRDefault="00BD2BD6" w:rsidP="000D5103">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 xml:space="preserve">Bayesian Approach </w:t>
      </w:r>
    </w:p>
    <w:p w14:paraId="45E34A52" w14:textId="0ECF4ACC" w:rsidR="00BD2BD6" w:rsidRPr="00046C8F" w:rsidRDefault="00BD2BD6" w:rsidP="00BD2BD6">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approach uses a Fabens version of the von Bertalanffy growth curve but allows the parameters to vary among individuals. Hence the length upon recapture is expressed as:</w:t>
      </w:r>
    </w:p>
    <w:p w14:paraId="2AF2274B" w14:textId="46BA8284" w:rsidR="00BD2BD6" w:rsidRPr="00046C8F" w:rsidRDefault="00BD2BD6" w:rsidP="00BD2BD6">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sup>
          </m:sSup>
          <m:r>
            <w:rPr>
              <w:rFonts w:ascii="Cambria Math" w:hAnsi="Cambria Math" w:cs="Times New Roman"/>
              <w:sz w:val="24"/>
              <w:szCs w:val="24"/>
            </w:rPr>
            <m:t>)</m:t>
          </m:r>
        </m:oMath>
      </m:oMathPara>
    </w:p>
    <w:p w14:paraId="300A58D5" w14:textId="122A9E94" w:rsidR="00BC419A" w:rsidRPr="00046C8F" w:rsidRDefault="00BD2BD6" w:rsidP="00BD2BD6">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length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w:t>
      </w:r>
      <w:r w:rsidRPr="00046C8F">
        <w:rPr>
          <w:rFonts w:ascii="Times New Roman" w:hAnsi="Times New Roman" w:cs="Times New Roman"/>
          <w:i/>
          <w:sz w:val="24"/>
          <w:szCs w:val="24"/>
        </w:rPr>
        <w:t xml:space="preserv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time-at-liberty for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recapture,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relative age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are the von Bertalanffy growth parameters for</w:t>
      </w:r>
      <w:r w:rsidR="007B2BBF" w:rsidRPr="00046C8F">
        <w:rPr>
          <w:rFonts w:ascii="Times New Roman" w:hAnsi="Times New Roman" w:cs="Times New Roman"/>
          <w:sz w:val="24"/>
          <w:szCs w:val="24"/>
        </w:rPr>
        <w:t xml:space="preserve"> the </w:t>
      </w:r>
      <w:proofErr w:type="spellStart"/>
      <w:r w:rsidR="007B2BBF" w:rsidRPr="00046C8F">
        <w:rPr>
          <w:rFonts w:ascii="Times New Roman" w:hAnsi="Times New Roman" w:cs="Times New Roman"/>
          <w:i/>
          <w:sz w:val="24"/>
          <w:szCs w:val="24"/>
        </w:rPr>
        <w:t>ith</w:t>
      </w:r>
      <w:proofErr w:type="spellEnd"/>
      <w:r w:rsidR="007B2BBF" w:rsidRPr="00046C8F">
        <w:rPr>
          <w:rFonts w:ascii="Times New Roman" w:hAnsi="Times New Roman" w:cs="Times New Roman"/>
          <w:sz w:val="24"/>
          <w:szCs w:val="24"/>
        </w:rPr>
        <w:t xml:space="preserve"> individual</w:t>
      </w:r>
      <w:r w:rsidRPr="00046C8F">
        <w:rPr>
          <w:rFonts w:ascii="Times New Roman" w:hAnsi="Times New Roman" w:cs="Times New Roman"/>
          <w:sz w:val="24"/>
          <w:szCs w:val="24"/>
        </w:rPr>
        <w:t>.</w:t>
      </w:r>
      <w:r w:rsidR="00EE4D71"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These </w:t>
      </w:r>
      <w:r w:rsidR="000D5103" w:rsidRPr="00046C8F">
        <w:rPr>
          <w:rFonts w:ascii="Times New Roman" w:hAnsi="Times New Roman" w:cs="Times New Roman"/>
          <w:sz w:val="24"/>
          <w:szCs w:val="24"/>
        </w:rPr>
        <w:t>I</w:t>
      </w:r>
      <w:r w:rsidR="00BC419A" w:rsidRPr="00046C8F">
        <w:rPr>
          <w:rFonts w:ascii="Times New Roman" w:hAnsi="Times New Roman" w:cs="Times New Roman"/>
          <w:sz w:val="24"/>
          <w:szCs w:val="24"/>
        </w:rPr>
        <w:t xml:space="preserve">ndividual parameters were drawn from Gaussian distributions defining the population mean values for </w:t>
      </w:r>
      <m:oMath>
        <m:r>
          <w:rPr>
            <w:rFonts w:ascii="Cambria Math" w:hAnsi="Cambria Math" w:cs="Times New Roman"/>
            <w:sz w:val="24"/>
            <w:szCs w:val="24"/>
          </w:rPr>
          <m:t>K</m:t>
        </m:r>
      </m:oMath>
      <w:r w:rsidR="00BC419A"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C419A" w:rsidRPr="00046C8F">
        <w:rPr>
          <w:rFonts w:ascii="Times New Roman" w:hAnsi="Times New Roman" w:cs="Times New Roman"/>
          <w:sz w:val="24"/>
          <w:szCs w:val="24"/>
        </w:rPr>
        <w:t xml:space="preserve">. Uninformative priors were used for all input parameters, </w:t>
      </w:r>
      <w:r w:rsidR="00BC419A" w:rsidRPr="00046C8F">
        <w:rPr>
          <w:rFonts w:ascii="Times New Roman" w:hAnsi="Times New Roman" w:cs="Times New Roman"/>
          <w:sz w:val="24"/>
          <w:szCs w:val="24"/>
        </w:rPr>
        <w:lastRenderedPageBreak/>
        <w:t xml:space="preserve">using Gaussian, gamma, beta, and uniform distributions following the approach of Zhang et al. (2009). The </w:t>
      </w:r>
      <w:proofErr w:type="spellStart"/>
      <w:r w:rsidR="00BC419A" w:rsidRPr="00046C8F">
        <w:rPr>
          <w:rFonts w:ascii="Times New Roman" w:hAnsi="Times New Roman" w:cs="Times New Roman"/>
          <w:sz w:val="24"/>
          <w:szCs w:val="24"/>
        </w:rPr>
        <w:t>WinBUGS</w:t>
      </w:r>
      <w:proofErr w:type="spellEnd"/>
      <w:r w:rsidR="00BC419A" w:rsidRPr="00046C8F">
        <w:rPr>
          <w:rFonts w:ascii="Times New Roman" w:hAnsi="Times New Roman" w:cs="Times New Roman"/>
          <w:sz w:val="24"/>
          <w:szCs w:val="24"/>
        </w:rPr>
        <w:t xml:space="preserve"> code for performing this analysis is </w:t>
      </w:r>
      <w:del w:id="59" w:author="Stephen Scherrer" w:date="2018-09-14T12:02:00Z">
        <w:r w:rsidR="00BC419A" w:rsidRPr="00046C8F" w:rsidDel="00D36876">
          <w:rPr>
            <w:rFonts w:ascii="Times New Roman" w:hAnsi="Times New Roman" w:cs="Times New Roman"/>
            <w:sz w:val="24"/>
            <w:szCs w:val="24"/>
          </w:rPr>
          <w:delText xml:space="preserve">listed </w:delText>
        </w:r>
      </w:del>
      <w:ins w:id="60" w:author="Stephen Scherrer" w:date="2018-09-14T12:02:00Z">
        <w:r w:rsidR="00D36876">
          <w:rPr>
            <w:rFonts w:ascii="Times New Roman" w:hAnsi="Times New Roman" w:cs="Times New Roman"/>
            <w:sz w:val="24"/>
            <w:szCs w:val="24"/>
          </w:rPr>
          <w:t>provided</w:t>
        </w:r>
        <w:r w:rsidR="00D36876" w:rsidRPr="00046C8F">
          <w:rPr>
            <w:rFonts w:ascii="Times New Roman" w:hAnsi="Times New Roman" w:cs="Times New Roman"/>
            <w:sz w:val="24"/>
            <w:szCs w:val="24"/>
          </w:rPr>
          <w:t xml:space="preserve"> </w:t>
        </w:r>
      </w:ins>
      <w:r w:rsidR="00BC419A" w:rsidRPr="00046C8F">
        <w:rPr>
          <w:rFonts w:ascii="Times New Roman" w:hAnsi="Times New Roman" w:cs="Times New Roman"/>
          <w:sz w:val="24"/>
          <w:szCs w:val="24"/>
        </w:rPr>
        <w:t>in Appendix 1.</w:t>
      </w:r>
    </w:p>
    <w:p w14:paraId="17FEAD09" w14:textId="1FED17C9"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The model which allowed both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to vary across individuals as described above is henceforth referred to as Model 1. Three additional models were run in modified versions of the </w:t>
      </w:r>
      <w:proofErr w:type="spellStart"/>
      <w:r w:rsidRPr="00046C8F">
        <w:rPr>
          <w:rFonts w:ascii="Times New Roman" w:hAnsi="Times New Roman" w:cs="Times New Roman"/>
          <w:sz w:val="24"/>
          <w:szCs w:val="24"/>
        </w:rPr>
        <w:t>WinBUGS</w:t>
      </w:r>
      <w:proofErr w:type="spellEnd"/>
      <w:r w:rsidRPr="00046C8F">
        <w:rPr>
          <w:rFonts w:ascii="Times New Roman" w:hAnsi="Times New Roman" w:cs="Times New Roman"/>
          <w:sz w:val="24"/>
          <w:szCs w:val="24"/>
        </w:rPr>
        <w:t xml:space="preserve"> code. Model 2 uses a fixed </w:t>
      </w:r>
      <m:oMath>
        <m:r>
          <w:rPr>
            <w:rFonts w:ascii="Cambria Math" w:hAnsi="Cambria Math" w:cs="Times New Roman"/>
            <w:sz w:val="24"/>
            <w:szCs w:val="24"/>
          </w:rPr>
          <m:t>K</m:t>
        </m:r>
      </m:oMath>
      <w:r w:rsidR="00604399" w:rsidRPr="00046C8F">
        <w:rPr>
          <w:rFonts w:ascii="Times New Roman" w:hAnsi="Times New Roman" w:cs="Times New Roman"/>
          <w:sz w:val="24"/>
          <w:szCs w:val="24"/>
        </w:rPr>
        <w:t xml:space="preserve"> parameter while allowing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04399"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to vary across individuals. Model 3 uses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D2BD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while allowing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to vary across individuals. Lastly, Model 4 uses both a fixed </w:t>
      </w:r>
      <m:oMath>
        <m:r>
          <w:rPr>
            <w:rFonts w:ascii="Cambria Math" w:hAnsi="Cambria Math" w:cs="Times New Roman"/>
            <w:sz w:val="24"/>
            <w:szCs w:val="24"/>
          </w:rPr>
          <m:t>K</m:t>
        </m:r>
      </m:oMath>
      <w:r w:rsidR="00BD2BD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and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BD2BD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The term “fixed” in this context does not imply a user-specified constant value, but instead refers to the value that is estimated by the Bayesian modeling approach from a single distribution used to represent the mean growth process across all individuals, hence “fixed”. Model 4 would a-priori be most similar to the Fabens approach, with both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20A46" w:rsidRPr="00046C8F">
        <w:rPr>
          <w:rFonts w:ascii="Times New Roman" w:hAnsi="Times New Roman" w:cs="Times New Roman"/>
          <w:sz w:val="24"/>
          <w:szCs w:val="24"/>
        </w:rPr>
        <w:t xml:space="preserve">, </w:t>
      </w:r>
      <w:r w:rsidRPr="00046C8F">
        <w:rPr>
          <w:rFonts w:ascii="Times New Roman" w:hAnsi="Times New Roman" w:cs="Times New Roman"/>
          <w:sz w:val="24"/>
          <w:szCs w:val="24"/>
        </w:rPr>
        <w:t>but with the added feature of estimating ages at initial tagging</w:t>
      </w:r>
      <w:r w:rsidR="00BA3D4D"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A3D4D" w:rsidRPr="00046C8F">
        <w:rPr>
          <w:rFonts w:ascii="Times New Roman" w:hAnsi="Times New Roman" w:cs="Times New Roman"/>
          <w:i/>
          <w:sz w:val="24"/>
          <w:szCs w:val="24"/>
        </w:rPr>
        <w:t>,</w:t>
      </w:r>
      <w:r w:rsidRPr="00046C8F">
        <w:rPr>
          <w:rFonts w:ascii="Times New Roman" w:hAnsi="Times New Roman" w:cs="Times New Roman"/>
          <w:sz w:val="24"/>
          <w:szCs w:val="24"/>
        </w:rPr>
        <w:t xml:space="preserve"> within the Bayesian framework.</w:t>
      </w:r>
      <w:r w:rsidR="00BA3D4D" w:rsidRPr="00046C8F">
        <w:rPr>
          <w:rFonts w:ascii="Times New Roman" w:hAnsi="Times New Roman" w:cs="Times New Roman"/>
          <w:sz w:val="24"/>
          <w:szCs w:val="24"/>
        </w:rPr>
        <w:t xml:space="preserve"> Inclusion of the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A3D4D" w:rsidRPr="00046C8F">
        <w:rPr>
          <w:rFonts w:ascii="Times New Roman" w:hAnsi="Times New Roman" w:cs="Times New Roman"/>
          <w:i/>
          <w:sz w:val="24"/>
          <w:szCs w:val="24"/>
        </w:rPr>
        <w:t xml:space="preserve"> </w:t>
      </w:r>
      <w:r w:rsidR="00BA3D4D" w:rsidRPr="00046C8F">
        <w:rPr>
          <w:rFonts w:ascii="Times New Roman" w:hAnsi="Times New Roman" w:cs="Times New Roman"/>
          <w:sz w:val="24"/>
          <w:szCs w:val="24"/>
        </w:rPr>
        <w:t xml:space="preserve">term </w:t>
      </w:r>
      <w:r w:rsidR="001302DE" w:rsidRPr="00046C8F">
        <w:rPr>
          <w:rFonts w:ascii="Times New Roman" w:hAnsi="Times New Roman" w:cs="Times New Roman"/>
          <w:sz w:val="24"/>
          <w:szCs w:val="24"/>
        </w:rPr>
        <w:t>represents a significant improvement over prior methods by modeling growth</w:t>
      </w:r>
      <w:r w:rsidR="00BA3D4D" w:rsidRPr="00046C8F">
        <w:rPr>
          <w:rFonts w:ascii="Times New Roman" w:hAnsi="Times New Roman" w:cs="Times New Roman"/>
          <w:sz w:val="24"/>
          <w:szCs w:val="24"/>
        </w:rPr>
        <w:t xml:space="preserve"> as a function of age</w:t>
      </w:r>
      <w:r w:rsidR="001302DE" w:rsidRPr="00046C8F">
        <w:rPr>
          <w:rFonts w:ascii="Times New Roman" w:hAnsi="Times New Roman" w:cs="Times New Roman"/>
          <w:sz w:val="24"/>
          <w:szCs w:val="24"/>
        </w:rPr>
        <w:t>, rather than observed length,</w:t>
      </w:r>
      <w:r w:rsidR="00076CDD" w:rsidRPr="00046C8F">
        <w:rPr>
          <w:rFonts w:ascii="Times New Roman" w:hAnsi="Times New Roman" w:cs="Times New Roman"/>
          <w:sz w:val="24"/>
          <w:szCs w:val="24"/>
        </w:rPr>
        <w:t xml:space="preserve"> allowing growth parameters to be compared</w:t>
      </w:r>
      <w:ins w:id="61" w:author="Stephen Scherrer" w:date="2018-09-14T12:02:00Z">
        <w:r w:rsidR="00D36876">
          <w:rPr>
            <w:rFonts w:ascii="Times New Roman" w:hAnsi="Times New Roman" w:cs="Times New Roman"/>
            <w:sz w:val="24"/>
            <w:szCs w:val="24"/>
          </w:rPr>
          <w:t xml:space="preserve"> between</w:t>
        </w:r>
      </w:ins>
      <w:r w:rsidR="00076CDD" w:rsidRPr="00046C8F">
        <w:rPr>
          <w:rFonts w:ascii="Times New Roman" w:hAnsi="Times New Roman" w:cs="Times New Roman"/>
          <w:sz w:val="24"/>
          <w:szCs w:val="24"/>
        </w:rPr>
        <w:t xml:space="preserve"> models</w:t>
      </w:r>
      <w:r w:rsidR="00BA3D4D" w:rsidRPr="00046C8F">
        <w:rPr>
          <w:rFonts w:ascii="Times New Roman" w:hAnsi="Times New Roman" w:cs="Times New Roman"/>
          <w:sz w:val="24"/>
          <w:szCs w:val="24"/>
        </w:rPr>
        <w:t xml:space="preserve"> using tagging data and length-at-age methods</w:t>
      </w:r>
      <w:r w:rsidR="001302DE" w:rsidRPr="00046C8F">
        <w:rPr>
          <w:rFonts w:ascii="Times New Roman" w:hAnsi="Times New Roman" w:cs="Times New Roman"/>
          <w:sz w:val="24"/>
          <w:szCs w:val="24"/>
        </w:rPr>
        <w:t xml:space="preserve"> </w:t>
      </w:r>
      <w:r w:rsidR="001302DE"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{"citationItems":[{"id":"ITEM-1","itemData":{"DOI":"10.1139/f95-025","author":[{"dropping-particle":"","family":"Wang","given":"You-Gan","non-dropping-particle":"","parse-names":false,"suffix":""},{"dropping-particle":"","family":"Thomas","given":"Mervyn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data","type":"article-journal","volume":"52"},"uris":["http://www.mendeley.com/documents/?uuid=b0570540-442a-32e1-a0c7-63d3174875bc"]}],"mendeley":{"formattedCitation":"(Wang et al. 1995)","plainTextFormattedCitation":"(Wang et al. 1995)","previouslyFormattedCitation":"(Wang et al. 1995)"},"properties":{"noteIndex":0},"schema":"https://github.com/citation-style-language/schema/raw/master/csl-citation.json"}</w:instrText>
      </w:r>
      <w:r w:rsidR="001302DE" w:rsidRPr="00046C8F">
        <w:rPr>
          <w:rFonts w:ascii="Times New Roman" w:hAnsi="Times New Roman" w:cs="Times New Roman"/>
          <w:sz w:val="24"/>
          <w:szCs w:val="24"/>
        </w:rPr>
        <w:fldChar w:fldCharType="separate"/>
      </w:r>
      <w:r w:rsidR="001302DE" w:rsidRPr="00046C8F">
        <w:rPr>
          <w:rFonts w:ascii="Times New Roman" w:hAnsi="Times New Roman" w:cs="Times New Roman"/>
          <w:noProof/>
          <w:sz w:val="24"/>
          <w:szCs w:val="24"/>
        </w:rPr>
        <w:t>(Wang et al. 1995)</w:t>
      </w:r>
      <w:r w:rsidR="001302DE" w:rsidRPr="00046C8F">
        <w:rPr>
          <w:rFonts w:ascii="Times New Roman" w:hAnsi="Times New Roman" w:cs="Times New Roman"/>
          <w:sz w:val="24"/>
          <w:szCs w:val="24"/>
        </w:rPr>
        <w:fldChar w:fldCharType="end"/>
      </w:r>
      <w:r w:rsidR="00BA3D4D"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 Model 1 is the presumptive best estimate for </w:t>
      </w:r>
      <w:del w:id="62" w:author="Stephen Scherrer" w:date="2018-09-14T11:50:00Z">
        <w:r w:rsidR="003F766A" w:rsidRPr="00A20282" w:rsidDel="00A20282">
          <w:rPr>
            <w:rFonts w:ascii="Times New Roman" w:hAnsi="Times New Roman" w:cs="Times New Roman"/>
            <w:i/>
            <w:sz w:val="24"/>
            <w:szCs w:val="24"/>
            <w:rPrChange w:id="63" w:author="Stephen Scherrer" w:date="2018-09-14T11:51:00Z">
              <w:rPr>
                <w:rFonts w:ascii="Times New Roman" w:hAnsi="Times New Roman" w:cs="Times New Roman"/>
                <w:sz w:val="24"/>
                <w:szCs w:val="24"/>
              </w:rPr>
            </w:rPrChange>
          </w:rPr>
          <w:delText>opakapaka</w:delText>
        </w:r>
      </w:del>
      <w:ins w:id="64" w:author="Stephen Scherrer" w:date="2018-09-14T11:50:00Z">
        <w:r w:rsidR="00A20282" w:rsidRPr="00A20282">
          <w:rPr>
            <w:rFonts w:ascii="Times New Roman" w:hAnsi="Times New Roman" w:cs="Times New Roman"/>
            <w:i/>
            <w:sz w:val="24"/>
            <w:szCs w:val="24"/>
            <w:rPrChange w:id="65" w:author="Stephen Scherrer" w:date="2018-09-14T11:51: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xml:space="preserve"> von Bertalanffy growth curve parameters, since it would allow the most flexible incorporation of individual variability in the parameter estimation process.</w:t>
      </w:r>
    </w:p>
    <w:p w14:paraId="2040FAF4" w14:textId="58AF797B"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For each Bayesian hierarchical model run, the first 10,000 samples from the posterior distribution were treated as burn-in and discarded from the Monte Carlo simulation. Every 50th sample from the following 500,000 samples (number kept</w:t>
      </w:r>
      <w:r w:rsidR="009E60E6" w:rsidRPr="00046C8F">
        <w:rPr>
          <w:rFonts w:ascii="Times New Roman" w:hAnsi="Times New Roman" w:cs="Times New Roman"/>
          <w:sz w:val="24"/>
          <w:szCs w:val="24"/>
        </w:rPr>
        <w:t xml:space="preserve"> </w:t>
      </w:r>
      <w:r w:rsidRPr="00046C8F">
        <w:rPr>
          <w:rFonts w:ascii="Times New Roman" w:hAnsi="Times New Roman" w:cs="Times New Roman"/>
          <w:sz w:val="24"/>
          <w:szCs w:val="24"/>
        </w:rPr>
        <w:t>=</w:t>
      </w:r>
      <w:r w:rsidR="009E60E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10,000) was tabulated into the posterior distributions to reduce potential autocorrelation between sequential values or strings of values. The mean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values from the 10,000 kept samples were used as metrics of </w:t>
      </w:r>
      <w:r w:rsidRPr="00046C8F">
        <w:rPr>
          <w:rFonts w:ascii="Times New Roman" w:hAnsi="Times New Roman" w:cs="Times New Roman"/>
          <w:sz w:val="24"/>
          <w:szCs w:val="24"/>
        </w:rPr>
        <w:lastRenderedPageBreak/>
        <w:t>population mean values. Median values deviated from mean values by less than one half of 1 percent (</w:t>
      </w:r>
      <w:r w:rsidR="004A55A1">
        <w:rPr>
          <w:rFonts w:ascii="Times New Roman" w:hAnsi="Times New Roman" w:cs="Times New Roman"/>
          <w:sz w:val="24"/>
          <w:szCs w:val="24"/>
        </w:rPr>
        <w:t>Table 2</w:t>
      </w:r>
      <w:r w:rsidRPr="00046C8F">
        <w:rPr>
          <w:rFonts w:ascii="Times New Roman" w:hAnsi="Times New Roman" w:cs="Times New Roman"/>
          <w:sz w:val="24"/>
          <w:szCs w:val="24"/>
        </w:rPr>
        <w:t xml:space="preserve">), indicative of symmetrical distributions easily characterized by any descriptor of value tendency (i.e., mean, median, or mode). The results from the Fabens (1965) approach </w:t>
      </w:r>
      <w:r w:rsidR="00DC56BA" w:rsidRPr="00046C8F">
        <w:rPr>
          <w:rFonts w:ascii="Times New Roman" w:hAnsi="Times New Roman" w:cs="Times New Roman"/>
          <w:sz w:val="24"/>
          <w:szCs w:val="24"/>
        </w:rPr>
        <w:t>fit using non-linear least squares</w:t>
      </w:r>
      <w:r w:rsidRPr="00046C8F">
        <w:rPr>
          <w:rFonts w:ascii="Times New Roman" w:hAnsi="Times New Roman" w:cs="Times New Roman"/>
          <w:sz w:val="24"/>
          <w:szCs w:val="24"/>
        </w:rPr>
        <w:t xml:space="preserve"> provided estimates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4A55A1">
        <w:rPr>
          <w:rFonts w:ascii="Times New Roman" w:hAnsi="Times New Roman" w:cs="Times New Roman"/>
          <w:sz w:val="24"/>
          <w:szCs w:val="24"/>
        </w:rPr>
        <w:t xml:space="preserve"> (Table 1</w:t>
      </w:r>
      <w:r w:rsidRPr="00046C8F">
        <w:rPr>
          <w:rFonts w:ascii="Times New Roman" w:hAnsi="Times New Roman" w:cs="Times New Roman"/>
          <w:sz w:val="24"/>
          <w:szCs w:val="24"/>
        </w:rPr>
        <w:t xml:space="preserve">), which were used as initial starting points in the Bayesian hierarchical approach. Two additional chains were run starting with initial values 50% lower and 100% higher than the initial estimates which resulted in </w:t>
      </w:r>
      <w:proofErr w:type="gramStart"/>
      <w:r w:rsidRPr="00046C8F">
        <w:rPr>
          <w:rFonts w:ascii="Times New Roman" w:hAnsi="Times New Roman" w:cs="Times New Roman"/>
          <w:sz w:val="24"/>
          <w:szCs w:val="24"/>
        </w:rPr>
        <w:t>nearly identical</w:t>
      </w:r>
      <w:proofErr w:type="gramEnd"/>
      <w:r w:rsidRPr="00046C8F">
        <w:rPr>
          <w:rFonts w:ascii="Times New Roman" w:hAnsi="Times New Roman" w:cs="Times New Roman"/>
          <w:sz w:val="24"/>
          <w:szCs w:val="24"/>
        </w:rPr>
        <w:t xml:space="preserve"> </w:t>
      </w:r>
      <w:r w:rsidR="004A55A1">
        <w:rPr>
          <w:rFonts w:ascii="Times New Roman" w:hAnsi="Times New Roman" w:cs="Times New Roman"/>
          <w:sz w:val="24"/>
          <w:szCs w:val="24"/>
        </w:rPr>
        <w:t>solutions as shown in Table 2</w:t>
      </w:r>
      <w:r w:rsidRPr="00046C8F">
        <w:rPr>
          <w:rFonts w:ascii="Times New Roman" w:hAnsi="Times New Roman" w:cs="Times New Roman"/>
          <w:sz w:val="24"/>
          <w:szCs w:val="24"/>
        </w:rPr>
        <w:t xml:space="preserve">. Convergence was also ascertained by examination of the Gelman-Rubin statistic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{"citationItems":[{"id":"ITEM-1","itemData":{"DOI":"10.2307/2246093","ISBN":"08834237","ISSN":"08834237","abstract":"The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Science","id":"ITEM-1","issue":"4","issued":{"date-parts":[["1992"]]},"page":"457-472","title":"lnference from Iterative Simulation Using Multiple Sequences","type":"article-journal","volume":"7"},"uris":["http://www.mendeley.com/documents/?uuid=2fefba62-fe25-40bf-a086-be4cd3033d48"]}],"mendeley":{"formattedCitation":"(Gelman and Rubin 1992)","plainTextFormattedCitation":"(Gelman and Rubin 1992)","previouslyFormattedCitation":"(Gelman and Rubin 1992)"},"properties":{"noteIndex":0},"schema":"https://github.com/citation-style-language/schema/raw/master/csl-citation.json"}</w:instrText>
      </w:r>
      <w:r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(Gelman and Rubin 1992)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 comparisons of Models 1-4 were accomplished by examining the coefficients of variation of the von Bertalanffy growth parameters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for each of the Models 1-4. If the coefficient of variation for the parameter was </w:t>
      </w:r>
      <w:proofErr w:type="gramStart"/>
      <w:r w:rsidRPr="00046C8F">
        <w:rPr>
          <w:rFonts w:ascii="Times New Roman" w:hAnsi="Times New Roman" w:cs="Times New Roman"/>
          <w:sz w:val="24"/>
          <w:szCs w:val="24"/>
        </w:rPr>
        <w:t>relatively stable</w:t>
      </w:r>
      <w:proofErr w:type="gramEnd"/>
      <w:r w:rsidRPr="00046C8F">
        <w:rPr>
          <w:rFonts w:ascii="Times New Roman" w:hAnsi="Times New Roman" w:cs="Times New Roman"/>
          <w:sz w:val="24"/>
          <w:szCs w:val="24"/>
        </w:rPr>
        <w:t xml:space="preserve"> whether the parameter was allowed to be variable across individuals or fixed for the population, then it might be inferred that treating this parameter on an individual basis is not warranted. If the coefficient of variation for the parameter increased when the parameter distribution was fixed for the entire population, then it might be inferred that treating this parameter on an individual basis is necessary.</w:t>
      </w:r>
    </w:p>
    <w:p w14:paraId="77E81D75" w14:textId="77777777" w:rsidR="00BC419A" w:rsidRPr="00046C8F" w:rsidRDefault="00BC419A" w:rsidP="000D5103">
      <w:pPr>
        <w:spacing w:line="480" w:lineRule="auto"/>
        <w:rPr>
          <w:rFonts w:ascii="Times New Roman" w:hAnsi="Times New Roman" w:cs="Times New Roman"/>
          <w:sz w:val="24"/>
          <w:szCs w:val="24"/>
        </w:rPr>
      </w:pPr>
    </w:p>
    <w:p w14:paraId="1EBF01E6" w14:textId="1A025D0C" w:rsidR="00BC419A" w:rsidRPr="00046C8F" w:rsidRDefault="00BC419A" w:rsidP="000D5103">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Maximum Likelihood</w:t>
      </w:r>
      <w:r w:rsidR="00BD2BD6" w:rsidRPr="00046C8F">
        <w:rPr>
          <w:rFonts w:ascii="Times New Roman" w:hAnsi="Times New Roman" w:cs="Times New Roman"/>
          <w:i/>
          <w:sz w:val="24"/>
          <w:szCs w:val="24"/>
        </w:rPr>
        <w:t xml:space="preserve"> Approach</w:t>
      </w:r>
    </w:p>
    <w:p w14:paraId="6187A943" w14:textId="571B549F" w:rsidR="00F20B10" w:rsidRPr="00046C8F" w:rsidRDefault="00055710" w:rsidP="007655B0">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Model 5 was fit using the maximum likelihood approach of </w:t>
      </w:r>
      <w:proofErr w:type="spellStart"/>
      <w:r w:rsidR="00A3444C" w:rsidRPr="00046C8F">
        <w:rPr>
          <w:rFonts w:ascii="Times New Roman" w:hAnsi="Times New Roman" w:cs="Times New Roman"/>
          <w:sz w:val="24"/>
          <w:szCs w:val="24"/>
        </w:rPr>
        <w:t>Laslett</w:t>
      </w:r>
      <w:proofErr w:type="spellEnd"/>
      <w:r w:rsidR="00A3444C" w:rsidRPr="00046C8F">
        <w:rPr>
          <w:rFonts w:ascii="Times New Roman" w:hAnsi="Times New Roman" w:cs="Times New Roman"/>
          <w:sz w:val="24"/>
          <w:szCs w:val="24"/>
        </w:rPr>
        <w:t xml:space="preserve">, Everson, &amp; </w:t>
      </w:r>
      <w:proofErr w:type="spellStart"/>
      <w:r w:rsidR="00A3444C" w:rsidRPr="00046C8F">
        <w:rPr>
          <w:rFonts w:ascii="Times New Roman" w:hAnsi="Times New Roman" w:cs="Times New Roman"/>
          <w:sz w:val="24"/>
          <w:szCs w:val="24"/>
        </w:rPr>
        <w:t>Polacheck</w:t>
      </w:r>
      <w:proofErr w:type="spellEnd"/>
      <w:r w:rsidR="00A3444C" w:rsidRPr="00046C8F">
        <w:rPr>
          <w:rFonts w:ascii="Times New Roman" w:hAnsi="Times New Roman" w:cs="Times New Roman"/>
          <w:sz w:val="24"/>
          <w:szCs w:val="24"/>
        </w:rPr>
        <w:t xml:space="preserve"> (2002)</w:t>
      </w:r>
      <w:r w:rsidRPr="00046C8F">
        <w:rPr>
          <w:rFonts w:ascii="Times New Roman" w:hAnsi="Times New Roman" w:cs="Times New Roman"/>
          <w:sz w:val="24"/>
          <w:szCs w:val="24"/>
        </w:rPr>
        <w:t xml:space="preserve"> using </w:t>
      </w:r>
      <w:r w:rsidR="00F520AF" w:rsidRPr="00046C8F">
        <w:rPr>
          <w:rFonts w:ascii="Times New Roman" w:hAnsi="Times New Roman" w:cs="Times New Roman"/>
          <w:sz w:val="24"/>
          <w:szCs w:val="24"/>
        </w:rPr>
        <w:t>E</w:t>
      </w:r>
      <w:r w:rsidR="00BA3D4D" w:rsidRPr="00046C8F">
        <w:rPr>
          <w:rFonts w:ascii="Times New Roman" w:hAnsi="Times New Roman" w:cs="Times New Roman"/>
          <w:sz w:val="24"/>
          <w:szCs w:val="24"/>
        </w:rPr>
        <w:t>quation 2</w:t>
      </w:r>
      <w:r w:rsidR="00F520AF" w:rsidRPr="00046C8F">
        <w:rPr>
          <w:rFonts w:ascii="Times New Roman" w:hAnsi="Times New Roman" w:cs="Times New Roman"/>
          <w:sz w:val="24"/>
          <w:szCs w:val="24"/>
        </w:rPr>
        <w:t xml:space="preserve">. </w:t>
      </w:r>
      <w:r w:rsidR="00384D16" w:rsidRPr="00046C8F">
        <w:rPr>
          <w:rFonts w:ascii="Times New Roman" w:hAnsi="Times New Roman" w:cs="Times New Roman"/>
          <w:sz w:val="24"/>
          <w:szCs w:val="24"/>
        </w:rPr>
        <w:t xml:space="preserve"> </w:t>
      </w:r>
    </w:p>
    <w:p w14:paraId="2AAD7993" w14:textId="5089E249" w:rsidR="00F20B10" w:rsidRPr="00046C8F" w:rsidRDefault="00F520AF" w:rsidP="007655B0">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245D407F" w14:textId="0C5E4A0F" w:rsidR="00F20B10" w:rsidRPr="00046C8F" w:rsidRDefault="00F520AF" w:rsidP="007655B0">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method </w:t>
      </w:r>
      <w:r w:rsidR="00395AF2" w:rsidRPr="00046C8F">
        <w:rPr>
          <w:rFonts w:ascii="Times New Roman" w:hAnsi="Times New Roman" w:cs="Times New Roman"/>
          <w:sz w:val="24"/>
          <w:szCs w:val="24"/>
        </w:rPr>
        <w:t>derived</w:t>
      </w:r>
      <w:r w:rsidRPr="00046C8F">
        <w:rPr>
          <w:rFonts w:ascii="Times New Roman" w:hAnsi="Times New Roman" w:cs="Times New Roman"/>
          <w:sz w:val="24"/>
          <w:szCs w:val="24"/>
        </w:rPr>
        <w:t xml:space="preserve"> growth </w:t>
      </w:r>
      <w:r w:rsidR="00055710" w:rsidRPr="00046C8F">
        <w:rPr>
          <w:rFonts w:ascii="Times New Roman" w:hAnsi="Times New Roman" w:cs="Times New Roman"/>
          <w:sz w:val="24"/>
          <w:szCs w:val="24"/>
        </w:rPr>
        <w:t xml:space="preserve">parameters </w:t>
      </w:r>
      <w:r w:rsidRPr="00046C8F">
        <w:rPr>
          <w:rFonts w:ascii="Times New Roman" w:hAnsi="Times New Roman" w:cs="Times New Roman"/>
          <w:sz w:val="24"/>
          <w:szCs w:val="24"/>
        </w:rPr>
        <w:t xml:space="preserve">from </w:t>
      </w:r>
      <w:r w:rsidR="00395AF2" w:rsidRPr="00046C8F">
        <w:rPr>
          <w:rFonts w:ascii="Times New Roman" w:hAnsi="Times New Roman" w:cs="Times New Roman"/>
          <w:sz w:val="24"/>
          <w:szCs w:val="24"/>
        </w:rPr>
        <w:t xml:space="preserve">the </w:t>
      </w:r>
      <w:r w:rsidRPr="00046C8F">
        <w:rPr>
          <w:rFonts w:ascii="Times New Roman" w:hAnsi="Times New Roman" w:cs="Times New Roman"/>
          <w:sz w:val="24"/>
          <w:szCs w:val="24"/>
        </w:rPr>
        <w:t xml:space="preserve">joint distribution of an individual’s length at tagging and recapture to estimate growth parameters. </w:t>
      </w:r>
      <w:r w:rsidR="00BD2BD6" w:rsidRPr="00046C8F">
        <w:rPr>
          <w:rFonts w:ascii="Times New Roman" w:hAnsi="Times New Roman" w:cs="Times New Roman"/>
          <w:sz w:val="24"/>
          <w:szCs w:val="24"/>
        </w:rPr>
        <w:t xml:space="preserve">This approach </w:t>
      </w:r>
      <w:r w:rsidR="00395AF2" w:rsidRPr="00046C8F">
        <w:rPr>
          <w:rFonts w:ascii="Times New Roman" w:hAnsi="Times New Roman" w:cs="Times New Roman"/>
          <w:sz w:val="24"/>
          <w:szCs w:val="24"/>
        </w:rPr>
        <w:t>was</w:t>
      </w:r>
      <w:r w:rsidR="00BD2BD6" w:rsidRPr="00046C8F">
        <w:rPr>
          <w:rFonts w:ascii="Times New Roman" w:hAnsi="Times New Roman" w:cs="Times New Roman"/>
          <w:sz w:val="24"/>
          <w:szCs w:val="24"/>
        </w:rPr>
        <w:t xml:space="preserve"> most similar to model 2 </w:t>
      </w:r>
      <w:r w:rsidR="00DC56BA" w:rsidRPr="00046C8F">
        <w:rPr>
          <w:rFonts w:ascii="Times New Roman" w:hAnsi="Times New Roman" w:cs="Times New Roman"/>
          <w:sz w:val="24"/>
          <w:szCs w:val="24"/>
        </w:rPr>
        <w:t xml:space="preserve">of the Bayesian approach </w:t>
      </w:r>
      <w:r w:rsidR="00BD2BD6" w:rsidRPr="00046C8F">
        <w:rPr>
          <w:rFonts w:ascii="Times New Roman" w:hAnsi="Times New Roman" w:cs="Times New Roman"/>
          <w:sz w:val="24"/>
          <w:szCs w:val="24"/>
        </w:rPr>
        <w:t>in that</w:t>
      </w:r>
      <w:r w:rsidRPr="00046C8F">
        <w:rPr>
          <w:rFonts w:ascii="Times New Roman" w:hAnsi="Times New Roman" w:cs="Times New Roman"/>
          <w:sz w:val="24"/>
          <w:szCs w:val="24"/>
        </w:rPr>
        <w:t xml:space="preserve"> </w:t>
      </w:r>
      <w:r w:rsidR="000F413E" w:rsidRPr="00046C8F">
        <w:rPr>
          <w:rFonts w:ascii="Times New Roman" w:hAnsi="Times New Roman" w:cs="Times New Roman"/>
          <w:sz w:val="24"/>
          <w:szCs w:val="24"/>
        </w:rPr>
        <w:t xml:space="preserve">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F413E" w:rsidRPr="00046C8F">
        <w:rPr>
          <w:rFonts w:ascii="Times New Roman" w:hAnsi="Times New Roman" w:cs="Times New Roman"/>
          <w:sz w:val="24"/>
          <w:szCs w:val="24"/>
        </w:rPr>
        <w:t xml:space="preserve">, </w:t>
      </w:r>
      <w:r w:rsidR="00791259" w:rsidRPr="00046C8F">
        <w:rPr>
          <w:rFonts w:ascii="Times New Roman" w:hAnsi="Times New Roman" w:cs="Times New Roman"/>
          <w:sz w:val="24"/>
          <w:szCs w:val="24"/>
        </w:rPr>
        <w:t xml:space="preserve">was </w:t>
      </w:r>
      <w:r w:rsidR="00F20B10" w:rsidRPr="00046C8F">
        <w:rPr>
          <w:rFonts w:ascii="Times New Roman" w:hAnsi="Times New Roman" w:cs="Times New Roman"/>
          <w:sz w:val="24"/>
          <w:szCs w:val="24"/>
        </w:rPr>
        <w:t xml:space="preserve">treated as </w:t>
      </w:r>
      <w:r w:rsidR="00791259" w:rsidRPr="00046C8F">
        <w:rPr>
          <w:rFonts w:ascii="Times New Roman" w:hAnsi="Times New Roman" w:cs="Times New Roman"/>
          <w:sz w:val="24"/>
          <w:szCs w:val="24"/>
        </w:rPr>
        <w:t xml:space="preserve">a normal </w:t>
      </w:r>
      <w:r w:rsidR="00F20B10" w:rsidRPr="00046C8F">
        <w:rPr>
          <w:rFonts w:ascii="Times New Roman" w:hAnsi="Times New Roman" w:cs="Times New Roman"/>
          <w:sz w:val="24"/>
          <w:szCs w:val="24"/>
        </w:rPr>
        <w:t xml:space="preserve">random effect </w:t>
      </w:r>
      <m:oMath>
        <m:r>
          <w:rPr>
            <w:rFonts w:ascii="Cambria Math" w:hAnsi="Cambria Math" w:cs="Times New Roman"/>
            <w:sz w:val="24"/>
            <w:szCs w:val="24"/>
          </w:rPr>
          <w:lastRenderedPageBreak/>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r>
          <w:rPr>
            <w:rFonts w:ascii="Cambria Math" w:hAnsi="Cambria Math" w:cs="Times New Roman"/>
            <w:sz w:val="24"/>
            <w:szCs w:val="24"/>
          </w:rPr>
          <m:t xml:space="preserve"> </m:t>
        </m:r>
      </m:oMath>
      <w:r w:rsidR="00DC56BA" w:rsidRPr="00046C8F">
        <w:rPr>
          <w:rFonts w:ascii="Times New Roman" w:hAnsi="Times New Roman" w:cs="Times New Roman"/>
          <w:sz w:val="24"/>
          <w:szCs w:val="24"/>
        </w:rPr>
        <w:t xml:space="preserve">while </w:t>
      </w:r>
      <m:oMath>
        <m:r>
          <w:rPr>
            <w:rFonts w:ascii="Cambria Math" w:hAnsi="Cambria Math" w:cs="Times New Roman"/>
            <w:sz w:val="24"/>
            <w:szCs w:val="24"/>
          </w:rPr>
          <m:t>K</m:t>
        </m:r>
      </m:oMath>
      <w:r w:rsidR="00DC56BA"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00DC56BA" w:rsidRPr="00046C8F">
        <w:rPr>
          <w:rFonts w:ascii="Times New Roman" w:hAnsi="Times New Roman" w:cs="Times New Roman"/>
          <w:sz w:val="24"/>
          <w:szCs w:val="24"/>
        </w:rPr>
        <w:t xml:space="preserve"> treated as a fixed unknown parameter. </w:t>
      </w:r>
      <w:r w:rsidR="005C4A8C" w:rsidRPr="00046C8F">
        <w:rPr>
          <w:rFonts w:ascii="Times New Roman" w:hAnsi="Times New Roman" w:cs="Times New Roman"/>
          <w:sz w:val="24"/>
          <w:szCs w:val="24"/>
        </w:rPr>
        <w:t xml:space="preserve">The distribution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5C4A8C" w:rsidRPr="00046C8F">
        <w:rPr>
          <w:rFonts w:ascii="Times New Roman" w:hAnsi="Times New Roman" w:cs="Times New Roman"/>
          <w:sz w:val="24"/>
          <w:szCs w:val="24"/>
        </w:rPr>
        <w:t xml:space="preserve"> </w:t>
      </w:r>
      <w:r w:rsidR="00B14FC9" w:rsidRPr="00046C8F">
        <w:rPr>
          <w:rFonts w:ascii="Times New Roman" w:hAnsi="Times New Roman" w:cs="Times New Roman"/>
          <w:sz w:val="24"/>
          <w:szCs w:val="24"/>
        </w:rPr>
        <w:t>was</w:t>
      </w:r>
      <w:r w:rsidR="005C4A8C" w:rsidRPr="00046C8F">
        <w:rPr>
          <w:rFonts w:ascii="Times New Roman" w:hAnsi="Times New Roman" w:cs="Times New Roman"/>
          <w:sz w:val="24"/>
          <w:szCs w:val="24"/>
        </w:rPr>
        <w:t xml:space="preserve"> treated as normal with</w:t>
      </w:r>
      <w:r w:rsidR="00F20B10" w:rsidRPr="00046C8F">
        <w:rPr>
          <w:rFonts w:ascii="Times New Roman" w:hAnsi="Times New Roman" w:cs="Times New Roman"/>
          <w:sz w:val="24"/>
          <w:szCs w:val="24"/>
        </w:rPr>
        <w:t xml:space="preserve"> a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5C4A8C" w:rsidRPr="00046C8F">
        <w:rPr>
          <w:rFonts w:ascii="Times New Roman" w:hAnsi="Times New Roman" w:cs="Times New Roman"/>
          <w:sz w:val="24"/>
          <w:szCs w:val="24"/>
        </w:rPr>
        <w:t xml:space="preserve"> </w:t>
      </w:r>
      <w:r w:rsidR="00F20B10" w:rsidRPr="00046C8F">
        <w:rPr>
          <w:rFonts w:ascii="Times New Roman" w:hAnsi="Times New Roman" w:cs="Times New Roman"/>
          <w:sz w:val="24"/>
          <w:szCs w:val="24"/>
        </w:rPr>
        <w:t xml:space="preserve">and standard deviation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000F413E" w:rsidRPr="00046C8F">
        <w:rPr>
          <w:rFonts w:ascii="Times New Roman" w:hAnsi="Times New Roman" w:cs="Times New Roman"/>
          <w:sz w:val="24"/>
          <w:szCs w:val="24"/>
        </w:rPr>
        <w:t xml:space="preserve">, </w:t>
      </w:r>
      <w:r w:rsidR="005C4A8C" w:rsidRPr="00046C8F">
        <w:rPr>
          <w:rFonts w:ascii="Times New Roman" w:hAnsi="Times New Roman" w:cs="Times New Roman"/>
          <w:sz w:val="24"/>
          <w:szCs w:val="24"/>
        </w:rPr>
        <w:t>accounting</w:t>
      </w:r>
      <w:r w:rsidR="000F413E" w:rsidRPr="00046C8F">
        <w:rPr>
          <w:rFonts w:ascii="Times New Roman" w:hAnsi="Times New Roman" w:cs="Times New Roman"/>
          <w:sz w:val="24"/>
          <w:szCs w:val="24"/>
        </w:rPr>
        <w:t xml:space="preserve"> for</w:t>
      </w:r>
      <w:r w:rsidR="00F20B10" w:rsidRPr="00046C8F">
        <w:rPr>
          <w:rFonts w:ascii="Times New Roman" w:hAnsi="Times New Roman" w:cs="Times New Roman"/>
          <w:sz w:val="24"/>
          <w:szCs w:val="24"/>
        </w:rPr>
        <w:t xml:space="preserve"> </w:t>
      </w:r>
      <w:r w:rsidR="000F413E" w:rsidRPr="00046C8F">
        <w:rPr>
          <w:rFonts w:ascii="Times New Roman" w:hAnsi="Times New Roman" w:cs="Times New Roman"/>
          <w:sz w:val="24"/>
          <w:szCs w:val="24"/>
        </w:rPr>
        <w:t>individual</w:t>
      </w:r>
      <w:r w:rsidR="00F20B10" w:rsidRPr="00046C8F">
        <w:rPr>
          <w:rFonts w:ascii="Times New Roman" w:hAnsi="Times New Roman" w:cs="Times New Roman"/>
          <w:sz w:val="24"/>
          <w:szCs w:val="24"/>
        </w:rPr>
        <w:t xml:space="preserve"> </w:t>
      </w:r>
      <w:r w:rsidR="000F413E" w:rsidRPr="00046C8F">
        <w:rPr>
          <w:rFonts w:ascii="Times New Roman" w:hAnsi="Times New Roman" w:cs="Times New Roman"/>
          <w:sz w:val="24"/>
          <w:szCs w:val="24"/>
        </w:rPr>
        <w:t>deviation</w:t>
      </w:r>
      <w:r w:rsidR="00BD2BD6" w:rsidRPr="00046C8F">
        <w:rPr>
          <w:rFonts w:ascii="Times New Roman" w:hAnsi="Times New Roman" w:cs="Times New Roman"/>
          <w:sz w:val="24"/>
          <w:szCs w:val="24"/>
        </w:rPr>
        <w:t xml:space="preserve"> </w:t>
      </w:r>
      <w:r w:rsidR="00F20B10" w:rsidRPr="00046C8F">
        <w:rPr>
          <w:rFonts w:ascii="Times New Roman" w:hAnsi="Times New Roman" w:cs="Times New Roman"/>
          <w:sz w:val="24"/>
          <w:szCs w:val="24"/>
        </w:rPr>
        <w:t>from the population mean</w:t>
      </w:r>
      <w:r w:rsidR="00055710" w:rsidRPr="00046C8F">
        <w:rPr>
          <w:rFonts w:ascii="Times New Roman" w:hAnsi="Times New Roman" w:cs="Times New Roman"/>
          <w:sz w:val="24"/>
          <w:szCs w:val="24"/>
        </w:rPr>
        <w:t xml:space="preserve">. </w:t>
      </w:r>
      <w:r w:rsidR="000F41CF" w:rsidRPr="00046C8F">
        <w:rPr>
          <w:rFonts w:ascii="Times New Roman" w:hAnsi="Times New Roman" w:cs="Times New Roman"/>
          <w:sz w:val="24"/>
          <w:szCs w:val="24"/>
        </w:rPr>
        <w:t>Rather than using length increments</w:t>
      </w:r>
      <w:r w:rsidR="005C4A8C" w:rsidRPr="00046C8F">
        <w:rPr>
          <w:rFonts w:ascii="Times New Roman" w:hAnsi="Times New Roman" w:cs="Times New Roman"/>
          <w:sz w:val="24"/>
          <w:szCs w:val="24"/>
        </w:rPr>
        <w:t xml:space="preserve"> to fit observed growth</w:t>
      </w:r>
      <w:r w:rsidR="000F41CF" w:rsidRPr="00046C8F">
        <w:rPr>
          <w:rFonts w:ascii="Times New Roman" w:hAnsi="Times New Roman" w:cs="Times New Roman"/>
          <w:sz w:val="24"/>
          <w:szCs w:val="24"/>
        </w:rPr>
        <w:t>, a</w:t>
      </w:r>
      <w:r w:rsidRPr="00046C8F">
        <w:rPr>
          <w:rFonts w:ascii="Times New Roman" w:hAnsi="Times New Roman" w:cs="Times New Roman"/>
          <w:sz w:val="24"/>
          <w:szCs w:val="24"/>
        </w:rPr>
        <w:t xml:space="preserve"> bivariate normal joint distribution </w:t>
      </w:r>
      <w:r w:rsidR="00C54433" w:rsidRPr="00046C8F">
        <w:rPr>
          <w:rFonts w:ascii="Times New Roman" w:hAnsi="Times New Roman" w:cs="Times New Roman"/>
          <w:sz w:val="24"/>
          <w:szCs w:val="24"/>
        </w:rPr>
        <w:t>of</w:t>
      </w:r>
      <w:r w:rsidRPr="00046C8F">
        <w:rPr>
          <w:rFonts w:ascii="Times New Roman" w:hAnsi="Times New Roman" w:cs="Times New Roman"/>
          <w:sz w:val="24"/>
          <w:szCs w:val="24"/>
        </w:rPr>
        <w:t xml:space="preserve"> lengths recorded </w:t>
      </w:r>
      <w:r w:rsidR="000F41CF" w:rsidRPr="00046C8F">
        <w:rPr>
          <w:rFonts w:ascii="Times New Roman" w:hAnsi="Times New Roman" w:cs="Times New Roman"/>
          <w:sz w:val="24"/>
          <w:szCs w:val="24"/>
        </w:rPr>
        <w:t>at</w:t>
      </w:r>
      <w:r w:rsidRPr="00046C8F">
        <w:rPr>
          <w:rFonts w:ascii="Times New Roman" w:hAnsi="Times New Roman" w:cs="Times New Roman"/>
          <w:sz w:val="24"/>
          <w:szCs w:val="24"/>
        </w:rPr>
        <w:t xml:space="preserve"> ma</w:t>
      </w:r>
      <w:r w:rsidR="005C4A8C" w:rsidRPr="00046C8F">
        <w:rPr>
          <w:rFonts w:ascii="Times New Roman" w:hAnsi="Times New Roman" w:cs="Times New Roman"/>
          <w:sz w:val="24"/>
          <w:szCs w:val="24"/>
        </w:rPr>
        <w:t xml:space="preserve">rking and recapture </w:t>
      </w:r>
      <w:r w:rsidR="00B14FC9" w:rsidRPr="00046C8F">
        <w:rPr>
          <w:rFonts w:ascii="Times New Roman" w:hAnsi="Times New Roman" w:cs="Times New Roman"/>
          <w:sz w:val="24"/>
          <w:szCs w:val="24"/>
        </w:rPr>
        <w:t>was</w:t>
      </w:r>
      <w:r w:rsidR="005C4A8C" w:rsidRPr="00046C8F">
        <w:rPr>
          <w:rFonts w:ascii="Times New Roman" w:hAnsi="Times New Roman" w:cs="Times New Roman"/>
          <w:sz w:val="24"/>
          <w:szCs w:val="24"/>
        </w:rPr>
        <w:t xml:space="preserve"> used to 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F20B10" w:rsidRPr="00046C8F">
        <w:rPr>
          <w:rFonts w:ascii="Times New Roman" w:hAnsi="Times New Roman" w:cs="Times New Roman"/>
          <w:sz w:val="24"/>
          <w:szCs w:val="24"/>
        </w:rPr>
        <w:t>.</w:t>
      </w:r>
      <w:r w:rsidR="000F413E" w:rsidRPr="00046C8F">
        <w:rPr>
          <w:rFonts w:ascii="Times New Roman" w:hAnsi="Times New Roman" w:cs="Times New Roman"/>
          <w:sz w:val="24"/>
          <w:szCs w:val="24"/>
        </w:rPr>
        <w:t xml:space="preserve"> </w:t>
      </w:r>
      <m:oMath>
        <m:r>
          <w:rPr>
            <w:rFonts w:ascii="Cambria Math" w:hAnsi="Cambria Math" w:cs="Times New Roman"/>
            <w:sz w:val="24"/>
            <w:szCs w:val="24"/>
          </w:rPr>
          <m:t>A</m:t>
        </m:r>
      </m:oMath>
      <w:r w:rsidR="00EF5309" w:rsidRPr="00046C8F">
        <w:rPr>
          <w:rFonts w:ascii="Times New Roman" w:hAnsi="Times New Roman" w:cs="Times New Roman"/>
          <w:sz w:val="24"/>
          <w:szCs w:val="24"/>
        </w:rPr>
        <w:t xml:space="preserve"> describ</w:t>
      </w:r>
      <w:proofErr w:type="spellStart"/>
      <w:r w:rsidR="00B14FC9" w:rsidRPr="00046C8F">
        <w:rPr>
          <w:rFonts w:ascii="Times New Roman" w:hAnsi="Times New Roman" w:cs="Times New Roman"/>
          <w:sz w:val="24"/>
          <w:szCs w:val="24"/>
        </w:rPr>
        <w:t>e</w:t>
      </w:r>
      <w:ins w:id="66" w:author="Stephen Scherrer" w:date="2018-09-14T12:03:00Z">
        <w:r w:rsidR="004A68A0">
          <w:rPr>
            <w:rFonts w:ascii="Times New Roman" w:hAnsi="Times New Roman" w:cs="Times New Roman"/>
            <w:sz w:val="24"/>
            <w:szCs w:val="24"/>
          </w:rPr>
          <w:t>s</w:t>
        </w:r>
      </w:ins>
      <w:proofErr w:type="spellEnd"/>
      <w:del w:id="67" w:author="Stephen Scherrer" w:date="2018-09-14T12:03:00Z">
        <w:r w:rsidR="00B14FC9" w:rsidRPr="00046C8F" w:rsidDel="004A68A0">
          <w:rPr>
            <w:rFonts w:ascii="Times New Roman" w:hAnsi="Times New Roman" w:cs="Times New Roman"/>
            <w:sz w:val="24"/>
            <w:szCs w:val="24"/>
          </w:rPr>
          <w:delText>d</w:delText>
        </w:r>
      </w:del>
      <w:r w:rsidR="00EF5309" w:rsidRPr="00046C8F">
        <w:rPr>
          <w:rFonts w:ascii="Times New Roman" w:hAnsi="Times New Roman" w:cs="Times New Roman"/>
          <w:sz w:val="24"/>
          <w:szCs w:val="24"/>
        </w:rPr>
        <w:t xml:space="preserve"> the distribution of individual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EF5309" w:rsidRPr="00046C8F">
        <w:rPr>
          <w:rFonts w:ascii="Times New Roman" w:hAnsi="Times New Roman" w:cs="Times New Roman"/>
          <w:sz w:val="24"/>
          <w:szCs w:val="24"/>
        </w:rPr>
        <w:t>s and is treated</w:t>
      </w:r>
      <w:ins w:id="68" w:author="Stephen Scherrer" w:date="2018-09-14T12:03:00Z">
        <w:r w:rsidR="004A68A0">
          <w:rPr>
            <w:rFonts w:ascii="Times New Roman" w:hAnsi="Times New Roman" w:cs="Times New Roman"/>
            <w:sz w:val="24"/>
            <w:szCs w:val="24"/>
          </w:rPr>
          <w:t xml:space="preserve"> as a</w:t>
        </w:r>
      </w:ins>
      <w:r w:rsidR="00EF5309" w:rsidRPr="00046C8F">
        <w:rPr>
          <w:rFonts w:ascii="Times New Roman" w:hAnsi="Times New Roman" w:cs="Times New Roman"/>
          <w:sz w:val="24"/>
          <w:szCs w:val="24"/>
        </w:rPr>
        <w:t xml:space="preserve"> random effect with a</w:t>
      </w:r>
      <w:r w:rsidR="00C05C19" w:rsidRPr="00046C8F">
        <w:rPr>
          <w:rFonts w:ascii="Times New Roman" w:hAnsi="Times New Roman" w:cs="Times New Roman"/>
          <w:sz w:val="24"/>
          <w:szCs w:val="24"/>
        </w:rPr>
        <w:t xml:space="preserve"> lognormal</w:t>
      </w:r>
      <w:r w:rsidR="00EF5309" w:rsidRPr="00046C8F">
        <w:rPr>
          <w:rFonts w:ascii="Times New Roman" w:hAnsi="Times New Roman" w:cs="Times New Roman"/>
          <w:sz w:val="24"/>
          <w:szCs w:val="24"/>
        </w:rPr>
        <w:t xml:space="preserve"> distribution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sSubSup>
        <m:r>
          <w:rPr>
            <w:rFonts w:ascii="Cambria Math" w:hAnsi="Cambria Math" w:cs="Times New Roman"/>
            <w:sz w:val="24"/>
            <w:szCs w:val="24"/>
          </w:rPr>
          <m:t>)</m:t>
        </m:r>
      </m:oMath>
      <w:r w:rsidR="00EF5309" w:rsidRPr="00046C8F">
        <w:rPr>
          <w:rFonts w:ascii="Times New Roman" w:hAnsi="Times New Roman" w:cs="Times New Roman"/>
          <w:sz w:val="24"/>
          <w:szCs w:val="24"/>
        </w:rPr>
        <w:t xml:space="preserve">. </w:t>
      </w:r>
      <w:r w:rsidR="00453A0B" w:rsidRPr="00046C8F">
        <w:rPr>
          <w:rFonts w:ascii="Times New Roman" w:hAnsi="Times New Roman" w:cs="Times New Roman"/>
          <w:sz w:val="24"/>
          <w:szCs w:val="24"/>
        </w:rPr>
        <w:t>Measurement error</w:t>
      </w:r>
      <w:r w:rsidR="00B14FC9" w:rsidRPr="00046C8F">
        <w:rPr>
          <w:rFonts w:ascii="Times New Roman" w:hAnsi="Times New Roman" w:cs="Times New Roman"/>
          <w:sz w:val="24"/>
          <w:szCs w:val="24"/>
        </w:rPr>
        <w:t xml:space="preserve"> was</w:t>
      </w:r>
      <w:r w:rsidR="00EF5309" w:rsidRPr="00046C8F">
        <w:rPr>
          <w:rFonts w:ascii="Times New Roman" w:hAnsi="Times New Roman" w:cs="Times New Roman"/>
          <w:sz w:val="24"/>
          <w:szCs w:val="24"/>
        </w:rPr>
        <w:t xml:space="preserve"> 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00453A0B" w:rsidRPr="00046C8F">
        <w:rPr>
          <w:rFonts w:ascii="Times New Roman" w:hAnsi="Times New Roman" w:cs="Times New Roman"/>
          <w:sz w:val="24"/>
          <w:szCs w:val="24"/>
        </w:rPr>
        <w:t>.</w:t>
      </w:r>
      <w:r w:rsidR="00EF5309" w:rsidRPr="00046C8F">
        <w:rPr>
          <w:rFonts w:ascii="Times New Roman" w:hAnsi="Times New Roman" w:cs="Times New Roman"/>
          <w:sz w:val="24"/>
          <w:szCs w:val="24"/>
        </w:rPr>
        <w:t xml:space="preserve"> </w:t>
      </w:r>
      <w:r w:rsidR="003E23E0" w:rsidRPr="00046C8F">
        <w:rPr>
          <w:rFonts w:ascii="Times New Roman" w:hAnsi="Times New Roman" w:cs="Times New Roman"/>
          <w:sz w:val="24"/>
          <w:szCs w:val="24"/>
        </w:rPr>
        <w:t>An</w:t>
      </w:r>
      <w:r w:rsidR="000F413E" w:rsidRPr="00046C8F">
        <w:rPr>
          <w:rFonts w:ascii="Times New Roman" w:hAnsi="Times New Roman" w:cs="Times New Roman"/>
          <w:sz w:val="24"/>
          <w:szCs w:val="24"/>
        </w:rPr>
        <w:t xml:space="preserve"> unconditional joint density </w:t>
      </w:r>
      <w:r w:rsidR="00B14FC9" w:rsidRPr="00046C8F">
        <w:rPr>
          <w:rFonts w:ascii="Times New Roman" w:hAnsi="Times New Roman" w:cs="Times New Roman"/>
          <w:sz w:val="24"/>
          <w:szCs w:val="24"/>
        </w:rPr>
        <w:t>was</w:t>
      </w:r>
      <w:r w:rsidR="000F413E" w:rsidRPr="00046C8F">
        <w:rPr>
          <w:rFonts w:ascii="Times New Roman" w:hAnsi="Times New Roman" w:cs="Times New Roman"/>
          <w:sz w:val="24"/>
          <w:szCs w:val="24"/>
        </w:rPr>
        <w:t xml:space="preserve"> </w:t>
      </w:r>
      <w:r w:rsidR="003E23E0" w:rsidRPr="00046C8F">
        <w:rPr>
          <w:rFonts w:ascii="Times New Roman" w:hAnsi="Times New Roman" w:cs="Times New Roman"/>
          <w:sz w:val="24"/>
          <w:szCs w:val="24"/>
        </w:rPr>
        <w:t xml:space="preserve">then </w:t>
      </w:r>
      <w:r w:rsidR="000F413E" w:rsidRPr="00046C8F">
        <w:rPr>
          <w:rFonts w:ascii="Times New Roman" w:hAnsi="Times New Roman" w:cs="Times New Roman"/>
          <w:sz w:val="24"/>
          <w:szCs w:val="24"/>
        </w:rPr>
        <w:t>derived</w:t>
      </w:r>
      <w:r w:rsidR="003E23E0" w:rsidRPr="00046C8F">
        <w:rPr>
          <w:rFonts w:ascii="Times New Roman" w:hAnsi="Times New Roman" w:cs="Times New Roman"/>
          <w:sz w:val="24"/>
          <w:szCs w:val="24"/>
        </w:rPr>
        <w:t xml:space="preserve"> for each individual</w:t>
      </w:r>
      <w:r w:rsidR="000F413E" w:rsidRPr="00046C8F">
        <w:rPr>
          <w:rFonts w:ascii="Times New Roman" w:hAnsi="Times New Roman" w:cs="Times New Roman"/>
          <w:sz w:val="24"/>
          <w:szCs w:val="24"/>
        </w:rPr>
        <w:t xml:space="preserve"> </w:t>
      </w:r>
      <w:r w:rsidR="003E23E0" w:rsidRPr="00046C8F">
        <w:rPr>
          <w:rFonts w:ascii="Times New Roman" w:hAnsi="Times New Roman" w:cs="Times New Roman"/>
          <w:sz w:val="24"/>
          <w:szCs w:val="24"/>
        </w:rPr>
        <w:t>by integrating the</w:t>
      </w:r>
      <w:r w:rsidR="00C05C19" w:rsidRPr="00046C8F">
        <w:rPr>
          <w:rFonts w:ascii="Times New Roman" w:hAnsi="Times New Roman" w:cs="Times New Roman"/>
          <w:sz w:val="24"/>
          <w:szCs w:val="24"/>
        </w:rPr>
        <w:t>ir individual</w:t>
      </w:r>
      <w:r w:rsidR="003E23E0" w:rsidRPr="00046C8F">
        <w:rPr>
          <w:rFonts w:ascii="Times New Roman" w:hAnsi="Times New Roman" w:cs="Times New Roman"/>
          <w:sz w:val="24"/>
          <w:szCs w:val="24"/>
        </w:rPr>
        <w:t xml:space="preserve"> join</w:t>
      </w:r>
      <w:r w:rsidR="000F41CF" w:rsidRPr="00046C8F">
        <w:rPr>
          <w:rFonts w:ascii="Times New Roman" w:hAnsi="Times New Roman" w:cs="Times New Roman"/>
          <w:sz w:val="24"/>
          <w:szCs w:val="24"/>
        </w:rPr>
        <w:t xml:space="preserve">t distribution with respect to </w:t>
      </w:r>
      <m:oMath>
        <m:r>
          <w:rPr>
            <w:rFonts w:ascii="Cambria Math" w:hAnsi="Cambria Math" w:cs="Times New Roman"/>
            <w:sz w:val="24"/>
            <w:szCs w:val="24"/>
          </w:rPr>
          <m:t>a</m:t>
        </m:r>
      </m:oMath>
      <w:r w:rsidR="009D70BE" w:rsidRPr="00046C8F">
        <w:rPr>
          <w:rFonts w:ascii="Times New Roman" w:hAnsi="Times New Roman" w:cs="Times New Roman"/>
          <w:sz w:val="24"/>
          <w:szCs w:val="24"/>
        </w:rPr>
        <w:t xml:space="preserve">. A detailed description of this process is described </w:t>
      </w:r>
      <w:del w:id="69" w:author="Stephen Scherrer" w:date="2018-09-14T12:03:00Z">
        <w:r w:rsidR="00CE715E" w:rsidRPr="00046C8F" w:rsidDel="004A68A0">
          <w:rPr>
            <w:rFonts w:ascii="Times New Roman" w:hAnsi="Times New Roman" w:cs="Times New Roman"/>
            <w:sz w:val="24"/>
            <w:szCs w:val="24"/>
          </w:rPr>
          <w:delText>in</w:delText>
        </w:r>
        <w:r w:rsidR="009D70BE" w:rsidRPr="00046C8F" w:rsidDel="004A68A0">
          <w:rPr>
            <w:rFonts w:ascii="Times New Roman" w:hAnsi="Times New Roman" w:cs="Times New Roman"/>
            <w:sz w:val="24"/>
            <w:szCs w:val="24"/>
          </w:rPr>
          <w:delText xml:space="preserve"> </w:delText>
        </w:r>
      </w:del>
      <w:ins w:id="70" w:author="Stephen Scherrer" w:date="2018-09-14T12:03:00Z">
        <w:r w:rsidR="004A68A0">
          <w:rPr>
            <w:rFonts w:ascii="Times New Roman" w:hAnsi="Times New Roman" w:cs="Times New Roman"/>
            <w:sz w:val="24"/>
            <w:szCs w:val="24"/>
          </w:rPr>
          <w:t>by</w:t>
        </w:r>
        <w:r w:rsidR="004A68A0" w:rsidRPr="00046C8F">
          <w:rPr>
            <w:rFonts w:ascii="Times New Roman" w:hAnsi="Times New Roman" w:cs="Times New Roman"/>
            <w:sz w:val="24"/>
            <w:szCs w:val="24"/>
          </w:rPr>
          <w:t xml:space="preserve"> </w:t>
        </w:r>
      </w:ins>
      <w:proofErr w:type="spellStart"/>
      <w:r w:rsidR="009D70BE" w:rsidRPr="00046C8F">
        <w:rPr>
          <w:rFonts w:ascii="Times New Roman" w:hAnsi="Times New Roman" w:cs="Times New Roman"/>
          <w:sz w:val="24"/>
          <w:szCs w:val="24"/>
        </w:rPr>
        <w:t>Laslett</w:t>
      </w:r>
      <w:proofErr w:type="spellEnd"/>
      <w:r w:rsidR="009D70BE" w:rsidRPr="00046C8F">
        <w:rPr>
          <w:rFonts w:ascii="Times New Roman" w:hAnsi="Times New Roman" w:cs="Times New Roman"/>
          <w:sz w:val="24"/>
          <w:szCs w:val="24"/>
        </w:rPr>
        <w:t xml:space="preserve"> et. al.</w:t>
      </w:r>
      <w:ins w:id="71" w:author="Stephen Scherrer" w:date="2018-09-14T12:03:00Z">
        <w:r w:rsidR="004A68A0">
          <w:rPr>
            <w:rFonts w:ascii="Times New Roman" w:hAnsi="Times New Roman" w:cs="Times New Roman"/>
            <w:sz w:val="24"/>
            <w:szCs w:val="24"/>
          </w:rPr>
          <w:t xml:space="preserve"> </w:t>
        </w:r>
      </w:ins>
      <w:del w:id="72" w:author="Stephen Scherrer" w:date="2018-09-14T12:03:00Z">
        <w:r w:rsidR="009D70BE" w:rsidRPr="00046C8F" w:rsidDel="004A68A0">
          <w:rPr>
            <w:rFonts w:ascii="Times New Roman" w:hAnsi="Times New Roman" w:cs="Times New Roman"/>
            <w:sz w:val="24"/>
            <w:szCs w:val="24"/>
          </w:rPr>
          <w:delText xml:space="preserve">, </w:delText>
        </w:r>
      </w:del>
      <w:ins w:id="73" w:author="Stephen Scherrer" w:date="2018-09-14T12:03:00Z">
        <w:r w:rsidR="004A68A0">
          <w:rPr>
            <w:rFonts w:ascii="Times New Roman" w:hAnsi="Times New Roman" w:cs="Times New Roman"/>
            <w:sz w:val="24"/>
            <w:szCs w:val="24"/>
          </w:rPr>
          <w:t>(</w:t>
        </w:r>
      </w:ins>
      <w:r w:rsidR="009D70BE" w:rsidRPr="00046C8F">
        <w:rPr>
          <w:rFonts w:ascii="Times New Roman" w:hAnsi="Times New Roman" w:cs="Times New Roman"/>
          <w:sz w:val="24"/>
          <w:szCs w:val="24"/>
        </w:rPr>
        <w:t>2002</w:t>
      </w:r>
      <w:ins w:id="74" w:author="Stephen Scherrer" w:date="2018-09-14T12:03:00Z">
        <w:r w:rsidR="004A68A0">
          <w:rPr>
            <w:rFonts w:ascii="Times New Roman" w:hAnsi="Times New Roman" w:cs="Times New Roman"/>
            <w:sz w:val="24"/>
            <w:szCs w:val="24"/>
          </w:rPr>
          <w:t>)</w:t>
        </w:r>
      </w:ins>
      <w:r w:rsidR="009D70BE" w:rsidRPr="00046C8F">
        <w:rPr>
          <w:rFonts w:ascii="Times New Roman" w:hAnsi="Times New Roman" w:cs="Times New Roman"/>
          <w:sz w:val="24"/>
          <w:szCs w:val="24"/>
        </w:rPr>
        <w:t>.</w:t>
      </w:r>
    </w:p>
    <w:p w14:paraId="5A7E2C2D" w14:textId="3EDE48A6" w:rsidR="003E23E0" w:rsidRPr="00046C8F" w:rsidRDefault="003E23E0" w:rsidP="007655B0">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Growth </w:t>
      </w:r>
      <w:r w:rsidR="00EF5309" w:rsidRPr="00046C8F">
        <w:rPr>
          <w:rFonts w:ascii="Times New Roman" w:hAnsi="Times New Roman" w:cs="Times New Roman"/>
          <w:sz w:val="24"/>
          <w:szCs w:val="24"/>
        </w:rPr>
        <w:t xml:space="preserve">function </w:t>
      </w:r>
      <w:r w:rsidRPr="00046C8F">
        <w:rPr>
          <w:rFonts w:ascii="Times New Roman" w:hAnsi="Times New Roman" w:cs="Times New Roman"/>
          <w:sz w:val="24"/>
          <w:szCs w:val="24"/>
        </w:rPr>
        <w:t>parameter</w:t>
      </w:r>
      <w:r w:rsidR="00EF5309" w:rsidRPr="00046C8F">
        <w:rPr>
          <w:rFonts w:ascii="Times New Roman" w:hAnsi="Times New Roman" w:cs="Times New Roman"/>
          <w:sz w:val="24"/>
          <w:szCs w:val="24"/>
        </w:rPr>
        <w:t>s</w:t>
      </w:r>
      <w:r w:rsidRPr="00046C8F">
        <w:rPr>
          <w:rFonts w:ascii="Times New Roman" w:hAnsi="Times New Roman" w:cs="Times New Roman"/>
          <w:sz w:val="24"/>
          <w:szCs w:val="24"/>
        </w:rPr>
        <w:t xml:space="preserve"> </w:t>
      </w:r>
      <w:r w:rsidR="00B14FC9" w:rsidRPr="00046C8F">
        <w:rPr>
          <w:rFonts w:ascii="Times New Roman" w:hAnsi="Times New Roman" w:cs="Times New Roman"/>
          <w:sz w:val="24"/>
          <w:szCs w:val="24"/>
        </w:rPr>
        <w:t>were</w:t>
      </w:r>
      <w:r w:rsidRPr="00046C8F">
        <w:rPr>
          <w:rFonts w:ascii="Times New Roman" w:hAnsi="Times New Roman" w:cs="Times New Roman"/>
          <w:sz w:val="24"/>
          <w:szCs w:val="24"/>
        </w:rPr>
        <w:t xml:space="preserve"> estimated </w:t>
      </w:r>
      <w:r w:rsidR="00F520AF" w:rsidRPr="00046C8F">
        <w:rPr>
          <w:rFonts w:ascii="Times New Roman" w:hAnsi="Times New Roman" w:cs="Times New Roman"/>
          <w:sz w:val="24"/>
          <w:szCs w:val="24"/>
        </w:rPr>
        <w:t>through</w:t>
      </w:r>
      <w:r w:rsidRPr="00046C8F">
        <w:rPr>
          <w:rFonts w:ascii="Times New Roman" w:hAnsi="Times New Roman" w:cs="Times New Roman"/>
          <w:sz w:val="24"/>
          <w:szCs w:val="24"/>
        </w:rPr>
        <w:t xml:space="preserve"> </w:t>
      </w:r>
      <w:r w:rsidR="00EF5309" w:rsidRPr="00046C8F">
        <w:rPr>
          <w:rFonts w:ascii="Times New Roman" w:hAnsi="Times New Roman" w:cs="Times New Roman"/>
          <w:sz w:val="24"/>
          <w:szCs w:val="24"/>
        </w:rPr>
        <w:t>minimizing</w:t>
      </w:r>
      <w:r w:rsidRPr="00046C8F">
        <w:rPr>
          <w:rFonts w:ascii="Times New Roman" w:hAnsi="Times New Roman" w:cs="Times New Roman"/>
          <w:sz w:val="24"/>
          <w:szCs w:val="24"/>
        </w:rPr>
        <w:t xml:space="preserve"> of the </w:t>
      </w:r>
      <w:r w:rsidR="00EF5309" w:rsidRPr="00046C8F">
        <w:rPr>
          <w:rFonts w:ascii="Times New Roman" w:hAnsi="Times New Roman" w:cs="Times New Roman"/>
          <w:sz w:val="24"/>
          <w:szCs w:val="24"/>
        </w:rPr>
        <w:t xml:space="preserve">negative </w:t>
      </w:r>
      <w:r w:rsidRPr="00046C8F">
        <w:rPr>
          <w:rFonts w:ascii="Times New Roman" w:hAnsi="Times New Roman" w:cs="Times New Roman"/>
          <w:sz w:val="24"/>
          <w:szCs w:val="24"/>
        </w:rPr>
        <w:t>log-</w:t>
      </w:r>
      <w:r w:rsidR="007779E0" w:rsidRPr="00046C8F">
        <w:rPr>
          <w:rFonts w:ascii="Times New Roman" w:hAnsi="Times New Roman" w:cs="Times New Roman"/>
          <w:sz w:val="24"/>
          <w:szCs w:val="24"/>
        </w:rPr>
        <w:t xml:space="preserve">likelihood </w:t>
      </w:r>
      <w:r w:rsidRPr="00046C8F">
        <w:rPr>
          <w:rFonts w:ascii="Times New Roman" w:hAnsi="Times New Roman" w:cs="Times New Roman"/>
          <w:sz w:val="24"/>
          <w:szCs w:val="24"/>
        </w:rPr>
        <w:t xml:space="preserve">function </w:t>
      </w:r>
      <w:r w:rsidR="007779E0" w:rsidRPr="00046C8F">
        <w:rPr>
          <w:rFonts w:ascii="Times New Roman" w:hAnsi="Times New Roman" w:cs="Times New Roman"/>
          <w:sz w:val="24"/>
          <w:szCs w:val="24"/>
        </w:rPr>
        <w:t>obtained by summing the</w:t>
      </w:r>
      <w:r w:rsidR="000F41CF" w:rsidRPr="00046C8F">
        <w:rPr>
          <w:rFonts w:ascii="Times New Roman" w:hAnsi="Times New Roman" w:cs="Times New Roman"/>
          <w:sz w:val="24"/>
          <w:szCs w:val="24"/>
        </w:rPr>
        <w:t xml:space="preserve"> </w:t>
      </w:r>
      <w:r w:rsidRPr="00046C8F">
        <w:rPr>
          <w:rFonts w:ascii="Times New Roman" w:hAnsi="Times New Roman" w:cs="Times New Roman"/>
          <w:sz w:val="24"/>
          <w:szCs w:val="24"/>
        </w:rPr>
        <w:t>unconditional joint density</w:t>
      </w:r>
      <w:r w:rsidR="00CE715E" w:rsidRPr="00046C8F">
        <w:rPr>
          <w:rFonts w:ascii="Times New Roman" w:hAnsi="Times New Roman" w:cs="Times New Roman"/>
          <w:sz w:val="24"/>
          <w:szCs w:val="24"/>
        </w:rPr>
        <w:t xml:space="preserve">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00A3444C" w:rsidRPr="00046C8F">
        <w:rPr>
          <w:rFonts w:ascii="Times New Roman" w:hAnsi="Times New Roman" w:cs="Times New Roman"/>
          <w:sz w:val="24"/>
          <w:szCs w:val="24"/>
        </w:rPr>
        <w:t xml:space="preserve"> </w:t>
      </w:r>
      <w:r w:rsidRPr="00046C8F">
        <w:rPr>
          <w:rFonts w:ascii="Times New Roman" w:hAnsi="Times New Roman" w:cs="Times New Roman"/>
          <w:sz w:val="24"/>
          <w:szCs w:val="24"/>
        </w:rPr>
        <w:t>of</w:t>
      </w:r>
      <w:r w:rsidR="00A3444C" w:rsidRPr="00046C8F">
        <w:rPr>
          <w:rFonts w:ascii="Times New Roman" w:hAnsi="Times New Roman" w:cs="Times New Roman"/>
          <w:sz w:val="24"/>
          <w:szCs w:val="24"/>
        </w:rPr>
        <w:t xml:space="preserve"> each</w:t>
      </w:r>
      <w:r w:rsidR="00EF5309" w:rsidRPr="00046C8F">
        <w:rPr>
          <w:rFonts w:ascii="Times New Roman" w:hAnsi="Times New Roman" w:cs="Times New Roman"/>
          <w:sz w:val="24"/>
          <w:szCs w:val="24"/>
        </w:rPr>
        <w:t xml:space="preserve"> individual</w:t>
      </w:r>
      <w:r w:rsidR="00A3444C" w:rsidRPr="00046C8F">
        <w:rPr>
          <w:rFonts w:ascii="Times New Roman" w:hAnsi="Times New Roman" w:cs="Times New Roman"/>
          <w:sz w:val="24"/>
          <w:szCs w:val="24"/>
        </w:rPr>
        <w:t xml:space="preserve"> </w:t>
      </w:r>
      <w:r w:rsidR="009D70BE" w:rsidRPr="00046C8F">
        <w:rPr>
          <w:rFonts w:ascii="Times New Roman" w:hAnsi="Times New Roman" w:cs="Times New Roman"/>
          <w:sz w:val="24"/>
          <w:szCs w:val="24"/>
        </w:rPr>
        <w:t>(E3</w:t>
      </w:r>
      <w:r w:rsidR="00F520AF" w:rsidRPr="00046C8F">
        <w:rPr>
          <w:rFonts w:ascii="Times New Roman" w:hAnsi="Times New Roman" w:cs="Times New Roman"/>
          <w:sz w:val="24"/>
          <w:szCs w:val="24"/>
        </w:rPr>
        <w:t>)</w:t>
      </w:r>
      <w:r w:rsidR="00A3444C" w:rsidRPr="00046C8F">
        <w:rPr>
          <w:rFonts w:ascii="Times New Roman" w:hAnsi="Times New Roman" w:cs="Times New Roman"/>
          <w:sz w:val="24"/>
          <w:szCs w:val="24"/>
        </w:rPr>
        <w:t xml:space="preserve">. </w:t>
      </w:r>
    </w:p>
    <w:p w14:paraId="0B490740" w14:textId="2E0BD904" w:rsidR="00055710" w:rsidRPr="00046C8F" w:rsidRDefault="00D10768" w:rsidP="00035755">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E3</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m:oMathPara>
    </w:p>
    <w:p w14:paraId="28A61732" w14:textId="60B17637" w:rsidR="009D1918" w:rsidRPr="00046C8F" w:rsidRDefault="00EF5309" w:rsidP="00035755">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approach was used to estimate</w:t>
      </w:r>
      <w:r w:rsidR="00A12EF5">
        <w:rPr>
          <w:rFonts w:ascii="Times New Roman" w:hAnsi="Times New Roman" w:cs="Times New Roman"/>
          <w:sz w:val="24"/>
          <w:szCs w:val="24"/>
        </w:rPr>
        <w:t xml:space="preserve"> values of</w:t>
      </w:r>
      <w:r w:rsidRPr="00046C8F">
        <w:rPr>
          <w:rFonts w:ascii="Times New Roman" w:hAnsi="Times New Roman" w:cs="Times New Roman"/>
          <w:sz w:val="24"/>
          <w:szCs w:val="24"/>
        </w:rPr>
        <w:t xml:space="preserve"> the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046C8F">
        <w:rPr>
          <w:rFonts w:ascii="Times New Roman" w:hAnsi="Times New Roman" w:cs="Times New Roman"/>
          <w:sz w:val="24"/>
          <w:szCs w:val="24"/>
        </w:rPr>
        <w:t xml:space="preserve">. </w:t>
      </w:r>
      <w:r w:rsidR="00453A0B" w:rsidRPr="00046C8F">
        <w:rPr>
          <w:rFonts w:ascii="Times New Roman" w:hAnsi="Times New Roman" w:cs="Times New Roman"/>
          <w:sz w:val="24"/>
          <w:szCs w:val="24"/>
        </w:rPr>
        <w:t xml:space="preserve">Two-sided </w:t>
      </w:r>
      <w:r w:rsidR="00C05C19" w:rsidRPr="00046C8F">
        <w:rPr>
          <w:rFonts w:ascii="Times New Roman" w:hAnsi="Times New Roman" w:cs="Times New Roman"/>
          <w:sz w:val="24"/>
          <w:szCs w:val="24"/>
        </w:rPr>
        <w:t xml:space="preserve">95% </w:t>
      </w:r>
      <w:r w:rsidR="00453A0B" w:rsidRPr="00046C8F">
        <w:rPr>
          <w:rFonts w:ascii="Times New Roman" w:hAnsi="Times New Roman" w:cs="Times New Roman"/>
          <w:sz w:val="24"/>
          <w:szCs w:val="24"/>
        </w:rPr>
        <w:t>c</w:t>
      </w:r>
      <w:r w:rsidR="009D1918" w:rsidRPr="00046C8F">
        <w:rPr>
          <w:rFonts w:ascii="Times New Roman" w:hAnsi="Times New Roman" w:cs="Times New Roman"/>
          <w:sz w:val="24"/>
          <w:szCs w:val="24"/>
        </w:rPr>
        <w:t xml:space="preserve">onfidence intervals </w:t>
      </w:r>
      <w:r w:rsidR="00453A0B" w:rsidRPr="00046C8F">
        <w:rPr>
          <w:rFonts w:ascii="Times New Roman" w:hAnsi="Times New Roman" w:cs="Times New Roman"/>
          <w:sz w:val="24"/>
          <w:szCs w:val="24"/>
        </w:rPr>
        <w:t>(2.5%, Median, 97.5%) were</w:t>
      </w:r>
      <w:r w:rsidR="009D1918" w:rsidRPr="00046C8F">
        <w:rPr>
          <w:rFonts w:ascii="Times New Roman" w:hAnsi="Times New Roman" w:cs="Times New Roman"/>
          <w:sz w:val="24"/>
          <w:szCs w:val="24"/>
        </w:rPr>
        <w:t xml:space="preserve"> </w:t>
      </w:r>
      <w:r w:rsidR="00C05C19" w:rsidRPr="00046C8F">
        <w:rPr>
          <w:rFonts w:ascii="Times New Roman" w:hAnsi="Times New Roman" w:cs="Times New Roman"/>
          <w:sz w:val="24"/>
          <w:szCs w:val="24"/>
        </w:rPr>
        <w:t xml:space="preserve">then </w:t>
      </w:r>
      <w:r w:rsidR="009D1918" w:rsidRPr="00046C8F">
        <w:rPr>
          <w:rFonts w:ascii="Times New Roman" w:hAnsi="Times New Roman" w:cs="Times New Roman"/>
          <w:sz w:val="24"/>
          <w:szCs w:val="24"/>
        </w:rPr>
        <w:t>estimated from the distribution</w:t>
      </w:r>
      <w:r w:rsidR="00C90ED9" w:rsidRPr="00046C8F">
        <w:rPr>
          <w:rFonts w:ascii="Times New Roman" w:hAnsi="Times New Roman" w:cs="Times New Roman"/>
          <w:sz w:val="24"/>
          <w:szCs w:val="24"/>
        </w:rPr>
        <w:t xml:space="preserve"> </w:t>
      </w:r>
      <w:r w:rsidR="00453A0B" w:rsidRPr="00046C8F">
        <w:rPr>
          <w:rFonts w:ascii="Times New Roman" w:hAnsi="Times New Roman" w:cs="Times New Roman"/>
          <w:sz w:val="24"/>
          <w:szCs w:val="24"/>
        </w:rPr>
        <w:t>of each parameter following</w:t>
      </w:r>
      <w:r w:rsidR="00C90ED9" w:rsidRPr="00046C8F">
        <w:rPr>
          <w:rFonts w:ascii="Times New Roman" w:hAnsi="Times New Roman" w:cs="Times New Roman"/>
          <w:sz w:val="24"/>
          <w:szCs w:val="24"/>
        </w:rPr>
        <w:t xml:space="preserve"> 10,000 successful bootstrap iterations</w:t>
      </w:r>
      <w:r w:rsidR="00A12EF5">
        <w:rPr>
          <w:rFonts w:ascii="Times New Roman" w:hAnsi="Times New Roman" w:cs="Times New Roman"/>
          <w:sz w:val="24"/>
          <w:szCs w:val="24"/>
        </w:rPr>
        <w:t xml:space="preserve"> to obtain population parameters</w:t>
      </w:r>
      <w:r w:rsidR="00C90ED9" w:rsidRPr="00046C8F">
        <w:rPr>
          <w:rFonts w:ascii="Times New Roman" w:hAnsi="Times New Roman" w:cs="Times New Roman"/>
          <w:sz w:val="24"/>
          <w:szCs w:val="24"/>
        </w:rPr>
        <w:t xml:space="preserve">. For each </w:t>
      </w:r>
      <w:r w:rsidR="00A12EF5">
        <w:rPr>
          <w:rFonts w:ascii="Times New Roman" w:hAnsi="Times New Roman" w:cs="Times New Roman"/>
          <w:sz w:val="24"/>
          <w:szCs w:val="24"/>
        </w:rPr>
        <w:t xml:space="preserve">bootstrap </w:t>
      </w:r>
      <w:r w:rsidR="00C90ED9" w:rsidRPr="00046C8F">
        <w:rPr>
          <w:rFonts w:ascii="Times New Roman" w:hAnsi="Times New Roman" w:cs="Times New Roman"/>
          <w:sz w:val="24"/>
          <w:szCs w:val="24"/>
        </w:rPr>
        <w:t xml:space="preserve">iteration, </w:t>
      </w:r>
      <w:r w:rsidR="00453A0B" w:rsidRPr="00046C8F">
        <w:rPr>
          <w:rFonts w:ascii="Times New Roman" w:hAnsi="Times New Roman" w:cs="Times New Roman"/>
          <w:sz w:val="24"/>
          <w:szCs w:val="24"/>
        </w:rPr>
        <w:t xml:space="preserve">the model was refit </w:t>
      </w:r>
      <w:r w:rsidR="00A12EF5">
        <w:rPr>
          <w:rFonts w:ascii="Times New Roman" w:hAnsi="Times New Roman" w:cs="Times New Roman"/>
          <w:sz w:val="24"/>
          <w:szCs w:val="24"/>
        </w:rPr>
        <w:t>on data randomly resampled from the original tagging data with replacement</w:t>
      </w:r>
      <w:r w:rsidR="00453A0B" w:rsidRPr="00046C8F">
        <w:rPr>
          <w:rFonts w:ascii="Times New Roman" w:hAnsi="Times New Roman" w:cs="Times New Roman"/>
          <w:sz w:val="24"/>
          <w:szCs w:val="24"/>
        </w:rPr>
        <w:t xml:space="preserve">. </w:t>
      </w:r>
    </w:p>
    <w:p w14:paraId="28C18097" w14:textId="77777777" w:rsidR="009D1918" w:rsidRPr="00046C8F" w:rsidRDefault="009D1918" w:rsidP="00035755">
      <w:pPr>
        <w:spacing w:line="480" w:lineRule="auto"/>
        <w:rPr>
          <w:rFonts w:ascii="Times New Roman" w:hAnsi="Times New Roman" w:cs="Times New Roman"/>
          <w:sz w:val="24"/>
          <w:szCs w:val="24"/>
        </w:rPr>
      </w:pPr>
    </w:p>
    <w:p w14:paraId="60A21A4D" w14:textId="7BBD818F" w:rsidR="00BD7881" w:rsidRPr="00046C8F" w:rsidRDefault="00C14957" w:rsidP="00035755">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Estimation</w:t>
      </w:r>
      <w:r w:rsidR="00D17F97" w:rsidRPr="00046C8F">
        <w:rPr>
          <w:rFonts w:ascii="Times New Roman" w:hAnsi="Times New Roman" w:cs="Times New Roman"/>
          <w:i/>
          <w:sz w:val="24"/>
          <w:szCs w:val="24"/>
        </w:rPr>
        <w:t xml:space="preserve"> </w:t>
      </w:r>
      <w:r w:rsidRPr="00046C8F">
        <w:rPr>
          <w:rFonts w:ascii="Times New Roman" w:hAnsi="Times New Roman" w:cs="Times New Roman"/>
          <w:i/>
          <w:sz w:val="24"/>
          <w:szCs w:val="24"/>
        </w:rPr>
        <w:t>of</w:t>
      </w:r>
      <w:r w:rsidR="00F877D0" w:rsidRPr="00046C8F">
        <w:rPr>
          <w:rFonts w:ascii="Times New Roman" w:hAnsi="Times New Roman" w:cs="Times New Roman"/>
          <w:i/>
          <w:sz w:val="24"/>
          <w:szCs w:val="24"/>
        </w:rPr>
        <w:t xml:space="preserve"> </w:t>
      </w:r>
      <w:r w:rsidR="008C50D1" w:rsidRPr="00046C8F">
        <w:rPr>
          <w:rFonts w:ascii="Times New Roman" w:hAnsi="Times New Roman" w:cs="Times New Roman"/>
          <w:i/>
          <w:sz w:val="24"/>
          <w:szCs w:val="24"/>
        </w:rPr>
        <w:t>Integrative</w:t>
      </w:r>
      <w:r w:rsidR="00BD7881" w:rsidRPr="00046C8F">
        <w:rPr>
          <w:rFonts w:ascii="Times New Roman" w:hAnsi="Times New Roman" w:cs="Times New Roman"/>
          <w:i/>
          <w:sz w:val="24"/>
          <w:szCs w:val="24"/>
        </w:rPr>
        <w:t xml:space="preserve"> Growth Parameters</w:t>
      </w:r>
      <w:r w:rsidR="005E3F0B" w:rsidRPr="00046C8F">
        <w:rPr>
          <w:rFonts w:ascii="Times New Roman" w:hAnsi="Times New Roman" w:cs="Times New Roman"/>
          <w:i/>
          <w:sz w:val="24"/>
          <w:szCs w:val="24"/>
        </w:rPr>
        <w:t xml:space="preserve"> using sources of growth data</w:t>
      </w:r>
    </w:p>
    <w:p w14:paraId="7A6FB8BE" w14:textId="3A2923A1" w:rsidR="00135733" w:rsidRDefault="00453A0B" w:rsidP="002B5E85">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Datasets previously used to estimate </w:t>
      </w:r>
      <w:r w:rsidR="00C05C19" w:rsidRPr="00046C8F">
        <w:rPr>
          <w:rFonts w:ascii="Times New Roman" w:hAnsi="Times New Roman" w:cs="Times New Roman"/>
          <w:sz w:val="24"/>
          <w:szCs w:val="24"/>
        </w:rPr>
        <w:t xml:space="preserve">regional </w:t>
      </w:r>
      <w:r w:rsidRPr="00046C8F">
        <w:rPr>
          <w:rFonts w:ascii="Times New Roman" w:hAnsi="Times New Roman" w:cs="Times New Roman"/>
          <w:sz w:val="24"/>
          <w:szCs w:val="24"/>
        </w:rPr>
        <w:t xml:space="preserve">growth for </w:t>
      </w:r>
      <w:del w:id="75" w:author="Stephen Scherrer" w:date="2018-09-14T11:50:00Z">
        <w:r w:rsidRPr="00A20282" w:rsidDel="00A20282">
          <w:rPr>
            <w:rFonts w:ascii="Times New Roman" w:hAnsi="Times New Roman" w:cs="Times New Roman"/>
            <w:i/>
            <w:sz w:val="24"/>
            <w:szCs w:val="24"/>
            <w:rPrChange w:id="76" w:author="Stephen Scherrer" w:date="2018-09-14T11:51:00Z">
              <w:rPr>
                <w:rFonts w:ascii="Times New Roman" w:hAnsi="Times New Roman" w:cs="Times New Roman"/>
                <w:sz w:val="24"/>
                <w:szCs w:val="24"/>
              </w:rPr>
            </w:rPrChange>
          </w:rPr>
          <w:delText>opakapaka</w:delText>
        </w:r>
      </w:del>
      <w:ins w:id="77" w:author="Stephen Scherrer" w:date="2018-09-14T11:50:00Z">
        <w:r w:rsidR="00A20282" w:rsidRPr="00A20282">
          <w:rPr>
            <w:rFonts w:ascii="Times New Roman" w:hAnsi="Times New Roman" w:cs="Times New Roman"/>
            <w:i/>
            <w:sz w:val="24"/>
            <w:szCs w:val="24"/>
            <w:rPrChange w:id="78" w:author="Stephen Scherrer" w:date="2018-09-14T11:51:00Z">
              <w:rPr>
                <w:rFonts w:ascii="Times New Roman" w:hAnsi="Times New Roman" w:cs="Times New Roman"/>
                <w:sz w:val="24"/>
                <w:szCs w:val="24"/>
              </w:rPr>
            </w:rPrChange>
          </w:rPr>
          <w:t>P. filamentosus</w:t>
        </w:r>
      </w:ins>
      <w:r w:rsidRPr="00046C8F">
        <w:rPr>
          <w:rFonts w:ascii="Times New Roman" w:hAnsi="Times New Roman" w:cs="Times New Roman"/>
          <w:i/>
          <w:sz w:val="24"/>
          <w:szCs w:val="24"/>
        </w:rPr>
        <w:t xml:space="preserve"> </w:t>
      </w:r>
      <w:r w:rsidR="00C05C19" w:rsidRPr="00046C8F">
        <w:rPr>
          <w:rFonts w:ascii="Times New Roman" w:hAnsi="Times New Roman" w:cs="Times New Roman"/>
          <w:sz w:val="24"/>
          <w:szCs w:val="24"/>
        </w:rPr>
        <w:t>in</w:t>
      </w:r>
      <w:r w:rsidRPr="00046C8F">
        <w:rPr>
          <w:rFonts w:ascii="Times New Roman" w:hAnsi="Times New Roman" w:cs="Times New Roman"/>
          <w:sz w:val="24"/>
          <w:szCs w:val="24"/>
        </w:rPr>
        <w:t xml:space="preserve"> the Main an</w:t>
      </w:r>
      <w:r w:rsidR="00A35124" w:rsidRPr="00046C8F">
        <w:rPr>
          <w:rFonts w:ascii="Times New Roman" w:hAnsi="Times New Roman" w:cs="Times New Roman"/>
          <w:sz w:val="24"/>
          <w:szCs w:val="24"/>
        </w:rPr>
        <w:t>d Northwestern Hawaiian Islands</w:t>
      </w:r>
      <w:r w:rsidRPr="00046C8F">
        <w:rPr>
          <w:rFonts w:ascii="Times New Roman" w:hAnsi="Times New Roman" w:cs="Times New Roman"/>
          <w:sz w:val="24"/>
          <w:szCs w:val="24"/>
        </w:rPr>
        <w:t xml:space="preserve"> were used to produce a </w:t>
      </w:r>
      <w:r w:rsidR="000D01B0" w:rsidRPr="00046C8F">
        <w:rPr>
          <w:rFonts w:ascii="Times New Roman" w:hAnsi="Times New Roman" w:cs="Times New Roman"/>
          <w:sz w:val="24"/>
          <w:szCs w:val="24"/>
        </w:rPr>
        <w:t xml:space="preserve">single set of </w:t>
      </w:r>
      <w:r w:rsidRPr="00046C8F">
        <w:rPr>
          <w:rFonts w:ascii="Times New Roman" w:hAnsi="Times New Roman" w:cs="Times New Roman"/>
          <w:sz w:val="24"/>
          <w:szCs w:val="24"/>
        </w:rPr>
        <w:t xml:space="preserve">parameter estimates using a modified form of the integrated method proposed by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w:t>
      </w:r>
      <w:ins w:id="79" w:author="Stephen Scherrer" w:date="2018-09-14T12:03:00Z">
        <w:r w:rsidR="00681588">
          <w:rPr>
            <w:rFonts w:ascii="Times New Roman" w:hAnsi="Times New Roman" w:cs="Times New Roman"/>
            <w:sz w:val="24"/>
            <w:szCs w:val="24"/>
          </w:rPr>
          <w:t xml:space="preserve">and </w:t>
        </w:r>
      </w:ins>
      <w:proofErr w:type="spellStart"/>
      <w:r w:rsidRPr="00046C8F">
        <w:rPr>
          <w:rFonts w:ascii="Times New Roman" w:hAnsi="Times New Roman" w:cs="Times New Roman"/>
          <w:sz w:val="24"/>
          <w:szCs w:val="24"/>
        </w:rPr>
        <w:t>Polachek</w:t>
      </w:r>
      <w:proofErr w:type="spellEnd"/>
      <w:r w:rsidRPr="00046C8F">
        <w:rPr>
          <w:rFonts w:ascii="Times New Roman" w:hAnsi="Times New Roman" w:cs="Times New Roman"/>
          <w:sz w:val="24"/>
          <w:szCs w:val="24"/>
        </w:rPr>
        <w:t xml:space="preserve"> (2004).</w:t>
      </w:r>
      <w:r w:rsidR="000D01B0" w:rsidRPr="00046C8F">
        <w:rPr>
          <w:rFonts w:ascii="Times New Roman" w:hAnsi="Times New Roman" w:cs="Times New Roman"/>
          <w:sz w:val="24"/>
          <w:szCs w:val="24"/>
        </w:rPr>
        <w:t xml:space="preserve"> </w:t>
      </w:r>
      <w:r w:rsidR="00135733" w:rsidRPr="00046C8F">
        <w:rPr>
          <w:rFonts w:ascii="Times New Roman" w:hAnsi="Times New Roman" w:cs="Times New Roman"/>
          <w:sz w:val="24"/>
          <w:szCs w:val="24"/>
        </w:rPr>
        <w:lastRenderedPageBreak/>
        <w:t>Additional datasets that were included represent both direct aging and length frequency approaches.</w:t>
      </w:r>
    </w:p>
    <w:p w14:paraId="3EAACFC8" w14:textId="77777777" w:rsidR="00625C64" w:rsidRPr="00046C8F" w:rsidRDefault="00625C64" w:rsidP="002B5E85">
      <w:pPr>
        <w:spacing w:line="480" w:lineRule="auto"/>
        <w:ind w:firstLine="720"/>
        <w:rPr>
          <w:rFonts w:ascii="Times New Roman" w:hAnsi="Times New Roman" w:cs="Times New Roman"/>
          <w:sz w:val="24"/>
          <w:szCs w:val="24"/>
        </w:rPr>
      </w:pPr>
    </w:p>
    <w:p w14:paraId="4CCF4E86" w14:textId="77777777" w:rsidR="00135733" w:rsidRPr="00046C8F" w:rsidRDefault="00135733" w:rsidP="004A6419">
      <w:pPr>
        <w:pStyle w:val="NoSpacing"/>
        <w:spacing w:line="480" w:lineRule="auto"/>
        <w:rPr>
          <w:rFonts w:ascii="Times New Roman" w:hAnsi="Times New Roman" w:cs="Times New Roman"/>
          <w:i/>
          <w:sz w:val="24"/>
          <w:szCs w:val="24"/>
        </w:rPr>
      </w:pPr>
      <w:r w:rsidRPr="00046C8F">
        <w:rPr>
          <w:rFonts w:ascii="Times New Roman" w:hAnsi="Times New Roman" w:cs="Times New Roman"/>
          <w:i/>
          <w:sz w:val="24"/>
          <w:szCs w:val="24"/>
        </w:rPr>
        <w:t>Additional Length Frequency Data</w:t>
      </w:r>
    </w:p>
    <w:p w14:paraId="569797D5" w14:textId="26F81179" w:rsidR="00830F6B" w:rsidRPr="00046C8F" w:rsidRDefault="007B2BBF" w:rsidP="004A6419">
      <w:pPr>
        <w:pStyle w:val="NoSpacing"/>
        <w:spacing w:line="480" w:lineRule="auto"/>
        <w:rPr>
          <w:rFonts w:ascii="Times New Roman" w:hAnsi="Times New Roman" w:cs="Times New Roman"/>
          <w:sz w:val="24"/>
          <w:szCs w:val="24"/>
        </w:rPr>
      </w:pPr>
      <w:r w:rsidRPr="00046C8F">
        <w:rPr>
          <w:rFonts w:ascii="Times New Roman" w:hAnsi="Times New Roman" w:cs="Times New Roman"/>
          <w:sz w:val="24"/>
          <w:szCs w:val="24"/>
        </w:rPr>
        <w:tab/>
      </w:r>
      <w:r w:rsidR="00830F6B" w:rsidRPr="00046C8F">
        <w:rPr>
          <w:rFonts w:ascii="Times New Roman" w:hAnsi="Times New Roman" w:cs="Times New Roman"/>
          <w:sz w:val="24"/>
          <w:szCs w:val="24"/>
        </w:rPr>
        <w:t>Length frequency data consisted of the size distribution</w:t>
      </w:r>
      <w:r w:rsidR="00532E93" w:rsidRPr="00046C8F">
        <w:rPr>
          <w:rFonts w:ascii="Times New Roman" w:hAnsi="Times New Roman" w:cs="Times New Roman"/>
          <w:sz w:val="24"/>
          <w:szCs w:val="24"/>
        </w:rPr>
        <w:t>s</w:t>
      </w:r>
      <w:r w:rsidR="00830F6B" w:rsidRPr="00046C8F">
        <w:rPr>
          <w:rFonts w:ascii="Times New Roman" w:hAnsi="Times New Roman" w:cs="Times New Roman"/>
          <w:sz w:val="24"/>
          <w:szCs w:val="24"/>
        </w:rPr>
        <w:t xml:space="preserve"> of juvenile </w:t>
      </w:r>
      <w:del w:id="80" w:author="Stephen Scherrer" w:date="2018-09-14T11:50:00Z">
        <w:r w:rsidR="00830F6B" w:rsidRPr="00A20282" w:rsidDel="00A20282">
          <w:rPr>
            <w:rFonts w:ascii="Times New Roman" w:hAnsi="Times New Roman" w:cs="Times New Roman"/>
            <w:i/>
            <w:sz w:val="24"/>
            <w:szCs w:val="24"/>
            <w:rPrChange w:id="81" w:author="Stephen Scherrer" w:date="2018-09-14T11:51:00Z">
              <w:rPr>
                <w:rFonts w:ascii="Times New Roman" w:hAnsi="Times New Roman" w:cs="Times New Roman"/>
                <w:sz w:val="24"/>
                <w:szCs w:val="24"/>
              </w:rPr>
            </w:rPrChange>
          </w:rPr>
          <w:delText>opakapaka</w:delText>
        </w:r>
      </w:del>
      <w:ins w:id="82" w:author="Stephen Scherrer" w:date="2018-09-14T11:50:00Z">
        <w:r w:rsidR="00A20282" w:rsidRPr="00A20282">
          <w:rPr>
            <w:rFonts w:ascii="Times New Roman" w:hAnsi="Times New Roman" w:cs="Times New Roman"/>
            <w:i/>
            <w:sz w:val="24"/>
            <w:szCs w:val="24"/>
            <w:rPrChange w:id="83" w:author="Stephen Scherrer" w:date="2018-09-14T11:51:00Z">
              <w:rPr>
                <w:rFonts w:ascii="Times New Roman" w:hAnsi="Times New Roman" w:cs="Times New Roman"/>
                <w:sz w:val="24"/>
                <w:szCs w:val="24"/>
              </w:rPr>
            </w:rPrChange>
          </w:rPr>
          <w:t>P. filamentosus</w:t>
        </w:r>
      </w:ins>
      <w:r w:rsidR="00830F6B" w:rsidRPr="00046C8F">
        <w:rPr>
          <w:rFonts w:ascii="Times New Roman" w:hAnsi="Times New Roman" w:cs="Times New Roman"/>
          <w:sz w:val="24"/>
          <w:szCs w:val="24"/>
        </w:rPr>
        <w:t xml:space="preserve"> sampled </w:t>
      </w:r>
      <w:r w:rsidR="006B384B" w:rsidRPr="00046C8F">
        <w:rPr>
          <w:rFonts w:ascii="Times New Roman" w:hAnsi="Times New Roman" w:cs="Times New Roman"/>
          <w:sz w:val="24"/>
          <w:szCs w:val="24"/>
        </w:rPr>
        <w:t>over</w:t>
      </w:r>
      <w:r w:rsidR="00830F6B" w:rsidRPr="00046C8F">
        <w:rPr>
          <w:rFonts w:ascii="Times New Roman" w:hAnsi="Times New Roman" w:cs="Times New Roman"/>
          <w:sz w:val="24"/>
          <w:szCs w:val="24"/>
        </w:rPr>
        <w:t xml:space="preserve"> 13 months between October 1989 and February 1991 reported by Moffit</w:t>
      </w:r>
      <w:r w:rsidR="00B74A89" w:rsidRPr="00046C8F">
        <w:rPr>
          <w:rFonts w:ascii="Times New Roman" w:hAnsi="Times New Roman" w:cs="Times New Roman"/>
          <w:sz w:val="24"/>
          <w:szCs w:val="24"/>
        </w:rPr>
        <w:t>t</w:t>
      </w:r>
      <w:r w:rsidR="00830F6B" w:rsidRPr="00046C8F">
        <w:rPr>
          <w:rFonts w:ascii="Times New Roman" w:hAnsi="Times New Roman" w:cs="Times New Roman"/>
          <w:sz w:val="24"/>
          <w:szCs w:val="24"/>
        </w:rPr>
        <w:t xml:space="preserve"> and Parrish (1996). The reported fork length of captured fish </w:t>
      </w:r>
      <w:r w:rsidR="00B74A89" w:rsidRPr="00046C8F">
        <w:rPr>
          <w:rFonts w:ascii="Times New Roman" w:hAnsi="Times New Roman" w:cs="Times New Roman"/>
          <w:sz w:val="24"/>
          <w:szCs w:val="24"/>
        </w:rPr>
        <w:t>was</w:t>
      </w:r>
      <w:r w:rsidR="00830F6B" w:rsidRPr="00046C8F">
        <w:rPr>
          <w:rFonts w:ascii="Times New Roman" w:hAnsi="Times New Roman" w:cs="Times New Roman"/>
          <w:sz w:val="24"/>
          <w:szCs w:val="24"/>
        </w:rPr>
        <w:t xml:space="preserve"> binned </w:t>
      </w:r>
      <w:r w:rsidR="006A2815" w:rsidRPr="00046C8F">
        <w:rPr>
          <w:rFonts w:ascii="Times New Roman" w:hAnsi="Times New Roman" w:cs="Times New Roman"/>
          <w:sz w:val="24"/>
          <w:szCs w:val="24"/>
        </w:rPr>
        <w:t>by</w:t>
      </w:r>
      <w:r w:rsidR="00830F6B" w:rsidRPr="00046C8F">
        <w:rPr>
          <w:rFonts w:ascii="Times New Roman" w:hAnsi="Times New Roman" w:cs="Times New Roman"/>
          <w:sz w:val="24"/>
          <w:szCs w:val="24"/>
        </w:rPr>
        <w:t xml:space="preserve"> 1 cm increments and presented in 13 histograms corresponding to each month of sampling. </w:t>
      </w:r>
      <w:r w:rsidR="006B56AA" w:rsidRPr="00046C8F">
        <w:rPr>
          <w:rFonts w:ascii="Times New Roman" w:hAnsi="Times New Roman" w:cs="Times New Roman"/>
          <w:sz w:val="24"/>
          <w:szCs w:val="24"/>
        </w:rPr>
        <w:t>The</w:t>
      </w:r>
      <w:r w:rsidR="00830F6B" w:rsidRPr="00046C8F">
        <w:rPr>
          <w:rFonts w:ascii="Times New Roman" w:hAnsi="Times New Roman" w:cs="Times New Roman"/>
          <w:sz w:val="24"/>
          <w:szCs w:val="24"/>
        </w:rPr>
        <w:t xml:space="preserve"> number of </w:t>
      </w:r>
      <w:proofErr w:type="gramStart"/>
      <w:r w:rsidR="00830F6B" w:rsidRPr="00046C8F">
        <w:rPr>
          <w:rFonts w:ascii="Times New Roman" w:hAnsi="Times New Roman" w:cs="Times New Roman"/>
          <w:sz w:val="24"/>
          <w:szCs w:val="24"/>
        </w:rPr>
        <w:t>fish</w:t>
      </w:r>
      <w:proofErr w:type="gramEnd"/>
      <w:r w:rsidR="00830F6B" w:rsidRPr="00046C8F">
        <w:rPr>
          <w:rFonts w:ascii="Times New Roman" w:hAnsi="Times New Roman" w:cs="Times New Roman"/>
          <w:sz w:val="24"/>
          <w:szCs w:val="24"/>
        </w:rPr>
        <w:t xml:space="preserve"> of a given fork length captured during each </w:t>
      </w:r>
      <w:r w:rsidR="006B56AA" w:rsidRPr="00046C8F">
        <w:rPr>
          <w:rFonts w:ascii="Times New Roman" w:hAnsi="Times New Roman" w:cs="Times New Roman"/>
          <w:sz w:val="24"/>
          <w:szCs w:val="24"/>
        </w:rPr>
        <w:t>mo</w:t>
      </w:r>
      <w:ins w:id="84" w:author="Stephen Scherrer" w:date="2018-09-14T12:04:00Z">
        <w:r w:rsidR="00681588">
          <w:rPr>
            <w:rFonts w:ascii="Times New Roman" w:hAnsi="Times New Roman" w:cs="Times New Roman"/>
            <w:sz w:val="24"/>
            <w:szCs w:val="24"/>
          </w:rPr>
          <w:t>n</w:t>
        </w:r>
      </w:ins>
      <w:r w:rsidR="006B56AA" w:rsidRPr="00046C8F">
        <w:rPr>
          <w:rFonts w:ascii="Times New Roman" w:hAnsi="Times New Roman" w:cs="Times New Roman"/>
          <w:sz w:val="24"/>
          <w:szCs w:val="24"/>
        </w:rPr>
        <w:t>th of sampling was</w:t>
      </w:r>
      <w:r w:rsidR="00830F6B" w:rsidRPr="00046C8F">
        <w:rPr>
          <w:rFonts w:ascii="Times New Roman" w:hAnsi="Times New Roman" w:cs="Times New Roman"/>
          <w:sz w:val="24"/>
          <w:szCs w:val="24"/>
        </w:rPr>
        <w:t xml:space="preserve"> determined by overlaying a series of evenly spaced horizontal lines across the Y-axis </w:t>
      </w:r>
      <w:r w:rsidR="006B56AA" w:rsidRPr="00046C8F">
        <w:rPr>
          <w:rFonts w:ascii="Times New Roman" w:hAnsi="Times New Roman" w:cs="Times New Roman"/>
          <w:sz w:val="24"/>
          <w:szCs w:val="24"/>
        </w:rPr>
        <w:t>of each histogram</w:t>
      </w:r>
      <w:r w:rsidR="006A2815" w:rsidRPr="00046C8F">
        <w:rPr>
          <w:rFonts w:ascii="Times New Roman" w:hAnsi="Times New Roman" w:cs="Times New Roman"/>
          <w:sz w:val="24"/>
          <w:szCs w:val="24"/>
        </w:rPr>
        <w:t xml:space="preserve"> corresponding</w:t>
      </w:r>
      <w:r w:rsidR="00830F6B" w:rsidRPr="00046C8F">
        <w:rPr>
          <w:rFonts w:ascii="Times New Roman" w:hAnsi="Times New Roman" w:cs="Times New Roman"/>
          <w:sz w:val="24"/>
          <w:szCs w:val="24"/>
        </w:rPr>
        <w:t xml:space="preserve"> to the </w:t>
      </w:r>
      <w:r w:rsidR="006A2815" w:rsidRPr="00046C8F">
        <w:rPr>
          <w:rFonts w:ascii="Times New Roman" w:hAnsi="Times New Roman" w:cs="Times New Roman"/>
          <w:sz w:val="24"/>
          <w:szCs w:val="24"/>
        </w:rPr>
        <w:t>addition</w:t>
      </w:r>
      <w:r w:rsidR="00830F6B" w:rsidRPr="00046C8F">
        <w:rPr>
          <w:rFonts w:ascii="Times New Roman" w:hAnsi="Times New Roman" w:cs="Times New Roman"/>
          <w:sz w:val="24"/>
          <w:szCs w:val="24"/>
        </w:rPr>
        <w:t xml:space="preserve"> of </w:t>
      </w:r>
      <w:r w:rsidR="006A2815" w:rsidRPr="00046C8F">
        <w:rPr>
          <w:rFonts w:ascii="Times New Roman" w:hAnsi="Times New Roman" w:cs="Times New Roman"/>
          <w:sz w:val="24"/>
          <w:szCs w:val="24"/>
        </w:rPr>
        <w:t>a</w:t>
      </w:r>
      <w:r w:rsidR="006B56AA" w:rsidRPr="00046C8F">
        <w:rPr>
          <w:rFonts w:ascii="Times New Roman" w:hAnsi="Times New Roman" w:cs="Times New Roman"/>
          <w:sz w:val="24"/>
          <w:szCs w:val="24"/>
        </w:rPr>
        <w:t xml:space="preserve"> </w:t>
      </w:r>
      <w:r w:rsidR="006A2815" w:rsidRPr="00046C8F">
        <w:rPr>
          <w:rFonts w:ascii="Times New Roman" w:hAnsi="Times New Roman" w:cs="Times New Roman"/>
          <w:sz w:val="24"/>
          <w:szCs w:val="24"/>
        </w:rPr>
        <w:t>single</w:t>
      </w:r>
      <w:r w:rsidR="006B56AA" w:rsidRPr="00046C8F">
        <w:rPr>
          <w:rFonts w:ascii="Times New Roman" w:hAnsi="Times New Roman" w:cs="Times New Roman"/>
          <w:sz w:val="24"/>
          <w:szCs w:val="24"/>
        </w:rPr>
        <w:t xml:space="preserve"> fish</w:t>
      </w:r>
      <w:r w:rsidR="007248AB" w:rsidRPr="00046C8F">
        <w:rPr>
          <w:rFonts w:ascii="Times New Roman" w:hAnsi="Times New Roman" w:cs="Times New Roman"/>
          <w:sz w:val="24"/>
          <w:szCs w:val="24"/>
        </w:rPr>
        <w:t>.</w:t>
      </w:r>
      <w:r w:rsidR="004A6419" w:rsidRPr="00046C8F">
        <w:rPr>
          <w:rFonts w:ascii="Times New Roman" w:hAnsi="Times New Roman" w:cs="Times New Roman"/>
          <w:sz w:val="24"/>
          <w:szCs w:val="24"/>
        </w:rPr>
        <w:t xml:space="preserve"> Using this method to </w:t>
      </w:r>
      <w:del w:id="85" w:author="Stephen Scherrer" w:date="2018-09-14T12:04:00Z">
        <w:r w:rsidR="004A6419" w:rsidRPr="00046C8F" w:rsidDel="006E4FB4">
          <w:rPr>
            <w:rFonts w:ascii="Times New Roman" w:hAnsi="Times New Roman" w:cs="Times New Roman"/>
            <w:sz w:val="24"/>
            <w:szCs w:val="24"/>
          </w:rPr>
          <w:delText xml:space="preserve">extrapolate </w:delText>
        </w:r>
      </w:del>
      <w:ins w:id="86" w:author="Stephen Scherrer" w:date="2018-09-14T12:04:00Z">
        <w:r w:rsidR="006E4FB4">
          <w:rPr>
            <w:rFonts w:ascii="Times New Roman" w:hAnsi="Times New Roman" w:cs="Times New Roman"/>
            <w:sz w:val="24"/>
            <w:szCs w:val="24"/>
          </w:rPr>
          <w:t>reconstruct</w:t>
        </w:r>
        <w:r w:rsidR="006E4FB4" w:rsidRPr="00046C8F">
          <w:rPr>
            <w:rFonts w:ascii="Times New Roman" w:hAnsi="Times New Roman" w:cs="Times New Roman"/>
            <w:sz w:val="24"/>
            <w:szCs w:val="24"/>
          </w:rPr>
          <w:t xml:space="preserve"> </w:t>
        </w:r>
      </w:ins>
      <w:r w:rsidR="004A6419" w:rsidRPr="00046C8F">
        <w:rPr>
          <w:rFonts w:ascii="Times New Roman" w:hAnsi="Times New Roman" w:cs="Times New Roman"/>
          <w:sz w:val="24"/>
          <w:szCs w:val="24"/>
        </w:rPr>
        <w:t>monthly length frequency data resulted in a total count of 1,048</w:t>
      </w:r>
      <w:ins w:id="87" w:author="Stephen Scherrer" w:date="2018-09-14T12:05:00Z">
        <w:r w:rsidR="006E4FB4">
          <w:rPr>
            <w:rFonts w:ascii="Times New Roman" w:hAnsi="Times New Roman" w:cs="Times New Roman"/>
            <w:sz w:val="24"/>
            <w:szCs w:val="24"/>
          </w:rPr>
          <w:t>,</w:t>
        </w:r>
      </w:ins>
      <w:r w:rsidR="004A6419" w:rsidRPr="00046C8F">
        <w:rPr>
          <w:rFonts w:ascii="Times New Roman" w:hAnsi="Times New Roman" w:cs="Times New Roman"/>
          <w:sz w:val="24"/>
          <w:szCs w:val="24"/>
        </w:rPr>
        <w:t xml:space="preserve"> individuals while in the original </w:t>
      </w:r>
      <w:r w:rsidR="007248AB" w:rsidRPr="00046C8F">
        <w:rPr>
          <w:rFonts w:ascii="Times New Roman" w:hAnsi="Times New Roman" w:cs="Times New Roman"/>
          <w:sz w:val="24"/>
          <w:szCs w:val="24"/>
        </w:rPr>
        <w:t>study report</w:t>
      </w:r>
      <w:ins w:id="88" w:author="Stephen Scherrer" w:date="2018-09-14T12:05:00Z">
        <w:r w:rsidR="006E4FB4">
          <w:rPr>
            <w:rFonts w:ascii="Times New Roman" w:hAnsi="Times New Roman" w:cs="Times New Roman"/>
            <w:sz w:val="24"/>
            <w:szCs w:val="24"/>
          </w:rPr>
          <w:t>ed</w:t>
        </w:r>
      </w:ins>
      <w:del w:id="89" w:author="Stephen Scherrer" w:date="2018-09-14T12:05:00Z">
        <w:r w:rsidR="007248AB" w:rsidRPr="00046C8F" w:rsidDel="006E4FB4">
          <w:rPr>
            <w:rFonts w:ascii="Times New Roman" w:hAnsi="Times New Roman" w:cs="Times New Roman"/>
            <w:sz w:val="24"/>
            <w:szCs w:val="24"/>
          </w:rPr>
          <w:delText>s</w:delText>
        </w:r>
      </w:del>
      <w:r w:rsidR="004A6419" w:rsidRPr="00046C8F">
        <w:rPr>
          <w:rFonts w:ascii="Times New Roman" w:hAnsi="Times New Roman" w:cs="Times New Roman"/>
          <w:sz w:val="24"/>
          <w:szCs w:val="24"/>
        </w:rPr>
        <w:t xml:space="preserve"> 1,047</w:t>
      </w:r>
      <w:r w:rsidR="007248AB" w:rsidRPr="00046C8F">
        <w:rPr>
          <w:rFonts w:ascii="Times New Roman" w:hAnsi="Times New Roman" w:cs="Times New Roman"/>
          <w:sz w:val="24"/>
          <w:szCs w:val="24"/>
        </w:rPr>
        <w:t xml:space="preserve"> </w:t>
      </w:r>
      <w:r w:rsidR="009E60E6"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009E60E6"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(Moffitt and Parrish 1996)</w:t>
      </w:r>
      <w:r w:rsidR="009E60E6" w:rsidRPr="00046C8F">
        <w:rPr>
          <w:rFonts w:ascii="Times New Roman" w:hAnsi="Times New Roman" w:cs="Times New Roman"/>
          <w:sz w:val="24"/>
          <w:szCs w:val="24"/>
        </w:rPr>
        <w:fldChar w:fldCharType="end"/>
      </w:r>
      <w:r w:rsidR="009E60E6" w:rsidRPr="00046C8F">
        <w:rPr>
          <w:rFonts w:ascii="Times New Roman" w:hAnsi="Times New Roman" w:cs="Times New Roman"/>
          <w:sz w:val="24"/>
          <w:szCs w:val="24"/>
        </w:rPr>
        <w:t>.</w:t>
      </w:r>
      <w:r w:rsidR="004A6419" w:rsidRPr="00046C8F">
        <w:rPr>
          <w:rFonts w:ascii="Times New Roman" w:hAnsi="Times New Roman" w:cs="Times New Roman"/>
          <w:sz w:val="24"/>
          <w:szCs w:val="24"/>
        </w:rPr>
        <w:t xml:space="preserve"> </w:t>
      </w:r>
    </w:p>
    <w:p w14:paraId="15960027" w14:textId="5218AC19" w:rsidR="00830F6B" w:rsidRPr="00046C8F" w:rsidRDefault="00830F6B" w:rsidP="00830F6B">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The reconstructed length frequency</w:t>
      </w:r>
      <w:r w:rsidR="003F5919" w:rsidRPr="00046C8F">
        <w:rPr>
          <w:rFonts w:ascii="Times New Roman" w:hAnsi="Times New Roman" w:cs="Times New Roman"/>
          <w:sz w:val="24"/>
          <w:szCs w:val="24"/>
        </w:rPr>
        <w:t xml:space="preserve"> data </w:t>
      </w:r>
      <w:del w:id="90" w:author="Stephen Scherrer" w:date="2018-09-14T12:05:00Z">
        <w:r w:rsidR="003F5919" w:rsidRPr="00046C8F" w:rsidDel="003C7CBC">
          <w:rPr>
            <w:rFonts w:ascii="Times New Roman" w:hAnsi="Times New Roman" w:cs="Times New Roman"/>
            <w:sz w:val="24"/>
            <w:szCs w:val="24"/>
          </w:rPr>
          <w:delText xml:space="preserve">was </w:delText>
        </w:r>
      </w:del>
      <w:ins w:id="91" w:author="Stephen Scherrer" w:date="2018-09-14T12:05:00Z">
        <w:r w:rsidR="003C7CBC">
          <w:rPr>
            <w:rFonts w:ascii="Times New Roman" w:hAnsi="Times New Roman" w:cs="Times New Roman"/>
            <w:sz w:val="24"/>
            <w:szCs w:val="24"/>
          </w:rPr>
          <w:t>were</w:t>
        </w:r>
        <w:r w:rsidR="003C7CBC" w:rsidRPr="00046C8F">
          <w:rPr>
            <w:rFonts w:ascii="Times New Roman" w:hAnsi="Times New Roman" w:cs="Times New Roman"/>
            <w:sz w:val="24"/>
            <w:szCs w:val="24"/>
          </w:rPr>
          <w:t xml:space="preserve"> </w:t>
        </w:r>
      </w:ins>
      <w:r w:rsidR="003F5919" w:rsidRPr="00046C8F">
        <w:rPr>
          <w:rFonts w:ascii="Times New Roman" w:hAnsi="Times New Roman" w:cs="Times New Roman"/>
          <w:sz w:val="24"/>
          <w:szCs w:val="24"/>
        </w:rPr>
        <w:t xml:space="preserve">incorporated into </w:t>
      </w:r>
      <w:r w:rsidR="008C50D1" w:rsidRPr="00046C8F">
        <w:rPr>
          <w:rFonts w:ascii="Times New Roman" w:hAnsi="Times New Roman" w:cs="Times New Roman"/>
          <w:sz w:val="24"/>
          <w:szCs w:val="24"/>
        </w:rPr>
        <w:t>integrative</w:t>
      </w:r>
      <w:r w:rsidR="003F5919" w:rsidRPr="00046C8F">
        <w:rPr>
          <w:rFonts w:ascii="Times New Roman" w:hAnsi="Times New Roman" w:cs="Times New Roman"/>
          <w:sz w:val="24"/>
          <w:szCs w:val="24"/>
        </w:rPr>
        <w:t xml:space="preserve"> </w:t>
      </w:r>
      <w:r w:rsidRPr="00046C8F">
        <w:rPr>
          <w:rFonts w:ascii="Times New Roman" w:hAnsi="Times New Roman" w:cs="Times New Roman"/>
          <w:sz w:val="24"/>
          <w:szCs w:val="24"/>
        </w:rPr>
        <w:t>model</w:t>
      </w:r>
      <w:r w:rsidR="003F5919" w:rsidRPr="00046C8F">
        <w:rPr>
          <w:rFonts w:ascii="Times New Roman" w:hAnsi="Times New Roman" w:cs="Times New Roman"/>
          <w:sz w:val="24"/>
          <w:szCs w:val="24"/>
        </w:rPr>
        <w:t>s</w:t>
      </w:r>
      <w:r w:rsidRPr="00046C8F">
        <w:rPr>
          <w:rFonts w:ascii="Times New Roman" w:hAnsi="Times New Roman" w:cs="Times New Roman"/>
          <w:sz w:val="24"/>
          <w:szCs w:val="24"/>
        </w:rPr>
        <w:t xml:space="preserve"> using the two-step method described </w:t>
      </w:r>
      <w:r w:rsidR="003F5919" w:rsidRPr="00046C8F">
        <w:rPr>
          <w:rFonts w:ascii="Times New Roman" w:hAnsi="Times New Roman" w:cs="Times New Roman"/>
          <w:sz w:val="24"/>
          <w:szCs w:val="24"/>
        </w:rPr>
        <w:t>in</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 2004. During the first step, a Gaussian mixture model </w:t>
      </w:r>
      <w:r w:rsidR="001E531E" w:rsidRPr="00046C8F">
        <w:rPr>
          <w:rFonts w:ascii="Times New Roman" w:hAnsi="Times New Roman" w:cs="Times New Roman"/>
          <w:sz w:val="24"/>
          <w:szCs w:val="24"/>
        </w:rPr>
        <w:t>was</w:t>
      </w:r>
      <w:r w:rsidRPr="00046C8F">
        <w:rPr>
          <w:rFonts w:ascii="Times New Roman" w:hAnsi="Times New Roman" w:cs="Times New Roman"/>
          <w:sz w:val="24"/>
          <w:szCs w:val="24"/>
        </w:rPr>
        <w:t xml:space="preserve"> fit using maximum likelihood and used to decompose the distribution of fork lengths from individuals sampled during discrete time periods for each cohort present in the data. </w:t>
      </w:r>
      <w:r w:rsidR="006B56AA" w:rsidRPr="00046C8F">
        <w:rPr>
          <w:rFonts w:ascii="Times New Roman" w:hAnsi="Times New Roman" w:cs="Times New Roman"/>
          <w:sz w:val="24"/>
          <w:szCs w:val="24"/>
        </w:rPr>
        <w:t xml:space="preserve">This was accomplished using the </w:t>
      </w:r>
      <w:proofErr w:type="spellStart"/>
      <w:r w:rsidR="006B56AA" w:rsidRPr="00046C8F">
        <w:rPr>
          <w:rFonts w:ascii="Times New Roman" w:hAnsi="Times New Roman" w:cs="Times New Roman"/>
          <w:sz w:val="24"/>
          <w:szCs w:val="24"/>
        </w:rPr>
        <w:t>normalmixEM</w:t>
      </w:r>
      <w:proofErr w:type="spellEnd"/>
      <w:r w:rsidR="006B56AA" w:rsidRPr="00046C8F">
        <w:rPr>
          <w:rFonts w:ascii="Times New Roman" w:hAnsi="Times New Roman" w:cs="Times New Roman"/>
          <w:sz w:val="24"/>
          <w:szCs w:val="24"/>
        </w:rPr>
        <w:t xml:space="preserve"> function from the </w:t>
      </w:r>
      <w:proofErr w:type="spellStart"/>
      <w:r w:rsidR="006B56AA" w:rsidRPr="00046C8F">
        <w:rPr>
          <w:rFonts w:ascii="Times New Roman" w:hAnsi="Times New Roman" w:cs="Times New Roman"/>
          <w:sz w:val="24"/>
          <w:szCs w:val="24"/>
        </w:rPr>
        <w:t>mixtools</w:t>
      </w:r>
      <w:proofErr w:type="spellEnd"/>
      <w:r w:rsidR="006B56AA" w:rsidRPr="00046C8F">
        <w:rPr>
          <w:rFonts w:ascii="Times New Roman" w:hAnsi="Times New Roman" w:cs="Times New Roman"/>
          <w:sz w:val="24"/>
          <w:szCs w:val="24"/>
        </w:rPr>
        <w:t xml:space="preserve"> package in R </w:t>
      </w:r>
      <w:r w:rsidR="00075A93"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Benaglia","given":"Tatiana","non-dropping-particle":"","parse-names":false,"suffix":""},{"dropping-particle":"","family":"Chauveau","given":"Didier","non-dropping-particle":"","parse-names":false,"suffix":""},{"dropping-particle":"","family":"Hunter","given":"David R.","non-dropping-particle":"","parse-names":false,"suffix":""},{"dropping-particle":"","family":"Young","given":"Derek","non-dropping-particle":"","parse-names":false,"suffix":""}],"container-title":"Journal of Statistical Software","id":"ITEM-1","issue":"6","issued":{"date-parts":[["2009"]]},"page":"1-29","title":"Mixtools: An R package for analyzing finite mixture models","type":"article-journal","volume":"32"},"uris":["http://www.mendeley.com/documents/?uuid=a377b91e-b2b3-41df-9774-7de84a76f9c0"]}],"mendeley":{"formattedCitation":"(Benaglia et al. 2009)","plainTextFormattedCitation":"(Benaglia et al. 2009)","previouslyFormattedCitation":"(Benaglia et al. 2009)"},"properties":{"noteIndex":0},"schema":"https://github.com/citation-style-language/schema/raw/master/csl-citation.json"}</w:instrText>
      </w:r>
      <w:r w:rsidR="00075A93"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(Benaglia et al. 2009)</w:t>
      </w:r>
      <w:r w:rsidR="00075A93" w:rsidRPr="00046C8F">
        <w:rPr>
          <w:rFonts w:ascii="Times New Roman" w:hAnsi="Times New Roman" w:cs="Times New Roman"/>
          <w:sz w:val="24"/>
          <w:szCs w:val="24"/>
        </w:rPr>
        <w:fldChar w:fldCharType="end"/>
      </w:r>
      <w:r w:rsidR="006B56AA" w:rsidRPr="00046C8F">
        <w:rPr>
          <w:rFonts w:ascii="Times New Roman" w:hAnsi="Times New Roman" w:cs="Times New Roman"/>
          <w:sz w:val="24"/>
          <w:szCs w:val="24"/>
        </w:rPr>
        <w:t xml:space="preserve"> by constraining the mean of each distribution to </w:t>
      </w:r>
      <w:r w:rsidR="00A65F0A" w:rsidRPr="00046C8F">
        <w:rPr>
          <w:rFonts w:ascii="Times New Roman" w:hAnsi="Times New Roman" w:cs="Times New Roman"/>
          <w:sz w:val="24"/>
          <w:szCs w:val="24"/>
        </w:rPr>
        <w:t>the observed</w:t>
      </w:r>
      <w:r w:rsidR="006B56AA" w:rsidRPr="00046C8F">
        <w:rPr>
          <w:rFonts w:ascii="Times New Roman" w:hAnsi="Times New Roman" w:cs="Times New Roman"/>
          <w:sz w:val="24"/>
          <w:szCs w:val="24"/>
        </w:rPr>
        <w:t xml:space="preserve"> mode. A bimodal </w:t>
      </w:r>
      <w:r w:rsidR="007D4D14" w:rsidRPr="00046C8F">
        <w:rPr>
          <w:rFonts w:ascii="Times New Roman" w:hAnsi="Times New Roman" w:cs="Times New Roman"/>
          <w:sz w:val="24"/>
          <w:szCs w:val="24"/>
        </w:rPr>
        <w:t>Gaussian</w:t>
      </w:r>
      <w:r w:rsidR="006B56AA" w:rsidRPr="00046C8F">
        <w:rPr>
          <w:rFonts w:ascii="Times New Roman" w:hAnsi="Times New Roman" w:cs="Times New Roman"/>
          <w:sz w:val="24"/>
          <w:szCs w:val="24"/>
        </w:rPr>
        <w:t xml:space="preserve"> mixture model was fit </w:t>
      </w:r>
      <w:r w:rsidR="00A65F0A" w:rsidRPr="00046C8F">
        <w:rPr>
          <w:rFonts w:ascii="Times New Roman" w:hAnsi="Times New Roman" w:cs="Times New Roman"/>
          <w:sz w:val="24"/>
          <w:szCs w:val="24"/>
        </w:rPr>
        <w:t>for</w:t>
      </w:r>
      <w:r w:rsidR="006B56AA" w:rsidRPr="00046C8F">
        <w:rPr>
          <w:rFonts w:ascii="Times New Roman" w:hAnsi="Times New Roman" w:cs="Times New Roman"/>
          <w:sz w:val="24"/>
          <w:szCs w:val="24"/>
        </w:rPr>
        <w:t xml:space="preserve"> the months of </w:t>
      </w:r>
      <w:r w:rsidR="00075A93" w:rsidRPr="00046C8F">
        <w:rPr>
          <w:rFonts w:ascii="Times New Roman" w:hAnsi="Times New Roman" w:cs="Times New Roman"/>
          <w:sz w:val="24"/>
          <w:szCs w:val="24"/>
        </w:rPr>
        <w:t>October-Feb</w:t>
      </w:r>
      <w:r w:rsidR="009D70BE" w:rsidRPr="00046C8F">
        <w:rPr>
          <w:rFonts w:ascii="Times New Roman" w:hAnsi="Times New Roman" w:cs="Times New Roman"/>
          <w:sz w:val="24"/>
          <w:szCs w:val="24"/>
        </w:rPr>
        <w:t>ruary</w:t>
      </w:r>
      <w:r w:rsidR="00075A93" w:rsidRPr="00046C8F">
        <w:rPr>
          <w:rFonts w:ascii="Times New Roman" w:hAnsi="Times New Roman" w:cs="Times New Roman"/>
          <w:sz w:val="24"/>
          <w:szCs w:val="24"/>
        </w:rPr>
        <w:t>, as</w:t>
      </w:r>
      <w:r w:rsidR="00A65F0A" w:rsidRPr="00046C8F">
        <w:rPr>
          <w:rFonts w:ascii="Times New Roman" w:hAnsi="Times New Roman" w:cs="Times New Roman"/>
          <w:sz w:val="24"/>
          <w:szCs w:val="24"/>
        </w:rPr>
        <w:t xml:space="preserve"> the original study report</w:t>
      </w:r>
      <w:ins w:id="92" w:author="Stephen Scherrer" w:date="2018-09-14T12:05:00Z">
        <w:r w:rsidR="003C7CBC">
          <w:rPr>
            <w:rFonts w:ascii="Times New Roman" w:hAnsi="Times New Roman" w:cs="Times New Roman"/>
            <w:sz w:val="24"/>
            <w:szCs w:val="24"/>
          </w:rPr>
          <w:t>ed that</w:t>
        </w:r>
      </w:ins>
      <w:del w:id="93" w:author="Stephen Scherrer" w:date="2018-09-14T12:05:00Z">
        <w:r w:rsidR="00A65F0A" w:rsidRPr="00046C8F" w:rsidDel="003C7CBC">
          <w:rPr>
            <w:rFonts w:ascii="Times New Roman" w:hAnsi="Times New Roman" w:cs="Times New Roman"/>
            <w:sz w:val="24"/>
            <w:szCs w:val="24"/>
          </w:rPr>
          <w:delText>s</w:delText>
        </w:r>
      </w:del>
      <w:r w:rsidR="00075A93" w:rsidRPr="00046C8F">
        <w:rPr>
          <w:rFonts w:ascii="Times New Roman" w:hAnsi="Times New Roman" w:cs="Times New Roman"/>
          <w:sz w:val="24"/>
          <w:szCs w:val="24"/>
        </w:rPr>
        <w:t xml:space="preserve"> two cohorts were </w:t>
      </w:r>
      <w:r w:rsidR="006B56AA" w:rsidRPr="00046C8F">
        <w:rPr>
          <w:rFonts w:ascii="Times New Roman" w:hAnsi="Times New Roman" w:cs="Times New Roman"/>
          <w:sz w:val="24"/>
          <w:szCs w:val="24"/>
        </w:rPr>
        <w:t xml:space="preserve">present </w:t>
      </w:r>
      <w:r w:rsidR="00A65F0A" w:rsidRPr="00046C8F">
        <w:rPr>
          <w:rFonts w:ascii="Times New Roman" w:hAnsi="Times New Roman" w:cs="Times New Roman"/>
          <w:sz w:val="24"/>
          <w:szCs w:val="24"/>
        </w:rPr>
        <w:t xml:space="preserve">during </w:t>
      </w:r>
      <w:del w:id="94" w:author="Stephen Scherrer" w:date="2018-09-14T12:05:00Z">
        <w:r w:rsidR="00A65F0A" w:rsidRPr="00046C8F" w:rsidDel="003C7CBC">
          <w:rPr>
            <w:rFonts w:ascii="Times New Roman" w:hAnsi="Times New Roman" w:cs="Times New Roman"/>
            <w:sz w:val="24"/>
            <w:szCs w:val="24"/>
          </w:rPr>
          <w:delText xml:space="preserve">these </w:delText>
        </w:r>
      </w:del>
      <w:ins w:id="95" w:author="Stephen Scherrer" w:date="2018-09-14T12:05:00Z">
        <w:r w:rsidR="003C7CBC">
          <w:rPr>
            <w:rFonts w:ascii="Times New Roman" w:hAnsi="Times New Roman" w:cs="Times New Roman"/>
            <w:sz w:val="24"/>
            <w:szCs w:val="24"/>
          </w:rPr>
          <w:t>this</w:t>
        </w:r>
        <w:r w:rsidR="003C7CBC" w:rsidRPr="00046C8F">
          <w:rPr>
            <w:rFonts w:ascii="Times New Roman" w:hAnsi="Times New Roman" w:cs="Times New Roman"/>
            <w:sz w:val="24"/>
            <w:szCs w:val="24"/>
          </w:rPr>
          <w:t xml:space="preserve"> </w:t>
        </w:r>
      </w:ins>
      <w:r w:rsidR="00A65F0A" w:rsidRPr="00046C8F">
        <w:rPr>
          <w:rFonts w:ascii="Times New Roman" w:hAnsi="Times New Roman" w:cs="Times New Roman"/>
          <w:sz w:val="24"/>
          <w:szCs w:val="24"/>
        </w:rPr>
        <w:t>period</w:t>
      </w:r>
      <w:del w:id="96" w:author="Stephen Scherrer" w:date="2018-09-14T12:06:00Z">
        <w:r w:rsidR="00A65F0A" w:rsidRPr="00046C8F" w:rsidDel="003C7CBC">
          <w:rPr>
            <w:rFonts w:ascii="Times New Roman" w:hAnsi="Times New Roman" w:cs="Times New Roman"/>
            <w:sz w:val="24"/>
            <w:szCs w:val="24"/>
          </w:rPr>
          <w:delText>s</w:delText>
        </w:r>
      </w:del>
      <w:r w:rsidR="00A65F0A" w:rsidRPr="00046C8F">
        <w:rPr>
          <w:rFonts w:ascii="Times New Roman" w:hAnsi="Times New Roman" w:cs="Times New Roman"/>
          <w:sz w:val="24"/>
          <w:szCs w:val="24"/>
        </w:rPr>
        <w:t xml:space="preserve">, </w:t>
      </w:r>
      <w:r w:rsidR="006B56AA" w:rsidRPr="00046C8F">
        <w:rPr>
          <w:rFonts w:ascii="Times New Roman" w:hAnsi="Times New Roman" w:cs="Times New Roman"/>
          <w:sz w:val="24"/>
          <w:szCs w:val="24"/>
        </w:rPr>
        <w:t xml:space="preserve">while a single cohort was </w:t>
      </w:r>
      <w:r w:rsidR="00A65F0A" w:rsidRPr="00046C8F">
        <w:rPr>
          <w:rFonts w:ascii="Times New Roman" w:hAnsi="Times New Roman" w:cs="Times New Roman"/>
          <w:sz w:val="24"/>
          <w:szCs w:val="24"/>
        </w:rPr>
        <w:t xml:space="preserve">present the remainder of the year. </w:t>
      </w:r>
      <w:r w:rsidRPr="00046C8F">
        <w:rPr>
          <w:rFonts w:ascii="Times New Roman" w:hAnsi="Times New Roman" w:cs="Times New Roman"/>
          <w:sz w:val="24"/>
          <w:szCs w:val="24"/>
        </w:rPr>
        <w:t xml:space="preserve">The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sidRPr="00046C8F">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of each cohort during each sampling period </w:t>
      </w:r>
      <w:r w:rsidR="006B56AA" w:rsidRPr="00046C8F">
        <w:rPr>
          <w:rFonts w:ascii="Times New Roman" w:hAnsi="Times New Roman" w:cs="Times New Roman"/>
          <w:sz w:val="24"/>
          <w:szCs w:val="24"/>
        </w:rPr>
        <w:t>was</w:t>
      </w:r>
      <w:r w:rsidRPr="00046C8F">
        <w:rPr>
          <w:rFonts w:ascii="Times New Roman" w:hAnsi="Times New Roman" w:cs="Times New Roman"/>
          <w:sz w:val="24"/>
          <w:szCs w:val="24"/>
        </w:rPr>
        <w:t xml:space="preserve"> used to esti</w:t>
      </w:r>
      <w:r w:rsidR="00CE715E" w:rsidRPr="00046C8F">
        <w:rPr>
          <w:rFonts w:ascii="Times New Roman" w:hAnsi="Times New Roman" w:cs="Times New Roman"/>
          <w:sz w:val="24"/>
          <w:szCs w:val="24"/>
        </w:rPr>
        <w:t>mate growth parameters (E4)</w:t>
      </w:r>
      <w:r w:rsidRPr="00046C8F">
        <w:rPr>
          <w:rFonts w:ascii="Times New Roman" w:hAnsi="Times New Roman" w:cs="Times New Roman"/>
          <w:sz w:val="24"/>
          <w:szCs w:val="24"/>
        </w:rPr>
        <w:t xml:space="preserve">. </w:t>
      </w:r>
    </w:p>
    <w:p w14:paraId="3690A2A6" w14:textId="0FEE43B4" w:rsidR="00830F6B" w:rsidRPr="00046C8F" w:rsidRDefault="00830F6B" w:rsidP="00830F6B">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w:lastRenderedPageBreak/>
            <m:t xml:space="preserve">(E4)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65BC82E9" w14:textId="13CEC7DE" w:rsidR="00830F6B" w:rsidRPr="00046C8F" w:rsidRDefault="00830F6B" w:rsidP="00830F6B">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With this model, </w:t>
      </w:r>
      <m:oMath>
        <m:r>
          <w:rPr>
            <w:rFonts w:ascii="Cambria Math" w:hAnsi="Cambria Math" w:cs="Times New Roman"/>
            <w:sz w:val="24"/>
            <w:szCs w:val="24"/>
          </w:rPr>
          <m:t>i, j,</m:t>
        </m:r>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reflect the fishing year, month, and age cohort, respectively. The estimated age of each cohort during a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w:t>
      </w:r>
      <w:r w:rsidR="00A65F0A" w:rsidRPr="00046C8F">
        <w:rPr>
          <w:rFonts w:ascii="Times New Roman" w:hAnsi="Times New Roman" w:cs="Times New Roman"/>
          <w:sz w:val="24"/>
          <w:szCs w:val="24"/>
        </w:rPr>
        <w:t xml:space="preserve">July is the month of peak spawning for </w:t>
      </w:r>
      <w:del w:id="97" w:author="Stephen Scherrer" w:date="2018-09-14T11:50:00Z">
        <w:r w:rsidR="00A65F0A" w:rsidRPr="00A20282" w:rsidDel="00A20282">
          <w:rPr>
            <w:rFonts w:ascii="Times New Roman" w:hAnsi="Times New Roman" w:cs="Times New Roman"/>
            <w:i/>
            <w:sz w:val="24"/>
            <w:szCs w:val="24"/>
            <w:rPrChange w:id="98" w:author="Stephen Scherrer" w:date="2018-09-14T11:51:00Z">
              <w:rPr>
                <w:rFonts w:ascii="Times New Roman" w:hAnsi="Times New Roman" w:cs="Times New Roman"/>
                <w:sz w:val="24"/>
                <w:szCs w:val="24"/>
              </w:rPr>
            </w:rPrChange>
          </w:rPr>
          <w:delText>opakapaka</w:delText>
        </w:r>
      </w:del>
      <w:ins w:id="99" w:author="Stephen Scherrer" w:date="2018-09-14T11:50:00Z">
        <w:r w:rsidR="00A20282" w:rsidRPr="00A20282">
          <w:rPr>
            <w:rFonts w:ascii="Times New Roman" w:hAnsi="Times New Roman" w:cs="Times New Roman"/>
            <w:i/>
            <w:sz w:val="24"/>
            <w:szCs w:val="24"/>
            <w:rPrChange w:id="100" w:author="Stephen Scherrer" w:date="2018-09-14T11:51:00Z">
              <w:rPr>
                <w:rFonts w:ascii="Times New Roman" w:hAnsi="Times New Roman" w:cs="Times New Roman"/>
                <w:sz w:val="24"/>
                <w:szCs w:val="24"/>
              </w:rPr>
            </w:rPrChange>
          </w:rPr>
          <w:t>P. filamentosus</w:t>
        </w:r>
      </w:ins>
      <w:r w:rsidR="00A65F0A" w:rsidRPr="00046C8F">
        <w:rPr>
          <w:rFonts w:ascii="Times New Roman" w:hAnsi="Times New Roman" w:cs="Times New Roman"/>
          <w:sz w:val="24"/>
          <w:szCs w:val="24"/>
        </w:rPr>
        <w:t xml:space="preserve"> </w:t>
      </w:r>
      <w:r w:rsidR="00A65F0A"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 Demarti","non-dropping-particle":"","parse-names":false,"suffix":""},{"dropping-particle":"","family":"B","given":"Robert L Humphreys Jr","non-dropping-particle":"","parse-names":false,"suffix":""}],"container-title":"Marine and Freshwater Research","id":"ITEM-1","issued":{"date-parts":[["2017"]]},"title":"Seasonality , sex ratio , spawning frequency and sexual maturity of the opakapaka Pristipomoides filamentosus ( Perciformes : Lutjanidae ) from the Main Hawaiian Islands : fundamental input to size-at-retention regulations","type":"article-journal"},"uris":["http://www.mendeley.com/documents/?uuid=0eacc626-9372-4a59-9f8a-fa3117c846ca"]}],"mendeley":{"formattedCitation":"(Luers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00A65F0A"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(Luers et al. 2017)</w:t>
      </w:r>
      <w:r w:rsidR="00A65F0A" w:rsidRPr="00046C8F">
        <w:rPr>
          <w:rFonts w:ascii="Times New Roman" w:hAnsi="Times New Roman" w:cs="Times New Roman"/>
          <w:sz w:val="24"/>
          <w:szCs w:val="24"/>
        </w:rPr>
        <w:fldChar w:fldCharType="end"/>
      </w:r>
      <w:r w:rsidR="00A65F0A" w:rsidRPr="00046C8F">
        <w:rPr>
          <w:rFonts w:ascii="Times New Roman" w:hAnsi="Times New Roman" w:cs="Times New Roman"/>
          <w:sz w:val="24"/>
          <w:szCs w:val="24"/>
        </w:rPr>
        <w:t xml:space="preserve"> which resulted in age estimates between 3 and 19 months. </w:t>
      </w:r>
      <w:r w:rsidR="009D70BE" w:rsidRPr="00046C8F">
        <w:rPr>
          <w:rFonts w:ascii="Times New Roman" w:hAnsi="Times New Roman" w:cs="Times New Roman"/>
          <w:sz w:val="24"/>
          <w:szCs w:val="24"/>
        </w:rPr>
        <w:t>Sampling and residual model errors</w:t>
      </w:r>
      <w:r w:rsidRPr="00046C8F">
        <w:rPr>
          <w:rFonts w:ascii="Times New Roman" w:hAnsi="Times New Roman" w:cs="Times New Roman"/>
          <w:sz w:val="24"/>
          <w:szCs w:val="24"/>
        </w:rPr>
        <w:t xml:space="preserve"> </w:t>
      </w:r>
      <w:r w:rsidR="009D70BE" w:rsidRPr="00046C8F">
        <w:rPr>
          <w:rFonts w:ascii="Times New Roman" w:hAnsi="Times New Roman" w:cs="Times New Roman"/>
          <w:sz w:val="24"/>
          <w:szCs w:val="24"/>
        </w:rPr>
        <w:t xml:space="preserve">were described using random </w:t>
      </w:r>
      <w:r w:rsidRPr="00046C8F">
        <w:rPr>
          <w:rFonts w:ascii="Times New Roman" w:hAnsi="Times New Roman" w:cs="Times New Roman"/>
          <w:sz w:val="24"/>
          <w:szCs w:val="24"/>
        </w:rPr>
        <w:t>normal distribution</w:t>
      </w:r>
      <w:r w:rsidR="009D70BE" w:rsidRPr="00046C8F">
        <w:rPr>
          <w:rFonts w:ascii="Times New Roman" w:hAnsi="Times New Roman" w:cs="Times New Roman"/>
          <w:sz w:val="24"/>
          <w:szCs w:val="24"/>
        </w:rPr>
        <w:t>s</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 and </w:t>
      </w:r>
      <w:r w:rsidR="009D70BE"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r>
          <w:rPr>
            <w:rFonts w:ascii="Cambria Math" w:hAnsi="Cambria Math" w:cs="Times New Roman"/>
            <w:sz w:val="24"/>
            <w:szCs w:val="24"/>
          </w:rPr>
          <m:t>)</m:t>
        </m:r>
      </m:oMath>
      <w:r w:rsidR="009D70BE" w:rsidRPr="00046C8F">
        <w:rPr>
          <w:rFonts w:ascii="Times New Roman" w:hAnsi="Times New Roman" w:cs="Times New Roman"/>
          <w:sz w:val="24"/>
          <w:szCs w:val="24"/>
        </w:rPr>
        <w:t xml:space="preserve"> respectively</w:t>
      </w:r>
      <w:r w:rsidRPr="00046C8F">
        <w:rPr>
          <w:rFonts w:ascii="Times New Roman" w:hAnsi="Times New Roman" w:cs="Times New Roman"/>
          <w:sz w:val="24"/>
          <w:szCs w:val="24"/>
        </w:rPr>
        <w:t xml:space="preserve">. In contrast to tagging and direct aging components, there is a dearth of information available to estimate the </w:t>
      </w:r>
      <w:r w:rsidR="001B2927" w:rsidRPr="00046C8F">
        <w:rPr>
          <w:rFonts w:ascii="Times New Roman" w:hAnsi="Times New Roman" w:cs="Times New Roman"/>
          <w:sz w:val="24"/>
          <w:szCs w:val="24"/>
        </w:rPr>
        <w:t xml:space="preserve">variance </w:t>
      </w:r>
      <w:r w:rsidR="00640E64" w:rsidRPr="00046C8F">
        <w:rPr>
          <w:rFonts w:ascii="Times New Roman" w:hAnsi="Times New Roman" w:cs="Times New Roman"/>
          <w:sz w:val="24"/>
          <w:szCs w:val="24"/>
        </w:rPr>
        <w:t>component</w:t>
      </w:r>
      <w:r w:rsidRPr="00046C8F">
        <w:rPr>
          <w:rFonts w:ascii="Times New Roman" w:hAnsi="Times New Roman" w:cs="Times New Roman"/>
          <w:sz w:val="24"/>
          <w:szCs w:val="24"/>
        </w:rPr>
        <w:t xml:space="preserve"> of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using length frequency methods</w:t>
      </w:r>
      <w:ins w:id="101" w:author="Stephen Scherrer" w:date="2018-09-14T12:07:00Z">
        <w:r w:rsidR="000356C8">
          <w:rPr>
            <w:rFonts w:ascii="Times New Roman" w:hAnsi="Times New Roman" w:cs="Times New Roman"/>
            <w:sz w:val="24"/>
            <w:szCs w:val="24"/>
          </w:rPr>
          <w:t>,</w:t>
        </w:r>
      </w:ins>
      <w:r w:rsidRPr="00046C8F">
        <w:rPr>
          <w:rFonts w:ascii="Times New Roman" w:hAnsi="Times New Roman" w:cs="Times New Roman"/>
          <w:sz w:val="24"/>
          <w:szCs w:val="24"/>
        </w:rPr>
        <w:t xml:space="preserve"> </w:t>
      </w:r>
      <w:del w:id="102" w:author="Stephen Scherrer" w:date="2018-09-14T12:07:00Z">
        <w:r w:rsidRPr="00046C8F" w:rsidDel="000356C8">
          <w:rPr>
            <w:rFonts w:ascii="Times New Roman" w:hAnsi="Times New Roman" w:cs="Times New Roman"/>
            <w:sz w:val="24"/>
            <w:szCs w:val="24"/>
          </w:rPr>
          <w:delText xml:space="preserve">and </w:delText>
        </w:r>
      </w:del>
      <w:r w:rsidRPr="00046C8F">
        <w:rPr>
          <w:rFonts w:ascii="Times New Roman" w:hAnsi="Times New Roman" w:cs="Times New Roman"/>
          <w:sz w:val="24"/>
          <w:szCs w:val="24"/>
        </w:rPr>
        <w:t xml:space="preserve">so this term </w:t>
      </w:r>
      <w:r w:rsidR="00B14FC9" w:rsidRPr="00046C8F">
        <w:rPr>
          <w:rFonts w:ascii="Times New Roman" w:hAnsi="Times New Roman" w:cs="Times New Roman"/>
          <w:sz w:val="24"/>
          <w:szCs w:val="24"/>
        </w:rPr>
        <w:t>was</w:t>
      </w:r>
      <w:r w:rsidRPr="00046C8F">
        <w:rPr>
          <w:rFonts w:ascii="Times New Roman" w:hAnsi="Times New Roman" w:cs="Times New Roman"/>
          <w:sz w:val="24"/>
          <w:szCs w:val="24"/>
        </w:rPr>
        <w:t xml:space="preserve">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From this, the </w:t>
      </w:r>
      <w:r w:rsidR="006B56AA" w:rsidRPr="00046C8F">
        <w:rPr>
          <w:rFonts w:ascii="Times New Roman" w:hAnsi="Times New Roman" w:cs="Times New Roman"/>
          <w:sz w:val="24"/>
          <w:szCs w:val="24"/>
        </w:rPr>
        <w:t>expected mode</w:t>
      </w:r>
      <w:r w:rsidRPr="00046C8F">
        <w:rPr>
          <w:rFonts w:ascii="Times New Roman" w:hAnsi="Times New Roman" w:cs="Times New Roman"/>
          <w:sz w:val="24"/>
          <w:szCs w:val="24"/>
        </w:rPr>
        <w:t xml:space="preserve"> fork length of each cohort</w:t>
      </w:r>
      <w:r w:rsidR="00135733" w:rsidRPr="00046C8F">
        <w:rPr>
          <w:rFonts w:ascii="Times New Roman" w:hAnsi="Times New Roman" w:cs="Times New Roman"/>
          <w:sz w:val="24"/>
          <w:szCs w:val="24"/>
        </w:rPr>
        <w:t xml:space="preserve"> (E6)</w:t>
      </w:r>
      <w:r w:rsidRPr="00046C8F">
        <w:rPr>
          <w:rFonts w:ascii="Times New Roman" w:hAnsi="Times New Roman" w:cs="Times New Roman"/>
          <w:sz w:val="24"/>
          <w:szCs w:val="24"/>
        </w:rPr>
        <w:t>, and associated variability during each sampling period</w:t>
      </w:r>
      <w:r w:rsidR="00CE715E" w:rsidRPr="00046C8F">
        <w:rPr>
          <w:rFonts w:ascii="Times New Roman" w:hAnsi="Times New Roman" w:cs="Times New Roman"/>
          <w:sz w:val="24"/>
          <w:szCs w:val="24"/>
        </w:rPr>
        <w:t xml:space="preserve"> (E7</w:t>
      </w:r>
      <w:r w:rsidR="00135733" w:rsidRPr="00046C8F">
        <w:rPr>
          <w:rFonts w:ascii="Times New Roman" w:hAnsi="Times New Roman" w:cs="Times New Roman"/>
          <w:sz w:val="24"/>
          <w:szCs w:val="24"/>
        </w:rPr>
        <w:t>)</w:t>
      </w:r>
      <w:r w:rsidRPr="00046C8F">
        <w:rPr>
          <w:rFonts w:ascii="Times New Roman" w:hAnsi="Times New Roman" w:cs="Times New Roman"/>
          <w:sz w:val="24"/>
          <w:szCs w:val="24"/>
        </w:rPr>
        <w:t xml:space="preserve"> </w:t>
      </w:r>
      <w:r w:rsidR="00640E64" w:rsidRPr="00046C8F">
        <w:rPr>
          <w:rFonts w:ascii="Times New Roman" w:hAnsi="Times New Roman" w:cs="Times New Roman"/>
          <w:sz w:val="24"/>
          <w:szCs w:val="24"/>
        </w:rPr>
        <w:t>were</w:t>
      </w:r>
      <w:r w:rsidRPr="00046C8F">
        <w:rPr>
          <w:rFonts w:ascii="Times New Roman" w:hAnsi="Times New Roman" w:cs="Times New Roman"/>
          <w:sz w:val="24"/>
          <w:szCs w:val="24"/>
        </w:rPr>
        <w:t xml:space="preserve"> calculated</w:t>
      </w:r>
      <w:r w:rsidR="00640E64" w:rsidRPr="00046C8F">
        <w:rPr>
          <w:rFonts w:ascii="Times New Roman" w:hAnsi="Times New Roman" w:cs="Times New Roman"/>
          <w:sz w:val="24"/>
          <w:szCs w:val="24"/>
        </w:rPr>
        <w:t xml:space="preserve"> and</w:t>
      </w:r>
      <w:r w:rsidRPr="00046C8F">
        <w:rPr>
          <w:rFonts w:ascii="Times New Roman" w:hAnsi="Times New Roman" w:cs="Times New Roman"/>
          <w:sz w:val="24"/>
          <w:szCs w:val="24"/>
        </w:rPr>
        <w:t xml:space="preserve"> </w:t>
      </w:r>
      <w:r w:rsidR="00C36893" w:rsidRPr="00046C8F">
        <w:rPr>
          <w:rFonts w:ascii="Times New Roman" w:hAnsi="Times New Roman" w:cs="Times New Roman"/>
          <w:sz w:val="24"/>
          <w:szCs w:val="24"/>
        </w:rPr>
        <w:t>used to construct the</w:t>
      </w:r>
      <w:r w:rsidRPr="00046C8F">
        <w:rPr>
          <w:rFonts w:ascii="Times New Roman" w:hAnsi="Times New Roman" w:cs="Times New Roman"/>
          <w:sz w:val="24"/>
          <w:szCs w:val="24"/>
        </w:rPr>
        <w:t xml:space="preserve"> negat</w:t>
      </w:r>
      <w:r w:rsidR="00CE715E" w:rsidRPr="00046C8F">
        <w:rPr>
          <w:rFonts w:ascii="Times New Roman" w:hAnsi="Times New Roman" w:cs="Times New Roman"/>
          <w:sz w:val="24"/>
          <w:szCs w:val="24"/>
        </w:rPr>
        <w:t>ive log likelihood function (E8</w:t>
      </w:r>
      <w:r w:rsidRPr="00046C8F">
        <w:rPr>
          <w:rFonts w:ascii="Times New Roman" w:hAnsi="Times New Roman" w:cs="Times New Roman"/>
          <w:sz w:val="24"/>
          <w:szCs w:val="24"/>
        </w:rPr>
        <w:t>).</w:t>
      </w:r>
      <w:r w:rsidR="00B14FC9" w:rsidRPr="00046C8F">
        <w:rPr>
          <w:rFonts w:ascii="Times New Roman" w:hAnsi="Times New Roman" w:cs="Times New Roman"/>
          <w:sz w:val="24"/>
          <w:szCs w:val="24"/>
        </w:rPr>
        <w:t xml:space="preserve"> The rationale for these approximations is discussed to greater depth in </w:t>
      </w:r>
      <w:proofErr w:type="spellStart"/>
      <w:r w:rsidR="00B14FC9" w:rsidRPr="00046C8F">
        <w:rPr>
          <w:rFonts w:ascii="Times New Roman" w:hAnsi="Times New Roman" w:cs="Times New Roman"/>
          <w:sz w:val="24"/>
          <w:szCs w:val="24"/>
        </w:rPr>
        <w:t>Eveson</w:t>
      </w:r>
      <w:proofErr w:type="spellEnd"/>
      <w:r w:rsidR="00B14FC9" w:rsidRPr="00046C8F">
        <w:rPr>
          <w:rFonts w:ascii="Times New Roman" w:hAnsi="Times New Roman" w:cs="Times New Roman"/>
          <w:sz w:val="24"/>
          <w:szCs w:val="24"/>
        </w:rPr>
        <w:t xml:space="preserve"> et al. 2004.</w:t>
      </w:r>
    </w:p>
    <w:p w14:paraId="0BF6FEDD" w14:textId="77A06521" w:rsidR="00830F6B" w:rsidRPr="00046C8F" w:rsidRDefault="00D10768" w:rsidP="00830F6B">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1D9C0C13" w14:textId="7B1F5393" w:rsidR="00830F6B" w:rsidRPr="00046C8F" w:rsidRDefault="00D10768" w:rsidP="00830F6B">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54DC6054" w14:textId="3F3180A2" w:rsidR="00135733" w:rsidRPr="00046C8F" w:rsidRDefault="00D10768" w:rsidP="00135733">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69209201" w14:textId="218E1153" w:rsidR="00135733" w:rsidRPr="00046C8F" w:rsidRDefault="00135733" w:rsidP="00135733">
      <w:pPr>
        <w:spacing w:line="480" w:lineRule="auto"/>
        <w:rPr>
          <w:rFonts w:ascii="Times New Roman" w:hAnsi="Times New Roman" w:cs="Times New Roman"/>
          <w:sz w:val="24"/>
          <w:szCs w:val="24"/>
        </w:rPr>
      </w:pPr>
    </w:p>
    <w:p w14:paraId="623B5246" w14:textId="5A6FD0A4" w:rsidR="00135733" w:rsidRPr="00046C8F" w:rsidRDefault="00135733" w:rsidP="00135733">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Additional Direct Aging Data</w:t>
      </w:r>
    </w:p>
    <w:p w14:paraId="714D82A1" w14:textId="406A9B80" w:rsidR="00135733" w:rsidRPr="00046C8F" w:rsidRDefault="00135733" w:rsidP="0013573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Sources of direct ageing data consisted of four previously reported length-at-age datasets from three studies. Age estimates for length at age data were obtained through analytical integration of otolith annuli width (Ralston and Miyamoto, 1983, n = 65), counts of otolith micro increments (</w:t>
      </w:r>
      <w:proofErr w:type="spellStart"/>
      <w:r w:rsidRPr="00046C8F">
        <w:rPr>
          <w:rFonts w:ascii="Times New Roman" w:hAnsi="Times New Roman" w:cs="Times New Roman"/>
          <w:sz w:val="24"/>
          <w:szCs w:val="24"/>
        </w:rPr>
        <w:t>Demartini</w:t>
      </w:r>
      <w:proofErr w:type="spellEnd"/>
      <w:r w:rsidRPr="00046C8F">
        <w:rPr>
          <w:rFonts w:ascii="Times New Roman" w:hAnsi="Times New Roman" w:cs="Times New Roman"/>
          <w:sz w:val="24"/>
          <w:szCs w:val="24"/>
        </w:rPr>
        <w:t xml:space="preserve"> et al., 2014, n = 35), comparison of bomb radiocarbon derived C14:C12 ratios in otoliths to a standard reference obtained from </w:t>
      </w:r>
      <w:proofErr w:type="spellStart"/>
      <w:r w:rsidRPr="00046C8F">
        <w:rPr>
          <w:rFonts w:ascii="Times New Roman" w:hAnsi="Times New Roman" w:cs="Times New Roman"/>
          <w:sz w:val="24"/>
          <w:szCs w:val="24"/>
        </w:rPr>
        <w:t>hermatypic</w:t>
      </w:r>
      <w:proofErr w:type="spellEnd"/>
      <w:r w:rsidRPr="00046C8F">
        <w:rPr>
          <w:rFonts w:ascii="Times New Roman" w:hAnsi="Times New Roman" w:cs="Times New Roman"/>
          <w:sz w:val="24"/>
          <w:szCs w:val="24"/>
        </w:rPr>
        <w:t xml:space="preserve"> coral cores from the Hawaiian </w:t>
      </w:r>
      <w:r w:rsidRPr="00046C8F">
        <w:rPr>
          <w:rFonts w:ascii="Times New Roman" w:hAnsi="Times New Roman" w:cs="Times New Roman"/>
          <w:sz w:val="24"/>
          <w:szCs w:val="24"/>
        </w:rPr>
        <w:lastRenderedPageBreak/>
        <w:t>Archipelago (Andrews et al., 2012, n = 33), and the lead-radium ratios of individuals pooled by size class (Andrews et al., 2012, n = 3).</w:t>
      </w:r>
    </w:p>
    <w:p w14:paraId="39049F59" w14:textId="51E88B58" w:rsidR="00405F29" w:rsidRPr="00046C8F" w:rsidRDefault="006C23EF" w:rsidP="006C23EF">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w:t>
      </w:r>
      <w:r w:rsidR="00135733" w:rsidRPr="00046C8F">
        <w:rPr>
          <w:rFonts w:ascii="Times New Roman" w:hAnsi="Times New Roman" w:cs="Times New Roman"/>
          <w:sz w:val="24"/>
          <w:szCs w:val="24"/>
        </w:rPr>
        <w:t xml:space="preserve">details of the </w:t>
      </w:r>
      <w:r w:rsidRPr="00046C8F">
        <w:rPr>
          <w:rFonts w:ascii="Times New Roman" w:hAnsi="Times New Roman" w:cs="Times New Roman"/>
          <w:sz w:val="24"/>
          <w:szCs w:val="24"/>
        </w:rPr>
        <w:t>method for estimating g</w:t>
      </w:r>
      <w:r w:rsidR="00A62245" w:rsidRPr="00046C8F">
        <w:rPr>
          <w:rFonts w:ascii="Times New Roman" w:hAnsi="Times New Roman" w:cs="Times New Roman"/>
          <w:sz w:val="24"/>
          <w:szCs w:val="24"/>
        </w:rPr>
        <w:t>rowth parameters</w:t>
      </w:r>
      <w:r w:rsidR="00780123" w:rsidRPr="00046C8F">
        <w:rPr>
          <w:rFonts w:ascii="Times New Roman" w:hAnsi="Times New Roman" w:cs="Times New Roman"/>
          <w:sz w:val="24"/>
          <w:szCs w:val="24"/>
        </w:rPr>
        <w:t xml:space="preserve"> </w:t>
      </w:r>
      <w:r w:rsidRPr="00046C8F">
        <w:rPr>
          <w:rFonts w:ascii="Times New Roman" w:hAnsi="Times New Roman" w:cs="Times New Roman"/>
          <w:sz w:val="24"/>
          <w:szCs w:val="24"/>
        </w:rPr>
        <w:t>from direct aging data</w:t>
      </w:r>
      <w:r w:rsidR="00780123"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components </w:t>
      </w:r>
      <w:r w:rsidR="00135733" w:rsidRPr="00046C8F">
        <w:rPr>
          <w:rFonts w:ascii="Times New Roman" w:hAnsi="Times New Roman" w:cs="Times New Roman"/>
          <w:sz w:val="24"/>
          <w:szCs w:val="24"/>
        </w:rPr>
        <w:t>are described</w:t>
      </w:r>
      <w:r w:rsidR="003D440E" w:rsidRPr="00046C8F">
        <w:rPr>
          <w:rFonts w:ascii="Times New Roman" w:hAnsi="Times New Roman" w:cs="Times New Roman"/>
          <w:sz w:val="24"/>
          <w:szCs w:val="24"/>
        </w:rPr>
        <w:t xml:space="preserve"> in </w:t>
      </w:r>
      <w:proofErr w:type="spellStart"/>
      <w:r w:rsidR="003D440E" w:rsidRPr="00046C8F">
        <w:rPr>
          <w:rFonts w:ascii="Times New Roman" w:hAnsi="Times New Roman" w:cs="Times New Roman"/>
          <w:sz w:val="24"/>
          <w:szCs w:val="24"/>
        </w:rPr>
        <w:t>Eveson</w:t>
      </w:r>
      <w:proofErr w:type="spellEnd"/>
      <w:r w:rsidR="003D440E" w:rsidRPr="00046C8F">
        <w:rPr>
          <w:rFonts w:ascii="Times New Roman" w:hAnsi="Times New Roman" w:cs="Times New Roman"/>
          <w:sz w:val="24"/>
          <w:szCs w:val="24"/>
        </w:rPr>
        <w:t xml:space="preserve"> et al. 2004</w:t>
      </w:r>
      <w:r w:rsidR="00160BEC" w:rsidRPr="00046C8F">
        <w:rPr>
          <w:rFonts w:ascii="Times New Roman" w:hAnsi="Times New Roman" w:cs="Times New Roman"/>
          <w:sz w:val="24"/>
          <w:szCs w:val="24"/>
        </w:rPr>
        <w:t>. Briefly</w:t>
      </w:r>
      <w:r w:rsidR="003D440E" w:rsidRPr="00046C8F">
        <w:rPr>
          <w:rFonts w:ascii="Times New Roman" w:hAnsi="Times New Roman" w:cs="Times New Roman"/>
          <w:sz w:val="24"/>
          <w:szCs w:val="24"/>
        </w:rPr>
        <w:t xml:space="preserve">, </w:t>
      </w:r>
      <w:del w:id="103" w:author="Stephen Scherrer" w:date="2018-09-14T12:07:00Z">
        <w:r w:rsidR="003D440E" w:rsidRPr="00046C8F" w:rsidDel="005654BC">
          <w:rPr>
            <w:rFonts w:ascii="Times New Roman" w:hAnsi="Times New Roman" w:cs="Times New Roman"/>
            <w:sz w:val="24"/>
            <w:szCs w:val="24"/>
          </w:rPr>
          <w:delText xml:space="preserve">data </w:delText>
        </w:r>
      </w:del>
      <w:ins w:id="104" w:author="Stephen Scherrer" w:date="2018-09-14T12:07:00Z">
        <w:r w:rsidR="005654BC">
          <w:rPr>
            <w:rFonts w:ascii="Times New Roman" w:hAnsi="Times New Roman" w:cs="Times New Roman"/>
            <w:sz w:val="24"/>
            <w:szCs w:val="24"/>
          </w:rPr>
          <w:t>parameters</w:t>
        </w:r>
        <w:r w:rsidR="005654BC" w:rsidRPr="00046C8F">
          <w:rPr>
            <w:rFonts w:ascii="Times New Roman" w:hAnsi="Times New Roman" w:cs="Times New Roman"/>
            <w:sz w:val="24"/>
            <w:szCs w:val="24"/>
          </w:rPr>
          <w:t xml:space="preserve"> </w:t>
        </w:r>
      </w:ins>
      <w:r w:rsidR="00395AF2" w:rsidRPr="00046C8F">
        <w:rPr>
          <w:rFonts w:ascii="Times New Roman" w:hAnsi="Times New Roman" w:cs="Times New Roman"/>
          <w:sz w:val="24"/>
          <w:szCs w:val="24"/>
        </w:rPr>
        <w:t>w</w:t>
      </w:r>
      <w:ins w:id="105" w:author="Stephen Scherrer" w:date="2018-09-14T12:07:00Z">
        <w:r w:rsidR="005654BC">
          <w:rPr>
            <w:rFonts w:ascii="Times New Roman" w:hAnsi="Times New Roman" w:cs="Times New Roman"/>
            <w:sz w:val="24"/>
            <w:szCs w:val="24"/>
          </w:rPr>
          <w:t>ere</w:t>
        </w:r>
      </w:ins>
      <w:del w:id="106" w:author="Stephen Scherrer" w:date="2018-09-14T12:07:00Z">
        <w:r w:rsidR="00395AF2" w:rsidRPr="00046C8F" w:rsidDel="005654BC">
          <w:rPr>
            <w:rFonts w:ascii="Times New Roman" w:hAnsi="Times New Roman" w:cs="Times New Roman"/>
            <w:sz w:val="24"/>
            <w:szCs w:val="24"/>
          </w:rPr>
          <w:delText>as</w:delText>
        </w:r>
      </w:del>
      <w:r w:rsidR="00780123" w:rsidRPr="00046C8F">
        <w:rPr>
          <w:rFonts w:ascii="Times New Roman" w:hAnsi="Times New Roman" w:cs="Times New Roman"/>
          <w:sz w:val="24"/>
          <w:szCs w:val="24"/>
        </w:rPr>
        <w:t xml:space="preserve"> </w:t>
      </w:r>
      <w:r w:rsidR="00405F29" w:rsidRPr="00046C8F">
        <w:rPr>
          <w:rFonts w:ascii="Times New Roman" w:hAnsi="Times New Roman" w:cs="Times New Roman"/>
          <w:sz w:val="24"/>
          <w:szCs w:val="24"/>
        </w:rPr>
        <w:t xml:space="preserve">modeled using </w:t>
      </w:r>
      <w:r w:rsidR="003D440E" w:rsidRPr="00046C8F">
        <w:rPr>
          <w:rFonts w:ascii="Times New Roman" w:hAnsi="Times New Roman" w:cs="Times New Roman"/>
          <w:sz w:val="24"/>
          <w:szCs w:val="24"/>
        </w:rPr>
        <w:t xml:space="preserve">the VBGF model described by </w:t>
      </w:r>
      <w:r w:rsidR="00B62A8D" w:rsidRPr="00046C8F">
        <w:rPr>
          <w:rFonts w:ascii="Times New Roman" w:hAnsi="Times New Roman" w:cs="Times New Roman"/>
          <w:sz w:val="24"/>
          <w:szCs w:val="24"/>
        </w:rPr>
        <w:t>equation</w:t>
      </w:r>
      <w:r w:rsidR="00CA1801" w:rsidRPr="00046C8F">
        <w:rPr>
          <w:rFonts w:ascii="Times New Roman" w:hAnsi="Times New Roman" w:cs="Times New Roman"/>
          <w:sz w:val="24"/>
          <w:szCs w:val="24"/>
        </w:rPr>
        <w:t xml:space="preserve"> E9</w:t>
      </w:r>
      <w:r w:rsidR="00A62245" w:rsidRPr="00046C8F">
        <w:rPr>
          <w:rFonts w:ascii="Times New Roman" w:hAnsi="Times New Roman" w:cs="Times New Roman"/>
          <w:sz w:val="24"/>
          <w:szCs w:val="24"/>
        </w:rPr>
        <w:t>.</w:t>
      </w:r>
      <w:r w:rsidR="00405F29" w:rsidRPr="00046C8F">
        <w:rPr>
          <w:rFonts w:ascii="Times New Roman" w:hAnsi="Times New Roman" w:cs="Times New Roman"/>
          <w:sz w:val="24"/>
          <w:szCs w:val="24"/>
        </w:rPr>
        <w:t xml:space="preserve"> </w:t>
      </w:r>
    </w:p>
    <w:p w14:paraId="7C12765A" w14:textId="19ACD4C7" w:rsidR="00780123" w:rsidRPr="00046C8F" w:rsidRDefault="00D10768" w:rsidP="00FD350C">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572D981B" w14:textId="3F2DD3EB" w:rsidR="00405F29" w:rsidRPr="00046C8F" w:rsidRDefault="004A45E3" w:rsidP="00E519BA">
      <w:pPr>
        <w:spacing w:line="480" w:lineRule="auto"/>
        <w:rPr>
          <w:rFonts w:ascii="Times New Roman" w:hAnsi="Times New Roman" w:cs="Times New Roman"/>
          <w:sz w:val="24"/>
          <w:szCs w:val="24"/>
        </w:rPr>
      </w:pPr>
      <w:r w:rsidRPr="00046C8F">
        <w:rPr>
          <w:rFonts w:ascii="Times New Roman" w:hAnsi="Times New Roman" w:cs="Times New Roman"/>
          <w:sz w:val="24"/>
          <w:szCs w:val="24"/>
        </w:rPr>
        <w:t>Expected</w:t>
      </w:r>
      <w:r w:rsidR="00405F29" w:rsidRPr="00046C8F">
        <w:rPr>
          <w:rFonts w:ascii="Times New Roman" w:hAnsi="Times New Roman" w:cs="Times New Roman"/>
          <w:sz w:val="24"/>
          <w:szCs w:val="24"/>
        </w:rPr>
        <w:t xml:space="preserve"> </w:t>
      </w:r>
      <w:r w:rsidR="00B62A8D" w:rsidRPr="00046C8F">
        <w:rPr>
          <w:rFonts w:ascii="Times New Roman" w:hAnsi="Times New Roman" w:cs="Times New Roman"/>
          <w:sz w:val="24"/>
          <w:szCs w:val="24"/>
        </w:rPr>
        <w:t xml:space="preserve">length for </w:t>
      </w:r>
      <w:r w:rsidRPr="00046C8F">
        <w:rPr>
          <w:rFonts w:ascii="Times New Roman" w:hAnsi="Times New Roman" w:cs="Times New Roman"/>
          <w:sz w:val="24"/>
          <w:szCs w:val="24"/>
        </w:rPr>
        <w:t>each</w:t>
      </w:r>
      <w:r w:rsidR="00B62A8D" w:rsidRPr="00046C8F">
        <w:rPr>
          <w:rFonts w:ascii="Times New Roman" w:hAnsi="Times New Roman" w:cs="Times New Roman"/>
          <w:sz w:val="24"/>
          <w:szCs w:val="24"/>
        </w:rPr>
        <w:t xml:space="preserve"> individual and the variance of the measurement error</w:t>
      </w:r>
      <w:r w:rsidR="00E519BA"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00B62A8D" w:rsidRPr="00046C8F">
        <w:rPr>
          <w:rFonts w:ascii="Times New Roman" w:hAnsi="Times New Roman" w:cs="Times New Roman"/>
          <w:sz w:val="24"/>
          <w:szCs w:val="24"/>
        </w:rPr>
        <w:t xml:space="preserve"> described by equations</w:t>
      </w:r>
      <w:r w:rsidR="00395AF2" w:rsidRPr="00046C8F">
        <w:rPr>
          <w:rFonts w:ascii="Times New Roman" w:hAnsi="Times New Roman" w:cs="Times New Roman"/>
          <w:sz w:val="24"/>
          <w:szCs w:val="24"/>
        </w:rPr>
        <w:t xml:space="preserve"> E10 and E11</w:t>
      </w:r>
      <w:r w:rsidR="00FD350C" w:rsidRPr="00046C8F">
        <w:rPr>
          <w:rFonts w:ascii="Times New Roman" w:hAnsi="Times New Roman" w:cs="Times New Roman"/>
          <w:sz w:val="24"/>
          <w:szCs w:val="24"/>
        </w:rPr>
        <w:t>.</w:t>
      </w:r>
    </w:p>
    <w:p w14:paraId="1F01B154" w14:textId="3F02C18A" w:rsidR="00B62A8D" w:rsidRPr="00046C8F" w:rsidRDefault="00A62245" w:rsidP="00405F29">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(E10)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140B946A" w14:textId="164BDEC5" w:rsidR="00B62A8D" w:rsidRPr="00046C8F" w:rsidRDefault="00A62245" w:rsidP="00B62A8D">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(E11)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4B014074" w14:textId="735A9CA5" w:rsidR="00B85516" w:rsidRPr="00046C8F" w:rsidRDefault="00FD350C" w:rsidP="00FD350C">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a,i</m:t>
            </m:r>
          </m:sub>
        </m:sSub>
      </m:oMath>
      <w:r w:rsidR="00395AF2" w:rsidRPr="00046C8F">
        <w:rPr>
          <w:rFonts w:ascii="Times New Roman" w:hAnsi="Times New Roman" w:cs="Times New Roman"/>
          <w:sz w:val="24"/>
          <w:szCs w:val="24"/>
        </w:rPr>
        <w:t xml:space="preserve"> denoted</w:t>
      </w:r>
      <w:r w:rsidRPr="00046C8F">
        <w:rPr>
          <w:rFonts w:ascii="Times New Roman" w:hAnsi="Times New Roman" w:cs="Times New Roman"/>
          <w:sz w:val="24"/>
          <w:szCs w:val="24"/>
        </w:rPr>
        <w:t xml:space="preserve"> the </w:t>
      </w:r>
      <w:r w:rsidR="00B85516" w:rsidRPr="00046C8F">
        <w:rPr>
          <w:rFonts w:ascii="Times New Roman" w:hAnsi="Times New Roman" w:cs="Times New Roman"/>
          <w:sz w:val="24"/>
          <w:szCs w:val="24"/>
        </w:rPr>
        <w:t>length of</w:t>
      </w:r>
      <w:r w:rsidRPr="00046C8F">
        <w:rPr>
          <w:rFonts w:ascii="Times New Roman" w:hAnsi="Times New Roman" w:cs="Times New Roman"/>
          <w:sz w:val="24"/>
          <w:szCs w:val="24"/>
        </w:rPr>
        <w:t xml:space="preserve"> </w:t>
      </w:r>
      <w:r w:rsidR="00F20B10" w:rsidRPr="00046C8F">
        <w:rPr>
          <w:rFonts w:ascii="Times New Roman" w:hAnsi="Times New Roman" w:cs="Times New Roman"/>
          <w:sz w:val="24"/>
          <w:szCs w:val="24"/>
        </w:rPr>
        <w:t>the</w:t>
      </w:r>
      <w:r w:rsidRPr="00046C8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F20B10" w:rsidRPr="00046C8F">
        <w:rPr>
          <w:rFonts w:ascii="Times New Roman" w:hAnsi="Times New Roman" w:cs="Times New Roman"/>
          <w:sz w:val="24"/>
          <w:szCs w:val="24"/>
        </w:rPr>
        <w:t xml:space="preserve"> fish</w:t>
      </w:r>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at age</w:t>
      </w:r>
      <w:r w:rsidR="00B85516"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B85516" w:rsidRPr="00046C8F">
        <w:rPr>
          <w:rFonts w:ascii="Times New Roman" w:hAnsi="Times New Roman" w:cs="Times New Roman"/>
          <w:sz w:val="24"/>
          <w:szCs w:val="24"/>
        </w:rPr>
        <w:t xml:space="preserve"> </w:t>
      </w:r>
      <w:r w:rsidR="00A62245" w:rsidRPr="00046C8F">
        <w:rPr>
          <w:rFonts w:ascii="Times New Roman" w:hAnsi="Times New Roman" w:cs="Times New Roman"/>
          <w:sz w:val="24"/>
          <w:szCs w:val="24"/>
        </w:rPr>
        <w:t>and</w:t>
      </w:r>
      <w:r w:rsidR="00B85516"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00145A98"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00145A98" w:rsidRPr="00046C8F">
        <w:rPr>
          <w:rFonts w:ascii="Times New Roman" w:hAnsi="Times New Roman" w:cs="Times New Roman"/>
          <w:sz w:val="24"/>
          <w:szCs w:val="24"/>
        </w:rPr>
        <w:t xml:space="preserve"> a fixed parameter</w:t>
      </w:r>
      <w:r w:rsidR="006C23EF" w:rsidRPr="00046C8F">
        <w:rPr>
          <w:rFonts w:ascii="Times New Roman" w:hAnsi="Times New Roman" w:cs="Times New Roman"/>
          <w:sz w:val="24"/>
          <w:szCs w:val="24"/>
        </w:rPr>
        <w:t xml:space="preserve">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00145A98" w:rsidRPr="00046C8F">
        <w:rPr>
          <w:rFonts w:ascii="Times New Roman" w:hAnsi="Times New Roman" w:cs="Times New Roman"/>
          <w:sz w:val="24"/>
          <w:szCs w:val="24"/>
        </w:rPr>
        <w:t xml:space="preserve"> when a fish has a hypothetical length of zero</w:t>
      </w:r>
      <w:r w:rsidR="00B85516" w:rsidRPr="00046C8F">
        <w:rPr>
          <w:rFonts w:ascii="Times New Roman" w:hAnsi="Times New Roman" w:cs="Times New Roman"/>
          <w:sz w:val="24"/>
          <w:szCs w:val="24"/>
        </w:rPr>
        <w:t>.</w:t>
      </w:r>
      <w:r w:rsidRPr="00046C8F">
        <w:rPr>
          <w:rFonts w:ascii="Times New Roman" w:hAnsi="Times New Roman" w:cs="Times New Roman"/>
          <w:sz w:val="24"/>
          <w:szCs w:val="24"/>
        </w:rPr>
        <w:t xml:space="preserve"> As with the model</w:t>
      </w:r>
      <w:r w:rsidR="006C23EF" w:rsidRPr="00046C8F">
        <w:rPr>
          <w:rFonts w:ascii="Times New Roman" w:hAnsi="Times New Roman" w:cs="Times New Roman"/>
          <w:sz w:val="24"/>
          <w:szCs w:val="24"/>
        </w:rPr>
        <w:t xml:space="preserve"> for tagging data</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920A46"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00B85516" w:rsidRPr="00046C8F">
        <w:rPr>
          <w:rFonts w:ascii="Times New Roman" w:hAnsi="Times New Roman" w:cs="Times New Roman"/>
          <w:sz w:val="24"/>
          <w:szCs w:val="24"/>
        </w:rPr>
        <w:t xml:space="preserve"> </w:t>
      </w:r>
      <w:r w:rsidR="00145A98" w:rsidRPr="00046C8F">
        <w:rPr>
          <w:rFonts w:ascii="Times New Roman" w:hAnsi="Times New Roman" w:cs="Times New Roman"/>
          <w:sz w:val="24"/>
          <w:szCs w:val="24"/>
        </w:rPr>
        <w:t>the individual asymptotic length of the</w:t>
      </w:r>
      <w:r w:rsidR="00145A98" w:rsidRPr="00046C8F">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145A98" w:rsidRPr="00046C8F">
        <w:rPr>
          <w:rFonts w:ascii="Times New Roman" w:hAnsi="Times New Roman" w:cs="Times New Roman"/>
          <w:i/>
          <w:sz w:val="24"/>
          <w:szCs w:val="24"/>
        </w:rPr>
        <w:t xml:space="preserve"> </w:t>
      </w:r>
      <w:r w:rsidR="00145A98" w:rsidRPr="00046C8F">
        <w:rPr>
          <w:rFonts w:ascii="Times New Roman" w:hAnsi="Times New Roman" w:cs="Times New Roman"/>
          <w:sz w:val="24"/>
          <w:szCs w:val="24"/>
        </w:rPr>
        <w:t xml:space="preserve">fish </w:t>
      </w:r>
      <w:r w:rsidR="00574E7C" w:rsidRPr="00046C8F">
        <w:rPr>
          <w:rFonts w:ascii="Times New Roman" w:hAnsi="Times New Roman" w:cs="Times New Roman"/>
          <w:sz w:val="24"/>
          <w:szCs w:val="24"/>
        </w:rPr>
        <w:t xml:space="preserve">drawn </w:t>
      </w:r>
      <w:r w:rsidR="00145A98" w:rsidRPr="00046C8F">
        <w:rPr>
          <w:rFonts w:ascii="Times New Roman" w:hAnsi="Times New Roman" w:cs="Times New Roman"/>
          <w:sz w:val="24"/>
          <w:szCs w:val="24"/>
        </w:rPr>
        <w:t>from the random normal</w:t>
      </w:r>
      <w:r w:rsidR="00B85516" w:rsidRPr="00046C8F">
        <w:rPr>
          <w:rFonts w:ascii="Times New Roman" w:hAnsi="Times New Roman" w:cs="Times New Roman"/>
          <w:sz w:val="24"/>
          <w:szCs w:val="24"/>
        </w:rPr>
        <w:t xml:space="preserve"> </w:t>
      </w:r>
      <w:r w:rsidR="00145A98" w:rsidRPr="00046C8F">
        <w:rPr>
          <w:rFonts w:ascii="Times New Roman" w:hAnsi="Times New Roman" w:cs="Times New Roman"/>
          <w:sz w:val="24"/>
          <w:szCs w:val="24"/>
        </w:rPr>
        <w:t xml:space="preserve">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00A62245" w:rsidRPr="00046C8F">
        <w:rPr>
          <w:rFonts w:ascii="Times New Roman" w:hAnsi="Times New Roman" w:cs="Times New Roman"/>
          <w:sz w:val="24"/>
          <w:szCs w:val="24"/>
        </w:rPr>
        <w:t>.</w:t>
      </w:r>
      <w:r w:rsidR="00B85516"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00B85516"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represented</w:t>
      </w:r>
      <w:r w:rsidR="00145A98" w:rsidRPr="00046C8F">
        <w:rPr>
          <w:rFonts w:ascii="Times New Roman" w:hAnsi="Times New Roman" w:cs="Times New Roman"/>
          <w:sz w:val="24"/>
          <w:szCs w:val="24"/>
        </w:rPr>
        <w:t xml:space="preserve"> the distribution of individual measurement error and </w:t>
      </w:r>
      <w:r w:rsidR="00395AF2" w:rsidRPr="00046C8F">
        <w:rPr>
          <w:rFonts w:ascii="Times New Roman" w:hAnsi="Times New Roman" w:cs="Times New Roman"/>
          <w:sz w:val="24"/>
          <w:szCs w:val="24"/>
        </w:rPr>
        <w:t>was</w:t>
      </w:r>
      <w:r w:rsidR="00145A98" w:rsidRPr="00046C8F">
        <w:rPr>
          <w:rFonts w:ascii="Times New Roman" w:hAnsi="Times New Roman" w:cs="Times New Roman"/>
          <w:sz w:val="24"/>
          <w:szCs w:val="24"/>
        </w:rPr>
        <w:t xml:space="preserve"> similarly random, </w:t>
      </w:r>
      <w:r w:rsidR="00B85516" w:rsidRPr="00046C8F">
        <w:rPr>
          <w:rFonts w:ascii="Times New Roman" w:hAnsi="Times New Roman" w:cs="Times New Roman"/>
          <w:sz w:val="24"/>
          <w:szCs w:val="24"/>
        </w:rPr>
        <w:t xml:space="preserve">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Equation 12</w:t>
      </w:r>
      <w:r w:rsidR="00A62245" w:rsidRPr="00046C8F">
        <w:rPr>
          <w:rFonts w:ascii="Times New Roman" w:hAnsi="Times New Roman" w:cs="Times New Roman"/>
          <w:sz w:val="24"/>
          <w:szCs w:val="24"/>
        </w:rPr>
        <w:t xml:space="preserve"> describes the</w:t>
      </w:r>
      <w:r w:rsidR="00B85516" w:rsidRPr="00046C8F">
        <w:rPr>
          <w:rFonts w:ascii="Times New Roman" w:hAnsi="Times New Roman" w:cs="Times New Roman"/>
          <w:sz w:val="24"/>
          <w:szCs w:val="24"/>
        </w:rPr>
        <w:t xml:space="preserve"> </w:t>
      </w:r>
      <w:r w:rsidR="00995854" w:rsidRPr="00046C8F">
        <w:rPr>
          <w:rFonts w:ascii="Times New Roman" w:hAnsi="Times New Roman" w:cs="Times New Roman"/>
          <w:sz w:val="24"/>
          <w:szCs w:val="24"/>
        </w:rPr>
        <w:t>log-</w:t>
      </w:r>
      <w:r w:rsidRPr="00046C8F">
        <w:rPr>
          <w:rFonts w:ascii="Times New Roman" w:hAnsi="Times New Roman" w:cs="Times New Roman"/>
          <w:sz w:val="24"/>
          <w:szCs w:val="24"/>
        </w:rPr>
        <w:t xml:space="preserve">likelihood </w:t>
      </w:r>
      <w:r w:rsidR="00B85516" w:rsidRPr="00046C8F">
        <w:rPr>
          <w:rFonts w:ascii="Times New Roman" w:hAnsi="Times New Roman" w:cs="Times New Roman"/>
          <w:sz w:val="24"/>
          <w:szCs w:val="24"/>
        </w:rPr>
        <w:t xml:space="preserve">function </w:t>
      </w:r>
      <w:r w:rsidRPr="00046C8F">
        <w:rPr>
          <w:rFonts w:ascii="Times New Roman" w:hAnsi="Times New Roman" w:cs="Times New Roman"/>
          <w:sz w:val="24"/>
          <w:szCs w:val="24"/>
        </w:rPr>
        <w:t xml:space="preserve">derived </w:t>
      </w:r>
      <w:r w:rsidR="00A62245" w:rsidRPr="00046C8F">
        <w:rPr>
          <w:rFonts w:ascii="Times New Roman" w:hAnsi="Times New Roman" w:cs="Times New Roman"/>
          <w:sz w:val="24"/>
          <w:szCs w:val="24"/>
        </w:rPr>
        <w:t xml:space="preserve">from </w:t>
      </w:r>
      <w:r w:rsidRPr="00046C8F">
        <w:rPr>
          <w:rFonts w:ascii="Times New Roman" w:hAnsi="Times New Roman" w:cs="Times New Roman"/>
          <w:sz w:val="24"/>
          <w:szCs w:val="24"/>
        </w:rPr>
        <w:t>these equations.</w:t>
      </w:r>
    </w:p>
    <w:p w14:paraId="581C1002" w14:textId="02BFC30C" w:rsidR="00FD350C" w:rsidRPr="00046C8F" w:rsidRDefault="00D10768" w:rsidP="00FD350C">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04B52A34" w14:textId="4390465E" w:rsidR="005E3F0B" w:rsidRPr="00046C8F" w:rsidRDefault="00574E7C" w:rsidP="0013573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An appropriate </w:t>
      </w:r>
      <w:r w:rsidR="006D5ED2" w:rsidRPr="00046C8F">
        <w:rPr>
          <w:rFonts w:ascii="Times New Roman" w:hAnsi="Times New Roman" w:cs="Times New Roman"/>
          <w:sz w:val="24"/>
          <w:szCs w:val="24"/>
        </w:rPr>
        <w:t>overall objective</w:t>
      </w:r>
      <w:r w:rsidR="000063C6" w:rsidRPr="00046C8F">
        <w:rPr>
          <w:rFonts w:ascii="Times New Roman" w:hAnsi="Times New Roman" w:cs="Times New Roman"/>
          <w:sz w:val="24"/>
          <w:szCs w:val="24"/>
        </w:rPr>
        <w:t xml:space="preserve"> likelihood</w:t>
      </w:r>
      <w:r w:rsidR="006D5ED2" w:rsidRPr="00046C8F">
        <w:rPr>
          <w:rFonts w:ascii="Times New Roman" w:hAnsi="Times New Roman" w:cs="Times New Roman"/>
          <w:sz w:val="24"/>
          <w:szCs w:val="24"/>
        </w:rPr>
        <w:t xml:space="preserve"> function</w:t>
      </w:r>
      <w:r w:rsidR="00395AF2" w:rsidRPr="00046C8F">
        <w:rPr>
          <w:rFonts w:ascii="Times New Roman" w:hAnsi="Times New Roman" w:cs="Times New Roman"/>
          <w:sz w:val="24"/>
          <w:szCs w:val="24"/>
        </w:rPr>
        <w:t xml:space="preserve"> (E13</w:t>
      </w:r>
      <w:r w:rsidR="009D1918" w:rsidRPr="00046C8F">
        <w:rPr>
          <w:rFonts w:ascii="Times New Roman" w:hAnsi="Times New Roman" w:cs="Times New Roman"/>
          <w:sz w:val="24"/>
          <w:szCs w:val="24"/>
        </w:rPr>
        <w:t>)</w:t>
      </w:r>
      <w:r w:rsidRPr="00046C8F">
        <w:rPr>
          <w:rFonts w:ascii="Times New Roman" w:hAnsi="Times New Roman" w:cs="Times New Roman"/>
          <w:sz w:val="24"/>
          <w:szCs w:val="24"/>
        </w:rPr>
        <w:t xml:space="preserve"> </w:t>
      </w:r>
      <w:r w:rsidR="00395AF2" w:rsidRPr="00046C8F">
        <w:rPr>
          <w:rFonts w:ascii="Times New Roman" w:hAnsi="Times New Roman" w:cs="Times New Roman"/>
          <w:sz w:val="24"/>
          <w:szCs w:val="24"/>
        </w:rPr>
        <w:t>was</w:t>
      </w:r>
      <w:r w:rsidRPr="00046C8F">
        <w:rPr>
          <w:rFonts w:ascii="Times New Roman" w:hAnsi="Times New Roman" w:cs="Times New Roman"/>
          <w:sz w:val="24"/>
          <w:szCs w:val="24"/>
        </w:rPr>
        <w:t xml:space="preserve"> then defined from the sum of the negative log-likelihood functions for direct aging, length frequency, and growth increment approaches, each with its own scaling constant, </w:t>
      </w:r>
      <m:oMath>
        <m:r>
          <w:rPr>
            <w:rFonts w:ascii="Cambria Math" w:hAnsi="Cambria Math" w:cs="Times New Roman"/>
            <w:sz w:val="24"/>
            <w:szCs w:val="24"/>
          </w:rPr>
          <m:t>β</m:t>
        </m:r>
      </m:oMath>
      <w:r w:rsidRPr="00046C8F">
        <w:rPr>
          <w:rFonts w:ascii="Times New Roman" w:hAnsi="Times New Roman" w:cs="Times New Roman"/>
          <w:sz w:val="24"/>
          <w:szCs w:val="24"/>
        </w:rPr>
        <w:t xml:space="preserve">. </w:t>
      </w:r>
    </w:p>
    <w:p w14:paraId="10E85E24" w14:textId="77777777" w:rsidR="005E3F0B" w:rsidRPr="00046C8F" w:rsidRDefault="005E3F0B" w:rsidP="00135733">
      <w:pPr>
        <w:spacing w:line="480" w:lineRule="auto"/>
        <w:ind w:firstLine="720"/>
        <w:rPr>
          <w:rFonts w:ascii="Times New Roman" w:hAnsi="Times New Roman" w:cs="Times New Roman"/>
          <w:sz w:val="24"/>
          <w:szCs w:val="24"/>
        </w:rPr>
      </w:pPr>
    </w:p>
    <w:p w14:paraId="7F8135E8" w14:textId="498030DC" w:rsidR="005E3F0B" w:rsidRPr="00046C8F" w:rsidRDefault="005E3F0B" w:rsidP="005E3F0B">
      <w:pPr>
        <w:spacing w:line="480" w:lineRule="auto"/>
        <w:rPr>
          <w:rFonts w:ascii="Times New Roman" w:hAnsi="Times New Roman" w:cs="Times New Roman"/>
          <w:i/>
          <w:sz w:val="24"/>
          <w:szCs w:val="24"/>
        </w:rPr>
      </w:pPr>
      <w:r w:rsidRPr="00046C8F">
        <w:rPr>
          <w:rFonts w:ascii="Times New Roman" w:hAnsi="Times New Roman" w:cs="Times New Roman"/>
          <w:i/>
          <w:sz w:val="24"/>
          <w:szCs w:val="24"/>
        </w:rPr>
        <w:t>Defining an objective function and estimating integrative growth parameters</w:t>
      </w:r>
    </w:p>
    <w:p w14:paraId="062088EC" w14:textId="27AE00CD" w:rsidR="005E3F0B" w:rsidRPr="00046C8F" w:rsidRDefault="00574E7C" w:rsidP="00574E7C">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A single set of growth parameters best describing the data </w:t>
      </w:r>
      <w:r w:rsidR="005E3F0B" w:rsidRPr="00046C8F">
        <w:rPr>
          <w:rFonts w:ascii="Times New Roman" w:hAnsi="Times New Roman" w:cs="Times New Roman"/>
          <w:sz w:val="24"/>
          <w:szCs w:val="24"/>
        </w:rPr>
        <w:t>was</w:t>
      </w:r>
      <w:r w:rsidRPr="00046C8F">
        <w:rPr>
          <w:rFonts w:ascii="Times New Roman" w:hAnsi="Times New Roman" w:cs="Times New Roman"/>
          <w:sz w:val="24"/>
          <w:szCs w:val="24"/>
        </w:rPr>
        <w:t xml:space="preserve"> obtained by minimizing the objective likelihood function</w:t>
      </w:r>
      <w:r w:rsidR="005E3F0B" w:rsidRPr="00046C8F">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005E3F0B" w:rsidRPr="00046C8F">
        <w:rPr>
          <w:rFonts w:ascii="Times New Roman" w:hAnsi="Times New Roman" w:cs="Times New Roman"/>
          <w:sz w:val="24"/>
          <w:szCs w:val="24"/>
        </w:rPr>
        <w:t xml:space="preserve"> (E13)</w:t>
      </w:r>
      <w:r w:rsidRPr="00046C8F">
        <w:rPr>
          <w:rFonts w:ascii="Times New Roman" w:hAnsi="Times New Roman" w:cs="Times New Roman"/>
          <w:sz w:val="24"/>
          <w:szCs w:val="24"/>
        </w:rPr>
        <w:t>.</w:t>
      </w:r>
    </w:p>
    <w:p w14:paraId="1CD62D0C" w14:textId="77777777" w:rsidR="00135733" w:rsidRPr="00046C8F" w:rsidRDefault="00D10768" w:rsidP="00574E7C">
      <w:pPr>
        <w:spacing w:line="480" w:lineRule="auto"/>
        <w:ind w:firstLine="720"/>
        <w:rPr>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m:oMathPara>
    </w:p>
    <w:p w14:paraId="50A23178" w14:textId="5827E8C4" w:rsidR="007606E7" w:rsidRPr="00046C8F" w:rsidRDefault="00574E7C" w:rsidP="00574E7C">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By manipulating the value of scaling constants, how similar datasets were treated, and which datasets were included, six</w:t>
      </w:r>
      <w:r w:rsidR="00395AF2" w:rsidRPr="00046C8F">
        <w:rPr>
          <w:rFonts w:ascii="Times New Roman" w:hAnsi="Times New Roman" w:cs="Times New Roman"/>
          <w:sz w:val="24"/>
          <w:szCs w:val="24"/>
        </w:rPr>
        <w:t xml:space="preserve"> additional</w:t>
      </w:r>
      <w:r w:rsidRPr="00046C8F">
        <w:rPr>
          <w:rFonts w:ascii="Times New Roman" w:hAnsi="Times New Roman" w:cs="Times New Roman"/>
          <w:sz w:val="24"/>
          <w:szCs w:val="24"/>
        </w:rPr>
        <w:t xml:space="preserve"> model structures</w:t>
      </w:r>
      <w:r w:rsidR="00395AF2"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were developed and evaluated </w:t>
      </w:r>
      <w:r w:rsidR="001960BA">
        <w:rPr>
          <w:rFonts w:ascii="Times New Roman" w:hAnsi="Times New Roman" w:cs="Times New Roman"/>
          <w:sz w:val="24"/>
          <w:szCs w:val="24"/>
        </w:rPr>
        <w:t>(Table 3</w:t>
      </w:r>
      <w:r w:rsidRPr="00046C8F">
        <w:rPr>
          <w:rFonts w:ascii="Times New Roman" w:hAnsi="Times New Roman" w:cs="Times New Roman"/>
          <w:sz w:val="24"/>
          <w:szCs w:val="24"/>
        </w:rPr>
        <w:t xml:space="preserve">). </w:t>
      </w:r>
      <w:r w:rsidR="00C36893" w:rsidRPr="00046C8F">
        <w:rPr>
          <w:rFonts w:ascii="Times New Roman" w:hAnsi="Times New Roman" w:cs="Times New Roman"/>
          <w:sz w:val="24"/>
          <w:szCs w:val="24"/>
        </w:rPr>
        <w:t xml:space="preserve">Two approaches </w:t>
      </w:r>
      <w:r w:rsidRPr="00046C8F">
        <w:rPr>
          <w:rFonts w:ascii="Times New Roman" w:hAnsi="Times New Roman" w:cs="Times New Roman"/>
          <w:sz w:val="24"/>
          <w:szCs w:val="24"/>
        </w:rPr>
        <w:t xml:space="preserve">were </w:t>
      </w:r>
      <w:r w:rsidR="00C36893" w:rsidRPr="00046C8F">
        <w:rPr>
          <w:rFonts w:ascii="Times New Roman" w:hAnsi="Times New Roman" w:cs="Times New Roman"/>
          <w:sz w:val="24"/>
          <w:szCs w:val="24"/>
        </w:rPr>
        <w:t>used to define the scaling constant</w:t>
      </w:r>
      <w:r w:rsidRPr="00046C8F">
        <w:rPr>
          <w:rFonts w:ascii="Times New Roman" w:hAnsi="Times New Roman" w:cs="Times New Roman"/>
          <w:sz w:val="24"/>
          <w:szCs w:val="24"/>
        </w:rPr>
        <w:t>s</w:t>
      </w:r>
      <w:r w:rsidR="00C36893" w:rsidRPr="00046C8F">
        <w:rPr>
          <w:rFonts w:ascii="Times New Roman" w:hAnsi="Times New Roman" w:cs="Times New Roman"/>
          <w:sz w:val="24"/>
          <w:szCs w:val="24"/>
        </w:rPr>
        <w:t>. The first equally weight</w:t>
      </w:r>
      <w:r w:rsidRPr="00046C8F">
        <w:rPr>
          <w:rFonts w:ascii="Times New Roman" w:hAnsi="Times New Roman" w:cs="Times New Roman"/>
          <w:sz w:val="24"/>
          <w:szCs w:val="24"/>
        </w:rPr>
        <w:t>ed</w:t>
      </w:r>
      <w:r w:rsidR="00C36893" w:rsidRPr="00046C8F">
        <w:rPr>
          <w:rFonts w:ascii="Times New Roman" w:hAnsi="Times New Roman" w:cs="Times New Roman"/>
          <w:sz w:val="24"/>
          <w:szCs w:val="24"/>
        </w:rPr>
        <w:t xml:space="preserve"> each </w:t>
      </w:r>
      <w:r w:rsidRPr="00046C8F">
        <w:rPr>
          <w:rFonts w:ascii="Times New Roman" w:hAnsi="Times New Roman" w:cs="Times New Roman"/>
          <w:sz w:val="24"/>
          <w:szCs w:val="24"/>
        </w:rPr>
        <w:t>likelihood function</w:t>
      </w:r>
      <w:r w:rsidR="00C36893" w:rsidRPr="00046C8F">
        <w:rPr>
          <w:rFonts w:ascii="Times New Roman" w:hAnsi="Times New Roman" w:cs="Times New Roman"/>
          <w:sz w:val="24"/>
          <w:szCs w:val="24"/>
        </w:rPr>
        <w:t xml:space="preserve"> </w:t>
      </w:r>
      <w:r w:rsidRPr="00046C8F">
        <w:rPr>
          <w:rFonts w:ascii="Times New Roman" w:hAnsi="Times New Roman" w:cs="Times New Roman"/>
          <w:sz w:val="24"/>
          <w:szCs w:val="24"/>
        </w:rPr>
        <w:t>so that</w:t>
      </w:r>
      <w:r w:rsidR="001C3290" w:rsidRPr="00046C8F">
        <w:rPr>
          <w:rFonts w:ascii="Times New Roman" w:hAnsi="Times New Roman" w:cs="Times New Roman"/>
          <w:sz w:val="24"/>
          <w:szCs w:val="24"/>
        </w:rPr>
        <w:t xml:space="preserve"> each data source </w:t>
      </w:r>
      <w:r w:rsidRPr="00046C8F">
        <w:rPr>
          <w:rFonts w:ascii="Times New Roman" w:hAnsi="Times New Roman" w:cs="Times New Roman"/>
          <w:sz w:val="24"/>
          <w:szCs w:val="24"/>
        </w:rPr>
        <w:t xml:space="preserve">had </w:t>
      </w:r>
      <w:r w:rsidR="001C3290" w:rsidRPr="00046C8F">
        <w:rPr>
          <w:rFonts w:ascii="Times New Roman" w:hAnsi="Times New Roman" w:cs="Times New Roman"/>
          <w:sz w:val="24"/>
          <w:szCs w:val="24"/>
        </w:rPr>
        <w:t xml:space="preserve">equal influence on the resulting parameter estimates. </w:t>
      </w:r>
      <w:r w:rsidR="00F96608" w:rsidRPr="00046C8F">
        <w:rPr>
          <w:rFonts w:ascii="Times New Roman" w:hAnsi="Times New Roman" w:cs="Times New Roman"/>
          <w:sz w:val="24"/>
          <w:szCs w:val="24"/>
        </w:rPr>
        <w:t>This was achieved by selecting a</w:t>
      </w:r>
      <w:r w:rsidR="001C3290" w:rsidRPr="00046C8F">
        <w:rPr>
          <w:rFonts w:ascii="Times New Roman" w:hAnsi="Times New Roman" w:cs="Times New Roman"/>
          <w:sz w:val="24"/>
          <w:szCs w:val="24"/>
        </w:rPr>
        <w:t xml:space="preserve"> </w:t>
      </w:r>
      <m:oMath>
        <m:r>
          <w:rPr>
            <w:rFonts w:ascii="Cambria Math" w:hAnsi="Cambria Math" w:cs="Times New Roman"/>
            <w:sz w:val="24"/>
            <w:szCs w:val="24"/>
          </w:rPr>
          <m:t>β</m:t>
        </m:r>
      </m:oMath>
      <w:r w:rsidR="00F96608" w:rsidRPr="00046C8F">
        <w:rPr>
          <w:rFonts w:ascii="Times New Roman" w:hAnsi="Times New Roman" w:cs="Times New Roman"/>
          <w:sz w:val="24"/>
          <w:szCs w:val="24"/>
        </w:rPr>
        <w:t xml:space="preserve"> </w:t>
      </w:r>
      <w:r w:rsidR="001C3290" w:rsidRPr="00046C8F">
        <w:rPr>
          <w:rFonts w:ascii="Times New Roman" w:hAnsi="Times New Roman" w:cs="Times New Roman"/>
          <w:sz w:val="24"/>
          <w:szCs w:val="24"/>
        </w:rPr>
        <w:t>for each data source equal to the inverse of the number of observations for the data</w:t>
      </w:r>
      <w:r w:rsidR="00C36893" w:rsidRPr="00046C8F">
        <w:rPr>
          <w:rFonts w:ascii="Times New Roman" w:hAnsi="Times New Roman" w:cs="Times New Roman"/>
          <w:sz w:val="24"/>
          <w:szCs w:val="24"/>
        </w:rPr>
        <w:t>. The second</w:t>
      </w:r>
      <w:r w:rsidR="00283801" w:rsidRPr="00046C8F">
        <w:rPr>
          <w:rFonts w:ascii="Times New Roman" w:hAnsi="Times New Roman" w:cs="Times New Roman"/>
          <w:sz w:val="24"/>
          <w:szCs w:val="24"/>
        </w:rPr>
        <w:t xml:space="preserve"> </w:t>
      </w:r>
      <w:r w:rsidR="00C36893" w:rsidRPr="00046C8F">
        <w:rPr>
          <w:rFonts w:ascii="Times New Roman" w:hAnsi="Times New Roman" w:cs="Times New Roman"/>
          <w:sz w:val="24"/>
          <w:szCs w:val="24"/>
        </w:rPr>
        <w:t xml:space="preserve">weighted each data source relative to the number of observations </w:t>
      </w:r>
      <w:r w:rsidR="00283801" w:rsidRPr="00046C8F">
        <w:rPr>
          <w:rFonts w:ascii="Times New Roman" w:hAnsi="Times New Roman" w:cs="Times New Roman"/>
          <w:sz w:val="24"/>
          <w:szCs w:val="24"/>
        </w:rPr>
        <w:t>of</w:t>
      </w:r>
      <w:r w:rsidR="00C36893" w:rsidRPr="00046C8F">
        <w:rPr>
          <w:rFonts w:ascii="Times New Roman" w:hAnsi="Times New Roman" w:cs="Times New Roman"/>
          <w:sz w:val="24"/>
          <w:szCs w:val="24"/>
        </w:rPr>
        <w:t xml:space="preserve"> that </w:t>
      </w:r>
      <w:r w:rsidR="00283801" w:rsidRPr="00046C8F">
        <w:rPr>
          <w:rFonts w:ascii="Times New Roman" w:hAnsi="Times New Roman" w:cs="Times New Roman"/>
          <w:sz w:val="24"/>
          <w:szCs w:val="24"/>
        </w:rPr>
        <w:t xml:space="preserve">particular </w:t>
      </w:r>
      <w:r w:rsidR="00C36893" w:rsidRPr="00046C8F">
        <w:rPr>
          <w:rFonts w:ascii="Times New Roman" w:hAnsi="Times New Roman" w:cs="Times New Roman"/>
          <w:sz w:val="24"/>
          <w:szCs w:val="24"/>
        </w:rPr>
        <w:t>data set</w:t>
      </w:r>
      <w:r w:rsidR="00283801"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00283801" w:rsidRPr="00046C8F">
        <w:rPr>
          <w:rFonts w:ascii="Times New Roman" w:hAnsi="Times New Roman" w:cs="Times New Roman"/>
          <w:sz w:val="24"/>
          <w:szCs w:val="24"/>
        </w:rPr>
        <w:t xml:space="preserve">). </w:t>
      </w:r>
    </w:p>
    <w:p w14:paraId="62B5F04F" w14:textId="65499249" w:rsidR="00190664" w:rsidRPr="00046C8F" w:rsidRDefault="00395AF2" w:rsidP="00190664">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structure </w:t>
      </w:r>
      <w:r w:rsidR="005E3F0B" w:rsidRPr="00046C8F">
        <w:rPr>
          <w:rFonts w:ascii="Times New Roman" w:hAnsi="Times New Roman" w:cs="Times New Roman"/>
          <w:sz w:val="24"/>
          <w:szCs w:val="24"/>
        </w:rPr>
        <w:t>of</w:t>
      </w:r>
      <w:r w:rsidRPr="00046C8F">
        <w:rPr>
          <w:rFonts w:ascii="Times New Roman" w:hAnsi="Times New Roman" w:cs="Times New Roman"/>
          <w:sz w:val="24"/>
          <w:szCs w:val="24"/>
        </w:rPr>
        <w:t xml:space="preserve"> model 5</w:t>
      </w:r>
      <w:r w:rsidR="00190664" w:rsidRPr="00046C8F">
        <w:rPr>
          <w:rFonts w:ascii="Times New Roman" w:hAnsi="Times New Roman" w:cs="Times New Roman"/>
          <w:sz w:val="24"/>
          <w:szCs w:val="24"/>
        </w:rPr>
        <w:t xml:space="preserve"> fit only </w:t>
      </w:r>
      <w:r w:rsidRPr="00046C8F">
        <w:rPr>
          <w:rFonts w:ascii="Times New Roman" w:hAnsi="Times New Roman" w:cs="Times New Roman"/>
          <w:sz w:val="24"/>
          <w:szCs w:val="24"/>
        </w:rPr>
        <w:t>tagging data from the OTP study while models 6-11</w:t>
      </w:r>
      <w:r w:rsidR="00190664" w:rsidRPr="00046C8F">
        <w:rPr>
          <w:rFonts w:ascii="Times New Roman" w:hAnsi="Times New Roman" w:cs="Times New Roman"/>
          <w:sz w:val="24"/>
          <w:szCs w:val="24"/>
        </w:rPr>
        <w:t xml:space="preserve"> </w:t>
      </w:r>
      <w:r w:rsidR="00D668C1" w:rsidRPr="00046C8F">
        <w:rPr>
          <w:rFonts w:ascii="Times New Roman" w:hAnsi="Times New Roman" w:cs="Times New Roman"/>
          <w:sz w:val="24"/>
          <w:szCs w:val="24"/>
        </w:rPr>
        <w:t>were incorporating</w:t>
      </w:r>
      <w:r w:rsidRPr="00046C8F">
        <w:rPr>
          <w:rFonts w:ascii="Times New Roman" w:hAnsi="Times New Roman" w:cs="Times New Roman"/>
          <w:sz w:val="24"/>
          <w:szCs w:val="24"/>
        </w:rPr>
        <w:t xml:space="preserve"> the additional length-at-age and length frequency data and </w:t>
      </w:r>
      <w:r w:rsidR="00190664" w:rsidRPr="00046C8F">
        <w:rPr>
          <w:rFonts w:ascii="Times New Roman" w:hAnsi="Times New Roman" w:cs="Times New Roman"/>
          <w:sz w:val="24"/>
          <w:szCs w:val="24"/>
        </w:rPr>
        <w:t xml:space="preserve">differed from one another in the treatment of </w:t>
      </w:r>
      <m:oMath>
        <m:r>
          <w:rPr>
            <w:rFonts w:ascii="Cambria Math" w:hAnsi="Cambria Math" w:cs="Times New Roman"/>
            <w:sz w:val="24"/>
            <w:szCs w:val="24"/>
          </w:rPr>
          <m:t>β</m:t>
        </m:r>
      </m:oMath>
      <w:r w:rsidR="00190664" w:rsidRPr="00046C8F">
        <w:rPr>
          <w:rFonts w:ascii="Times New Roman" w:hAnsi="Times New Roman" w:cs="Times New Roman"/>
          <w:sz w:val="24"/>
          <w:szCs w:val="24"/>
        </w:rPr>
        <w:t xml:space="preserve"> coefficients, whether direct aging data sources </w:t>
      </w:r>
      <w:r w:rsidR="00786CF3" w:rsidRPr="00046C8F">
        <w:rPr>
          <w:rFonts w:ascii="Times New Roman" w:hAnsi="Times New Roman" w:cs="Times New Roman"/>
          <w:sz w:val="24"/>
          <w:szCs w:val="24"/>
        </w:rPr>
        <w:t xml:space="preserve">were considered independently and </w:t>
      </w:r>
      <w:r w:rsidR="00190664" w:rsidRPr="00046C8F">
        <w:rPr>
          <w:rFonts w:ascii="Times New Roman" w:hAnsi="Times New Roman" w:cs="Times New Roman"/>
          <w:sz w:val="24"/>
          <w:szCs w:val="24"/>
        </w:rPr>
        <w:t>assigned their own log-likelihood function or if</w:t>
      </w:r>
      <w:r w:rsidR="003F5919" w:rsidRPr="00046C8F">
        <w:rPr>
          <w:rFonts w:ascii="Times New Roman" w:hAnsi="Times New Roman" w:cs="Times New Roman"/>
          <w:sz w:val="24"/>
          <w:szCs w:val="24"/>
        </w:rPr>
        <w:t xml:space="preserve"> t</w:t>
      </w:r>
      <w:r w:rsidR="00072450" w:rsidRPr="00046C8F">
        <w:rPr>
          <w:rFonts w:ascii="Times New Roman" w:hAnsi="Times New Roman" w:cs="Times New Roman"/>
          <w:sz w:val="24"/>
          <w:szCs w:val="24"/>
        </w:rPr>
        <w:t>hese data sources were pooled</w:t>
      </w:r>
      <w:r w:rsidR="00786CF3" w:rsidRPr="00046C8F">
        <w:rPr>
          <w:rFonts w:ascii="Times New Roman" w:hAnsi="Times New Roman" w:cs="Times New Roman"/>
          <w:sz w:val="24"/>
          <w:szCs w:val="24"/>
        </w:rPr>
        <w:t xml:space="preserve"> and contributed to estimation of a single log-likelihood function</w:t>
      </w:r>
      <w:r w:rsidR="00072450" w:rsidRPr="00046C8F">
        <w:rPr>
          <w:rFonts w:ascii="Times New Roman" w:hAnsi="Times New Roman" w:cs="Times New Roman"/>
          <w:sz w:val="24"/>
          <w:szCs w:val="24"/>
        </w:rPr>
        <w:t>. O</w:t>
      </w:r>
      <w:r w:rsidR="003F5919" w:rsidRPr="00046C8F">
        <w:rPr>
          <w:rFonts w:ascii="Times New Roman" w:hAnsi="Times New Roman" w:cs="Times New Roman"/>
          <w:sz w:val="24"/>
          <w:szCs w:val="24"/>
        </w:rPr>
        <w:t xml:space="preserve">mission of </w:t>
      </w:r>
      <w:r w:rsidR="00190664" w:rsidRPr="00046C8F">
        <w:rPr>
          <w:rFonts w:ascii="Times New Roman" w:hAnsi="Times New Roman" w:cs="Times New Roman"/>
          <w:sz w:val="24"/>
          <w:szCs w:val="24"/>
        </w:rPr>
        <w:t>direct aging data</w:t>
      </w:r>
      <w:r w:rsidR="00072450" w:rsidRPr="00046C8F">
        <w:rPr>
          <w:rFonts w:ascii="Times New Roman" w:hAnsi="Times New Roman" w:cs="Times New Roman"/>
          <w:sz w:val="24"/>
          <w:szCs w:val="24"/>
        </w:rPr>
        <w:t xml:space="preserve"> </w:t>
      </w:r>
      <w:r w:rsidR="003F5919" w:rsidRPr="00046C8F">
        <w:rPr>
          <w:rFonts w:ascii="Times New Roman" w:hAnsi="Times New Roman" w:cs="Times New Roman"/>
          <w:sz w:val="24"/>
          <w:szCs w:val="24"/>
        </w:rPr>
        <w:t xml:space="preserve">where ages were estimated </w:t>
      </w:r>
      <w:r w:rsidR="00072450" w:rsidRPr="00046C8F">
        <w:rPr>
          <w:rFonts w:ascii="Times New Roman" w:hAnsi="Times New Roman" w:cs="Times New Roman"/>
          <w:sz w:val="24"/>
          <w:szCs w:val="24"/>
        </w:rPr>
        <w:t>using counts of otolith</w:t>
      </w:r>
      <w:r w:rsidR="003F5919" w:rsidRPr="00046C8F">
        <w:rPr>
          <w:rFonts w:ascii="Times New Roman" w:hAnsi="Times New Roman" w:cs="Times New Roman"/>
          <w:sz w:val="24"/>
          <w:szCs w:val="24"/>
        </w:rPr>
        <w:t xml:space="preserve"> </w:t>
      </w:r>
      <w:r w:rsidR="00072450" w:rsidRPr="00046C8F">
        <w:rPr>
          <w:rFonts w:ascii="Times New Roman" w:hAnsi="Times New Roman" w:cs="Times New Roman"/>
          <w:sz w:val="24"/>
          <w:szCs w:val="24"/>
        </w:rPr>
        <w:t xml:space="preserve">annuli was also considered as this method is known to be unreliable for </w:t>
      </w:r>
      <w:del w:id="107" w:author="Stephen Scherrer" w:date="2018-09-14T11:50:00Z">
        <w:r w:rsidR="00072450" w:rsidRPr="00A20282" w:rsidDel="00A20282">
          <w:rPr>
            <w:rFonts w:ascii="Times New Roman" w:hAnsi="Times New Roman" w:cs="Times New Roman"/>
            <w:i/>
            <w:sz w:val="24"/>
            <w:szCs w:val="24"/>
            <w:rPrChange w:id="108" w:author="Stephen Scherrer" w:date="2018-09-14T11:51:00Z">
              <w:rPr>
                <w:rFonts w:ascii="Times New Roman" w:hAnsi="Times New Roman" w:cs="Times New Roman"/>
                <w:sz w:val="24"/>
                <w:szCs w:val="24"/>
              </w:rPr>
            </w:rPrChange>
          </w:rPr>
          <w:delText>opakapaka</w:delText>
        </w:r>
      </w:del>
      <w:ins w:id="109" w:author="Stephen Scherrer" w:date="2018-09-14T11:50:00Z">
        <w:r w:rsidR="00A20282" w:rsidRPr="00A20282">
          <w:rPr>
            <w:rFonts w:ascii="Times New Roman" w:hAnsi="Times New Roman" w:cs="Times New Roman"/>
            <w:i/>
            <w:sz w:val="24"/>
            <w:szCs w:val="24"/>
            <w:rPrChange w:id="110" w:author="Stephen Scherrer" w:date="2018-09-14T11:51:00Z">
              <w:rPr>
                <w:rFonts w:ascii="Times New Roman" w:hAnsi="Times New Roman" w:cs="Times New Roman"/>
                <w:sz w:val="24"/>
                <w:szCs w:val="24"/>
              </w:rPr>
            </w:rPrChange>
          </w:rPr>
          <w:t>P. filamentosus</w:t>
        </w:r>
      </w:ins>
      <w:r w:rsidR="001960BA">
        <w:rPr>
          <w:rFonts w:ascii="Times New Roman" w:hAnsi="Times New Roman" w:cs="Times New Roman"/>
          <w:sz w:val="24"/>
          <w:szCs w:val="24"/>
        </w:rPr>
        <w:t xml:space="preserve"> (table 3</w:t>
      </w:r>
      <w:r w:rsidRPr="00046C8F">
        <w:rPr>
          <w:rFonts w:ascii="Times New Roman" w:hAnsi="Times New Roman" w:cs="Times New Roman"/>
          <w:sz w:val="24"/>
          <w:szCs w:val="24"/>
        </w:rPr>
        <w:t>) (Wakefield et al 2017)</w:t>
      </w:r>
      <w:r w:rsidR="00190664" w:rsidRPr="00046C8F">
        <w:rPr>
          <w:rFonts w:ascii="Times New Roman" w:hAnsi="Times New Roman" w:cs="Times New Roman"/>
          <w:sz w:val="24"/>
          <w:szCs w:val="24"/>
        </w:rPr>
        <w:t xml:space="preserve">. </w:t>
      </w:r>
    </w:p>
    <w:p w14:paraId="5C6FA542" w14:textId="1C744705" w:rsidR="00817682" w:rsidRPr="00046C8F" w:rsidRDefault="009E7BB8" w:rsidP="0081768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w:t>
      </w:r>
      <w:r w:rsidR="005E3F0B" w:rsidRPr="00046C8F">
        <w:rPr>
          <w:rFonts w:ascii="Times New Roman" w:hAnsi="Times New Roman" w:cs="Times New Roman"/>
          <w:sz w:val="24"/>
          <w:szCs w:val="24"/>
        </w:rPr>
        <w:t xml:space="preserve">six candidate integrative model </w:t>
      </w:r>
      <w:r w:rsidRPr="00046C8F">
        <w:rPr>
          <w:rFonts w:ascii="Times New Roman" w:hAnsi="Times New Roman" w:cs="Times New Roman"/>
          <w:sz w:val="24"/>
          <w:szCs w:val="24"/>
        </w:rPr>
        <w:t>structure</w:t>
      </w:r>
      <w:r w:rsidR="005E3F0B" w:rsidRPr="00046C8F">
        <w:rPr>
          <w:rFonts w:ascii="Times New Roman" w:hAnsi="Times New Roman" w:cs="Times New Roman"/>
          <w:sz w:val="24"/>
          <w:szCs w:val="24"/>
        </w:rPr>
        <w:t>s</w:t>
      </w:r>
      <w:r w:rsidRPr="00046C8F">
        <w:rPr>
          <w:rFonts w:ascii="Times New Roman" w:hAnsi="Times New Roman" w:cs="Times New Roman"/>
          <w:sz w:val="24"/>
          <w:szCs w:val="24"/>
        </w:rPr>
        <w:t xml:space="preserve"> </w:t>
      </w:r>
      <w:r w:rsidR="00411AAC" w:rsidRPr="00046C8F">
        <w:rPr>
          <w:rFonts w:ascii="Times New Roman" w:hAnsi="Times New Roman" w:cs="Times New Roman"/>
          <w:sz w:val="24"/>
          <w:szCs w:val="24"/>
        </w:rPr>
        <w:t>(Models 6-</w:t>
      </w:r>
      <w:r w:rsidR="00395AF2" w:rsidRPr="00046C8F">
        <w:rPr>
          <w:rFonts w:ascii="Times New Roman" w:hAnsi="Times New Roman" w:cs="Times New Roman"/>
          <w:sz w:val="24"/>
          <w:szCs w:val="24"/>
        </w:rPr>
        <w:t>11</w:t>
      </w:r>
      <w:r w:rsidR="00411AAC" w:rsidRPr="00046C8F">
        <w:rPr>
          <w:rFonts w:ascii="Times New Roman" w:hAnsi="Times New Roman" w:cs="Times New Roman"/>
          <w:sz w:val="24"/>
          <w:szCs w:val="24"/>
        </w:rPr>
        <w:t>)</w:t>
      </w:r>
      <w:r w:rsidR="0040620C" w:rsidRPr="00046C8F">
        <w:rPr>
          <w:rFonts w:ascii="Times New Roman" w:hAnsi="Times New Roman" w:cs="Times New Roman"/>
          <w:sz w:val="24"/>
          <w:szCs w:val="24"/>
        </w:rPr>
        <w:t xml:space="preserve"> were evaluated </w:t>
      </w:r>
      <w:r w:rsidR="005E3F0B" w:rsidRPr="00046C8F">
        <w:rPr>
          <w:rFonts w:ascii="Times New Roman" w:hAnsi="Times New Roman" w:cs="Times New Roman"/>
          <w:sz w:val="24"/>
          <w:szCs w:val="24"/>
        </w:rPr>
        <w:t>against one another using the following</w:t>
      </w:r>
      <w:r w:rsidR="003F5919" w:rsidRPr="00046C8F">
        <w:rPr>
          <w:rFonts w:ascii="Times New Roman" w:hAnsi="Times New Roman" w:cs="Times New Roman"/>
          <w:sz w:val="24"/>
          <w:szCs w:val="24"/>
        </w:rPr>
        <w:t xml:space="preserve"> </w:t>
      </w:r>
      <w:r w:rsidR="00106B52" w:rsidRPr="00046C8F">
        <w:rPr>
          <w:rFonts w:ascii="Times New Roman" w:hAnsi="Times New Roman" w:cs="Times New Roman"/>
          <w:sz w:val="24"/>
          <w:szCs w:val="24"/>
        </w:rPr>
        <w:t xml:space="preserve">repeated learning-testing cross validation procedure </w:t>
      </w:r>
      <w:r w:rsidR="00106B52"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{"citationItems":[{"id":"ITEM-1","itemData":{"DOI":"10.1093/biomet/76.3.503","ISBN":"0006-3444","ISSN":"00063444","abstract":"cited by Borra","author":[{"dropping-particle":"","family":"Burman","given":"Prabir","non-dropping-particle":"","parse-names":false,"suffix":""}],"container-title":"Biometrika","id":"ITEM-1","issue":"3","issued":{"date-parts":[["1989"]]},"page":"503-514","title":"A comparative study of ordinary cross-validation, v-fold cross-validation and the repeated learning-testing methods","type":"article-journal","volume":"76"},"uris":["http://www.mendeley.com/documents/?uuid=692761cb-aa8e-4185-9135-74eb7750b4f6"]}],"mendeley":{"formattedCitation":"(Burman 1989)","plainTextFormattedCitation":"(Burman 1989)","previouslyFormattedCitation":"(Burman 1989)"},"properties":{"noteIndex":0},"schema":"https://github.com/citation-style-language/schema/raw/master/csl-citation.json"}</w:instrText>
      </w:r>
      <w:r w:rsidR="00106B52"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(Burman 1989)</w:t>
      </w:r>
      <w:r w:rsidR="00106B52" w:rsidRPr="00046C8F">
        <w:rPr>
          <w:rFonts w:ascii="Times New Roman" w:hAnsi="Times New Roman" w:cs="Times New Roman"/>
          <w:sz w:val="24"/>
          <w:szCs w:val="24"/>
        </w:rPr>
        <w:fldChar w:fldCharType="end"/>
      </w:r>
      <w:r w:rsidR="00106B52" w:rsidRPr="00046C8F">
        <w:rPr>
          <w:rFonts w:ascii="Times New Roman" w:hAnsi="Times New Roman" w:cs="Times New Roman"/>
          <w:sz w:val="24"/>
          <w:szCs w:val="24"/>
        </w:rPr>
        <w:t xml:space="preserve"> </w:t>
      </w:r>
      <w:r w:rsidR="0040620C" w:rsidRPr="00046C8F">
        <w:rPr>
          <w:rFonts w:ascii="Times New Roman" w:hAnsi="Times New Roman" w:cs="Times New Roman"/>
          <w:sz w:val="24"/>
          <w:szCs w:val="24"/>
        </w:rPr>
        <w:t xml:space="preserve">to determine </w:t>
      </w:r>
      <w:r w:rsidR="005E3F0B" w:rsidRPr="00046C8F">
        <w:rPr>
          <w:rFonts w:ascii="Times New Roman" w:hAnsi="Times New Roman" w:cs="Times New Roman"/>
          <w:sz w:val="24"/>
          <w:szCs w:val="24"/>
        </w:rPr>
        <w:t>the</w:t>
      </w:r>
      <w:r w:rsidR="0040620C" w:rsidRPr="00046C8F">
        <w:rPr>
          <w:rFonts w:ascii="Times New Roman" w:hAnsi="Times New Roman" w:cs="Times New Roman"/>
          <w:sz w:val="24"/>
          <w:szCs w:val="24"/>
        </w:rPr>
        <w:t xml:space="preserve"> combination of </w:t>
      </w:r>
      <w:r w:rsidR="00072450" w:rsidRPr="00046C8F">
        <w:rPr>
          <w:rFonts w:ascii="Times New Roman" w:hAnsi="Times New Roman" w:cs="Times New Roman"/>
          <w:sz w:val="24"/>
          <w:szCs w:val="24"/>
        </w:rPr>
        <w:t xml:space="preserve">model </w:t>
      </w:r>
      <w:r w:rsidR="0040620C" w:rsidRPr="00046C8F">
        <w:rPr>
          <w:rFonts w:ascii="Times New Roman" w:hAnsi="Times New Roman" w:cs="Times New Roman"/>
          <w:sz w:val="24"/>
          <w:szCs w:val="24"/>
        </w:rPr>
        <w:t>weighting, data pooling, and data sources parameter estimates</w:t>
      </w:r>
      <w:r w:rsidR="00072450" w:rsidRPr="00046C8F">
        <w:rPr>
          <w:rFonts w:ascii="Times New Roman" w:hAnsi="Times New Roman" w:cs="Times New Roman"/>
          <w:sz w:val="24"/>
          <w:szCs w:val="24"/>
        </w:rPr>
        <w:t xml:space="preserve"> that</w:t>
      </w:r>
      <w:r w:rsidR="0040620C" w:rsidRPr="00046C8F">
        <w:rPr>
          <w:rFonts w:ascii="Times New Roman" w:hAnsi="Times New Roman" w:cs="Times New Roman"/>
          <w:sz w:val="24"/>
          <w:szCs w:val="24"/>
        </w:rPr>
        <w:t xml:space="preserve"> </w:t>
      </w:r>
      <w:r w:rsidR="005E3F0B" w:rsidRPr="00046C8F">
        <w:rPr>
          <w:rFonts w:ascii="Times New Roman" w:hAnsi="Times New Roman" w:cs="Times New Roman"/>
          <w:sz w:val="24"/>
          <w:szCs w:val="24"/>
        </w:rPr>
        <w:t xml:space="preserve">consistently </w:t>
      </w:r>
      <w:r w:rsidR="0040620C" w:rsidRPr="00046C8F">
        <w:rPr>
          <w:rFonts w:ascii="Times New Roman" w:hAnsi="Times New Roman" w:cs="Times New Roman"/>
          <w:sz w:val="24"/>
          <w:szCs w:val="24"/>
        </w:rPr>
        <w:t xml:space="preserve">best </w:t>
      </w:r>
      <w:r w:rsidR="00072450" w:rsidRPr="00046C8F">
        <w:rPr>
          <w:rFonts w:ascii="Times New Roman" w:hAnsi="Times New Roman" w:cs="Times New Roman"/>
          <w:sz w:val="24"/>
          <w:szCs w:val="24"/>
        </w:rPr>
        <w:t>predicted</w:t>
      </w:r>
      <w:r w:rsidR="0040620C" w:rsidRPr="00046C8F">
        <w:rPr>
          <w:rFonts w:ascii="Times New Roman" w:hAnsi="Times New Roman" w:cs="Times New Roman"/>
          <w:sz w:val="24"/>
          <w:szCs w:val="24"/>
        </w:rPr>
        <w:t xml:space="preserve"> </w:t>
      </w:r>
      <w:r w:rsidRPr="00046C8F">
        <w:rPr>
          <w:rFonts w:ascii="Times New Roman" w:hAnsi="Times New Roman" w:cs="Times New Roman"/>
          <w:sz w:val="24"/>
          <w:szCs w:val="24"/>
        </w:rPr>
        <w:t>observed growth</w:t>
      </w:r>
      <w:r w:rsidR="00072450" w:rsidRPr="00046C8F">
        <w:rPr>
          <w:rFonts w:ascii="Times New Roman" w:hAnsi="Times New Roman" w:cs="Times New Roman"/>
          <w:sz w:val="24"/>
          <w:szCs w:val="24"/>
        </w:rPr>
        <w:t xml:space="preserve"> from tagging</w:t>
      </w:r>
      <w:r w:rsidRPr="00046C8F">
        <w:rPr>
          <w:rFonts w:ascii="Times New Roman" w:hAnsi="Times New Roman" w:cs="Times New Roman"/>
          <w:sz w:val="24"/>
          <w:szCs w:val="24"/>
        </w:rPr>
        <w:t xml:space="preserve"> data</w:t>
      </w:r>
      <w:r w:rsidR="00AB36DF" w:rsidRPr="00046C8F">
        <w:rPr>
          <w:rFonts w:ascii="Times New Roman" w:hAnsi="Times New Roman" w:cs="Times New Roman"/>
          <w:sz w:val="24"/>
          <w:szCs w:val="24"/>
        </w:rPr>
        <w:t xml:space="preserve">. </w:t>
      </w:r>
      <w:r w:rsidRPr="00046C8F">
        <w:rPr>
          <w:rFonts w:ascii="Times New Roman" w:hAnsi="Times New Roman" w:cs="Times New Roman"/>
          <w:sz w:val="24"/>
          <w:szCs w:val="24"/>
        </w:rPr>
        <w:t>Each model structure was trained using</w:t>
      </w:r>
      <w:r w:rsidR="002430B5" w:rsidRPr="00046C8F">
        <w:rPr>
          <w:rFonts w:ascii="Times New Roman" w:hAnsi="Times New Roman" w:cs="Times New Roman"/>
          <w:sz w:val="24"/>
          <w:szCs w:val="24"/>
        </w:rPr>
        <w:t xml:space="preserve"> </w:t>
      </w:r>
      <w:r w:rsidR="001D6295" w:rsidRPr="00046C8F">
        <w:rPr>
          <w:rFonts w:ascii="Times New Roman" w:hAnsi="Times New Roman" w:cs="Times New Roman"/>
          <w:sz w:val="24"/>
          <w:szCs w:val="24"/>
        </w:rPr>
        <w:t>two-</w:t>
      </w:r>
      <w:r w:rsidR="002430B5" w:rsidRPr="00046C8F">
        <w:rPr>
          <w:rFonts w:ascii="Times New Roman" w:hAnsi="Times New Roman" w:cs="Times New Roman"/>
          <w:sz w:val="24"/>
          <w:szCs w:val="24"/>
        </w:rPr>
        <w:t xml:space="preserve">thirds of the tagging data (n = 258) </w:t>
      </w:r>
      <w:r w:rsidRPr="00046C8F">
        <w:rPr>
          <w:rFonts w:ascii="Times New Roman" w:hAnsi="Times New Roman" w:cs="Times New Roman"/>
          <w:sz w:val="24"/>
          <w:szCs w:val="24"/>
        </w:rPr>
        <w:t>selected at random</w:t>
      </w:r>
      <w:r w:rsidR="002430B5" w:rsidRPr="00046C8F">
        <w:rPr>
          <w:rFonts w:ascii="Times New Roman" w:hAnsi="Times New Roman" w:cs="Times New Roman"/>
          <w:sz w:val="24"/>
          <w:szCs w:val="24"/>
        </w:rPr>
        <w:t xml:space="preserve"> </w:t>
      </w:r>
      <w:r w:rsidRPr="00046C8F">
        <w:rPr>
          <w:rFonts w:ascii="Times New Roman" w:hAnsi="Times New Roman" w:cs="Times New Roman"/>
          <w:sz w:val="24"/>
          <w:szCs w:val="24"/>
        </w:rPr>
        <w:t>while</w:t>
      </w:r>
      <w:r w:rsidR="002430B5" w:rsidRPr="00046C8F">
        <w:rPr>
          <w:rFonts w:ascii="Times New Roman" w:hAnsi="Times New Roman" w:cs="Times New Roman"/>
          <w:sz w:val="24"/>
          <w:szCs w:val="24"/>
        </w:rPr>
        <w:t xml:space="preserve"> the remaining </w:t>
      </w:r>
      <w:r w:rsidR="001D6295" w:rsidRPr="00046C8F">
        <w:rPr>
          <w:rFonts w:ascii="Times New Roman" w:hAnsi="Times New Roman" w:cs="Times New Roman"/>
          <w:sz w:val="24"/>
          <w:szCs w:val="24"/>
        </w:rPr>
        <w:t>one-</w:t>
      </w:r>
      <w:r w:rsidR="002430B5" w:rsidRPr="00046C8F">
        <w:rPr>
          <w:rFonts w:ascii="Times New Roman" w:hAnsi="Times New Roman" w:cs="Times New Roman"/>
          <w:sz w:val="24"/>
          <w:szCs w:val="24"/>
        </w:rPr>
        <w:t xml:space="preserve">third (n = 129) </w:t>
      </w:r>
      <w:r w:rsidRPr="00046C8F">
        <w:rPr>
          <w:rFonts w:ascii="Times New Roman" w:hAnsi="Times New Roman" w:cs="Times New Roman"/>
          <w:sz w:val="24"/>
          <w:szCs w:val="24"/>
        </w:rPr>
        <w:t xml:space="preserve">was </w:t>
      </w:r>
      <w:r w:rsidR="002430B5" w:rsidRPr="00046C8F">
        <w:rPr>
          <w:rFonts w:ascii="Times New Roman" w:hAnsi="Times New Roman" w:cs="Times New Roman"/>
          <w:sz w:val="24"/>
          <w:szCs w:val="24"/>
        </w:rPr>
        <w:t xml:space="preserve">reserved for evaluating </w:t>
      </w:r>
      <w:r w:rsidR="00072450" w:rsidRPr="00046C8F">
        <w:rPr>
          <w:rFonts w:ascii="Times New Roman" w:hAnsi="Times New Roman" w:cs="Times New Roman"/>
          <w:sz w:val="24"/>
          <w:szCs w:val="24"/>
        </w:rPr>
        <w:t>each model’s</w:t>
      </w:r>
      <w:r w:rsidR="002430B5" w:rsidRPr="00046C8F">
        <w:rPr>
          <w:rFonts w:ascii="Times New Roman" w:hAnsi="Times New Roman" w:cs="Times New Roman"/>
          <w:sz w:val="24"/>
          <w:szCs w:val="24"/>
        </w:rPr>
        <w:t xml:space="preserve"> predictive </w:t>
      </w:r>
      <w:r w:rsidR="00072450" w:rsidRPr="00046C8F">
        <w:rPr>
          <w:rFonts w:ascii="Times New Roman" w:hAnsi="Times New Roman" w:cs="Times New Roman"/>
          <w:sz w:val="24"/>
          <w:szCs w:val="24"/>
        </w:rPr>
        <w:t>ability</w:t>
      </w:r>
      <w:r w:rsidR="002430B5" w:rsidRPr="00046C8F">
        <w:rPr>
          <w:rFonts w:ascii="Times New Roman" w:hAnsi="Times New Roman" w:cs="Times New Roman"/>
          <w:sz w:val="24"/>
          <w:szCs w:val="24"/>
        </w:rPr>
        <w:t xml:space="preserve">. </w:t>
      </w:r>
      <w:r w:rsidR="00072450" w:rsidRPr="00046C8F">
        <w:rPr>
          <w:rFonts w:ascii="Times New Roman" w:hAnsi="Times New Roman" w:cs="Times New Roman"/>
          <w:sz w:val="24"/>
          <w:szCs w:val="24"/>
        </w:rPr>
        <w:t>Model</w:t>
      </w:r>
      <w:r w:rsidR="0040620C" w:rsidRPr="00046C8F">
        <w:rPr>
          <w:rFonts w:ascii="Times New Roman" w:hAnsi="Times New Roman" w:cs="Times New Roman"/>
          <w:sz w:val="24"/>
          <w:szCs w:val="24"/>
        </w:rPr>
        <w:t xml:space="preserve"> </w:t>
      </w:r>
      <w:r w:rsidR="0040620C" w:rsidRPr="00046C8F">
        <w:rPr>
          <w:rFonts w:ascii="Times New Roman" w:hAnsi="Times New Roman" w:cs="Times New Roman"/>
          <w:sz w:val="24"/>
          <w:szCs w:val="24"/>
        </w:rPr>
        <w:lastRenderedPageBreak/>
        <w:t>performance was evaluated using</w:t>
      </w:r>
      <w:r w:rsidR="00817682"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00817682"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00780F4A" w:rsidRPr="00046C8F">
        <w:rPr>
          <w:rFonts w:ascii="Times New Roman" w:hAnsi="Times New Roman" w:cs="Times New Roman"/>
          <w:sz w:val="24"/>
          <w:szCs w:val="24"/>
        </w:rPr>
        <w:t xml:space="preserve"> parameters estimated </w:t>
      </w:r>
      <w:r w:rsidR="001D6295" w:rsidRPr="00046C8F">
        <w:rPr>
          <w:rFonts w:ascii="Times New Roman" w:hAnsi="Times New Roman" w:cs="Times New Roman"/>
          <w:sz w:val="24"/>
          <w:szCs w:val="24"/>
        </w:rPr>
        <w:t>from</w:t>
      </w:r>
      <w:r w:rsidR="00780F4A" w:rsidRPr="00046C8F">
        <w:rPr>
          <w:rFonts w:ascii="Times New Roman" w:hAnsi="Times New Roman" w:cs="Times New Roman"/>
          <w:sz w:val="24"/>
          <w:szCs w:val="24"/>
        </w:rPr>
        <w:t xml:space="preserve"> training data</w:t>
      </w:r>
      <w:r w:rsidR="00072450" w:rsidRPr="00046C8F">
        <w:rPr>
          <w:rFonts w:ascii="Times New Roman" w:hAnsi="Times New Roman" w:cs="Times New Roman"/>
          <w:sz w:val="24"/>
          <w:szCs w:val="24"/>
        </w:rPr>
        <w:t xml:space="preserve">, </w:t>
      </w:r>
      <w:r w:rsidR="001D6295" w:rsidRPr="00046C8F">
        <w:rPr>
          <w:rFonts w:ascii="Times New Roman" w:hAnsi="Times New Roman" w:cs="Times New Roman"/>
          <w:sz w:val="24"/>
          <w:szCs w:val="24"/>
        </w:rPr>
        <w:t>applied to</w:t>
      </w:r>
      <w:r w:rsidR="00780F4A" w:rsidRPr="00046C8F">
        <w:rPr>
          <w:rFonts w:ascii="Times New Roman" w:hAnsi="Times New Roman" w:cs="Times New Roman"/>
          <w:sz w:val="24"/>
          <w:szCs w:val="24"/>
        </w:rPr>
        <w:t xml:space="preserve"> the </w:t>
      </w:r>
      <w:r w:rsidR="001D6295" w:rsidRPr="00046C8F">
        <w:rPr>
          <w:rFonts w:ascii="Times New Roman" w:hAnsi="Times New Roman" w:cs="Times New Roman"/>
          <w:sz w:val="24"/>
          <w:szCs w:val="24"/>
        </w:rPr>
        <w:t>length at tagging</w:t>
      </w:r>
      <w:r w:rsidR="00072450" w:rsidRPr="00046C8F">
        <w:rPr>
          <w:rFonts w:ascii="Times New Roman" w:hAnsi="Times New Roman" w:cs="Times New Roman"/>
          <w:sz w:val="24"/>
          <w:szCs w:val="24"/>
        </w:rPr>
        <w:t xml:space="preserve"> and time at liberty </w:t>
      </w:r>
      <w:r w:rsidRPr="00046C8F">
        <w:rPr>
          <w:rFonts w:ascii="Times New Roman" w:hAnsi="Times New Roman" w:cs="Times New Roman"/>
          <w:sz w:val="24"/>
          <w:szCs w:val="24"/>
        </w:rPr>
        <w:t>of</w:t>
      </w:r>
      <w:r w:rsidR="00072450" w:rsidRPr="00046C8F">
        <w:rPr>
          <w:rFonts w:ascii="Times New Roman" w:hAnsi="Times New Roman" w:cs="Times New Roman"/>
          <w:sz w:val="24"/>
          <w:szCs w:val="24"/>
        </w:rPr>
        <w:t xml:space="preserve"> each individual in the validation set </w:t>
      </w:r>
      <w:r w:rsidR="00817682" w:rsidRPr="00046C8F">
        <w:rPr>
          <w:rFonts w:ascii="Times New Roman" w:hAnsi="Times New Roman" w:cs="Times New Roman"/>
          <w:sz w:val="24"/>
          <w:szCs w:val="24"/>
        </w:rPr>
        <w:t xml:space="preserve">to </w:t>
      </w:r>
      <w:r w:rsidR="0040620C" w:rsidRPr="00046C8F">
        <w:rPr>
          <w:rFonts w:ascii="Times New Roman" w:hAnsi="Times New Roman" w:cs="Times New Roman"/>
          <w:sz w:val="24"/>
          <w:szCs w:val="24"/>
        </w:rPr>
        <w:t>predict</w:t>
      </w:r>
      <w:r w:rsidR="00817682" w:rsidRPr="00046C8F">
        <w:rPr>
          <w:rFonts w:ascii="Times New Roman" w:hAnsi="Times New Roman" w:cs="Times New Roman"/>
          <w:sz w:val="24"/>
          <w:szCs w:val="24"/>
        </w:rPr>
        <w:t xml:space="preserve"> length at recapture using Equation 2. </w:t>
      </w:r>
      <w:r w:rsidR="0040620C" w:rsidRPr="00046C8F">
        <w:rPr>
          <w:rFonts w:ascii="Times New Roman" w:hAnsi="Times New Roman" w:cs="Times New Roman"/>
          <w:sz w:val="24"/>
          <w:szCs w:val="24"/>
        </w:rPr>
        <w:t>The</w:t>
      </w:r>
      <w:r w:rsidR="00817682" w:rsidRPr="00046C8F">
        <w:rPr>
          <w:rFonts w:ascii="Times New Roman" w:hAnsi="Times New Roman" w:cs="Times New Roman"/>
          <w:sz w:val="24"/>
          <w:szCs w:val="24"/>
        </w:rPr>
        <w:t xml:space="preserve"> variance </w:t>
      </w:r>
      <w:r w:rsidR="00874CD0" w:rsidRPr="00046C8F">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817682" w:rsidRPr="00046C8F">
        <w:rPr>
          <w:rFonts w:ascii="Times New Roman" w:hAnsi="Times New Roman" w:cs="Times New Roman"/>
          <w:sz w:val="24"/>
          <w:szCs w:val="24"/>
        </w:rPr>
        <w:t xml:space="preserve">between the </w:t>
      </w:r>
      <w:r w:rsidR="00874CD0" w:rsidRPr="00046C8F">
        <w:rPr>
          <w:rFonts w:ascii="Times New Roman" w:hAnsi="Times New Roman" w:cs="Times New Roman"/>
          <w:sz w:val="24"/>
          <w:szCs w:val="24"/>
        </w:rPr>
        <w:t>predicted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r>
          <w:rPr>
            <w:rFonts w:ascii="Cambria Math" w:hAnsi="Cambria Math" w:cs="Times New Roman"/>
            <w:sz w:val="24"/>
            <w:szCs w:val="24"/>
          </w:rPr>
          <m:t>)</m:t>
        </m:r>
      </m:oMath>
      <w:r w:rsidR="00072450" w:rsidRPr="00046C8F">
        <w:rPr>
          <w:rFonts w:ascii="Times New Roman" w:hAnsi="Times New Roman" w:cs="Times New Roman"/>
          <w:sz w:val="24"/>
          <w:szCs w:val="24"/>
        </w:rPr>
        <w:t xml:space="preserve"> </w:t>
      </w:r>
      <w:r w:rsidR="00874CD0" w:rsidRPr="00046C8F">
        <w:rPr>
          <w:rFonts w:ascii="Times New Roman" w:hAnsi="Times New Roman" w:cs="Times New Roman"/>
          <w:sz w:val="24"/>
          <w:szCs w:val="24"/>
        </w:rPr>
        <w:t>and observed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 xml:space="preserve">) </m:t>
        </m:r>
      </m:oMath>
      <w:r w:rsidR="00874CD0" w:rsidRPr="00046C8F">
        <w:rPr>
          <w:rFonts w:ascii="Times New Roman" w:hAnsi="Times New Roman" w:cs="Times New Roman"/>
          <w:sz w:val="24"/>
          <w:szCs w:val="24"/>
        </w:rPr>
        <w:t>length of each fish recapture</w:t>
      </w:r>
      <w:r w:rsidR="0040620C" w:rsidRPr="00046C8F">
        <w:rPr>
          <w:rFonts w:ascii="Times New Roman" w:hAnsi="Times New Roman" w:cs="Times New Roman"/>
          <w:sz w:val="24"/>
          <w:szCs w:val="24"/>
        </w:rPr>
        <w:t xml:space="preserve"> was used as a metric </w:t>
      </w:r>
      <w:r w:rsidRPr="00046C8F">
        <w:rPr>
          <w:rFonts w:ascii="Times New Roman" w:hAnsi="Times New Roman" w:cs="Times New Roman"/>
          <w:sz w:val="24"/>
          <w:szCs w:val="24"/>
        </w:rPr>
        <w:t>for comparing the</w:t>
      </w:r>
      <w:r w:rsidR="0040620C" w:rsidRPr="00046C8F">
        <w:rPr>
          <w:rFonts w:ascii="Times New Roman" w:hAnsi="Times New Roman" w:cs="Times New Roman"/>
          <w:sz w:val="24"/>
          <w:szCs w:val="24"/>
        </w:rPr>
        <w:t xml:space="preserve"> performance</w:t>
      </w:r>
      <w:r w:rsidRPr="00046C8F">
        <w:rPr>
          <w:rFonts w:ascii="Times New Roman" w:hAnsi="Times New Roman" w:cs="Times New Roman"/>
          <w:sz w:val="24"/>
          <w:szCs w:val="24"/>
        </w:rPr>
        <w:t xml:space="preserve"> of competing model structures</w:t>
      </w:r>
      <w:r w:rsidR="00CE715E" w:rsidRPr="00046C8F">
        <w:rPr>
          <w:rFonts w:ascii="Times New Roman" w:hAnsi="Times New Roman" w:cs="Times New Roman"/>
          <w:sz w:val="24"/>
          <w:szCs w:val="24"/>
        </w:rPr>
        <w:t xml:space="preserve"> (E14)</w:t>
      </w:r>
      <w:r w:rsidR="00D17F97" w:rsidRPr="00046C8F">
        <w:rPr>
          <w:rFonts w:ascii="Times New Roman" w:hAnsi="Times New Roman" w:cs="Times New Roman"/>
          <w:sz w:val="24"/>
          <w:szCs w:val="24"/>
        </w:rPr>
        <w:t xml:space="preserve">. </w:t>
      </w:r>
    </w:p>
    <w:p w14:paraId="37D1A15D" w14:textId="6985A3EF" w:rsidR="00B74A89" w:rsidRPr="00046C8F" w:rsidRDefault="00D10768" w:rsidP="00D10CA9">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E14</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e>
                  </m:d>
                </m:e>
                <m:sup>
                  <m:r>
                    <w:rPr>
                      <w:rFonts w:ascii="Cambria Math" w:hAnsi="Cambria Math" w:cs="Times New Roman"/>
                      <w:sz w:val="24"/>
                      <w:szCs w:val="24"/>
                    </w:rPr>
                    <m:t>2</m:t>
                  </m:r>
                </m:sup>
              </m:sSup>
            </m:e>
          </m:nary>
        </m:oMath>
      </m:oMathPara>
    </w:p>
    <w:p w14:paraId="2C44A152" w14:textId="0E02CFD9" w:rsidR="00FC630B" w:rsidRPr="00046C8F" w:rsidRDefault="00F34A0D" w:rsidP="00FC630B">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The preferred model structure was the one whose </w:t>
      </w:r>
      <w:r w:rsidR="009E7BB8" w:rsidRPr="00046C8F">
        <w:rPr>
          <w:rFonts w:ascii="Times New Roman" w:hAnsi="Times New Roman" w:cs="Times New Roman"/>
          <w:sz w:val="24"/>
          <w:szCs w:val="24"/>
        </w:rPr>
        <w:t xml:space="preserve">estimated parameters </w:t>
      </w:r>
      <w:r w:rsidRPr="00046C8F">
        <w:rPr>
          <w:rFonts w:ascii="Times New Roman" w:hAnsi="Times New Roman" w:cs="Times New Roman"/>
          <w:sz w:val="24"/>
          <w:szCs w:val="24"/>
        </w:rPr>
        <w:t>most frequently produced the smallest varian</w:t>
      </w:r>
      <w:r w:rsidR="001D6295" w:rsidRPr="00046C8F">
        <w:rPr>
          <w:rFonts w:ascii="Times New Roman" w:hAnsi="Times New Roman" w:cs="Times New Roman"/>
          <w:sz w:val="24"/>
          <w:szCs w:val="24"/>
        </w:rPr>
        <w:t>ce.</w:t>
      </w:r>
      <w:ins w:id="111" w:author="Stephen Scherrer" w:date="2018-09-14T12:14:00Z">
        <w:r w:rsidR="00DE6A7C">
          <w:rPr>
            <w:rFonts w:ascii="Times New Roman" w:hAnsi="Times New Roman" w:cs="Times New Roman"/>
            <w:sz w:val="24"/>
            <w:szCs w:val="24"/>
          </w:rPr>
          <w:t xml:space="preserve"> </w:t>
        </w:r>
      </w:ins>
      <w:del w:id="112" w:author="Stephen Scherrer" w:date="2018-09-14T12:14:00Z">
        <w:r w:rsidR="001D6295" w:rsidRPr="00046C8F" w:rsidDel="004345E7">
          <w:rPr>
            <w:rFonts w:ascii="Times New Roman" w:hAnsi="Times New Roman" w:cs="Times New Roman"/>
            <w:sz w:val="24"/>
            <w:szCs w:val="24"/>
          </w:rPr>
          <w:delText xml:space="preserve"> </w:delText>
        </w:r>
      </w:del>
      <w:r w:rsidR="001D6295" w:rsidRPr="00046C8F">
        <w:rPr>
          <w:rFonts w:ascii="Times New Roman" w:hAnsi="Times New Roman" w:cs="Times New Roman"/>
          <w:sz w:val="24"/>
          <w:szCs w:val="24"/>
        </w:rPr>
        <w:t xml:space="preserve">This procedure was repeated </w:t>
      </w:r>
      <w:r w:rsidRPr="00046C8F">
        <w:rPr>
          <w:rFonts w:ascii="Times New Roman" w:hAnsi="Times New Roman" w:cs="Times New Roman"/>
          <w:sz w:val="24"/>
          <w:szCs w:val="24"/>
        </w:rPr>
        <w:t>10</w:t>
      </w:r>
      <w:r w:rsidR="00CC5888" w:rsidRPr="00046C8F">
        <w:rPr>
          <w:rFonts w:ascii="Times New Roman" w:hAnsi="Times New Roman" w:cs="Times New Roman"/>
          <w:sz w:val="24"/>
          <w:szCs w:val="24"/>
        </w:rPr>
        <w:t>,</w:t>
      </w:r>
      <w:r w:rsidRPr="00046C8F">
        <w:rPr>
          <w:rFonts w:ascii="Times New Roman" w:hAnsi="Times New Roman" w:cs="Times New Roman"/>
          <w:sz w:val="24"/>
          <w:szCs w:val="24"/>
        </w:rPr>
        <w:t>0</w:t>
      </w:r>
      <w:r w:rsidR="00CC5888" w:rsidRPr="00046C8F">
        <w:rPr>
          <w:rFonts w:ascii="Times New Roman" w:hAnsi="Times New Roman" w:cs="Times New Roman"/>
          <w:sz w:val="24"/>
          <w:szCs w:val="24"/>
        </w:rPr>
        <w:t>0</w:t>
      </w:r>
      <w:r w:rsidRPr="00046C8F">
        <w:rPr>
          <w:rFonts w:ascii="Times New Roman" w:hAnsi="Times New Roman" w:cs="Times New Roman"/>
          <w:sz w:val="24"/>
          <w:szCs w:val="24"/>
        </w:rPr>
        <w:t xml:space="preserve">0 </w:t>
      </w:r>
      <w:r w:rsidR="001D6295" w:rsidRPr="00046C8F">
        <w:rPr>
          <w:rFonts w:ascii="Times New Roman" w:hAnsi="Times New Roman" w:cs="Times New Roman"/>
          <w:sz w:val="24"/>
          <w:szCs w:val="24"/>
        </w:rPr>
        <w:t>times</w:t>
      </w:r>
      <w:r w:rsidRPr="00046C8F">
        <w:rPr>
          <w:rFonts w:ascii="Times New Roman" w:hAnsi="Times New Roman" w:cs="Times New Roman"/>
          <w:sz w:val="24"/>
          <w:szCs w:val="24"/>
        </w:rPr>
        <w:t>.</w:t>
      </w:r>
      <w:r w:rsidR="00E522D2" w:rsidRPr="00046C8F">
        <w:rPr>
          <w:rFonts w:ascii="Times New Roman" w:hAnsi="Times New Roman" w:cs="Times New Roman"/>
          <w:sz w:val="24"/>
          <w:szCs w:val="24"/>
        </w:rPr>
        <w:t xml:space="preserve"> </w:t>
      </w:r>
      <w:r w:rsidR="006C54ED" w:rsidRPr="00046C8F">
        <w:rPr>
          <w:rFonts w:ascii="Times New Roman" w:hAnsi="Times New Roman" w:cs="Times New Roman"/>
          <w:sz w:val="24"/>
          <w:szCs w:val="24"/>
        </w:rPr>
        <w:t xml:space="preserve">The preferred model structure was the one that most frequently reported the lowest variance across all </w:t>
      </w:r>
      <w:r w:rsidR="001D6295" w:rsidRPr="00046C8F">
        <w:rPr>
          <w:rFonts w:ascii="Times New Roman" w:hAnsi="Times New Roman" w:cs="Times New Roman"/>
          <w:sz w:val="24"/>
          <w:szCs w:val="24"/>
        </w:rPr>
        <w:t xml:space="preserve">of these </w:t>
      </w:r>
      <w:r w:rsidR="006C54ED" w:rsidRPr="00046C8F">
        <w:rPr>
          <w:rFonts w:ascii="Times New Roman" w:hAnsi="Times New Roman" w:cs="Times New Roman"/>
          <w:sz w:val="24"/>
          <w:szCs w:val="24"/>
        </w:rPr>
        <w:t>iterations</w:t>
      </w:r>
      <w:r w:rsidR="00FC630B" w:rsidRPr="00046C8F">
        <w:rPr>
          <w:rFonts w:ascii="Times New Roman" w:hAnsi="Times New Roman" w:cs="Times New Roman"/>
          <w:sz w:val="24"/>
          <w:szCs w:val="24"/>
        </w:rPr>
        <w:t xml:space="preserve">. </w:t>
      </w:r>
      <w:r w:rsidR="0014053A" w:rsidRPr="00046C8F">
        <w:rPr>
          <w:rFonts w:ascii="Times New Roman" w:hAnsi="Times New Roman" w:cs="Times New Roman"/>
          <w:sz w:val="24"/>
          <w:szCs w:val="24"/>
        </w:rPr>
        <w:t>To determine if incorporating additional data sources improved predictive performance, cross validation v</w:t>
      </w:r>
      <w:r w:rsidR="006C54ED" w:rsidRPr="00046C8F">
        <w:rPr>
          <w:rFonts w:ascii="Times New Roman" w:hAnsi="Times New Roman" w:cs="Times New Roman"/>
          <w:sz w:val="24"/>
          <w:szCs w:val="24"/>
        </w:rPr>
        <w:t xml:space="preserve">ariances </w:t>
      </w:r>
      <w:r w:rsidR="001D6295" w:rsidRPr="00046C8F">
        <w:rPr>
          <w:rFonts w:ascii="Times New Roman" w:hAnsi="Times New Roman" w:cs="Times New Roman"/>
          <w:sz w:val="24"/>
          <w:szCs w:val="24"/>
        </w:rPr>
        <w:t xml:space="preserve">for the </w:t>
      </w:r>
      <w:r w:rsidR="006C54ED" w:rsidRPr="00046C8F">
        <w:rPr>
          <w:rFonts w:ascii="Times New Roman" w:hAnsi="Times New Roman" w:cs="Times New Roman"/>
          <w:sz w:val="24"/>
          <w:szCs w:val="24"/>
        </w:rPr>
        <w:t xml:space="preserve">preferred model structure </w:t>
      </w:r>
      <w:r w:rsidR="0014053A" w:rsidRPr="00046C8F">
        <w:rPr>
          <w:rFonts w:ascii="Times New Roman" w:hAnsi="Times New Roman" w:cs="Times New Roman"/>
          <w:sz w:val="24"/>
          <w:szCs w:val="24"/>
        </w:rPr>
        <w:t>were compared to those calculated using a model</w:t>
      </w:r>
      <w:r w:rsidR="006C54ED" w:rsidRPr="00046C8F">
        <w:rPr>
          <w:rFonts w:ascii="Times New Roman" w:hAnsi="Times New Roman" w:cs="Times New Roman"/>
          <w:sz w:val="24"/>
          <w:szCs w:val="24"/>
        </w:rPr>
        <w:t xml:space="preserve"> structure i</w:t>
      </w:r>
      <w:r w:rsidR="00FC630B" w:rsidRPr="00046C8F">
        <w:rPr>
          <w:rFonts w:ascii="Times New Roman" w:hAnsi="Times New Roman" w:cs="Times New Roman"/>
          <w:sz w:val="24"/>
          <w:szCs w:val="24"/>
        </w:rPr>
        <w:t xml:space="preserve">dentical to Model 5, </w:t>
      </w:r>
      <w:r w:rsidR="0014053A" w:rsidRPr="00046C8F">
        <w:rPr>
          <w:rFonts w:ascii="Times New Roman" w:hAnsi="Times New Roman" w:cs="Times New Roman"/>
          <w:sz w:val="24"/>
          <w:szCs w:val="24"/>
        </w:rPr>
        <w:t xml:space="preserve">calculated </w:t>
      </w:r>
      <w:r w:rsidR="001D6295" w:rsidRPr="00046C8F">
        <w:rPr>
          <w:rFonts w:ascii="Times New Roman" w:hAnsi="Times New Roman" w:cs="Times New Roman"/>
          <w:sz w:val="24"/>
          <w:szCs w:val="24"/>
        </w:rPr>
        <w:t>including only</w:t>
      </w:r>
      <w:r w:rsidR="00FC630B" w:rsidRPr="00046C8F">
        <w:rPr>
          <w:rFonts w:ascii="Times New Roman" w:hAnsi="Times New Roman" w:cs="Times New Roman"/>
          <w:sz w:val="24"/>
          <w:szCs w:val="24"/>
        </w:rPr>
        <w:t xml:space="preserve"> tagging data</w:t>
      </w:r>
      <w:r w:rsidR="0014053A" w:rsidRPr="00046C8F">
        <w:rPr>
          <w:rFonts w:ascii="Times New Roman" w:hAnsi="Times New Roman" w:cs="Times New Roman"/>
          <w:sz w:val="24"/>
          <w:szCs w:val="24"/>
        </w:rPr>
        <w:t>.</w:t>
      </w:r>
    </w:p>
    <w:p w14:paraId="77657E7C" w14:textId="05F86968" w:rsidR="001903AD" w:rsidRPr="00046C8F" w:rsidRDefault="00FC630B" w:rsidP="00FC630B">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The</w:t>
      </w:r>
      <w:r w:rsidR="00A4707C" w:rsidRPr="00046C8F">
        <w:rPr>
          <w:rFonts w:ascii="Times New Roman" w:hAnsi="Times New Roman" w:cs="Times New Roman"/>
          <w:sz w:val="24"/>
          <w:szCs w:val="24"/>
        </w:rPr>
        <w:t xml:space="preserve"> </w:t>
      </w:r>
      <w:r w:rsidR="00CC5888" w:rsidRPr="00046C8F">
        <w:rPr>
          <w:rFonts w:ascii="Times New Roman" w:hAnsi="Times New Roman" w:cs="Times New Roman"/>
          <w:sz w:val="24"/>
          <w:szCs w:val="24"/>
        </w:rPr>
        <w:t xml:space="preserve">integrative </w:t>
      </w:r>
      <w:r w:rsidR="00E522D2" w:rsidRPr="00046C8F">
        <w:rPr>
          <w:rFonts w:ascii="Times New Roman" w:hAnsi="Times New Roman" w:cs="Times New Roman"/>
          <w:sz w:val="24"/>
          <w:szCs w:val="24"/>
        </w:rPr>
        <w:t>model structure</w:t>
      </w:r>
      <w:r w:rsidR="00A4707C" w:rsidRPr="00046C8F">
        <w:rPr>
          <w:rFonts w:ascii="Times New Roman" w:hAnsi="Times New Roman" w:cs="Times New Roman"/>
          <w:sz w:val="24"/>
          <w:szCs w:val="24"/>
        </w:rPr>
        <w:t xml:space="preserve"> </w:t>
      </w:r>
      <w:r w:rsidR="00E522D2" w:rsidRPr="00046C8F">
        <w:rPr>
          <w:rFonts w:ascii="Times New Roman" w:hAnsi="Times New Roman" w:cs="Times New Roman"/>
          <w:sz w:val="24"/>
          <w:szCs w:val="24"/>
        </w:rPr>
        <w:t>that best predicted</w:t>
      </w:r>
      <w:r w:rsidR="00A4707C" w:rsidRPr="00046C8F">
        <w:rPr>
          <w:rFonts w:ascii="Times New Roman" w:hAnsi="Times New Roman" w:cs="Times New Roman"/>
          <w:sz w:val="24"/>
          <w:szCs w:val="24"/>
        </w:rPr>
        <w:t xml:space="preserve"> observed growth </w:t>
      </w:r>
      <w:r w:rsidR="00E522D2" w:rsidRPr="00046C8F">
        <w:rPr>
          <w:rFonts w:ascii="Times New Roman" w:hAnsi="Times New Roman" w:cs="Times New Roman"/>
          <w:sz w:val="24"/>
          <w:szCs w:val="24"/>
        </w:rPr>
        <w:t>most frequently was</w:t>
      </w:r>
      <w:r w:rsidR="00A4707C" w:rsidRPr="00046C8F">
        <w:rPr>
          <w:rFonts w:ascii="Times New Roman" w:hAnsi="Times New Roman" w:cs="Times New Roman"/>
          <w:sz w:val="24"/>
          <w:szCs w:val="24"/>
        </w:rPr>
        <w:t xml:space="preserve"> </w:t>
      </w:r>
      <w:r w:rsidR="00E522D2" w:rsidRPr="00046C8F">
        <w:rPr>
          <w:rFonts w:ascii="Times New Roman" w:hAnsi="Times New Roman" w:cs="Times New Roman"/>
          <w:sz w:val="24"/>
          <w:szCs w:val="24"/>
        </w:rPr>
        <w:t>refit using the</w:t>
      </w:r>
      <w:r w:rsidR="00A4707C" w:rsidRPr="00046C8F">
        <w:rPr>
          <w:rFonts w:ascii="Times New Roman" w:hAnsi="Times New Roman" w:cs="Times New Roman"/>
          <w:sz w:val="24"/>
          <w:szCs w:val="24"/>
        </w:rPr>
        <w:t xml:space="preserve"> entire data set</w:t>
      </w:r>
      <w:r w:rsidR="00E522D2" w:rsidRPr="00046C8F">
        <w:rPr>
          <w:rFonts w:ascii="Times New Roman" w:hAnsi="Times New Roman" w:cs="Times New Roman"/>
          <w:sz w:val="24"/>
          <w:szCs w:val="24"/>
        </w:rPr>
        <w:t>.</w:t>
      </w:r>
      <w:r w:rsidR="00A4707C" w:rsidRPr="00046C8F">
        <w:rPr>
          <w:rFonts w:ascii="Times New Roman" w:hAnsi="Times New Roman" w:cs="Times New Roman"/>
          <w:sz w:val="24"/>
          <w:szCs w:val="24"/>
        </w:rPr>
        <w:t xml:space="preserve"> </w:t>
      </w:r>
      <w:r w:rsidR="00E522D2" w:rsidRPr="00046C8F">
        <w:rPr>
          <w:rFonts w:ascii="Times New Roman" w:hAnsi="Times New Roman" w:cs="Times New Roman"/>
          <w:sz w:val="24"/>
          <w:szCs w:val="24"/>
        </w:rPr>
        <w:t>T</w:t>
      </w:r>
      <w:r w:rsidR="00A4707C" w:rsidRPr="00046C8F">
        <w:rPr>
          <w:rFonts w:ascii="Times New Roman" w:hAnsi="Times New Roman" w:cs="Times New Roman"/>
          <w:sz w:val="24"/>
          <w:szCs w:val="24"/>
        </w:rPr>
        <w:t xml:space="preserve">wo-sided 95% confidence intervals </w:t>
      </w:r>
      <w:r w:rsidR="00E522D2" w:rsidRPr="00046C8F">
        <w:rPr>
          <w:rFonts w:ascii="Times New Roman" w:hAnsi="Times New Roman" w:cs="Times New Roman"/>
          <w:sz w:val="24"/>
          <w:szCs w:val="24"/>
        </w:rPr>
        <w:t xml:space="preserve">were </w:t>
      </w:r>
      <w:r w:rsidR="00A4707C" w:rsidRPr="00046C8F">
        <w:rPr>
          <w:rFonts w:ascii="Times New Roman" w:hAnsi="Times New Roman" w:cs="Times New Roman"/>
          <w:sz w:val="24"/>
          <w:szCs w:val="24"/>
        </w:rPr>
        <w:t>estimated for each parameter from</w:t>
      </w:r>
      <w:r w:rsidR="00E522D2" w:rsidRPr="00046C8F">
        <w:rPr>
          <w:rFonts w:ascii="Times New Roman" w:hAnsi="Times New Roman" w:cs="Times New Roman"/>
          <w:sz w:val="24"/>
          <w:szCs w:val="24"/>
        </w:rPr>
        <w:t xml:space="preserve"> </w:t>
      </w:r>
      <w:r w:rsidR="00D66D58" w:rsidRPr="00046C8F">
        <w:rPr>
          <w:rFonts w:ascii="Times New Roman" w:hAnsi="Times New Roman" w:cs="Times New Roman"/>
          <w:sz w:val="24"/>
          <w:szCs w:val="24"/>
        </w:rPr>
        <w:t>the results of</w:t>
      </w:r>
      <w:r w:rsidR="00A4707C" w:rsidRPr="00046C8F">
        <w:rPr>
          <w:rFonts w:ascii="Times New Roman" w:hAnsi="Times New Roman" w:cs="Times New Roman"/>
          <w:sz w:val="24"/>
          <w:szCs w:val="24"/>
        </w:rPr>
        <w:t xml:space="preserve"> 10,000 bootstrap iterations. As with tagging data, the procedure for resampling direct aging data was straightforward and involved random sampling with replacement from the dataset to construct pseudo data sets with an equal number of observations as the original data. Bootstrapping length frequency data was slightly more complicated with each study period in the pseudo data resampled from the corresponding period of the </w:t>
      </w:r>
      <w:del w:id="113" w:author="Stephen Scherrer" w:date="2018-09-14T12:04:00Z">
        <w:r w:rsidR="00A4707C" w:rsidRPr="00046C8F" w:rsidDel="006E4FB4">
          <w:rPr>
            <w:rFonts w:ascii="Times New Roman" w:hAnsi="Times New Roman" w:cs="Times New Roman"/>
            <w:sz w:val="24"/>
            <w:szCs w:val="24"/>
          </w:rPr>
          <w:delText xml:space="preserve">extrapolated </w:delText>
        </w:r>
      </w:del>
      <w:ins w:id="114" w:author="Stephen Scherrer" w:date="2018-09-14T12:04:00Z">
        <w:r w:rsidR="006E4FB4">
          <w:rPr>
            <w:rFonts w:ascii="Times New Roman" w:hAnsi="Times New Roman" w:cs="Times New Roman"/>
            <w:sz w:val="24"/>
            <w:szCs w:val="24"/>
          </w:rPr>
          <w:t>reconstructed</w:t>
        </w:r>
        <w:r w:rsidR="006E4FB4" w:rsidRPr="00046C8F">
          <w:rPr>
            <w:rFonts w:ascii="Times New Roman" w:hAnsi="Times New Roman" w:cs="Times New Roman"/>
            <w:sz w:val="24"/>
            <w:szCs w:val="24"/>
          </w:rPr>
          <w:t xml:space="preserve"> </w:t>
        </w:r>
      </w:ins>
      <w:r w:rsidR="00A4707C" w:rsidRPr="00046C8F">
        <w:rPr>
          <w:rFonts w:ascii="Times New Roman" w:hAnsi="Times New Roman" w:cs="Times New Roman"/>
          <w:sz w:val="24"/>
          <w:szCs w:val="24"/>
        </w:rPr>
        <w:t>study data.</w:t>
      </w:r>
      <w:r w:rsidR="00E522D2" w:rsidRPr="00046C8F">
        <w:rPr>
          <w:rFonts w:ascii="Times New Roman" w:hAnsi="Times New Roman" w:cs="Times New Roman"/>
          <w:sz w:val="24"/>
          <w:szCs w:val="24"/>
        </w:rPr>
        <w:t xml:space="preserve"> E</w:t>
      </w:r>
      <w:r w:rsidR="00A4707C" w:rsidRPr="00046C8F">
        <w:rPr>
          <w:rFonts w:ascii="Times New Roman" w:hAnsi="Times New Roman" w:cs="Times New Roman"/>
          <w:sz w:val="24"/>
          <w:szCs w:val="24"/>
        </w:rPr>
        <w:t>ach study period in the pseudo dataset contained the same number of observations as in corresponding study period the original study data.</w:t>
      </w:r>
    </w:p>
    <w:p w14:paraId="2875906E" w14:textId="4132A068" w:rsidR="00190664" w:rsidRPr="00046C8F" w:rsidRDefault="00190664" w:rsidP="001903AD">
      <w:pPr>
        <w:spacing w:line="480" w:lineRule="auto"/>
        <w:rPr>
          <w:rFonts w:ascii="Times New Roman" w:hAnsi="Times New Roman" w:cs="Times New Roman"/>
          <w:sz w:val="24"/>
          <w:szCs w:val="24"/>
        </w:rPr>
      </w:pPr>
    </w:p>
    <w:p w14:paraId="44A37B16" w14:textId="26A7942C" w:rsidR="00BC419A" w:rsidRPr="00046C8F" w:rsidRDefault="00BC419A"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Results</w:t>
      </w:r>
    </w:p>
    <w:p w14:paraId="4EB5D38F" w14:textId="77777777" w:rsidR="00BC419A" w:rsidRPr="00046C8F" w:rsidRDefault="00BC419A" w:rsidP="000D5103">
      <w:pPr>
        <w:spacing w:line="480" w:lineRule="auto"/>
        <w:outlineLvl w:val="1"/>
        <w:rPr>
          <w:rFonts w:ascii="Times New Roman" w:hAnsi="Times New Roman" w:cs="Times New Roman"/>
          <w:i/>
          <w:sz w:val="24"/>
          <w:szCs w:val="24"/>
        </w:rPr>
      </w:pPr>
      <w:r w:rsidRPr="00046C8F">
        <w:rPr>
          <w:rFonts w:ascii="Times New Roman" w:hAnsi="Times New Roman" w:cs="Times New Roman"/>
          <w:i/>
          <w:sz w:val="24"/>
          <w:szCs w:val="24"/>
        </w:rPr>
        <w:lastRenderedPageBreak/>
        <w:t>Marking and Recapture</w:t>
      </w:r>
    </w:p>
    <w:p w14:paraId="3081E340" w14:textId="108E9EE1"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Of the 4,172 </w:t>
      </w:r>
      <w:del w:id="115" w:author="Stephen Scherrer" w:date="2018-09-14T11:50:00Z">
        <w:r w:rsidR="003F766A" w:rsidRPr="00A20282" w:rsidDel="00A20282">
          <w:rPr>
            <w:rFonts w:ascii="Times New Roman" w:hAnsi="Times New Roman" w:cs="Times New Roman"/>
            <w:i/>
            <w:sz w:val="24"/>
            <w:szCs w:val="24"/>
            <w:rPrChange w:id="116" w:author="Stephen Scherrer" w:date="2018-09-14T11:51:00Z">
              <w:rPr>
                <w:rFonts w:ascii="Times New Roman" w:hAnsi="Times New Roman" w:cs="Times New Roman"/>
                <w:sz w:val="24"/>
                <w:szCs w:val="24"/>
              </w:rPr>
            </w:rPrChange>
          </w:rPr>
          <w:delText>opakapaka</w:delText>
        </w:r>
      </w:del>
      <w:ins w:id="117" w:author="Stephen Scherrer" w:date="2018-09-14T11:50:00Z">
        <w:r w:rsidR="00A20282" w:rsidRPr="00A20282">
          <w:rPr>
            <w:rFonts w:ascii="Times New Roman" w:hAnsi="Times New Roman" w:cs="Times New Roman"/>
            <w:i/>
            <w:sz w:val="24"/>
            <w:szCs w:val="24"/>
            <w:rPrChange w:id="118" w:author="Stephen Scherrer" w:date="2018-09-14T11:51: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xml:space="preserve"> tagged 431 individuals were recaptured at least once (10.5%). Mortality of fish upon release appeared to be </w:t>
      </w:r>
      <w:proofErr w:type="gramStart"/>
      <w:r w:rsidRPr="00046C8F">
        <w:rPr>
          <w:rFonts w:ascii="Times New Roman" w:hAnsi="Times New Roman" w:cs="Times New Roman"/>
          <w:sz w:val="24"/>
          <w:szCs w:val="24"/>
        </w:rPr>
        <w:t>generally low</w:t>
      </w:r>
      <w:proofErr w:type="gramEnd"/>
      <w:r w:rsidRPr="00046C8F">
        <w:rPr>
          <w:rFonts w:ascii="Times New Roman" w:hAnsi="Times New Roman" w:cs="Times New Roman"/>
          <w:sz w:val="24"/>
          <w:szCs w:val="24"/>
        </w:rPr>
        <w:t xml:space="preserve">, facilitated by the strong tagging selectivity for healthy fish in good condition. Some immediate mortality was observed due to sharks and cetaceans or capture stress (4 individuals). Long-term mortality was thought to be </w:t>
      </w:r>
      <w:proofErr w:type="gramStart"/>
      <w:r w:rsidRPr="00046C8F">
        <w:rPr>
          <w:rFonts w:ascii="Times New Roman" w:hAnsi="Times New Roman" w:cs="Times New Roman"/>
          <w:sz w:val="24"/>
          <w:szCs w:val="24"/>
        </w:rPr>
        <w:t>relatively low</w:t>
      </w:r>
      <w:proofErr w:type="gramEnd"/>
      <w:r w:rsidRPr="00046C8F">
        <w:rPr>
          <w:rFonts w:ascii="Times New Roman" w:hAnsi="Times New Roman" w:cs="Times New Roman"/>
          <w:sz w:val="24"/>
          <w:szCs w:val="24"/>
        </w:rPr>
        <w:t xml:space="preserve"> based upon the high rates of tag return spanning many years. Hydra (small cnidarian polyps) biofouling of the tags was observed for some individuals with large times at liberty, with some lesions apparent around the opening where the tag exited the body cavity. This was not thought to be a serious health issue since the fish appeared to be feeding and swimming normally. </w:t>
      </w:r>
    </w:p>
    <w:p w14:paraId="61966A79" w14:textId="4E48952F" w:rsidR="00156543" w:rsidRPr="00046C8F" w:rsidRDefault="005654BC" w:rsidP="000D5103">
      <w:pPr>
        <w:spacing w:line="480" w:lineRule="auto"/>
        <w:ind w:firstLine="720"/>
        <w:rPr>
          <w:rFonts w:ascii="Times New Roman" w:hAnsi="Times New Roman" w:cs="Times New Roman"/>
          <w:sz w:val="24"/>
          <w:szCs w:val="24"/>
        </w:rPr>
      </w:pPr>
      <w:ins w:id="119" w:author="Stephen Scherrer" w:date="2018-09-14T12:08:00Z">
        <w:r>
          <w:rPr>
            <w:rFonts w:ascii="Times New Roman" w:hAnsi="Times New Roman" w:cs="Times New Roman"/>
            <w:sz w:val="24"/>
            <w:szCs w:val="24"/>
          </w:rPr>
          <w:t xml:space="preserve">At </w:t>
        </w:r>
      </w:ins>
      <w:del w:id="120" w:author="Stephen Scherrer" w:date="2018-09-14T12:08:00Z">
        <w:r w:rsidR="00BC419A" w:rsidRPr="00046C8F" w:rsidDel="005654BC">
          <w:rPr>
            <w:rFonts w:ascii="Times New Roman" w:hAnsi="Times New Roman" w:cs="Times New Roman"/>
            <w:sz w:val="24"/>
            <w:szCs w:val="24"/>
          </w:rPr>
          <w:delText xml:space="preserve">During </w:delText>
        </w:r>
      </w:del>
      <w:r w:rsidR="00BC419A" w:rsidRPr="00046C8F">
        <w:rPr>
          <w:rFonts w:ascii="Times New Roman" w:hAnsi="Times New Roman" w:cs="Times New Roman"/>
          <w:sz w:val="24"/>
          <w:szCs w:val="24"/>
        </w:rPr>
        <w:t xml:space="preserve">initial capture, </w:t>
      </w:r>
      <w:r w:rsidR="007B742B" w:rsidRPr="00046C8F">
        <w:rPr>
          <w:rFonts w:ascii="Times New Roman" w:hAnsi="Times New Roman" w:cs="Times New Roman"/>
          <w:sz w:val="24"/>
          <w:szCs w:val="24"/>
        </w:rPr>
        <w:t xml:space="preserve">the </w:t>
      </w:r>
      <w:r w:rsidR="00BC419A" w:rsidRPr="00046C8F">
        <w:rPr>
          <w:rFonts w:ascii="Times New Roman" w:hAnsi="Times New Roman" w:cs="Times New Roman"/>
          <w:sz w:val="24"/>
          <w:szCs w:val="24"/>
        </w:rPr>
        <w:t xml:space="preserve">fork length </w:t>
      </w:r>
      <w:r w:rsidR="007B742B" w:rsidRPr="00046C8F">
        <w:rPr>
          <w:rFonts w:ascii="Times New Roman" w:hAnsi="Times New Roman" w:cs="Times New Roman"/>
          <w:sz w:val="24"/>
          <w:szCs w:val="24"/>
        </w:rPr>
        <w:t xml:space="preserve">of all </w:t>
      </w:r>
      <w:r w:rsidR="00BC419A" w:rsidRPr="00046C8F">
        <w:rPr>
          <w:rFonts w:ascii="Times New Roman" w:hAnsi="Times New Roman" w:cs="Times New Roman"/>
          <w:sz w:val="24"/>
          <w:szCs w:val="24"/>
        </w:rPr>
        <w:t>indiv</w:t>
      </w:r>
      <w:r w:rsidR="00227657" w:rsidRPr="00046C8F">
        <w:rPr>
          <w:rFonts w:ascii="Times New Roman" w:hAnsi="Times New Roman" w:cs="Times New Roman"/>
          <w:sz w:val="24"/>
          <w:szCs w:val="24"/>
        </w:rPr>
        <w:t xml:space="preserve">iduals ranged in size </w:t>
      </w:r>
      <w:del w:id="121" w:author="Stephen Scherrer" w:date="2018-09-14T12:08:00Z">
        <w:r w:rsidR="00227657" w:rsidRPr="00046C8F" w:rsidDel="005654BC">
          <w:rPr>
            <w:rFonts w:ascii="Times New Roman" w:hAnsi="Times New Roman" w:cs="Times New Roman"/>
            <w:sz w:val="24"/>
            <w:szCs w:val="24"/>
          </w:rPr>
          <w:delText xml:space="preserve">between </w:delText>
        </w:r>
      </w:del>
      <w:ins w:id="122" w:author="Stephen Scherrer" w:date="2018-09-14T12:08:00Z">
        <w:r>
          <w:rPr>
            <w:rFonts w:ascii="Times New Roman" w:hAnsi="Times New Roman" w:cs="Times New Roman"/>
            <w:sz w:val="24"/>
            <w:szCs w:val="24"/>
          </w:rPr>
          <w:t>from</w:t>
        </w:r>
        <w:r w:rsidRPr="00046C8F">
          <w:rPr>
            <w:rFonts w:ascii="Times New Roman" w:hAnsi="Times New Roman" w:cs="Times New Roman"/>
            <w:sz w:val="24"/>
            <w:szCs w:val="24"/>
          </w:rPr>
          <w:t xml:space="preserve"> </w:t>
        </w:r>
      </w:ins>
      <w:r w:rsidR="00227657" w:rsidRPr="00046C8F">
        <w:rPr>
          <w:rFonts w:ascii="Times New Roman" w:hAnsi="Times New Roman" w:cs="Times New Roman"/>
          <w:sz w:val="24"/>
          <w:szCs w:val="24"/>
        </w:rPr>
        <w:t>16.</w:t>
      </w:r>
      <w:r w:rsidR="00BC419A" w:rsidRPr="00046C8F">
        <w:rPr>
          <w:rFonts w:ascii="Times New Roman" w:hAnsi="Times New Roman" w:cs="Times New Roman"/>
          <w:sz w:val="24"/>
          <w:szCs w:val="24"/>
        </w:rPr>
        <w:t>5</w:t>
      </w:r>
      <w:r w:rsidR="00227657" w:rsidRPr="00046C8F">
        <w:rPr>
          <w:rFonts w:ascii="Times New Roman" w:hAnsi="Times New Roman" w:cs="Times New Roman"/>
          <w:sz w:val="24"/>
          <w:szCs w:val="24"/>
        </w:rPr>
        <w:t>1</w:t>
      </w:r>
      <w:r w:rsidR="00BC419A" w:rsidRPr="00046C8F">
        <w:rPr>
          <w:rFonts w:ascii="Times New Roman" w:hAnsi="Times New Roman" w:cs="Times New Roman"/>
          <w:sz w:val="24"/>
          <w:szCs w:val="24"/>
        </w:rPr>
        <w:t xml:space="preserve"> </w:t>
      </w:r>
      <w:del w:id="123" w:author="Stephen Scherrer" w:date="2018-09-14T12:08:00Z">
        <w:r w:rsidR="00BC419A" w:rsidRPr="00046C8F" w:rsidDel="005654BC">
          <w:rPr>
            <w:rFonts w:ascii="Times New Roman" w:hAnsi="Times New Roman" w:cs="Times New Roman"/>
            <w:sz w:val="24"/>
            <w:szCs w:val="24"/>
          </w:rPr>
          <w:delText xml:space="preserve">and </w:delText>
        </w:r>
      </w:del>
      <w:ins w:id="124" w:author="Stephen Scherrer" w:date="2018-09-14T12:08:00Z">
        <w:r>
          <w:rPr>
            <w:rFonts w:ascii="Times New Roman" w:hAnsi="Times New Roman" w:cs="Times New Roman"/>
            <w:sz w:val="24"/>
            <w:szCs w:val="24"/>
          </w:rPr>
          <w:t>to</w:t>
        </w:r>
        <w:r w:rsidRPr="00046C8F">
          <w:rPr>
            <w:rFonts w:ascii="Times New Roman" w:hAnsi="Times New Roman" w:cs="Times New Roman"/>
            <w:sz w:val="24"/>
            <w:szCs w:val="24"/>
          </w:rPr>
          <w:t xml:space="preserve"> </w:t>
        </w:r>
      </w:ins>
      <w:r w:rsidR="00227657" w:rsidRPr="00046C8F">
        <w:rPr>
          <w:rFonts w:ascii="Times New Roman" w:hAnsi="Times New Roman" w:cs="Times New Roman"/>
          <w:sz w:val="24"/>
          <w:szCs w:val="24"/>
        </w:rPr>
        <w:t xml:space="preserve">53.34 </w:t>
      </w:r>
      <w:r w:rsidR="00BC419A" w:rsidRPr="00046C8F">
        <w:rPr>
          <w:rFonts w:ascii="Times New Roman" w:hAnsi="Times New Roman" w:cs="Times New Roman"/>
          <w:sz w:val="24"/>
          <w:szCs w:val="24"/>
        </w:rPr>
        <w:t xml:space="preserve">cm </w:t>
      </w:r>
      <w:r w:rsidR="00227657" w:rsidRPr="00046C8F">
        <w:rPr>
          <w:rFonts w:ascii="Times New Roman" w:hAnsi="Times New Roman" w:cs="Times New Roman"/>
          <w:sz w:val="24"/>
          <w:szCs w:val="24"/>
        </w:rPr>
        <w:t xml:space="preserve">(mean = 31.90 </w:t>
      </w:r>
      <w:r w:rsidR="00424063" w:rsidRPr="00046C8F">
        <w:rPr>
          <w:rFonts w:ascii="Times New Roman" w:hAnsi="Times New Roman" w:cs="Times New Roman"/>
          <w:sz w:val="24"/>
          <w:szCs w:val="24"/>
        </w:rPr>
        <w:t>cm</w:t>
      </w:r>
      <w:r w:rsidR="00227657" w:rsidRPr="00046C8F">
        <w:rPr>
          <w:rFonts w:ascii="Times New Roman" w:hAnsi="Times New Roman" w:cs="Times New Roman"/>
          <w:sz w:val="24"/>
          <w:szCs w:val="24"/>
        </w:rPr>
        <w:t>, s</w:t>
      </w:r>
      <w:r w:rsidR="00F1281D" w:rsidRPr="00046C8F">
        <w:rPr>
          <w:rFonts w:ascii="Times New Roman" w:hAnsi="Times New Roman" w:cs="Times New Roman"/>
          <w:sz w:val="24"/>
          <w:szCs w:val="24"/>
        </w:rPr>
        <w:t xml:space="preserve">tandard </w:t>
      </w:r>
      <w:r w:rsidR="00227657" w:rsidRPr="00046C8F">
        <w:rPr>
          <w:rFonts w:ascii="Times New Roman" w:hAnsi="Times New Roman" w:cs="Times New Roman"/>
          <w:sz w:val="24"/>
          <w:szCs w:val="24"/>
        </w:rPr>
        <w:t>d</w:t>
      </w:r>
      <w:r w:rsidR="00F1281D" w:rsidRPr="00046C8F">
        <w:rPr>
          <w:rFonts w:ascii="Times New Roman" w:hAnsi="Times New Roman" w:cs="Times New Roman"/>
          <w:sz w:val="24"/>
          <w:szCs w:val="24"/>
        </w:rPr>
        <w:t>eviation (</w:t>
      </w:r>
      <w:proofErr w:type="spellStart"/>
      <w:r w:rsidR="00F1281D" w:rsidRPr="00046C8F">
        <w:rPr>
          <w:rFonts w:ascii="Times New Roman" w:hAnsi="Times New Roman" w:cs="Times New Roman"/>
          <w:sz w:val="24"/>
          <w:szCs w:val="24"/>
        </w:rPr>
        <w:t>s.d</w:t>
      </w:r>
      <w:ins w:id="125" w:author="Stephen Scherrer" w:date="2018-09-14T12:08:00Z">
        <w:r>
          <w:rPr>
            <w:rFonts w:ascii="Times New Roman" w:hAnsi="Times New Roman" w:cs="Times New Roman"/>
            <w:sz w:val="24"/>
            <w:szCs w:val="24"/>
          </w:rPr>
          <w:t>.</w:t>
        </w:r>
      </w:ins>
      <w:proofErr w:type="spellEnd"/>
      <w:r w:rsidR="00F1281D" w:rsidRPr="00046C8F">
        <w:rPr>
          <w:rFonts w:ascii="Times New Roman" w:hAnsi="Times New Roman" w:cs="Times New Roman"/>
          <w:sz w:val="24"/>
          <w:szCs w:val="24"/>
        </w:rPr>
        <w:t>)</w:t>
      </w:r>
      <w:r w:rsidR="00227657" w:rsidRPr="00046C8F">
        <w:rPr>
          <w:rFonts w:ascii="Times New Roman" w:hAnsi="Times New Roman" w:cs="Times New Roman"/>
          <w:sz w:val="24"/>
          <w:szCs w:val="24"/>
        </w:rPr>
        <w:t xml:space="preserve"> = 5.48</w:t>
      </w:r>
      <w:r w:rsidR="00BC419A" w:rsidRPr="00046C8F">
        <w:rPr>
          <w:rFonts w:ascii="Times New Roman" w:hAnsi="Times New Roman" w:cs="Times New Roman"/>
          <w:sz w:val="24"/>
          <w:szCs w:val="24"/>
        </w:rPr>
        <w:t xml:space="preserve">) </w:t>
      </w:r>
      <w:r w:rsidR="007B742B" w:rsidRPr="00046C8F">
        <w:rPr>
          <w:rFonts w:ascii="Times New Roman" w:hAnsi="Times New Roman" w:cs="Times New Roman"/>
          <w:sz w:val="24"/>
          <w:szCs w:val="24"/>
        </w:rPr>
        <w:t>and</w:t>
      </w:r>
      <w:r w:rsidR="00BC419A" w:rsidRPr="00046C8F">
        <w:rPr>
          <w:rFonts w:ascii="Times New Roman" w:hAnsi="Times New Roman" w:cs="Times New Roman"/>
          <w:sz w:val="24"/>
          <w:szCs w:val="24"/>
        </w:rPr>
        <w:t xml:space="preserve"> </w:t>
      </w:r>
      <w:r w:rsidR="007B742B" w:rsidRPr="00046C8F">
        <w:rPr>
          <w:rFonts w:ascii="Times New Roman" w:hAnsi="Times New Roman" w:cs="Times New Roman"/>
          <w:sz w:val="24"/>
          <w:szCs w:val="24"/>
        </w:rPr>
        <w:t xml:space="preserve">ranged from 19.1 cm and 52.8 cm </w:t>
      </w:r>
      <w:r w:rsidR="00424063" w:rsidRPr="00046C8F">
        <w:rPr>
          <w:rFonts w:ascii="Times New Roman" w:hAnsi="Times New Roman" w:cs="Times New Roman"/>
          <w:sz w:val="24"/>
          <w:szCs w:val="24"/>
        </w:rPr>
        <w:t xml:space="preserve">(mean = </w:t>
      </w:r>
      <w:r w:rsidR="00705224" w:rsidRPr="00046C8F">
        <w:rPr>
          <w:rFonts w:ascii="Times New Roman" w:hAnsi="Times New Roman" w:cs="Times New Roman"/>
          <w:sz w:val="24"/>
          <w:szCs w:val="24"/>
        </w:rPr>
        <w:t xml:space="preserve">32.8, </w:t>
      </w:r>
      <w:proofErr w:type="spellStart"/>
      <w:r w:rsidR="00705224" w:rsidRPr="00046C8F">
        <w:rPr>
          <w:rFonts w:ascii="Times New Roman" w:hAnsi="Times New Roman" w:cs="Times New Roman"/>
          <w:sz w:val="24"/>
          <w:szCs w:val="24"/>
        </w:rPr>
        <w:t>s.d.</w:t>
      </w:r>
      <w:proofErr w:type="spellEnd"/>
      <w:r w:rsidR="00705224" w:rsidRPr="00046C8F">
        <w:rPr>
          <w:rFonts w:ascii="Times New Roman" w:hAnsi="Times New Roman" w:cs="Times New Roman"/>
          <w:sz w:val="24"/>
          <w:szCs w:val="24"/>
        </w:rPr>
        <w:t xml:space="preserve"> = 5.08</w:t>
      </w:r>
      <w:r w:rsidR="007B742B" w:rsidRPr="00046C8F">
        <w:rPr>
          <w:rFonts w:ascii="Times New Roman" w:hAnsi="Times New Roman" w:cs="Times New Roman"/>
          <w:sz w:val="24"/>
          <w:szCs w:val="24"/>
        </w:rPr>
        <w:t>) for</w:t>
      </w:r>
      <w:r w:rsidR="00BC419A" w:rsidRPr="00046C8F">
        <w:rPr>
          <w:rFonts w:ascii="Times New Roman" w:hAnsi="Times New Roman" w:cs="Times New Roman"/>
          <w:sz w:val="24"/>
          <w:szCs w:val="24"/>
        </w:rPr>
        <w:t xml:space="preserve"> fish that were later recaptured</w:t>
      </w:r>
      <w:r w:rsidR="007B742B" w:rsidRPr="00046C8F">
        <w:rPr>
          <w:rFonts w:ascii="Times New Roman" w:hAnsi="Times New Roman" w:cs="Times New Roman"/>
          <w:sz w:val="24"/>
          <w:szCs w:val="24"/>
        </w:rPr>
        <w:t xml:space="preserve">. Lengths of </w:t>
      </w:r>
      <w:r w:rsidR="00BC419A" w:rsidRPr="00046C8F">
        <w:rPr>
          <w:rFonts w:ascii="Times New Roman" w:hAnsi="Times New Roman" w:cs="Times New Roman"/>
          <w:sz w:val="24"/>
          <w:szCs w:val="24"/>
        </w:rPr>
        <w:t xml:space="preserve">fish at recapture ranged between 22.9 cm and 76.2 cm </w:t>
      </w:r>
      <w:r w:rsidR="00705224" w:rsidRPr="00046C8F">
        <w:rPr>
          <w:rFonts w:ascii="Times New Roman" w:hAnsi="Times New Roman" w:cs="Times New Roman"/>
          <w:sz w:val="24"/>
          <w:szCs w:val="24"/>
        </w:rPr>
        <w:t xml:space="preserve">(mean = 41.9, </w:t>
      </w:r>
      <w:proofErr w:type="spellStart"/>
      <w:r w:rsidR="00705224" w:rsidRPr="00046C8F">
        <w:rPr>
          <w:rFonts w:ascii="Times New Roman" w:hAnsi="Times New Roman" w:cs="Times New Roman"/>
          <w:sz w:val="24"/>
          <w:szCs w:val="24"/>
        </w:rPr>
        <w:t>s.d.</w:t>
      </w:r>
      <w:proofErr w:type="spellEnd"/>
      <w:r w:rsidR="00705224" w:rsidRPr="00046C8F">
        <w:rPr>
          <w:rFonts w:ascii="Times New Roman" w:hAnsi="Times New Roman" w:cs="Times New Roman"/>
          <w:sz w:val="24"/>
          <w:szCs w:val="24"/>
        </w:rPr>
        <w:t xml:space="preserve"> = 8.67</w:t>
      </w:r>
      <w:r w:rsidR="00BC419A" w:rsidRPr="00046C8F">
        <w:rPr>
          <w:rFonts w:ascii="Times New Roman" w:hAnsi="Times New Roman" w:cs="Times New Roman"/>
          <w:sz w:val="24"/>
          <w:szCs w:val="24"/>
        </w:rPr>
        <w:t>). The minimum time at liberty for any fish between tagging and recapture was a single day while the maximum time at liberty was 10.3 years (3,748 days)</w:t>
      </w:r>
      <w:r w:rsidR="0031660B" w:rsidRPr="00046C8F">
        <w:rPr>
          <w:rFonts w:ascii="Times New Roman" w:hAnsi="Times New Roman" w:cs="Times New Roman"/>
          <w:sz w:val="24"/>
          <w:szCs w:val="24"/>
        </w:rPr>
        <w:t xml:space="preserve"> (Figure 1)</w:t>
      </w:r>
      <w:r w:rsidR="00BC419A" w:rsidRPr="00046C8F">
        <w:rPr>
          <w:rFonts w:ascii="Times New Roman" w:hAnsi="Times New Roman" w:cs="Times New Roman"/>
          <w:sz w:val="24"/>
          <w:szCs w:val="24"/>
        </w:rPr>
        <w:t>. The mea</w:t>
      </w:r>
      <w:r w:rsidR="00156543" w:rsidRPr="00046C8F">
        <w:rPr>
          <w:rFonts w:ascii="Times New Roman" w:hAnsi="Times New Roman" w:cs="Times New Roman"/>
          <w:sz w:val="24"/>
          <w:szCs w:val="24"/>
        </w:rPr>
        <w:t xml:space="preserve">n time at liberty was </w:t>
      </w:r>
      <w:r w:rsidR="00705224" w:rsidRPr="00046C8F">
        <w:rPr>
          <w:rFonts w:ascii="Times New Roman" w:hAnsi="Times New Roman" w:cs="Times New Roman"/>
          <w:sz w:val="24"/>
          <w:szCs w:val="24"/>
        </w:rPr>
        <w:t>666</w:t>
      </w:r>
      <w:r w:rsidR="00156543" w:rsidRPr="00046C8F">
        <w:rPr>
          <w:rFonts w:ascii="Times New Roman" w:hAnsi="Times New Roman" w:cs="Times New Roman"/>
          <w:sz w:val="24"/>
          <w:szCs w:val="24"/>
        </w:rPr>
        <w:t xml:space="preserve"> days </w:t>
      </w:r>
      <w:r w:rsidR="00705224" w:rsidRPr="00046C8F">
        <w:rPr>
          <w:rFonts w:ascii="Times New Roman" w:hAnsi="Times New Roman" w:cs="Times New Roman"/>
          <w:sz w:val="24"/>
          <w:szCs w:val="24"/>
        </w:rPr>
        <w:t>(</w:t>
      </w:r>
      <w:proofErr w:type="spellStart"/>
      <w:r w:rsidR="00705224" w:rsidRPr="00046C8F">
        <w:rPr>
          <w:rFonts w:ascii="Times New Roman" w:hAnsi="Times New Roman" w:cs="Times New Roman"/>
          <w:sz w:val="24"/>
          <w:szCs w:val="24"/>
        </w:rPr>
        <w:t>s.d.</w:t>
      </w:r>
      <w:proofErr w:type="spellEnd"/>
      <w:r w:rsidR="00705224" w:rsidRPr="00046C8F">
        <w:rPr>
          <w:rFonts w:ascii="Times New Roman" w:hAnsi="Times New Roman" w:cs="Times New Roman"/>
          <w:sz w:val="24"/>
          <w:szCs w:val="24"/>
        </w:rPr>
        <w:t xml:space="preserve"> = 625).</w:t>
      </w:r>
    </w:p>
    <w:p w14:paraId="01F7E0FA" w14:textId="5DB30991" w:rsidR="00BC419A" w:rsidRPr="00046C8F" w:rsidRDefault="00BC419A" w:rsidP="000D510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One fish was excluded from further analysis as its fork length </w:t>
      </w:r>
      <w:r w:rsidR="007B742B" w:rsidRPr="00046C8F">
        <w:rPr>
          <w:rFonts w:ascii="Times New Roman" w:hAnsi="Times New Roman" w:cs="Times New Roman"/>
          <w:sz w:val="24"/>
          <w:szCs w:val="24"/>
        </w:rPr>
        <w:t>at</w:t>
      </w:r>
      <w:r w:rsidRPr="00046C8F">
        <w:rPr>
          <w:rFonts w:ascii="Times New Roman" w:hAnsi="Times New Roman" w:cs="Times New Roman"/>
          <w:sz w:val="24"/>
          <w:szCs w:val="24"/>
        </w:rPr>
        <w:t xml:space="preserve"> </w:t>
      </w:r>
      <w:r w:rsidR="007B742B" w:rsidRPr="00046C8F">
        <w:rPr>
          <w:rFonts w:ascii="Times New Roman" w:hAnsi="Times New Roman" w:cs="Times New Roman"/>
          <w:sz w:val="24"/>
          <w:szCs w:val="24"/>
        </w:rPr>
        <w:t>capture</w:t>
      </w:r>
      <w:r w:rsidRPr="00046C8F">
        <w:rPr>
          <w:rFonts w:ascii="Times New Roman" w:hAnsi="Times New Roman" w:cs="Times New Roman"/>
          <w:sz w:val="24"/>
          <w:szCs w:val="24"/>
        </w:rPr>
        <w:t xml:space="preserve"> was not recorded. Seven fish were removed because the recapture date was not properly recorded. Of the remaining 431 fish recaptured, 394 were recaptured a single time, 35 fish were recaptured a total of two times, one fish recaptured 3 times</w:t>
      </w:r>
      <w:r w:rsidR="007B742B" w:rsidRPr="00046C8F">
        <w:rPr>
          <w:rFonts w:ascii="Times New Roman" w:hAnsi="Times New Roman" w:cs="Times New Roman"/>
          <w:sz w:val="24"/>
          <w:szCs w:val="24"/>
        </w:rPr>
        <w:t>,</w:t>
      </w:r>
      <w:r w:rsidRPr="00046C8F">
        <w:rPr>
          <w:rFonts w:ascii="Times New Roman" w:hAnsi="Times New Roman" w:cs="Times New Roman"/>
          <w:sz w:val="24"/>
          <w:szCs w:val="24"/>
        </w:rPr>
        <w:t xml:space="preserve"> and two</w:t>
      </w:r>
      <w:r w:rsidR="002D42C4" w:rsidRPr="00046C8F">
        <w:rPr>
          <w:rFonts w:ascii="Times New Roman" w:hAnsi="Times New Roman" w:cs="Times New Roman"/>
          <w:sz w:val="24"/>
          <w:szCs w:val="24"/>
        </w:rPr>
        <w:t xml:space="preserve"> fish were recaptured 4 times. Further e</w:t>
      </w:r>
      <w:r w:rsidRPr="00046C8F">
        <w:rPr>
          <w:rFonts w:ascii="Times New Roman" w:hAnsi="Times New Roman" w:cs="Times New Roman"/>
          <w:sz w:val="24"/>
          <w:szCs w:val="24"/>
        </w:rPr>
        <w:t xml:space="preserve">xcluded from analysis were </w:t>
      </w:r>
      <w:r w:rsidR="0040620C" w:rsidRPr="00046C8F">
        <w:rPr>
          <w:rFonts w:ascii="Times New Roman" w:hAnsi="Times New Roman" w:cs="Times New Roman"/>
          <w:sz w:val="24"/>
          <w:szCs w:val="24"/>
        </w:rPr>
        <w:t>46</w:t>
      </w:r>
      <w:r w:rsidRPr="00046C8F">
        <w:rPr>
          <w:rFonts w:ascii="Times New Roman" w:hAnsi="Times New Roman" w:cs="Times New Roman"/>
          <w:sz w:val="24"/>
          <w:szCs w:val="24"/>
        </w:rPr>
        <w:t xml:space="preserve"> individuals </w:t>
      </w:r>
      <w:r w:rsidR="00BA1668" w:rsidRPr="00046C8F">
        <w:rPr>
          <w:rFonts w:ascii="Times New Roman" w:hAnsi="Times New Roman" w:cs="Times New Roman"/>
          <w:sz w:val="24"/>
          <w:szCs w:val="24"/>
        </w:rPr>
        <w:t>for whom time</w:t>
      </w:r>
      <w:r w:rsidR="007B742B" w:rsidRPr="00046C8F">
        <w:rPr>
          <w:rFonts w:ascii="Times New Roman" w:hAnsi="Times New Roman" w:cs="Times New Roman"/>
          <w:sz w:val="24"/>
          <w:szCs w:val="24"/>
        </w:rPr>
        <w:t xml:space="preserve"> liberty </w:t>
      </w:r>
      <w:r w:rsidR="00BA1668" w:rsidRPr="00046C8F">
        <w:rPr>
          <w:rFonts w:ascii="Times New Roman" w:hAnsi="Times New Roman" w:cs="Times New Roman"/>
          <w:sz w:val="24"/>
          <w:szCs w:val="24"/>
        </w:rPr>
        <w:t>was less</w:t>
      </w:r>
      <w:r w:rsidRPr="00046C8F">
        <w:rPr>
          <w:rFonts w:ascii="Times New Roman" w:hAnsi="Times New Roman" w:cs="Times New Roman"/>
          <w:sz w:val="24"/>
          <w:szCs w:val="24"/>
        </w:rPr>
        <w:t xml:space="preserve"> than 60 </w:t>
      </w:r>
      <w:r w:rsidR="007B742B" w:rsidRPr="00046C8F">
        <w:rPr>
          <w:rFonts w:ascii="Times New Roman" w:hAnsi="Times New Roman" w:cs="Times New Roman"/>
          <w:sz w:val="24"/>
          <w:szCs w:val="24"/>
        </w:rPr>
        <w:t>days</w:t>
      </w:r>
      <w:r w:rsidR="002D42C4" w:rsidRPr="00046C8F">
        <w:rPr>
          <w:rFonts w:ascii="Times New Roman" w:hAnsi="Times New Roman" w:cs="Times New Roman"/>
          <w:sz w:val="24"/>
          <w:szCs w:val="24"/>
        </w:rPr>
        <w:t xml:space="preserve"> </w:t>
      </w:r>
      <w:r w:rsidR="00391AA7" w:rsidRPr="00046C8F">
        <w:rPr>
          <w:rFonts w:ascii="Times New Roman" w:hAnsi="Times New Roman" w:cs="Times New Roman"/>
          <w:sz w:val="24"/>
          <w:szCs w:val="24"/>
        </w:rPr>
        <w:t>yielding</w:t>
      </w:r>
      <w:r w:rsidR="002D42C4" w:rsidRPr="00046C8F">
        <w:rPr>
          <w:rFonts w:ascii="Times New Roman" w:hAnsi="Times New Roman" w:cs="Times New Roman"/>
          <w:sz w:val="24"/>
          <w:szCs w:val="24"/>
        </w:rPr>
        <w:t xml:space="preserve"> a data set of 387 unique individuals.</w:t>
      </w:r>
    </w:p>
    <w:p w14:paraId="1D7E7851" w14:textId="77777777" w:rsidR="00BC419A" w:rsidRPr="00046C8F" w:rsidRDefault="00BC419A" w:rsidP="000D5103">
      <w:pPr>
        <w:spacing w:line="480" w:lineRule="auto"/>
        <w:rPr>
          <w:rFonts w:ascii="Times New Roman" w:hAnsi="Times New Roman" w:cs="Times New Roman"/>
          <w:sz w:val="24"/>
          <w:szCs w:val="24"/>
        </w:rPr>
      </w:pPr>
    </w:p>
    <w:p w14:paraId="3BB00103" w14:textId="09375551" w:rsidR="00B671C1" w:rsidRPr="00046C8F" w:rsidRDefault="00B671C1" w:rsidP="00B671C1">
      <w:pPr>
        <w:spacing w:line="480" w:lineRule="auto"/>
        <w:outlineLvl w:val="1"/>
        <w:rPr>
          <w:rFonts w:ascii="Times New Roman" w:hAnsi="Times New Roman" w:cs="Times New Roman"/>
          <w:i/>
          <w:sz w:val="24"/>
          <w:szCs w:val="24"/>
        </w:rPr>
      </w:pPr>
      <w:r w:rsidRPr="00046C8F">
        <w:rPr>
          <w:rFonts w:ascii="Times New Roman" w:hAnsi="Times New Roman" w:cs="Times New Roman"/>
          <w:i/>
          <w:sz w:val="24"/>
          <w:szCs w:val="24"/>
        </w:rPr>
        <w:lastRenderedPageBreak/>
        <w:t xml:space="preserve">Estimating Growth </w:t>
      </w:r>
      <w:r w:rsidR="003F766A" w:rsidRPr="00046C8F">
        <w:rPr>
          <w:rFonts w:ascii="Times New Roman" w:hAnsi="Times New Roman" w:cs="Times New Roman"/>
          <w:i/>
          <w:sz w:val="24"/>
          <w:szCs w:val="24"/>
        </w:rPr>
        <w:t>Parameters f</w:t>
      </w:r>
      <w:r w:rsidRPr="00046C8F">
        <w:rPr>
          <w:rFonts w:ascii="Times New Roman" w:hAnsi="Times New Roman" w:cs="Times New Roman"/>
          <w:i/>
          <w:sz w:val="24"/>
          <w:szCs w:val="24"/>
        </w:rPr>
        <w:t>rom Tagging Data</w:t>
      </w:r>
    </w:p>
    <w:p w14:paraId="56766AE1" w14:textId="77777777" w:rsidR="00BC419A" w:rsidRPr="00046C8F" w:rsidRDefault="00BC419A" w:rsidP="000D5103">
      <w:pPr>
        <w:keepNext/>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Parameter estimation using Bayesian inference</w:t>
      </w:r>
    </w:p>
    <w:p w14:paraId="4E3D7A11" w14:textId="5803F589" w:rsidR="00C52645" w:rsidRPr="00046C8F" w:rsidRDefault="00BC419A" w:rsidP="00C52645">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Bayesian hierarchical approach using the WinBUGS software yielded mean estimates of </w:t>
      </w:r>
      <m:oMath>
        <m:r>
          <w:rPr>
            <w:rFonts w:ascii="Cambria Math" w:hAnsi="Cambria Math" w:cs="Times New Roman"/>
            <w:sz w:val="24"/>
            <w:szCs w:val="24"/>
          </w:rPr>
          <m:t>K</m:t>
        </m:r>
      </m:oMath>
      <w:r w:rsidR="00920A46"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for each of the Models 1-4 examined (</w:t>
      </w:r>
      <w:r w:rsidR="0031660B" w:rsidRPr="00046C8F">
        <w:rPr>
          <w:rFonts w:ascii="Times New Roman" w:hAnsi="Times New Roman" w:cs="Times New Roman"/>
          <w:noProof/>
          <w:sz w:val="24"/>
          <w:szCs w:val="24"/>
        </w:rPr>
        <w:t xml:space="preserve">Table </w:t>
      </w:r>
      <w:r w:rsidR="00C3378E" w:rsidRPr="00046C8F">
        <w:rPr>
          <w:rFonts w:ascii="Times New Roman" w:hAnsi="Times New Roman" w:cs="Times New Roman"/>
          <w:noProof/>
          <w:sz w:val="24"/>
          <w:szCs w:val="24"/>
        </w:rPr>
        <w:t>1</w:t>
      </w:r>
      <w:r w:rsidRPr="00046C8F">
        <w:rPr>
          <w:rFonts w:ascii="Times New Roman" w:hAnsi="Times New Roman" w:cs="Times New Roman"/>
          <w:noProof/>
          <w:sz w:val="24"/>
          <w:szCs w:val="24"/>
        </w:rPr>
        <w:t xml:space="preserve">). The presumptive optimal model which incorporated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(Model 1) yielded mean parameter estimates of </w:t>
      </w:r>
      <m:oMath>
        <m:r>
          <w:rPr>
            <w:rFonts w:ascii="Cambria Math" w:hAnsi="Cambria Math" w:cs="Times New Roman"/>
            <w:sz w:val="24"/>
            <w:szCs w:val="24"/>
          </w:rPr>
          <m:t>K</m:t>
        </m:r>
      </m:oMath>
      <w:r w:rsidR="003000F9"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w:t>
      </w:r>
      <w:r w:rsidR="00294509"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0.32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391AA7"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w:t>
      </w:r>
      <w:r w:rsidR="00294509"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58.72 cm FL. The additional Models 2-4 suggest that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is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being more 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standard deviation from the base case of Model 1 to the constrained individual variability in Model 3 and Model 4 (</w:t>
      </w:r>
      <w:r w:rsidR="00F9506F" w:rsidRPr="00046C8F">
        <w:rPr>
          <w:rFonts w:ascii="Times New Roman" w:hAnsi="Times New Roman" w:cs="Times New Roman"/>
          <w:noProof/>
          <w:sz w:val="24"/>
          <w:szCs w:val="24"/>
        </w:rPr>
        <w:t>Figure 2</w:t>
      </w:r>
      <w:r w:rsidRPr="00046C8F">
        <w:rPr>
          <w:rFonts w:ascii="Times New Roman" w:hAnsi="Times New Roman" w:cs="Times New Roman"/>
          <w:noProof/>
          <w:sz w:val="24"/>
          <w:szCs w:val="24"/>
        </w:rPr>
        <w:t xml:space="preserve">). Based upon parameter estimates and patterns of standard deviation, it is likely that Model 3 and Model 4 are not credible. </w:t>
      </w:r>
      <w:r w:rsidR="00911164" w:rsidRPr="00046C8F">
        <w:rPr>
          <w:rFonts w:ascii="Times New Roman" w:hAnsi="Times New Roman" w:cs="Times New Roman"/>
          <w:noProof/>
          <w:sz w:val="24"/>
          <w:szCs w:val="24"/>
        </w:rPr>
        <w:t xml:space="preserve">Model 1 (preferred) and Model 2 perform similarly suggesting that the primary source of individual variability is due to </w:t>
      </w:r>
      <w:r w:rsidRPr="00046C8F">
        <w:rPr>
          <w:rFonts w:ascii="Times New Roman" w:hAnsi="Times New Roman" w:cs="Times New Roman"/>
          <w:noProof/>
          <w:sz w:val="24"/>
          <w:szCs w:val="24"/>
        </w:rPr>
        <w:t xml:space="preserve">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vertAlign w:val="subscript"/>
        </w:rPr>
        <w:t xml:space="preserve"> </w:t>
      </w:r>
      <w:r w:rsidRPr="00046C8F">
        <w:rPr>
          <w:rFonts w:ascii="Times New Roman" w:hAnsi="Times New Roman" w:cs="Times New Roman"/>
          <w:noProof/>
          <w:sz w:val="24"/>
          <w:szCs w:val="24"/>
        </w:rPr>
        <w:t xml:space="preserve">growth parameter. Other Bayesian model specifications are presented in </w:t>
      </w:r>
      <w:r w:rsidR="004A55A1">
        <w:rPr>
          <w:rFonts w:ascii="Times New Roman" w:hAnsi="Times New Roman" w:cs="Times New Roman"/>
          <w:noProof/>
          <w:sz w:val="24"/>
          <w:szCs w:val="24"/>
        </w:rPr>
        <w:t>Table</w:t>
      </w:r>
      <w:r w:rsidRPr="00046C8F">
        <w:rPr>
          <w:rFonts w:ascii="Times New Roman" w:hAnsi="Times New Roman" w:cs="Times New Roman"/>
          <w:noProof/>
          <w:sz w:val="24"/>
          <w:szCs w:val="24"/>
        </w:rPr>
        <w:t xml:space="preserve"> 2 for Model 1. The Gelman-Rubin convergence criteria</w:t>
      </w:r>
      <w:r w:rsidR="00166DEB"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indicated that the model solutions were credible, with asymptotic convergence clearly occurring after ~4000 iterations, well within the burn-in phas</w:t>
      </w:r>
      <w:r w:rsidR="00C52645" w:rsidRPr="00046C8F">
        <w:rPr>
          <w:rFonts w:ascii="Times New Roman" w:hAnsi="Times New Roman" w:cs="Times New Roman"/>
          <w:noProof/>
          <w:sz w:val="24"/>
          <w:szCs w:val="24"/>
        </w:rPr>
        <w:t>e of the Bayesian modeling runs.</w:t>
      </w:r>
    </w:p>
    <w:p w14:paraId="0EF55094" w14:textId="77777777" w:rsidR="00C52645" w:rsidRPr="00046C8F" w:rsidRDefault="00C52645" w:rsidP="00C52645">
      <w:pPr>
        <w:pStyle w:val="NoSpacing"/>
        <w:spacing w:line="480" w:lineRule="auto"/>
        <w:rPr>
          <w:rFonts w:ascii="Times New Roman" w:hAnsi="Times New Roman" w:cs="Times New Roman"/>
          <w:noProof/>
          <w:sz w:val="24"/>
          <w:szCs w:val="24"/>
        </w:rPr>
      </w:pPr>
    </w:p>
    <w:p w14:paraId="23D61271" w14:textId="77777777" w:rsidR="00C52645" w:rsidRPr="00046C8F" w:rsidRDefault="00CC505A" w:rsidP="00C52645">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Parameter estimation using maximum likelihood</w:t>
      </w:r>
    </w:p>
    <w:p w14:paraId="43FD76AC" w14:textId="2BEFA1B7" w:rsidR="00C52645" w:rsidRPr="00046C8F" w:rsidRDefault="008D78DF" w:rsidP="00C52645">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maximum likelihood </w:t>
      </w:r>
      <w:r w:rsidR="003000F9" w:rsidRPr="00046C8F">
        <w:rPr>
          <w:rFonts w:ascii="Times New Roman" w:hAnsi="Times New Roman" w:cs="Times New Roman"/>
          <w:noProof/>
          <w:sz w:val="24"/>
          <w:szCs w:val="24"/>
        </w:rPr>
        <w:t xml:space="preserve">approach </w:t>
      </w:r>
      <w:r w:rsidR="00294509" w:rsidRPr="00046C8F">
        <w:rPr>
          <w:rFonts w:ascii="Times New Roman" w:hAnsi="Times New Roman" w:cs="Times New Roman"/>
          <w:noProof/>
          <w:sz w:val="24"/>
          <w:szCs w:val="24"/>
        </w:rPr>
        <w:t xml:space="preserve">used for Model 5 </w:t>
      </w:r>
      <w:r w:rsidR="00001A85" w:rsidRPr="00046C8F">
        <w:rPr>
          <w:rFonts w:ascii="Times New Roman" w:hAnsi="Times New Roman" w:cs="Times New Roman"/>
          <w:noProof/>
          <w:sz w:val="24"/>
          <w:szCs w:val="24"/>
        </w:rPr>
        <w:t>successfully converged to produc</w:t>
      </w:r>
      <w:r w:rsidR="00294509" w:rsidRPr="00046C8F">
        <w:rPr>
          <w:rFonts w:ascii="Times New Roman" w:hAnsi="Times New Roman" w:cs="Times New Roman"/>
          <w:noProof/>
          <w:sz w:val="24"/>
          <w:szCs w:val="24"/>
        </w:rPr>
        <w:t>e</w:t>
      </w:r>
      <w:r w:rsidR="00384D16" w:rsidRPr="00046C8F">
        <w:rPr>
          <w:rFonts w:ascii="Times New Roman" w:hAnsi="Times New Roman" w:cs="Times New Roman"/>
          <w:noProof/>
          <w:sz w:val="24"/>
          <w:szCs w:val="24"/>
        </w:rPr>
        <w:t xml:space="preserve"> estimates of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inf</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inf</m:t>
            </m:r>
          </m:sub>
        </m:sSub>
        <m:r>
          <w:rPr>
            <w:rFonts w:ascii="Cambria Math" w:hAnsi="Cambria Math" w:cs="Times New Roman"/>
            <w:sz w:val="24"/>
            <w:szCs w:val="24"/>
          </w:rPr>
          <m:t xml:space="preserve">, K,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logA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logA</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tagging</m:t>
            </m:r>
          </m:sub>
        </m:sSub>
      </m:oMath>
      <w:r w:rsidR="00001A85" w:rsidRPr="00046C8F">
        <w:rPr>
          <w:rFonts w:ascii="Times New Roman" w:hAnsi="Times New Roman" w:cs="Times New Roman"/>
          <w:noProof/>
          <w:sz w:val="24"/>
          <w:szCs w:val="24"/>
        </w:rPr>
        <w:t xml:space="preserve"> (</w:t>
      </w:r>
      <w:r w:rsidR="0031660B" w:rsidRPr="00046C8F">
        <w:rPr>
          <w:rFonts w:ascii="Times New Roman" w:hAnsi="Times New Roman" w:cs="Times New Roman"/>
          <w:noProof/>
          <w:sz w:val="24"/>
          <w:szCs w:val="24"/>
        </w:rPr>
        <w:t xml:space="preserve">Table </w:t>
      </w:r>
      <w:r w:rsidR="001960BA">
        <w:rPr>
          <w:rFonts w:ascii="Times New Roman" w:hAnsi="Times New Roman" w:cs="Times New Roman"/>
          <w:noProof/>
          <w:sz w:val="24"/>
          <w:szCs w:val="24"/>
        </w:rPr>
        <w:t>4</w:t>
      </w:r>
      <w:r w:rsidR="00001A85" w:rsidRPr="00046C8F">
        <w:rPr>
          <w:rFonts w:ascii="Times New Roman" w:hAnsi="Times New Roman" w:cs="Times New Roman"/>
          <w:noProof/>
          <w:sz w:val="24"/>
          <w:szCs w:val="24"/>
        </w:rPr>
        <w:t xml:space="preserve">). </w:t>
      </w:r>
      <w:r w:rsidR="00920A46" w:rsidRPr="00046C8F">
        <w:rPr>
          <w:rFonts w:ascii="Times New Roman" w:hAnsi="Times New Roman" w:cs="Times New Roman"/>
          <w:noProof/>
          <w:sz w:val="24"/>
          <w:szCs w:val="24"/>
        </w:rPr>
        <w:t xml:space="preserve"> </w:t>
      </w:r>
      <w:r w:rsidR="00442141" w:rsidRPr="00046C8F">
        <w:rPr>
          <w:rFonts w:ascii="Times New Roman" w:hAnsi="Times New Roman" w:cs="Times New Roman"/>
          <w:noProof/>
          <w:sz w:val="24"/>
          <w:szCs w:val="24"/>
        </w:rPr>
        <w:t>Bootstrap confidence intervals</w:t>
      </w:r>
      <w:r w:rsidR="002D42C4" w:rsidRPr="00046C8F">
        <w:rPr>
          <w:rFonts w:ascii="Times New Roman" w:hAnsi="Times New Roman" w:cs="Times New Roman"/>
          <w:noProof/>
          <w:sz w:val="24"/>
          <w:szCs w:val="24"/>
        </w:rPr>
        <w:t xml:space="preserve"> </w:t>
      </w:r>
      <w:r w:rsidR="009B4913" w:rsidRPr="00046C8F">
        <w:rPr>
          <w:rFonts w:ascii="Times New Roman" w:hAnsi="Times New Roman" w:cs="Times New Roman"/>
          <w:noProof/>
          <w:sz w:val="24"/>
          <w:szCs w:val="24"/>
        </w:rPr>
        <w:t>of parameters</w:t>
      </w:r>
      <w:r w:rsidR="002D42C4" w:rsidRPr="00046C8F">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inf</m:t>
            </m:r>
          </m:sub>
        </m:sSub>
      </m:oMath>
      <w:r w:rsidR="009B4913"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2D42C4" w:rsidRPr="00046C8F">
        <w:rPr>
          <w:rFonts w:ascii="Times New Roman" w:hAnsi="Times New Roman" w:cs="Times New Roman"/>
          <w:noProof/>
          <w:sz w:val="24"/>
          <w:szCs w:val="24"/>
        </w:rPr>
        <w:t xml:space="preserve"> </w:t>
      </w:r>
      <w:r w:rsidR="009B4913" w:rsidRPr="00046C8F">
        <w:rPr>
          <w:rFonts w:ascii="Times New Roman" w:hAnsi="Times New Roman" w:cs="Times New Roman"/>
          <w:noProof/>
          <w:sz w:val="24"/>
          <w:szCs w:val="24"/>
        </w:rPr>
        <w:t xml:space="preserve">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9B4913"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9B4913" w:rsidRPr="00046C8F">
        <w:rPr>
          <w:rFonts w:ascii="Times New Roman" w:hAnsi="Times New Roman" w:cs="Times New Roman"/>
          <w:noProof/>
          <w:sz w:val="24"/>
          <w:szCs w:val="24"/>
        </w:rPr>
        <w:t xml:space="preserve"> parameters from </w:t>
      </w:r>
      <w:r w:rsidR="002D42C4" w:rsidRPr="00046C8F">
        <w:rPr>
          <w:rFonts w:ascii="Times New Roman" w:hAnsi="Times New Roman" w:cs="Times New Roman"/>
          <w:noProof/>
          <w:sz w:val="24"/>
          <w:szCs w:val="24"/>
        </w:rPr>
        <w:t xml:space="preserve">Bayseian </w:t>
      </w:r>
      <w:r w:rsidR="009B4913" w:rsidRPr="00046C8F">
        <w:rPr>
          <w:rFonts w:ascii="Times New Roman" w:hAnsi="Times New Roman" w:cs="Times New Roman"/>
          <w:noProof/>
          <w:sz w:val="24"/>
          <w:szCs w:val="24"/>
        </w:rPr>
        <w:t>models 1 and 2</w:t>
      </w:r>
      <w:r w:rsidR="007D7478" w:rsidRPr="00046C8F">
        <w:rPr>
          <w:rFonts w:ascii="Times New Roman" w:hAnsi="Times New Roman" w:cs="Times New Roman"/>
          <w:noProof/>
          <w:sz w:val="24"/>
          <w:szCs w:val="24"/>
        </w:rPr>
        <w:t xml:space="preserve"> (Table 1)</w:t>
      </w:r>
      <w:r w:rsidR="002D42C4" w:rsidRPr="00046C8F">
        <w:rPr>
          <w:rFonts w:ascii="Times New Roman" w:hAnsi="Times New Roman" w:cs="Times New Roman"/>
          <w:noProof/>
          <w:sz w:val="24"/>
          <w:szCs w:val="24"/>
        </w:rPr>
        <w:t xml:space="preserve">. From these results, it was concluded that </w:t>
      </w:r>
      <w:r w:rsidR="009B4913" w:rsidRPr="00046C8F">
        <w:rPr>
          <w:rFonts w:ascii="Times New Roman" w:hAnsi="Times New Roman" w:cs="Times New Roman"/>
          <w:noProof/>
          <w:sz w:val="24"/>
          <w:szCs w:val="24"/>
        </w:rPr>
        <w:t>estimates produced by</w:t>
      </w:r>
      <w:r w:rsidR="002D42C4" w:rsidRPr="00046C8F">
        <w:rPr>
          <w:rFonts w:ascii="Times New Roman" w:hAnsi="Times New Roman" w:cs="Times New Roman"/>
          <w:noProof/>
          <w:sz w:val="24"/>
          <w:szCs w:val="24"/>
        </w:rPr>
        <w:t xml:space="preserve"> maximum likeliho</w:t>
      </w:r>
      <w:r w:rsidR="009B4913" w:rsidRPr="00046C8F">
        <w:rPr>
          <w:rFonts w:ascii="Times New Roman" w:hAnsi="Times New Roman" w:cs="Times New Roman"/>
          <w:noProof/>
          <w:sz w:val="24"/>
          <w:szCs w:val="24"/>
        </w:rPr>
        <w:t xml:space="preserve">od were satisfactorily similar to </w:t>
      </w:r>
      <w:r w:rsidR="002D42C4" w:rsidRPr="00046C8F">
        <w:rPr>
          <w:rFonts w:ascii="Times New Roman" w:hAnsi="Times New Roman" w:cs="Times New Roman"/>
          <w:noProof/>
          <w:sz w:val="24"/>
          <w:szCs w:val="24"/>
        </w:rPr>
        <w:t>estimates</w:t>
      </w:r>
      <w:r w:rsidR="003F64B1" w:rsidRPr="00046C8F">
        <w:rPr>
          <w:rFonts w:ascii="Times New Roman" w:hAnsi="Times New Roman" w:cs="Times New Roman"/>
          <w:noProof/>
          <w:sz w:val="24"/>
          <w:szCs w:val="24"/>
        </w:rPr>
        <w:t xml:space="preserve"> </w:t>
      </w:r>
      <w:r w:rsidR="009B4913" w:rsidRPr="00046C8F">
        <w:rPr>
          <w:rFonts w:ascii="Times New Roman" w:hAnsi="Times New Roman" w:cs="Times New Roman"/>
          <w:noProof/>
          <w:sz w:val="24"/>
          <w:szCs w:val="24"/>
        </w:rPr>
        <w:t>from the</w:t>
      </w:r>
      <w:r w:rsidR="003F64B1" w:rsidRPr="00046C8F">
        <w:rPr>
          <w:rFonts w:ascii="Times New Roman" w:hAnsi="Times New Roman" w:cs="Times New Roman"/>
          <w:noProof/>
          <w:sz w:val="24"/>
          <w:szCs w:val="24"/>
        </w:rPr>
        <w:t xml:space="preserve"> Bayesian approach</w:t>
      </w:r>
      <w:r w:rsidR="002D42C4" w:rsidRPr="00046C8F">
        <w:rPr>
          <w:rFonts w:ascii="Times New Roman" w:hAnsi="Times New Roman" w:cs="Times New Roman"/>
          <w:noProof/>
          <w:sz w:val="24"/>
          <w:szCs w:val="24"/>
        </w:rPr>
        <w:t>.</w:t>
      </w:r>
      <w:r w:rsidR="009B4913" w:rsidRPr="00046C8F">
        <w:rPr>
          <w:rFonts w:ascii="Times New Roman" w:hAnsi="Times New Roman" w:cs="Times New Roman"/>
          <w:noProof/>
          <w:sz w:val="24"/>
          <w:szCs w:val="24"/>
        </w:rPr>
        <w:t xml:space="preserve"> Model r</w:t>
      </w:r>
      <w:r w:rsidR="004C17FC" w:rsidRPr="00046C8F">
        <w:rPr>
          <w:rFonts w:ascii="Times New Roman" w:hAnsi="Times New Roman" w:cs="Times New Roman"/>
          <w:noProof/>
          <w:sz w:val="24"/>
          <w:szCs w:val="24"/>
        </w:rPr>
        <w:t xml:space="preserve">esiduals were distributed </w:t>
      </w:r>
      <w:r w:rsidR="004C17FC" w:rsidRPr="00046C8F">
        <w:rPr>
          <w:rFonts w:ascii="Times New Roman" w:hAnsi="Times New Roman" w:cs="Times New Roman"/>
          <w:noProof/>
          <w:sz w:val="24"/>
          <w:szCs w:val="24"/>
        </w:rPr>
        <w:lastRenderedPageBreak/>
        <w:t>around zero fairly consist</w:t>
      </w:r>
      <w:ins w:id="126" w:author="Stephen Scherrer" w:date="2018-09-14T12:09:00Z">
        <w:r w:rsidR="002A4442">
          <w:rPr>
            <w:rFonts w:ascii="Times New Roman" w:hAnsi="Times New Roman" w:cs="Times New Roman"/>
            <w:noProof/>
            <w:sz w:val="24"/>
            <w:szCs w:val="24"/>
          </w:rPr>
          <w:t>e</w:t>
        </w:r>
      </w:ins>
      <w:del w:id="127" w:author="Stephen Scherrer" w:date="2018-09-14T12:09:00Z">
        <w:r w:rsidR="004C17FC" w:rsidRPr="00046C8F" w:rsidDel="002A4442">
          <w:rPr>
            <w:rFonts w:ascii="Times New Roman" w:hAnsi="Times New Roman" w:cs="Times New Roman"/>
            <w:noProof/>
            <w:sz w:val="24"/>
            <w:szCs w:val="24"/>
          </w:rPr>
          <w:delText>a</w:delText>
        </w:r>
      </w:del>
      <w:r w:rsidR="004C17FC" w:rsidRPr="00046C8F">
        <w:rPr>
          <w:rFonts w:ascii="Times New Roman" w:hAnsi="Times New Roman" w:cs="Times New Roman"/>
          <w:noProof/>
          <w:sz w:val="24"/>
          <w:szCs w:val="24"/>
        </w:rPr>
        <w:t xml:space="preserve">ntly </w:t>
      </w:r>
      <w:r w:rsidR="00B51CA1" w:rsidRPr="00046C8F">
        <w:rPr>
          <w:rFonts w:ascii="Times New Roman" w:hAnsi="Times New Roman" w:cs="Times New Roman"/>
          <w:noProof/>
          <w:sz w:val="24"/>
          <w:szCs w:val="24"/>
        </w:rPr>
        <w:t>for all but the largest fish. For fish with recapture</w:t>
      </w:r>
      <w:r w:rsidR="004C17FC" w:rsidRPr="00046C8F">
        <w:rPr>
          <w:rFonts w:ascii="Times New Roman" w:hAnsi="Times New Roman" w:cs="Times New Roman"/>
          <w:noProof/>
          <w:sz w:val="24"/>
          <w:szCs w:val="24"/>
        </w:rPr>
        <w:t xml:space="preserve"> lengths </w:t>
      </w:r>
      <w:r w:rsidR="00B51CA1" w:rsidRPr="00046C8F">
        <w:rPr>
          <w:rFonts w:ascii="Times New Roman" w:hAnsi="Times New Roman" w:cs="Times New Roman"/>
          <w:noProof/>
          <w:sz w:val="24"/>
          <w:szCs w:val="24"/>
        </w:rPr>
        <w:t>exceeing</w:t>
      </w:r>
      <w:r w:rsidR="004C17FC" w:rsidRPr="00046C8F">
        <w:rPr>
          <w:rFonts w:ascii="Times New Roman" w:hAnsi="Times New Roman" w:cs="Times New Roman"/>
          <w:noProof/>
          <w:sz w:val="24"/>
          <w:szCs w:val="24"/>
        </w:rPr>
        <w:t xml:space="preserve"> 60 cm</w:t>
      </w:r>
      <w:r w:rsidR="00B51CA1" w:rsidRPr="00046C8F">
        <w:rPr>
          <w:rFonts w:ascii="Times New Roman" w:hAnsi="Times New Roman" w:cs="Times New Roman"/>
          <w:noProof/>
          <w:sz w:val="24"/>
          <w:szCs w:val="24"/>
        </w:rPr>
        <w:t>,</w:t>
      </w:r>
      <w:r w:rsidR="004C17FC" w:rsidRPr="00046C8F">
        <w:rPr>
          <w:rFonts w:ascii="Times New Roman" w:hAnsi="Times New Roman" w:cs="Times New Roman"/>
          <w:noProof/>
          <w:sz w:val="24"/>
          <w:szCs w:val="24"/>
        </w:rPr>
        <w:t xml:space="preserve"> </w:t>
      </w:r>
      <w:r w:rsidR="00B51CA1" w:rsidRPr="00046C8F">
        <w:rPr>
          <w:rFonts w:ascii="Times New Roman" w:hAnsi="Times New Roman" w:cs="Times New Roman"/>
          <w:noProof/>
          <w:sz w:val="24"/>
          <w:szCs w:val="24"/>
        </w:rPr>
        <w:t>growth</w:t>
      </w:r>
      <w:r w:rsidR="004C17FC" w:rsidRPr="00046C8F">
        <w:rPr>
          <w:rFonts w:ascii="Times New Roman" w:hAnsi="Times New Roman" w:cs="Times New Roman"/>
          <w:noProof/>
          <w:sz w:val="24"/>
          <w:szCs w:val="24"/>
        </w:rPr>
        <w:t xml:space="preserve"> model</w:t>
      </w:r>
      <w:r w:rsidR="00B51CA1" w:rsidRPr="00046C8F">
        <w:rPr>
          <w:rFonts w:ascii="Times New Roman" w:hAnsi="Times New Roman" w:cs="Times New Roman"/>
          <w:noProof/>
          <w:sz w:val="24"/>
          <w:szCs w:val="24"/>
        </w:rPr>
        <w:t>s</w:t>
      </w:r>
      <w:r w:rsidR="004C17FC" w:rsidRPr="00046C8F">
        <w:rPr>
          <w:rFonts w:ascii="Times New Roman" w:hAnsi="Times New Roman" w:cs="Times New Roman"/>
          <w:noProof/>
          <w:sz w:val="24"/>
          <w:szCs w:val="24"/>
        </w:rPr>
        <w:t xml:space="preserve"> </w:t>
      </w:r>
      <w:r w:rsidR="00B51CA1" w:rsidRPr="00046C8F">
        <w:rPr>
          <w:rFonts w:ascii="Times New Roman" w:hAnsi="Times New Roman" w:cs="Times New Roman"/>
          <w:noProof/>
          <w:sz w:val="24"/>
          <w:szCs w:val="24"/>
        </w:rPr>
        <w:t>underestimated observed</w:t>
      </w:r>
      <w:r w:rsidR="009D0D50" w:rsidRPr="00046C8F">
        <w:rPr>
          <w:rFonts w:ascii="Times New Roman" w:hAnsi="Times New Roman" w:cs="Times New Roman"/>
          <w:noProof/>
          <w:sz w:val="24"/>
          <w:szCs w:val="24"/>
        </w:rPr>
        <w:t xml:space="preserve"> recapture lengths (</w:t>
      </w:r>
      <w:r w:rsidR="00F9506F" w:rsidRPr="00046C8F">
        <w:rPr>
          <w:rFonts w:ascii="Times New Roman" w:hAnsi="Times New Roman" w:cs="Times New Roman"/>
          <w:noProof/>
          <w:sz w:val="24"/>
          <w:szCs w:val="24"/>
        </w:rPr>
        <w:t>Figures</w:t>
      </w:r>
      <w:r w:rsidR="009D0D50" w:rsidRPr="00046C8F">
        <w:rPr>
          <w:rFonts w:ascii="Times New Roman" w:hAnsi="Times New Roman" w:cs="Times New Roman"/>
          <w:noProof/>
          <w:sz w:val="24"/>
          <w:szCs w:val="24"/>
        </w:rPr>
        <w:t xml:space="preserve"> </w:t>
      </w:r>
      <w:r w:rsidR="00F9506F" w:rsidRPr="00046C8F">
        <w:rPr>
          <w:rFonts w:ascii="Times New Roman" w:hAnsi="Times New Roman" w:cs="Times New Roman"/>
          <w:noProof/>
          <w:sz w:val="24"/>
          <w:szCs w:val="24"/>
        </w:rPr>
        <w:t>3 and 4</w:t>
      </w:r>
      <w:r w:rsidR="009D0D50" w:rsidRPr="00046C8F">
        <w:rPr>
          <w:rFonts w:ascii="Times New Roman" w:hAnsi="Times New Roman" w:cs="Times New Roman"/>
          <w:noProof/>
          <w:sz w:val="24"/>
          <w:szCs w:val="24"/>
        </w:rPr>
        <w:t>).</w:t>
      </w:r>
      <w:r w:rsidR="00143255" w:rsidRPr="00046C8F">
        <w:rPr>
          <w:rFonts w:ascii="Times New Roman" w:hAnsi="Times New Roman" w:cs="Times New Roman"/>
          <w:noProof/>
          <w:sz w:val="24"/>
          <w:szCs w:val="24"/>
        </w:rPr>
        <w:t xml:space="preserve"> </w:t>
      </w:r>
    </w:p>
    <w:p w14:paraId="3E9F77BB" w14:textId="77777777" w:rsidR="00C52645" w:rsidRPr="00046C8F" w:rsidRDefault="00C52645" w:rsidP="00C52645">
      <w:pPr>
        <w:pStyle w:val="NoSpacing"/>
        <w:spacing w:line="480" w:lineRule="auto"/>
        <w:rPr>
          <w:rFonts w:ascii="Times New Roman" w:hAnsi="Times New Roman" w:cs="Times New Roman"/>
          <w:noProof/>
          <w:sz w:val="24"/>
          <w:szCs w:val="24"/>
        </w:rPr>
      </w:pPr>
    </w:p>
    <w:p w14:paraId="2449D6FA" w14:textId="57D836C9" w:rsidR="004A6419" w:rsidRPr="00046C8F" w:rsidRDefault="009D0D50" w:rsidP="00C52645">
      <w:pPr>
        <w:pStyle w:val="NoSpacing"/>
        <w:spacing w:line="480" w:lineRule="auto"/>
        <w:rPr>
          <w:rFonts w:ascii="Times New Roman" w:hAnsi="Times New Roman" w:cs="Times New Roman"/>
          <w:i/>
          <w:noProof/>
          <w:sz w:val="24"/>
          <w:szCs w:val="24"/>
        </w:rPr>
      </w:pPr>
      <w:r w:rsidRPr="00046C8F">
        <w:rPr>
          <w:rFonts w:ascii="Times New Roman" w:hAnsi="Times New Roman" w:cs="Times New Roman"/>
          <w:i/>
          <w:noProof/>
          <w:sz w:val="24"/>
          <w:szCs w:val="24"/>
        </w:rPr>
        <w:t>Comparing</w:t>
      </w:r>
      <w:r w:rsidR="004A6419" w:rsidRPr="00046C8F">
        <w:rPr>
          <w:rFonts w:ascii="Times New Roman" w:hAnsi="Times New Roman" w:cs="Times New Roman"/>
          <w:i/>
          <w:noProof/>
          <w:sz w:val="24"/>
          <w:szCs w:val="24"/>
        </w:rPr>
        <w:t xml:space="preserve"> </w:t>
      </w:r>
      <w:r w:rsidRPr="00046C8F">
        <w:rPr>
          <w:rFonts w:ascii="Times New Roman" w:hAnsi="Times New Roman" w:cs="Times New Roman"/>
          <w:i/>
          <w:noProof/>
          <w:sz w:val="24"/>
          <w:szCs w:val="24"/>
        </w:rPr>
        <w:t>model performance</w:t>
      </w:r>
    </w:p>
    <w:p w14:paraId="6188B55F" w14:textId="3842289D" w:rsidR="00A4707C" w:rsidRPr="00046C8F" w:rsidRDefault="0055330E" w:rsidP="003F64B1">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Across all </w:t>
      </w:r>
      <w:r w:rsidR="00395AF2" w:rsidRPr="00046C8F">
        <w:rPr>
          <w:rFonts w:ascii="Times New Roman" w:hAnsi="Times New Roman" w:cs="Times New Roman"/>
          <w:noProof/>
          <w:sz w:val="24"/>
          <w:szCs w:val="24"/>
        </w:rPr>
        <w:t>1</w:t>
      </w:r>
      <w:r w:rsidR="00B51CA1" w:rsidRPr="00046C8F">
        <w:rPr>
          <w:rFonts w:ascii="Times New Roman" w:hAnsi="Times New Roman" w:cs="Times New Roman"/>
          <w:noProof/>
          <w:sz w:val="24"/>
          <w:szCs w:val="24"/>
        </w:rPr>
        <w:t>0</w:t>
      </w:r>
      <w:r w:rsidR="00FF517D" w:rsidRPr="00046C8F">
        <w:rPr>
          <w:rFonts w:ascii="Times New Roman" w:hAnsi="Times New Roman" w:cs="Times New Roman"/>
          <w:noProof/>
          <w:sz w:val="24"/>
          <w:szCs w:val="24"/>
        </w:rPr>
        <w:t>,</w:t>
      </w:r>
      <w:r w:rsidR="00B51CA1" w:rsidRPr="00046C8F">
        <w:rPr>
          <w:rFonts w:ascii="Times New Roman" w:hAnsi="Times New Roman" w:cs="Times New Roman"/>
          <w:noProof/>
          <w:sz w:val="24"/>
          <w:szCs w:val="24"/>
        </w:rPr>
        <w:t>0</w:t>
      </w:r>
      <w:r w:rsidR="00FF517D" w:rsidRPr="00046C8F">
        <w:rPr>
          <w:rFonts w:ascii="Times New Roman" w:hAnsi="Times New Roman" w:cs="Times New Roman"/>
          <w:noProof/>
          <w:sz w:val="24"/>
          <w:szCs w:val="24"/>
        </w:rPr>
        <w:t>0</w:t>
      </w:r>
      <w:r w:rsidR="00B51CA1" w:rsidRPr="00046C8F">
        <w:rPr>
          <w:rFonts w:ascii="Times New Roman" w:hAnsi="Times New Roman" w:cs="Times New Roman"/>
          <w:noProof/>
          <w:sz w:val="24"/>
          <w:szCs w:val="24"/>
        </w:rPr>
        <w:t>0</w:t>
      </w:r>
      <w:r w:rsidR="00443841" w:rsidRPr="00046C8F">
        <w:rPr>
          <w:rFonts w:ascii="Times New Roman" w:hAnsi="Times New Roman" w:cs="Times New Roman"/>
          <w:noProof/>
          <w:sz w:val="24"/>
          <w:szCs w:val="24"/>
        </w:rPr>
        <w:t xml:space="preserve"> cross validation</w:t>
      </w:r>
      <w:r w:rsidR="00B51CA1" w:rsidRPr="00046C8F">
        <w:rPr>
          <w:rFonts w:ascii="Times New Roman" w:hAnsi="Times New Roman" w:cs="Times New Roman"/>
          <w:noProof/>
          <w:sz w:val="24"/>
          <w:szCs w:val="24"/>
        </w:rPr>
        <w:t xml:space="preserve"> </w:t>
      </w:r>
      <w:r w:rsidRPr="00046C8F">
        <w:rPr>
          <w:rFonts w:ascii="Times New Roman" w:hAnsi="Times New Roman" w:cs="Times New Roman"/>
          <w:noProof/>
          <w:sz w:val="24"/>
          <w:szCs w:val="24"/>
        </w:rPr>
        <w:t>iterations to determine model structure</w:t>
      </w:r>
      <w:r w:rsidR="00B51CA1" w:rsidRPr="00046C8F">
        <w:rPr>
          <w:rFonts w:ascii="Times New Roman" w:hAnsi="Times New Roman" w:cs="Times New Roman"/>
          <w:noProof/>
          <w:sz w:val="24"/>
          <w:szCs w:val="24"/>
        </w:rPr>
        <w:t>, the</w:t>
      </w:r>
      <w:r w:rsidR="007E5796" w:rsidRPr="00046C8F">
        <w:rPr>
          <w:rFonts w:ascii="Times New Roman" w:hAnsi="Times New Roman" w:cs="Times New Roman"/>
          <w:noProof/>
          <w:sz w:val="24"/>
          <w:szCs w:val="24"/>
        </w:rPr>
        <w:t xml:space="preserve"> mean</w:t>
      </w:r>
      <w:r w:rsidR="00954C35" w:rsidRPr="00046C8F">
        <w:rPr>
          <w:rFonts w:ascii="Times New Roman" w:hAnsi="Times New Roman" w:cs="Times New Roman"/>
          <w:noProof/>
          <w:sz w:val="24"/>
          <w:szCs w:val="24"/>
        </w:rPr>
        <w:t xml:space="preserve"> </w:t>
      </w:r>
      <w:r w:rsidR="007E5796" w:rsidRPr="00046C8F">
        <w:rPr>
          <w:rFonts w:ascii="Times New Roman" w:hAnsi="Times New Roman" w:cs="Times New Roman"/>
          <w:noProof/>
          <w:sz w:val="24"/>
          <w:szCs w:val="24"/>
        </w:rPr>
        <w:t>predictive</w:t>
      </w:r>
      <w:r w:rsidR="00954C35" w:rsidRPr="00046C8F">
        <w:rPr>
          <w:rFonts w:ascii="Times New Roman" w:hAnsi="Times New Roman" w:cs="Times New Roman"/>
          <w:noProof/>
          <w:sz w:val="24"/>
          <w:szCs w:val="24"/>
        </w:rPr>
        <w:t xml:space="preserve"> </w:t>
      </w:r>
      <w:r w:rsidR="00B51CA1" w:rsidRPr="00046C8F">
        <w:rPr>
          <w:rFonts w:ascii="Times New Roman" w:hAnsi="Times New Roman" w:cs="Times New Roman"/>
          <w:noProof/>
          <w:sz w:val="24"/>
          <w:szCs w:val="24"/>
        </w:rPr>
        <w:t xml:space="preserve">variance metric </w:t>
      </w:r>
      <w:r w:rsidR="00954C35" w:rsidRPr="00046C8F">
        <w:rPr>
          <w:rFonts w:ascii="Times New Roman" w:hAnsi="Times New Roman" w:cs="Times New Roman"/>
          <w:noProof/>
          <w:sz w:val="24"/>
          <w:szCs w:val="24"/>
        </w:rPr>
        <w:t xml:space="preserve">ranged between </w:t>
      </w:r>
      <w:r w:rsidR="00FB4C69" w:rsidRPr="00046C8F">
        <w:rPr>
          <w:rFonts w:ascii="Times New Roman" w:hAnsi="Times New Roman" w:cs="Times New Roman"/>
          <w:noProof/>
          <w:sz w:val="24"/>
          <w:szCs w:val="24"/>
        </w:rPr>
        <w:t>7.29</w:t>
      </w:r>
      <w:r w:rsidR="000B72C9" w:rsidRPr="00046C8F">
        <w:rPr>
          <w:rFonts w:ascii="Times New Roman" w:hAnsi="Times New Roman" w:cs="Times New Roman"/>
          <w:noProof/>
          <w:sz w:val="24"/>
          <w:szCs w:val="24"/>
        </w:rPr>
        <w:t xml:space="preserve"> and </w:t>
      </w:r>
      <w:r w:rsidR="00FB4C69" w:rsidRPr="00046C8F">
        <w:rPr>
          <w:rFonts w:ascii="Times New Roman" w:hAnsi="Times New Roman" w:cs="Times New Roman"/>
          <w:noProof/>
          <w:sz w:val="24"/>
          <w:szCs w:val="24"/>
        </w:rPr>
        <w:t>24.96</w:t>
      </w:r>
      <w:r w:rsidR="00954C35" w:rsidRPr="00046C8F">
        <w:rPr>
          <w:rFonts w:ascii="Times New Roman" w:hAnsi="Times New Roman" w:cs="Times New Roman"/>
          <w:noProof/>
          <w:sz w:val="24"/>
          <w:szCs w:val="24"/>
        </w:rPr>
        <w:t xml:space="preserve"> (mean = </w:t>
      </w:r>
      <w:r w:rsidR="00FB4C69" w:rsidRPr="00046C8F">
        <w:rPr>
          <w:rFonts w:ascii="Times New Roman" w:hAnsi="Times New Roman" w:cs="Times New Roman"/>
          <w:noProof/>
          <w:sz w:val="24"/>
          <w:szCs w:val="24"/>
        </w:rPr>
        <w:t>14.20</w:t>
      </w:r>
      <w:r w:rsidR="00080763" w:rsidRPr="00046C8F">
        <w:rPr>
          <w:rFonts w:ascii="Times New Roman" w:hAnsi="Times New Roman" w:cs="Times New Roman"/>
          <w:noProof/>
          <w:sz w:val="24"/>
          <w:szCs w:val="24"/>
        </w:rPr>
        <w:t>,</w:t>
      </w:r>
      <w:r w:rsidRPr="00046C8F">
        <w:rPr>
          <w:rFonts w:ascii="Times New Roman" w:hAnsi="Times New Roman" w:cs="Times New Roman"/>
          <w:noProof/>
          <w:sz w:val="24"/>
          <w:szCs w:val="24"/>
        </w:rPr>
        <w:t xml:space="preserve"> </w:t>
      </w:r>
      <w:proofErr w:type="spellStart"/>
      <w:r w:rsidR="00F32833" w:rsidRPr="00046C8F">
        <w:rPr>
          <w:rFonts w:ascii="Times New Roman" w:hAnsi="Times New Roman" w:cs="Times New Roman"/>
          <w:sz w:val="24"/>
          <w:szCs w:val="24"/>
        </w:rPr>
        <w:t>s.d.</w:t>
      </w:r>
      <w:proofErr w:type="spellEnd"/>
      <w:r w:rsidR="00F32833" w:rsidRPr="00046C8F">
        <w:rPr>
          <w:rFonts w:ascii="Times New Roman" w:hAnsi="Times New Roman" w:cs="Times New Roman"/>
          <w:sz w:val="24"/>
          <w:szCs w:val="24"/>
        </w:rPr>
        <w:t xml:space="preserve"> = 2.20</w:t>
      </w:r>
      <w:r w:rsidR="00B51CA1" w:rsidRPr="00046C8F">
        <w:rPr>
          <w:rFonts w:ascii="Times New Roman" w:hAnsi="Times New Roman" w:cs="Times New Roman"/>
          <w:noProof/>
          <w:sz w:val="24"/>
          <w:szCs w:val="24"/>
        </w:rPr>
        <w:t>)</w:t>
      </w:r>
      <w:ins w:id="128" w:author="Stephen Scherrer" w:date="2018-09-14T12:17:00Z">
        <w:r w:rsidR="004345E7">
          <w:rPr>
            <w:rFonts w:ascii="Times New Roman" w:hAnsi="Times New Roman" w:cs="Times New Roman"/>
            <w:noProof/>
            <w:sz w:val="24"/>
            <w:szCs w:val="24"/>
          </w:rPr>
          <w:t xml:space="preserve"> where a lower predictive variance indicates a better model fit</w:t>
        </w:r>
      </w:ins>
      <w:r w:rsidR="00B51CA1" w:rsidRPr="00046C8F">
        <w:rPr>
          <w:rFonts w:ascii="Times New Roman" w:hAnsi="Times New Roman" w:cs="Times New Roman"/>
          <w:noProof/>
          <w:sz w:val="24"/>
          <w:szCs w:val="24"/>
        </w:rPr>
        <w:t>.</w:t>
      </w:r>
      <w:r w:rsidR="00E77F86" w:rsidRPr="00046C8F">
        <w:rPr>
          <w:rFonts w:ascii="Times New Roman" w:hAnsi="Times New Roman" w:cs="Times New Roman"/>
          <w:noProof/>
          <w:sz w:val="24"/>
          <w:szCs w:val="24"/>
        </w:rPr>
        <w:t xml:space="preserve"> The structure of Model 11</w:t>
      </w:r>
      <w:r w:rsidR="007D7478" w:rsidRPr="00046C8F">
        <w:rPr>
          <w:rFonts w:ascii="Times New Roman" w:hAnsi="Times New Roman" w:cs="Times New Roman"/>
          <w:noProof/>
          <w:sz w:val="24"/>
          <w:szCs w:val="24"/>
        </w:rPr>
        <w:t>,</w:t>
      </w:r>
      <w:r w:rsidR="00E77F86" w:rsidRPr="00046C8F">
        <w:rPr>
          <w:rFonts w:ascii="Times New Roman" w:hAnsi="Times New Roman" w:cs="Times New Roman"/>
          <w:noProof/>
          <w:sz w:val="24"/>
          <w:szCs w:val="24"/>
        </w:rPr>
        <w:t xml:space="preserve"> the preferred integrative </w:t>
      </w:r>
      <w:r w:rsidR="007D7478" w:rsidRPr="00046C8F">
        <w:rPr>
          <w:rFonts w:ascii="Times New Roman" w:hAnsi="Times New Roman" w:cs="Times New Roman"/>
          <w:noProof/>
          <w:sz w:val="24"/>
          <w:szCs w:val="24"/>
        </w:rPr>
        <w:t>model structure, best predicted</w:t>
      </w:r>
      <w:r w:rsidR="00E77F86" w:rsidRPr="00046C8F">
        <w:rPr>
          <w:rFonts w:ascii="Times New Roman" w:hAnsi="Times New Roman" w:cs="Times New Roman"/>
          <w:noProof/>
          <w:sz w:val="24"/>
          <w:szCs w:val="24"/>
        </w:rPr>
        <w:t xml:space="preserve"> cross validation data in </w:t>
      </w:r>
      <w:r w:rsidR="00B21DB7" w:rsidRPr="00046C8F">
        <w:rPr>
          <w:rFonts w:ascii="Times New Roman" w:hAnsi="Times New Roman" w:cs="Times New Roman"/>
          <w:noProof/>
          <w:sz w:val="24"/>
          <w:szCs w:val="24"/>
        </w:rPr>
        <w:t>3486</w:t>
      </w:r>
      <w:r w:rsidR="00E77F86" w:rsidRPr="00046C8F">
        <w:rPr>
          <w:rFonts w:ascii="Times New Roman" w:hAnsi="Times New Roman" w:cs="Times New Roman"/>
          <w:noProof/>
          <w:sz w:val="24"/>
          <w:szCs w:val="24"/>
        </w:rPr>
        <w:t xml:space="preserve"> of 10</w:t>
      </w:r>
      <w:r w:rsidR="00FB4C69" w:rsidRPr="00046C8F">
        <w:rPr>
          <w:rFonts w:ascii="Times New Roman" w:hAnsi="Times New Roman" w:cs="Times New Roman"/>
          <w:noProof/>
          <w:sz w:val="24"/>
          <w:szCs w:val="24"/>
        </w:rPr>
        <w:t>,0</w:t>
      </w:r>
      <w:r w:rsidR="00E77F86" w:rsidRPr="00046C8F">
        <w:rPr>
          <w:rFonts w:ascii="Times New Roman" w:hAnsi="Times New Roman" w:cs="Times New Roman"/>
          <w:noProof/>
          <w:sz w:val="24"/>
          <w:szCs w:val="24"/>
        </w:rPr>
        <w:t xml:space="preserve">00 iterations. The predictive variance for Model 11 ranged between </w:t>
      </w:r>
      <w:r w:rsidR="00FB4C69" w:rsidRPr="00046C8F">
        <w:rPr>
          <w:rFonts w:ascii="Times New Roman" w:hAnsi="Times New Roman" w:cs="Times New Roman"/>
          <w:noProof/>
          <w:sz w:val="24"/>
          <w:szCs w:val="24"/>
        </w:rPr>
        <w:t>7.29</w:t>
      </w:r>
      <w:r w:rsidR="00E77F86" w:rsidRPr="00046C8F">
        <w:rPr>
          <w:rFonts w:ascii="Times New Roman" w:hAnsi="Times New Roman" w:cs="Times New Roman"/>
          <w:noProof/>
          <w:sz w:val="24"/>
          <w:szCs w:val="24"/>
        </w:rPr>
        <w:t xml:space="preserve"> and </w:t>
      </w:r>
      <w:r w:rsidR="00FB4C69" w:rsidRPr="00046C8F">
        <w:rPr>
          <w:rFonts w:ascii="Times New Roman" w:hAnsi="Times New Roman" w:cs="Times New Roman"/>
          <w:noProof/>
          <w:sz w:val="24"/>
          <w:szCs w:val="24"/>
        </w:rPr>
        <w:t>20.10</w:t>
      </w:r>
      <w:r w:rsidR="00E77F86" w:rsidRPr="00046C8F">
        <w:rPr>
          <w:rFonts w:ascii="Times New Roman" w:hAnsi="Times New Roman" w:cs="Times New Roman"/>
          <w:noProof/>
          <w:sz w:val="24"/>
          <w:szCs w:val="24"/>
        </w:rPr>
        <w:t xml:space="preserve"> (mean = </w:t>
      </w:r>
      <w:r w:rsidR="00FB793F" w:rsidRPr="00046C8F">
        <w:rPr>
          <w:rFonts w:ascii="Times New Roman" w:hAnsi="Times New Roman" w:cs="Times New Roman"/>
          <w:noProof/>
          <w:sz w:val="24"/>
          <w:szCs w:val="24"/>
        </w:rPr>
        <w:t>13.64</w:t>
      </w:r>
      <w:r w:rsidR="00080763" w:rsidRPr="00046C8F">
        <w:rPr>
          <w:rFonts w:ascii="Times New Roman" w:hAnsi="Times New Roman" w:cs="Times New Roman"/>
          <w:noProof/>
          <w:sz w:val="24"/>
          <w:szCs w:val="24"/>
        </w:rPr>
        <w:t>,</w:t>
      </w:r>
      <w:r w:rsidR="00F32833" w:rsidRPr="00046C8F">
        <w:rPr>
          <w:rFonts w:ascii="Times New Roman" w:hAnsi="Times New Roman" w:cs="Times New Roman"/>
          <w:noProof/>
          <w:sz w:val="24"/>
          <w:szCs w:val="24"/>
        </w:rPr>
        <w:t xml:space="preserve"> s.d. = 1.91</w:t>
      </w:r>
      <w:r w:rsidR="00E77F86" w:rsidRPr="00046C8F">
        <w:rPr>
          <w:rFonts w:ascii="Times New Roman" w:hAnsi="Times New Roman" w:cs="Times New Roman"/>
          <w:noProof/>
          <w:sz w:val="24"/>
          <w:szCs w:val="24"/>
        </w:rPr>
        <w:t xml:space="preserve">). </w:t>
      </w:r>
      <w:r w:rsidR="00443841" w:rsidRPr="00046C8F">
        <w:rPr>
          <w:rFonts w:ascii="Times New Roman" w:hAnsi="Times New Roman" w:cs="Times New Roman"/>
          <w:noProof/>
          <w:sz w:val="24"/>
          <w:szCs w:val="24"/>
        </w:rPr>
        <w:t xml:space="preserve">The </w:t>
      </w:r>
      <w:r w:rsidR="007D7478" w:rsidRPr="00046C8F">
        <w:rPr>
          <w:rFonts w:ascii="Times New Roman" w:hAnsi="Times New Roman" w:cs="Times New Roman"/>
          <w:noProof/>
          <w:sz w:val="24"/>
          <w:szCs w:val="24"/>
        </w:rPr>
        <w:t xml:space="preserve">the </w:t>
      </w:r>
      <w:r w:rsidR="007B2BC1" w:rsidRPr="00046C8F">
        <w:rPr>
          <w:rFonts w:ascii="Times New Roman" w:hAnsi="Times New Roman" w:cs="Times New Roman"/>
          <w:noProof/>
          <w:sz w:val="24"/>
          <w:szCs w:val="24"/>
        </w:rPr>
        <w:t xml:space="preserve">structure of </w:t>
      </w:r>
      <w:r w:rsidR="00443841" w:rsidRPr="00046C8F">
        <w:rPr>
          <w:rFonts w:ascii="Times New Roman" w:hAnsi="Times New Roman" w:cs="Times New Roman"/>
          <w:noProof/>
          <w:sz w:val="24"/>
          <w:szCs w:val="24"/>
        </w:rPr>
        <w:t xml:space="preserve">model </w:t>
      </w:r>
      <w:r w:rsidR="007B2BC1" w:rsidRPr="00046C8F">
        <w:rPr>
          <w:rFonts w:ascii="Times New Roman" w:hAnsi="Times New Roman" w:cs="Times New Roman"/>
          <w:noProof/>
          <w:sz w:val="24"/>
          <w:szCs w:val="24"/>
        </w:rPr>
        <w:t>5,</w:t>
      </w:r>
      <w:r w:rsidR="00443841" w:rsidRPr="00046C8F">
        <w:rPr>
          <w:rFonts w:ascii="Times New Roman" w:hAnsi="Times New Roman" w:cs="Times New Roman"/>
          <w:noProof/>
          <w:sz w:val="24"/>
          <w:szCs w:val="24"/>
        </w:rPr>
        <w:t xml:space="preserve"> fit exclusively </w:t>
      </w:r>
      <w:r w:rsidR="007B2BC1" w:rsidRPr="00046C8F">
        <w:rPr>
          <w:rFonts w:ascii="Times New Roman" w:hAnsi="Times New Roman" w:cs="Times New Roman"/>
          <w:noProof/>
          <w:sz w:val="24"/>
          <w:szCs w:val="24"/>
        </w:rPr>
        <w:t>u</w:t>
      </w:r>
      <w:r w:rsidR="007D7478" w:rsidRPr="00046C8F">
        <w:rPr>
          <w:rFonts w:ascii="Times New Roman" w:hAnsi="Times New Roman" w:cs="Times New Roman"/>
          <w:noProof/>
          <w:sz w:val="24"/>
          <w:szCs w:val="24"/>
        </w:rPr>
        <w:t>s</w:t>
      </w:r>
      <w:r w:rsidR="007B2BC1" w:rsidRPr="00046C8F">
        <w:rPr>
          <w:rFonts w:ascii="Times New Roman" w:hAnsi="Times New Roman" w:cs="Times New Roman"/>
          <w:noProof/>
          <w:sz w:val="24"/>
          <w:szCs w:val="24"/>
        </w:rPr>
        <w:t>ing</w:t>
      </w:r>
      <w:r w:rsidR="00443841" w:rsidRPr="00046C8F">
        <w:rPr>
          <w:rFonts w:ascii="Times New Roman" w:hAnsi="Times New Roman" w:cs="Times New Roman"/>
          <w:noProof/>
          <w:sz w:val="24"/>
          <w:szCs w:val="24"/>
        </w:rPr>
        <w:t xml:space="preserve"> tagging </w:t>
      </w:r>
      <w:r w:rsidR="007B2BC1" w:rsidRPr="00046C8F">
        <w:rPr>
          <w:rFonts w:ascii="Times New Roman" w:hAnsi="Times New Roman" w:cs="Times New Roman"/>
          <w:noProof/>
          <w:sz w:val="24"/>
          <w:szCs w:val="24"/>
        </w:rPr>
        <w:t>data, ranged</w:t>
      </w:r>
      <w:r w:rsidR="007D7478" w:rsidRPr="00046C8F">
        <w:rPr>
          <w:rFonts w:ascii="Times New Roman" w:hAnsi="Times New Roman" w:cs="Times New Roman"/>
          <w:noProof/>
          <w:sz w:val="24"/>
          <w:szCs w:val="24"/>
        </w:rPr>
        <w:t xml:space="preserve"> in predictive variance between</w:t>
      </w:r>
      <w:r w:rsidR="007B2BC1" w:rsidRPr="00046C8F">
        <w:rPr>
          <w:rFonts w:ascii="Times New Roman" w:hAnsi="Times New Roman" w:cs="Times New Roman"/>
          <w:noProof/>
          <w:sz w:val="24"/>
          <w:szCs w:val="24"/>
        </w:rPr>
        <w:t xml:space="preserve"> 7.17 and 26.09 (mean = 14.35, sd = 2.44). </w:t>
      </w:r>
      <w:r w:rsidR="00E77F86" w:rsidRPr="00046C8F">
        <w:rPr>
          <w:rFonts w:ascii="Times New Roman" w:hAnsi="Times New Roman" w:cs="Times New Roman"/>
          <w:noProof/>
          <w:sz w:val="24"/>
          <w:szCs w:val="24"/>
        </w:rPr>
        <w:t xml:space="preserve">The structure of Model 11 </w:t>
      </w:r>
      <w:r w:rsidR="007D7478" w:rsidRPr="00046C8F">
        <w:rPr>
          <w:rFonts w:ascii="Times New Roman" w:hAnsi="Times New Roman" w:cs="Times New Roman"/>
          <w:noProof/>
          <w:sz w:val="24"/>
          <w:szCs w:val="24"/>
        </w:rPr>
        <w:t>performed better than</w:t>
      </w:r>
      <w:r w:rsidR="00E77F86" w:rsidRPr="00046C8F">
        <w:rPr>
          <w:rFonts w:ascii="Times New Roman" w:hAnsi="Times New Roman" w:cs="Times New Roman"/>
          <w:noProof/>
          <w:sz w:val="24"/>
          <w:szCs w:val="24"/>
        </w:rPr>
        <w:t xml:space="preserve"> </w:t>
      </w:r>
      <w:r w:rsidR="007D7478" w:rsidRPr="00046C8F">
        <w:rPr>
          <w:rFonts w:ascii="Times New Roman" w:hAnsi="Times New Roman" w:cs="Times New Roman"/>
          <w:noProof/>
          <w:sz w:val="24"/>
          <w:szCs w:val="24"/>
        </w:rPr>
        <w:t>the structure of</w:t>
      </w:r>
      <w:r w:rsidR="00E77F86" w:rsidRPr="00046C8F">
        <w:rPr>
          <w:rFonts w:ascii="Times New Roman" w:hAnsi="Times New Roman" w:cs="Times New Roman"/>
          <w:noProof/>
          <w:sz w:val="24"/>
          <w:szCs w:val="24"/>
        </w:rPr>
        <w:t xml:space="preserve"> Model 5 in </w:t>
      </w:r>
      <w:r w:rsidR="00A62DB0" w:rsidRPr="00046C8F">
        <w:rPr>
          <w:rFonts w:ascii="Times New Roman" w:hAnsi="Times New Roman" w:cs="Times New Roman"/>
          <w:noProof/>
          <w:sz w:val="24"/>
          <w:szCs w:val="24"/>
        </w:rPr>
        <w:t>6351</w:t>
      </w:r>
      <w:r w:rsidR="00E77F86" w:rsidRPr="00046C8F">
        <w:rPr>
          <w:rFonts w:ascii="Times New Roman" w:hAnsi="Times New Roman" w:cs="Times New Roman"/>
          <w:noProof/>
          <w:sz w:val="24"/>
          <w:szCs w:val="24"/>
        </w:rPr>
        <w:t xml:space="preserve"> of 10</w:t>
      </w:r>
      <w:r w:rsidR="00A62DB0" w:rsidRPr="00046C8F">
        <w:rPr>
          <w:rFonts w:ascii="Times New Roman" w:hAnsi="Times New Roman" w:cs="Times New Roman"/>
          <w:noProof/>
          <w:sz w:val="24"/>
          <w:szCs w:val="24"/>
        </w:rPr>
        <w:t>,0</w:t>
      </w:r>
      <w:r w:rsidR="007D7478" w:rsidRPr="00046C8F">
        <w:rPr>
          <w:rFonts w:ascii="Times New Roman" w:hAnsi="Times New Roman" w:cs="Times New Roman"/>
          <w:noProof/>
          <w:sz w:val="24"/>
          <w:szCs w:val="24"/>
        </w:rPr>
        <w:t>00 cross validation iterations. D</w:t>
      </w:r>
      <w:r w:rsidR="00E77F86" w:rsidRPr="00046C8F">
        <w:rPr>
          <w:rFonts w:ascii="Times New Roman" w:hAnsi="Times New Roman" w:cs="Times New Roman"/>
          <w:noProof/>
          <w:sz w:val="24"/>
          <w:szCs w:val="24"/>
        </w:rPr>
        <w:t xml:space="preserve">ifferences in predictive variance </w:t>
      </w:r>
      <w:r w:rsidR="007D7478" w:rsidRPr="00046C8F">
        <w:rPr>
          <w:rFonts w:ascii="Times New Roman" w:hAnsi="Times New Roman" w:cs="Times New Roman"/>
          <w:noProof/>
          <w:sz w:val="24"/>
          <w:szCs w:val="24"/>
        </w:rPr>
        <w:t>between these two competing structures ranged</w:t>
      </w:r>
      <w:r w:rsidR="00E77F86" w:rsidRPr="00046C8F">
        <w:rPr>
          <w:rFonts w:ascii="Times New Roman" w:hAnsi="Times New Roman" w:cs="Times New Roman"/>
          <w:noProof/>
          <w:sz w:val="24"/>
          <w:szCs w:val="24"/>
        </w:rPr>
        <w:t xml:space="preserve"> between </w:t>
      </w:r>
      <w:r w:rsidR="00A62DB0" w:rsidRPr="00046C8F">
        <w:rPr>
          <w:rFonts w:ascii="Times New Roman" w:hAnsi="Times New Roman" w:cs="Times New Roman"/>
          <w:noProof/>
          <w:sz w:val="24"/>
          <w:szCs w:val="24"/>
        </w:rPr>
        <w:t>-1.60</w:t>
      </w:r>
      <w:r w:rsidR="00E77F86" w:rsidRPr="00046C8F">
        <w:rPr>
          <w:rFonts w:ascii="Times New Roman" w:hAnsi="Times New Roman" w:cs="Times New Roman"/>
          <w:noProof/>
          <w:sz w:val="24"/>
          <w:szCs w:val="24"/>
        </w:rPr>
        <w:t xml:space="preserve"> and </w:t>
      </w:r>
      <w:r w:rsidR="00A62DB0" w:rsidRPr="00046C8F">
        <w:rPr>
          <w:rFonts w:ascii="Times New Roman" w:hAnsi="Times New Roman" w:cs="Times New Roman"/>
          <w:noProof/>
          <w:sz w:val="24"/>
          <w:szCs w:val="24"/>
        </w:rPr>
        <w:t>10.80</w:t>
      </w:r>
      <w:r w:rsidR="00E77F86" w:rsidRPr="00046C8F">
        <w:rPr>
          <w:rFonts w:ascii="Times New Roman" w:hAnsi="Times New Roman" w:cs="Times New Roman"/>
          <w:noProof/>
          <w:sz w:val="24"/>
          <w:szCs w:val="24"/>
        </w:rPr>
        <w:t xml:space="preserve"> (mean = </w:t>
      </w:r>
      <w:r w:rsidR="00A62DB0" w:rsidRPr="00046C8F">
        <w:rPr>
          <w:rFonts w:ascii="Times New Roman" w:hAnsi="Times New Roman" w:cs="Times New Roman"/>
          <w:noProof/>
          <w:sz w:val="24"/>
          <w:szCs w:val="24"/>
        </w:rPr>
        <w:t>0</w:t>
      </w:r>
      <w:r w:rsidR="00F32833" w:rsidRPr="00046C8F">
        <w:rPr>
          <w:rFonts w:ascii="Times New Roman" w:hAnsi="Times New Roman" w:cs="Times New Roman"/>
          <w:noProof/>
          <w:sz w:val="24"/>
          <w:szCs w:val="24"/>
        </w:rPr>
        <w:t>.72, s.d. = 1.37</w:t>
      </w:r>
      <w:r w:rsidR="00E77F86" w:rsidRPr="00046C8F">
        <w:rPr>
          <w:rFonts w:ascii="Times New Roman" w:hAnsi="Times New Roman" w:cs="Times New Roman"/>
          <w:noProof/>
          <w:sz w:val="24"/>
          <w:szCs w:val="24"/>
        </w:rPr>
        <w:t xml:space="preserve">)  </w:t>
      </w:r>
      <w:r w:rsidR="007D7478" w:rsidRPr="00046C8F">
        <w:rPr>
          <w:rFonts w:ascii="Times New Roman" w:hAnsi="Times New Roman" w:cs="Times New Roman"/>
          <w:noProof/>
          <w:sz w:val="24"/>
          <w:szCs w:val="24"/>
        </w:rPr>
        <w:t>and indicates</w:t>
      </w:r>
      <w:r w:rsidR="00E77F86" w:rsidRPr="00046C8F">
        <w:rPr>
          <w:rFonts w:ascii="Times New Roman" w:hAnsi="Times New Roman" w:cs="Times New Roman"/>
          <w:noProof/>
          <w:sz w:val="24"/>
          <w:szCs w:val="24"/>
        </w:rPr>
        <w:t xml:space="preserve"> that the inclusion of additional growth data did improve the predictive capability of growth models </w:t>
      </w:r>
      <w:r w:rsidR="00A62DB0" w:rsidRPr="00046C8F">
        <w:rPr>
          <w:rFonts w:ascii="Times New Roman" w:hAnsi="Times New Roman" w:cs="Times New Roman"/>
          <w:noProof/>
          <w:sz w:val="24"/>
          <w:szCs w:val="24"/>
        </w:rPr>
        <w:t>compared</w:t>
      </w:r>
      <w:r w:rsidR="00E77F86" w:rsidRPr="00046C8F">
        <w:rPr>
          <w:rFonts w:ascii="Times New Roman" w:hAnsi="Times New Roman" w:cs="Times New Roman"/>
          <w:noProof/>
          <w:sz w:val="24"/>
          <w:szCs w:val="24"/>
        </w:rPr>
        <w:t xml:space="preserve"> </w:t>
      </w:r>
      <w:r w:rsidR="00A62DB0" w:rsidRPr="00046C8F">
        <w:rPr>
          <w:rFonts w:ascii="Times New Roman" w:hAnsi="Times New Roman" w:cs="Times New Roman"/>
          <w:noProof/>
          <w:sz w:val="24"/>
          <w:szCs w:val="24"/>
        </w:rPr>
        <w:t>to</w:t>
      </w:r>
      <w:r w:rsidR="00E77F86" w:rsidRPr="00046C8F">
        <w:rPr>
          <w:rFonts w:ascii="Times New Roman" w:hAnsi="Times New Roman" w:cs="Times New Roman"/>
          <w:noProof/>
          <w:sz w:val="24"/>
          <w:szCs w:val="24"/>
        </w:rPr>
        <w:t xml:space="preserve"> tagging data alone. </w:t>
      </w:r>
      <w:r w:rsidR="00665EEC" w:rsidRPr="00046C8F">
        <w:rPr>
          <w:rFonts w:ascii="Times New Roman" w:hAnsi="Times New Roman" w:cs="Times New Roman"/>
          <w:noProof/>
          <w:sz w:val="24"/>
          <w:szCs w:val="24"/>
        </w:rPr>
        <w:t xml:space="preserve">Bootstrapped parameter estimates </w:t>
      </w:r>
      <w:del w:id="129" w:author="Stephen Scherrer" w:date="2018-09-14T12:18:00Z">
        <w:r w:rsidR="00665EEC" w:rsidRPr="00046C8F" w:rsidDel="004345E7">
          <w:rPr>
            <w:rFonts w:ascii="Times New Roman" w:hAnsi="Times New Roman" w:cs="Times New Roman"/>
            <w:noProof/>
            <w:sz w:val="24"/>
            <w:szCs w:val="24"/>
          </w:rPr>
          <w:delText xml:space="preserve">fit using </w:delText>
        </w:r>
        <w:r w:rsidR="007D7478" w:rsidRPr="00046C8F" w:rsidDel="007C224A">
          <w:rPr>
            <w:rFonts w:ascii="Times New Roman" w:hAnsi="Times New Roman" w:cs="Times New Roman"/>
            <w:noProof/>
            <w:sz w:val="24"/>
            <w:szCs w:val="24"/>
          </w:rPr>
          <w:delText>refit</w:delText>
        </w:r>
      </w:del>
      <w:ins w:id="130" w:author="Stephen Scherrer" w:date="2018-09-14T12:18:00Z">
        <w:r w:rsidR="007C224A">
          <w:rPr>
            <w:rFonts w:ascii="Times New Roman" w:hAnsi="Times New Roman" w:cs="Times New Roman"/>
            <w:noProof/>
            <w:sz w:val="24"/>
            <w:szCs w:val="24"/>
          </w:rPr>
          <w:t>refit</w:t>
        </w:r>
      </w:ins>
      <w:r w:rsidR="007D7478" w:rsidRPr="00046C8F">
        <w:rPr>
          <w:rFonts w:ascii="Times New Roman" w:hAnsi="Times New Roman" w:cs="Times New Roman"/>
          <w:noProof/>
          <w:sz w:val="24"/>
          <w:szCs w:val="24"/>
        </w:rPr>
        <w:t xml:space="preserve"> using the prefered </w:t>
      </w:r>
      <w:r w:rsidR="00665EEC" w:rsidRPr="00046C8F">
        <w:rPr>
          <w:rFonts w:ascii="Times New Roman" w:hAnsi="Times New Roman" w:cs="Times New Roman"/>
          <w:noProof/>
          <w:sz w:val="24"/>
          <w:szCs w:val="24"/>
        </w:rPr>
        <w:t xml:space="preserve">model structure and </w:t>
      </w:r>
      <w:r w:rsidR="007D7478" w:rsidRPr="00046C8F">
        <w:rPr>
          <w:rFonts w:ascii="Times New Roman" w:hAnsi="Times New Roman" w:cs="Times New Roman"/>
          <w:noProof/>
          <w:sz w:val="24"/>
          <w:szCs w:val="24"/>
        </w:rPr>
        <w:t>Model 5’s tagging only data</w:t>
      </w:r>
      <w:r w:rsidR="00665EEC" w:rsidRPr="00046C8F">
        <w:rPr>
          <w:rFonts w:ascii="Times New Roman" w:hAnsi="Times New Roman" w:cs="Times New Roman"/>
          <w:noProof/>
          <w:sz w:val="24"/>
          <w:szCs w:val="24"/>
        </w:rPr>
        <w:t xml:space="preserve"> are summarized in table 1</w:t>
      </w:r>
      <w:r w:rsidR="001960BA">
        <w:rPr>
          <w:rFonts w:ascii="Times New Roman" w:hAnsi="Times New Roman" w:cs="Times New Roman"/>
          <w:noProof/>
          <w:sz w:val="24"/>
          <w:szCs w:val="24"/>
        </w:rPr>
        <w:t xml:space="preserve"> and reported in full in table 4</w:t>
      </w:r>
      <w:r w:rsidR="00786CF3" w:rsidRPr="00046C8F">
        <w:rPr>
          <w:rFonts w:ascii="Times New Roman" w:hAnsi="Times New Roman" w:cs="Times New Roman"/>
          <w:noProof/>
          <w:sz w:val="24"/>
          <w:szCs w:val="24"/>
        </w:rPr>
        <w:t xml:space="preserve">. </w:t>
      </w:r>
      <w:r w:rsidR="0058145C" w:rsidRPr="00046C8F">
        <w:rPr>
          <w:rFonts w:ascii="Times New Roman" w:hAnsi="Times New Roman" w:cs="Times New Roman"/>
          <w:noProof/>
          <w:sz w:val="24"/>
          <w:szCs w:val="24"/>
        </w:rPr>
        <w:t>When fit to the entire tagging data set</w:t>
      </w:r>
      <w:r w:rsidR="00E77F86" w:rsidRPr="00046C8F">
        <w:rPr>
          <w:rFonts w:ascii="Times New Roman" w:hAnsi="Times New Roman" w:cs="Times New Roman"/>
          <w:noProof/>
          <w:sz w:val="24"/>
          <w:szCs w:val="24"/>
        </w:rPr>
        <w:t xml:space="preserve">, </w:t>
      </w:r>
      <w:r w:rsidR="00155023" w:rsidRPr="00046C8F">
        <w:rPr>
          <w:rFonts w:ascii="Times New Roman" w:hAnsi="Times New Roman" w:cs="Times New Roman"/>
          <w:noProof/>
          <w:sz w:val="24"/>
          <w:szCs w:val="24"/>
        </w:rPr>
        <w:t xml:space="preserve">the residual pattern of </w:t>
      </w:r>
      <w:r w:rsidR="00E77F86" w:rsidRPr="00046C8F">
        <w:rPr>
          <w:rFonts w:ascii="Times New Roman" w:hAnsi="Times New Roman" w:cs="Times New Roman"/>
          <w:noProof/>
          <w:sz w:val="24"/>
          <w:szCs w:val="24"/>
        </w:rPr>
        <w:t xml:space="preserve">Model 11 </w:t>
      </w:r>
      <w:r w:rsidR="00155023" w:rsidRPr="00046C8F">
        <w:rPr>
          <w:rFonts w:ascii="Times New Roman" w:hAnsi="Times New Roman" w:cs="Times New Roman"/>
          <w:noProof/>
          <w:sz w:val="24"/>
          <w:szCs w:val="24"/>
        </w:rPr>
        <w:t>also</w:t>
      </w:r>
      <w:r w:rsidR="00E77F86" w:rsidRPr="00046C8F">
        <w:rPr>
          <w:rFonts w:ascii="Times New Roman" w:hAnsi="Times New Roman" w:cs="Times New Roman"/>
          <w:noProof/>
          <w:sz w:val="24"/>
          <w:szCs w:val="24"/>
        </w:rPr>
        <w:t xml:space="preserve"> underestimated lengths at</w:t>
      </w:r>
      <w:r w:rsidR="0058145C" w:rsidRPr="00046C8F">
        <w:rPr>
          <w:rFonts w:ascii="Times New Roman" w:hAnsi="Times New Roman" w:cs="Times New Roman"/>
          <w:noProof/>
          <w:sz w:val="24"/>
          <w:szCs w:val="24"/>
        </w:rPr>
        <w:t xml:space="preserve"> </w:t>
      </w:r>
      <w:r w:rsidR="009D0D50" w:rsidRPr="00046C8F">
        <w:rPr>
          <w:rFonts w:ascii="Times New Roman" w:hAnsi="Times New Roman" w:cs="Times New Roman"/>
          <w:noProof/>
          <w:sz w:val="24"/>
          <w:szCs w:val="24"/>
        </w:rPr>
        <w:t xml:space="preserve">recapture length </w:t>
      </w:r>
      <w:del w:id="131" w:author="Stephen Scherrer" w:date="2018-09-14T12:18:00Z">
        <w:r w:rsidR="00E77F86" w:rsidRPr="00046C8F" w:rsidDel="003617B6">
          <w:rPr>
            <w:rFonts w:ascii="Times New Roman" w:hAnsi="Times New Roman" w:cs="Times New Roman"/>
            <w:noProof/>
            <w:sz w:val="24"/>
            <w:szCs w:val="24"/>
          </w:rPr>
          <w:delText xml:space="preserve">when predicting the size of </w:delText>
        </w:r>
      </w:del>
      <w:ins w:id="132" w:author="Stephen Scherrer" w:date="2018-09-14T12:18:00Z">
        <w:r w:rsidR="003617B6">
          <w:rPr>
            <w:rFonts w:ascii="Times New Roman" w:hAnsi="Times New Roman" w:cs="Times New Roman"/>
            <w:noProof/>
            <w:sz w:val="24"/>
            <w:szCs w:val="24"/>
          </w:rPr>
          <w:t xml:space="preserve">for </w:t>
        </w:r>
      </w:ins>
      <w:r w:rsidR="00E77F86" w:rsidRPr="00046C8F">
        <w:rPr>
          <w:rFonts w:ascii="Times New Roman" w:hAnsi="Times New Roman" w:cs="Times New Roman"/>
          <w:noProof/>
          <w:sz w:val="24"/>
          <w:szCs w:val="24"/>
        </w:rPr>
        <w:t>the largest individuals.</w:t>
      </w:r>
    </w:p>
    <w:p w14:paraId="143A7F1C" w14:textId="5D384FEA" w:rsidR="00BC419A" w:rsidRPr="00046C8F" w:rsidRDefault="00BC419A" w:rsidP="000D5103">
      <w:pPr>
        <w:keepNext/>
        <w:spacing w:line="480" w:lineRule="auto"/>
        <w:rPr>
          <w:rFonts w:ascii="Times New Roman" w:hAnsi="Times New Roman" w:cs="Times New Roman"/>
          <w:sz w:val="24"/>
          <w:szCs w:val="24"/>
        </w:rPr>
      </w:pPr>
    </w:p>
    <w:p w14:paraId="3F187A2E" w14:textId="77777777" w:rsidR="00BC419A" w:rsidRPr="00046C8F" w:rsidRDefault="00BC419A"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Discussion</w:t>
      </w:r>
    </w:p>
    <w:p w14:paraId="40C48284" w14:textId="16711F2B" w:rsidR="001A32A3" w:rsidRPr="00046C8F" w:rsidRDefault="00006C61" w:rsidP="00342BAA">
      <w:pPr>
        <w:spacing w:line="480" w:lineRule="auto"/>
        <w:rPr>
          <w:rFonts w:ascii="Times New Roman" w:hAnsi="Times New Roman" w:cs="Times New Roman"/>
          <w:sz w:val="24"/>
          <w:szCs w:val="24"/>
        </w:rPr>
      </w:pPr>
      <w:r w:rsidRPr="00046C8F">
        <w:rPr>
          <w:rFonts w:ascii="Times New Roman" w:hAnsi="Times New Roman" w:cs="Times New Roman"/>
          <w:i/>
          <w:sz w:val="24"/>
          <w:szCs w:val="24"/>
        </w:rPr>
        <w:tab/>
      </w:r>
      <w:r w:rsidRPr="00046C8F">
        <w:rPr>
          <w:rFonts w:ascii="Times New Roman" w:hAnsi="Times New Roman" w:cs="Times New Roman"/>
          <w:sz w:val="24"/>
          <w:szCs w:val="24"/>
        </w:rPr>
        <w:t>Bayesian and Maximum likelihood fitting methods produced similar growth parameter estimates</w:t>
      </w:r>
      <w:r w:rsidR="00490711" w:rsidRPr="00046C8F">
        <w:rPr>
          <w:rFonts w:ascii="Times New Roman" w:hAnsi="Times New Roman" w:cs="Times New Roman"/>
          <w:sz w:val="24"/>
          <w:szCs w:val="24"/>
        </w:rPr>
        <w:t xml:space="preserve">. The similarity between parameters estimated by Model 1, where </w:t>
      </w:r>
      <w:r w:rsidR="00EC594C" w:rsidRPr="00046C8F">
        <w:rPr>
          <w:rFonts w:ascii="Times New Roman" w:hAnsi="Times New Roman" w:cs="Times New Roman"/>
          <w:sz w:val="24"/>
          <w:szCs w:val="24"/>
        </w:rPr>
        <w:t>individual</w:t>
      </w:r>
      <w:r w:rsidR="00490711" w:rsidRPr="00046C8F">
        <w:rPr>
          <w:rFonts w:ascii="Times New Roman" w:hAnsi="Times New Roman" w:cs="Times New Roman"/>
          <w:sz w:val="24"/>
          <w:szCs w:val="24"/>
        </w:rPr>
        <w:t xml:space="preserve"> variability </w:t>
      </w:r>
      <w:r w:rsidR="00490711" w:rsidRPr="00046C8F">
        <w:rPr>
          <w:rFonts w:ascii="Times New Roman" w:hAnsi="Times New Roman" w:cs="Times New Roman"/>
          <w:sz w:val="24"/>
          <w:szCs w:val="24"/>
        </w:rPr>
        <w:lastRenderedPageBreak/>
        <w:t xml:space="preserve">was accounted for in both </w:t>
      </w:r>
      <m:oMath>
        <m:r>
          <w:rPr>
            <w:rFonts w:ascii="Cambria Math" w:hAnsi="Cambria Math" w:cs="Times New Roman"/>
            <w:sz w:val="24"/>
            <w:szCs w:val="24"/>
          </w:rPr>
          <m:t>K</m:t>
        </m:r>
      </m:oMath>
      <w:r w:rsidR="00490711"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60775" w:rsidRPr="00046C8F">
        <w:rPr>
          <w:rFonts w:ascii="Times New Roman" w:hAnsi="Times New Roman" w:cs="Times New Roman"/>
          <w:sz w:val="24"/>
          <w:szCs w:val="24"/>
        </w:rPr>
        <w:t xml:space="preserve"> </w:t>
      </w:r>
      <w:r w:rsidR="00490711" w:rsidRPr="00046C8F">
        <w:rPr>
          <w:rFonts w:ascii="Times New Roman" w:hAnsi="Times New Roman" w:cs="Times New Roman"/>
          <w:sz w:val="24"/>
          <w:szCs w:val="24"/>
        </w:rPr>
        <w:t xml:space="preserve">terms and Model 2, </w:t>
      </w:r>
      <w:proofErr w:type="spellStart"/>
      <w:r w:rsidR="00490711" w:rsidRPr="00046C8F">
        <w:rPr>
          <w:rFonts w:ascii="Times New Roman" w:hAnsi="Times New Roman" w:cs="Times New Roman"/>
          <w:sz w:val="24"/>
          <w:szCs w:val="24"/>
        </w:rPr>
        <w:t xml:space="preserve">where </w:t>
      </w:r>
      <m:oMath>
        <m:r>
          <w:rPr>
            <w:rFonts w:ascii="Cambria Math" w:hAnsi="Cambria Math" w:cs="Times New Roman"/>
            <w:sz w:val="24"/>
            <w:szCs w:val="24"/>
          </w:rPr>
          <m:t>K</m:t>
        </m:r>
      </m:oMath>
      <w:r w:rsidR="00490711" w:rsidRPr="00046C8F">
        <w:rPr>
          <w:rFonts w:ascii="Times New Roman" w:hAnsi="Times New Roman" w:cs="Times New Roman"/>
          <w:sz w:val="24"/>
          <w:szCs w:val="24"/>
        </w:rPr>
        <w:t xml:space="preserve"> was</w:t>
      </w:r>
      <w:proofErr w:type="spellEnd"/>
      <w:r w:rsidR="00490711" w:rsidRPr="00046C8F">
        <w:rPr>
          <w:rFonts w:ascii="Times New Roman" w:hAnsi="Times New Roman" w:cs="Times New Roman"/>
          <w:sz w:val="24"/>
          <w:szCs w:val="24"/>
        </w:rPr>
        <w:t xml:space="preserve"> fixed indicate that the primary source of individual variability is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55023" w:rsidRPr="00046C8F">
        <w:rPr>
          <w:rFonts w:ascii="Times New Roman" w:hAnsi="Times New Roman" w:cs="Times New Roman"/>
          <w:sz w:val="24"/>
          <w:szCs w:val="24"/>
        </w:rPr>
        <w:t xml:space="preserve"> </w:t>
      </w:r>
      <w:r w:rsidR="00490711" w:rsidRPr="00046C8F">
        <w:rPr>
          <w:rFonts w:ascii="Times New Roman" w:hAnsi="Times New Roman" w:cs="Times New Roman"/>
          <w:sz w:val="24"/>
          <w:szCs w:val="24"/>
        </w:rPr>
        <w:t xml:space="preserve">term. </w:t>
      </w:r>
      <w:r w:rsidR="00454926" w:rsidRPr="00046C8F">
        <w:rPr>
          <w:rFonts w:ascii="Times New Roman" w:hAnsi="Times New Roman" w:cs="Times New Roman"/>
          <w:sz w:val="24"/>
          <w:szCs w:val="24"/>
        </w:rPr>
        <w:t>These results were consistent with previous studies</w:t>
      </w:r>
      <w:r w:rsidR="00D52E27" w:rsidRPr="00046C8F">
        <w:rPr>
          <w:rFonts w:ascii="Times New Roman" w:hAnsi="Times New Roman" w:cs="Times New Roman"/>
          <w:sz w:val="24"/>
          <w:szCs w:val="24"/>
        </w:rPr>
        <w:t xml:space="preserve"> of growth in other species</w:t>
      </w:r>
      <w:r w:rsidR="00454926" w:rsidRPr="00046C8F">
        <w:rPr>
          <w:rFonts w:ascii="Times New Roman" w:hAnsi="Times New Roman" w:cs="Times New Roman"/>
          <w:sz w:val="24"/>
          <w:szCs w:val="24"/>
        </w:rPr>
        <w:t xml:space="preserve"> </w:t>
      </w:r>
      <w:r w:rsidR="00D52E27" w:rsidRPr="00046C8F">
        <w:rPr>
          <w:rFonts w:ascii="Times New Roman" w:hAnsi="Times New Roman" w:cs="Times New Roman"/>
          <w:sz w:val="24"/>
          <w:szCs w:val="24"/>
        </w:rPr>
        <w:t>indicating that</w:t>
      </w:r>
      <w:r w:rsidR="000A5151" w:rsidRPr="00046C8F">
        <w:rPr>
          <w:rFonts w:ascii="Times New Roman" w:hAnsi="Times New Roman" w:cs="Times New Roman"/>
          <w:sz w:val="24"/>
          <w:szCs w:val="24"/>
        </w:rPr>
        <w:t xml:space="preserve"> models </w:t>
      </w:r>
      <w:r w:rsidR="008C50D1" w:rsidRPr="00046C8F">
        <w:rPr>
          <w:rFonts w:ascii="Times New Roman" w:hAnsi="Times New Roman" w:cs="Times New Roman"/>
          <w:sz w:val="24"/>
          <w:szCs w:val="24"/>
        </w:rPr>
        <w:t>accounting</w:t>
      </w:r>
      <w:r w:rsidR="000A5151" w:rsidRPr="00046C8F">
        <w:rPr>
          <w:rFonts w:ascii="Times New Roman" w:hAnsi="Times New Roman" w:cs="Times New Roman"/>
          <w:sz w:val="24"/>
          <w:szCs w:val="24"/>
        </w:rPr>
        <w:t xml:space="preserve"> for individual variability in both terms provided the best fit</w:t>
      </w:r>
      <w:r w:rsidR="00D52E27" w:rsidRPr="00046C8F">
        <w:rPr>
          <w:rFonts w:ascii="Times New Roman" w:hAnsi="Times New Roman" w:cs="Times New Roman"/>
          <w:sz w:val="24"/>
          <w:szCs w:val="24"/>
        </w:rPr>
        <w:t xml:space="preserve"> but accounting for individual</w:t>
      </w:r>
      <w:r w:rsidR="000A5151" w:rsidRPr="00046C8F">
        <w:rPr>
          <w:rFonts w:ascii="Times New Roman" w:hAnsi="Times New Roman" w:cs="Times New Roman"/>
          <w:sz w:val="24"/>
          <w:szCs w:val="24"/>
        </w:rPr>
        <w:t xml:space="preserve"> variation in only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000A5151" w:rsidRPr="00046C8F">
        <w:rPr>
          <w:rFonts w:ascii="Times New Roman" w:hAnsi="Times New Roman" w:cs="Times New Roman"/>
          <w:sz w:val="24"/>
          <w:szCs w:val="24"/>
        </w:rPr>
        <w:t xml:space="preserve">term </w:t>
      </w:r>
      <w:r w:rsidR="00D52E27" w:rsidRPr="00046C8F">
        <w:rPr>
          <w:rFonts w:ascii="Times New Roman" w:hAnsi="Times New Roman" w:cs="Times New Roman"/>
          <w:sz w:val="24"/>
          <w:szCs w:val="24"/>
        </w:rPr>
        <w:t>produces</w:t>
      </w:r>
      <w:r w:rsidR="000A5151" w:rsidRPr="00046C8F">
        <w:rPr>
          <w:rFonts w:ascii="Times New Roman" w:hAnsi="Times New Roman" w:cs="Times New Roman"/>
          <w:sz w:val="24"/>
          <w:szCs w:val="24"/>
        </w:rPr>
        <w:t xml:space="preserve"> parameter estimates still sufficient to describe growth </w:t>
      </w:r>
      <w:r w:rsidR="00D52E27" w:rsidRPr="00046C8F">
        <w:rPr>
          <w:rFonts w:ascii="Times New Roman" w:hAnsi="Times New Roman" w:cs="Times New Roman"/>
          <w:sz w:val="24"/>
          <w:szCs w:val="24"/>
        </w:rPr>
        <w:t>while significantly reducing the</w:t>
      </w:r>
      <w:r w:rsidR="000A5151" w:rsidRPr="00046C8F">
        <w:rPr>
          <w:rFonts w:ascii="Times New Roman" w:hAnsi="Times New Roman" w:cs="Times New Roman"/>
          <w:sz w:val="24"/>
          <w:szCs w:val="24"/>
        </w:rPr>
        <w:t xml:space="preserve"> computational complexity </w:t>
      </w:r>
      <w:r w:rsidR="00D52E27" w:rsidRPr="00046C8F">
        <w:rPr>
          <w:rFonts w:ascii="Times New Roman" w:hAnsi="Times New Roman" w:cs="Times New Roman"/>
          <w:sz w:val="24"/>
          <w:szCs w:val="24"/>
        </w:rPr>
        <w:t>required for</w:t>
      </w:r>
      <w:r w:rsidR="000A5151" w:rsidRPr="00046C8F">
        <w:rPr>
          <w:rFonts w:ascii="Times New Roman" w:hAnsi="Times New Roman" w:cs="Times New Roman"/>
          <w:sz w:val="24"/>
          <w:szCs w:val="24"/>
        </w:rPr>
        <w:t xml:space="preserve"> maximum likelihood estimation. </w:t>
      </w:r>
      <w:r w:rsidR="00D52E27" w:rsidRPr="00046C8F">
        <w:rPr>
          <w:rFonts w:ascii="Times New Roman" w:hAnsi="Times New Roman" w:cs="Times New Roman"/>
          <w:sz w:val="24"/>
          <w:szCs w:val="24"/>
        </w:rPr>
        <w:t>Models</w:t>
      </w:r>
      <w:r w:rsidR="000A5151" w:rsidRPr="00046C8F">
        <w:rPr>
          <w:rFonts w:ascii="Times New Roman" w:hAnsi="Times New Roman" w:cs="Times New Roman"/>
          <w:sz w:val="24"/>
          <w:szCs w:val="24"/>
        </w:rPr>
        <w:t xml:space="preserve"> 5-11 </w:t>
      </w:r>
      <w:r w:rsidR="00454926" w:rsidRPr="00046C8F">
        <w:rPr>
          <w:rFonts w:ascii="Times New Roman" w:hAnsi="Times New Roman" w:cs="Times New Roman"/>
          <w:sz w:val="24"/>
          <w:szCs w:val="24"/>
        </w:rPr>
        <w:t xml:space="preserve">were </w:t>
      </w:r>
      <w:r w:rsidR="00D52E27" w:rsidRPr="00046C8F">
        <w:rPr>
          <w:rFonts w:ascii="Times New Roman" w:hAnsi="Times New Roman" w:cs="Times New Roman"/>
          <w:sz w:val="24"/>
          <w:szCs w:val="24"/>
        </w:rPr>
        <w:t>evaluated</w:t>
      </w:r>
      <w:r w:rsidR="00454926" w:rsidRPr="00046C8F">
        <w:rPr>
          <w:rFonts w:ascii="Times New Roman" w:hAnsi="Times New Roman" w:cs="Times New Roman"/>
          <w:sz w:val="24"/>
          <w:szCs w:val="24"/>
        </w:rPr>
        <w:t xml:space="preserve"> </w:t>
      </w:r>
      <w:r w:rsidR="000A5151" w:rsidRPr="00046C8F">
        <w:rPr>
          <w:rFonts w:ascii="Times New Roman" w:hAnsi="Times New Roman" w:cs="Times New Roman"/>
          <w:sz w:val="24"/>
          <w:szCs w:val="24"/>
        </w:rPr>
        <w:t xml:space="preserve">under these parameter assumptions. Model 5 and Model 2 were structurally </w:t>
      </w:r>
      <w:del w:id="133" w:author="Stephen Scherrer" w:date="2018-09-14T12:19:00Z">
        <w:r w:rsidR="000A5151" w:rsidRPr="00046C8F" w:rsidDel="00A123A1">
          <w:rPr>
            <w:rFonts w:ascii="Times New Roman" w:hAnsi="Times New Roman" w:cs="Times New Roman"/>
            <w:sz w:val="24"/>
            <w:szCs w:val="24"/>
          </w:rPr>
          <w:delText xml:space="preserve">congruent </w:delText>
        </w:r>
      </w:del>
      <w:ins w:id="134" w:author="Stephen Scherrer" w:date="2018-09-14T12:19:00Z">
        <w:r w:rsidR="00A123A1">
          <w:rPr>
            <w:rFonts w:ascii="Times New Roman" w:hAnsi="Times New Roman" w:cs="Times New Roman"/>
            <w:sz w:val="24"/>
            <w:szCs w:val="24"/>
          </w:rPr>
          <w:t>consistent</w:t>
        </w:r>
        <w:r w:rsidR="00A123A1" w:rsidRPr="00046C8F">
          <w:rPr>
            <w:rFonts w:ascii="Times New Roman" w:hAnsi="Times New Roman" w:cs="Times New Roman"/>
            <w:sz w:val="24"/>
            <w:szCs w:val="24"/>
          </w:rPr>
          <w:t xml:space="preserve"> </w:t>
        </w:r>
      </w:ins>
      <w:r w:rsidR="000A5151" w:rsidRPr="00046C8F">
        <w:rPr>
          <w:rFonts w:ascii="Times New Roman" w:hAnsi="Times New Roman" w:cs="Times New Roman"/>
          <w:sz w:val="24"/>
          <w:szCs w:val="24"/>
        </w:rPr>
        <w:t xml:space="preserve">in their treatment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52E27" w:rsidRPr="00046C8F">
        <w:rPr>
          <w:rFonts w:ascii="Times New Roman" w:hAnsi="Times New Roman" w:cs="Times New Roman"/>
          <w:sz w:val="24"/>
          <w:szCs w:val="24"/>
        </w:rPr>
        <w:t xml:space="preserve"> </w:t>
      </w:r>
      <w:r w:rsidR="000A5151" w:rsidRPr="00046C8F">
        <w:rPr>
          <w:rFonts w:ascii="Times New Roman" w:hAnsi="Times New Roman" w:cs="Times New Roman"/>
          <w:sz w:val="24"/>
          <w:szCs w:val="24"/>
        </w:rPr>
        <w:t xml:space="preserve">and </w:t>
      </w:r>
      <m:oMath>
        <m:r>
          <w:rPr>
            <w:rFonts w:ascii="Cambria Math" w:hAnsi="Cambria Math" w:cs="Times New Roman"/>
            <w:sz w:val="24"/>
            <w:szCs w:val="24"/>
          </w:rPr>
          <m:t>K</m:t>
        </m:r>
      </m:oMath>
      <w:r w:rsidR="000A5151" w:rsidRPr="00046C8F">
        <w:rPr>
          <w:rFonts w:ascii="Times New Roman" w:hAnsi="Times New Roman" w:cs="Times New Roman"/>
          <w:sz w:val="24"/>
          <w:szCs w:val="24"/>
        </w:rPr>
        <w:t xml:space="preserve"> and the data </w:t>
      </w:r>
      <w:del w:id="135" w:author="Stephen Scherrer" w:date="2018-09-14T12:19:00Z">
        <w:r w:rsidR="000A5151" w:rsidRPr="00046C8F" w:rsidDel="005639C4">
          <w:rPr>
            <w:rFonts w:ascii="Times New Roman" w:hAnsi="Times New Roman" w:cs="Times New Roman"/>
            <w:sz w:val="24"/>
            <w:szCs w:val="24"/>
          </w:rPr>
          <w:delText xml:space="preserve">they </w:delText>
        </w:r>
        <w:r w:rsidR="00556E61" w:rsidRPr="00046C8F" w:rsidDel="005639C4">
          <w:rPr>
            <w:rFonts w:ascii="Times New Roman" w:hAnsi="Times New Roman" w:cs="Times New Roman"/>
            <w:sz w:val="24"/>
            <w:szCs w:val="24"/>
          </w:rPr>
          <w:delText>incorporated</w:delText>
        </w:r>
      </w:del>
      <w:ins w:id="136" w:author="Stephen Scherrer" w:date="2018-09-14T12:19:00Z">
        <w:r w:rsidR="005639C4">
          <w:rPr>
            <w:rFonts w:ascii="Times New Roman" w:hAnsi="Times New Roman" w:cs="Times New Roman"/>
            <w:sz w:val="24"/>
            <w:szCs w:val="24"/>
          </w:rPr>
          <w:t xml:space="preserve">used to estimate </w:t>
        </w:r>
      </w:ins>
      <w:ins w:id="137" w:author="Stephen Scherrer" w:date="2018-09-14T12:20:00Z">
        <w:r w:rsidR="005639C4">
          <w:rPr>
            <w:rFonts w:ascii="Times New Roman" w:hAnsi="Times New Roman" w:cs="Times New Roman"/>
            <w:sz w:val="24"/>
            <w:szCs w:val="24"/>
          </w:rPr>
          <w:t>these parameters</w:t>
        </w:r>
      </w:ins>
      <w:ins w:id="138" w:author="Stephen Scherrer" w:date="2018-09-14T12:19:00Z">
        <w:r w:rsidR="005639C4">
          <w:rPr>
            <w:rFonts w:ascii="Times New Roman" w:hAnsi="Times New Roman" w:cs="Times New Roman"/>
            <w:sz w:val="24"/>
            <w:szCs w:val="24"/>
          </w:rPr>
          <w:t>.</w:t>
        </w:r>
      </w:ins>
      <w:del w:id="139" w:author="Stephen Scherrer" w:date="2018-09-14T12:19:00Z">
        <w:r w:rsidR="00556E61" w:rsidRPr="00046C8F" w:rsidDel="005639C4">
          <w:rPr>
            <w:rFonts w:ascii="Times New Roman" w:hAnsi="Times New Roman" w:cs="Times New Roman"/>
            <w:sz w:val="24"/>
            <w:szCs w:val="24"/>
          </w:rPr>
          <w:delText>,</w:delText>
        </w:r>
      </w:del>
      <w:r w:rsidR="00556E61" w:rsidRPr="00046C8F">
        <w:rPr>
          <w:rFonts w:ascii="Times New Roman" w:hAnsi="Times New Roman" w:cs="Times New Roman"/>
          <w:sz w:val="24"/>
          <w:szCs w:val="24"/>
        </w:rPr>
        <w:t xml:space="preserve"> </w:t>
      </w:r>
      <w:del w:id="140" w:author="Stephen Scherrer" w:date="2018-09-14T12:20:00Z">
        <w:r w:rsidR="00556E61" w:rsidRPr="00046C8F" w:rsidDel="005639C4">
          <w:rPr>
            <w:rFonts w:ascii="Times New Roman" w:hAnsi="Times New Roman" w:cs="Times New Roman"/>
            <w:sz w:val="24"/>
            <w:szCs w:val="24"/>
          </w:rPr>
          <w:delText xml:space="preserve">and </w:delText>
        </w:r>
      </w:del>
      <w:ins w:id="141" w:author="Stephen Scherrer" w:date="2018-09-14T12:20:00Z">
        <w:r w:rsidR="005639C4">
          <w:rPr>
            <w:rFonts w:ascii="Times New Roman" w:hAnsi="Times New Roman" w:cs="Times New Roman"/>
            <w:sz w:val="24"/>
            <w:szCs w:val="24"/>
          </w:rPr>
          <w:t>P</w:t>
        </w:r>
      </w:ins>
      <w:del w:id="142" w:author="Stephen Scherrer" w:date="2018-09-14T12:20:00Z">
        <w:r w:rsidR="00556E61" w:rsidRPr="00046C8F" w:rsidDel="005639C4">
          <w:rPr>
            <w:rFonts w:ascii="Times New Roman" w:hAnsi="Times New Roman" w:cs="Times New Roman"/>
            <w:sz w:val="24"/>
            <w:szCs w:val="24"/>
          </w:rPr>
          <w:delText>p</w:delText>
        </w:r>
      </w:del>
      <w:r w:rsidR="00556E61" w:rsidRPr="00046C8F">
        <w:rPr>
          <w:rFonts w:ascii="Times New Roman" w:hAnsi="Times New Roman" w:cs="Times New Roman"/>
          <w:sz w:val="24"/>
          <w:szCs w:val="24"/>
        </w:rPr>
        <w:t xml:space="preserve">arameters estimated by </w:t>
      </w:r>
      <w:ins w:id="143" w:author="Stephen Scherrer" w:date="2018-09-14T12:19:00Z">
        <w:r w:rsidR="00A123A1">
          <w:rPr>
            <w:rFonts w:ascii="Times New Roman" w:hAnsi="Times New Roman" w:cs="Times New Roman"/>
            <w:sz w:val="24"/>
            <w:szCs w:val="24"/>
          </w:rPr>
          <w:t>M</w:t>
        </w:r>
      </w:ins>
      <w:del w:id="144" w:author="Stephen Scherrer" w:date="2018-09-14T12:19:00Z">
        <w:r w:rsidR="00556E61" w:rsidRPr="00046C8F" w:rsidDel="00A123A1">
          <w:rPr>
            <w:rFonts w:ascii="Times New Roman" w:hAnsi="Times New Roman" w:cs="Times New Roman"/>
            <w:sz w:val="24"/>
            <w:szCs w:val="24"/>
          </w:rPr>
          <w:delText>m</w:delText>
        </w:r>
      </w:del>
      <w:r w:rsidR="00556E61" w:rsidRPr="00046C8F">
        <w:rPr>
          <w:rFonts w:ascii="Times New Roman" w:hAnsi="Times New Roman" w:cs="Times New Roman"/>
          <w:sz w:val="24"/>
          <w:szCs w:val="24"/>
        </w:rPr>
        <w:t>odels 1 and 2 were contained within the 95% c</w:t>
      </w:r>
      <w:r w:rsidR="000A5151" w:rsidRPr="00046C8F">
        <w:rPr>
          <w:rFonts w:ascii="Times New Roman" w:hAnsi="Times New Roman" w:cs="Times New Roman"/>
          <w:sz w:val="24"/>
          <w:szCs w:val="24"/>
        </w:rPr>
        <w:t xml:space="preserve">onfidence intervals </w:t>
      </w:r>
      <w:r w:rsidR="00556E61" w:rsidRPr="00046C8F">
        <w:rPr>
          <w:rFonts w:ascii="Times New Roman" w:hAnsi="Times New Roman" w:cs="Times New Roman"/>
          <w:sz w:val="24"/>
          <w:szCs w:val="24"/>
        </w:rPr>
        <w:t xml:space="preserve">of Model 5. </w:t>
      </w:r>
    </w:p>
    <w:p w14:paraId="5769ECC0" w14:textId="52B43C98" w:rsidR="00780F4A" w:rsidRPr="00046C8F" w:rsidRDefault="001A32A3" w:rsidP="001A32A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use of tagging data alone </w:t>
      </w:r>
      <w:r w:rsidR="00D52E27" w:rsidRPr="00046C8F">
        <w:rPr>
          <w:rFonts w:ascii="Times New Roman" w:hAnsi="Times New Roman" w:cs="Times New Roman"/>
          <w:sz w:val="24"/>
          <w:szCs w:val="24"/>
        </w:rPr>
        <w:t xml:space="preserve">in Model 5 </w:t>
      </w:r>
      <w:r w:rsidRPr="00046C8F">
        <w:rPr>
          <w:rFonts w:ascii="Times New Roman" w:hAnsi="Times New Roman" w:cs="Times New Roman"/>
          <w:sz w:val="24"/>
          <w:szCs w:val="24"/>
        </w:rPr>
        <w:t xml:space="preserve">resulted in </w:t>
      </w:r>
      <w:r w:rsidR="00622878" w:rsidRPr="00046C8F">
        <w:rPr>
          <w:rFonts w:ascii="Times New Roman" w:hAnsi="Times New Roman" w:cs="Times New Roman"/>
          <w:sz w:val="24"/>
          <w:szCs w:val="24"/>
        </w:rPr>
        <w:t>estima</w:t>
      </w:r>
      <w:r w:rsidRPr="00046C8F">
        <w:rPr>
          <w:rFonts w:ascii="Times New Roman" w:hAnsi="Times New Roman" w:cs="Times New Roman"/>
          <w:sz w:val="24"/>
          <w:szCs w:val="24"/>
        </w:rPr>
        <w:t xml:space="preserve">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60775"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lower than all previous studies where growth </w:t>
      </w:r>
      <w:r w:rsidR="00780F4A" w:rsidRPr="00046C8F">
        <w:rPr>
          <w:rFonts w:ascii="Times New Roman" w:hAnsi="Times New Roman" w:cs="Times New Roman"/>
          <w:sz w:val="24"/>
          <w:szCs w:val="24"/>
        </w:rPr>
        <w:t>has been</w:t>
      </w:r>
      <w:r w:rsidRPr="00046C8F">
        <w:rPr>
          <w:rFonts w:ascii="Times New Roman" w:hAnsi="Times New Roman" w:cs="Times New Roman"/>
          <w:sz w:val="24"/>
          <w:szCs w:val="24"/>
        </w:rPr>
        <w:t xml:space="preserve"> fit as a function of age. </w:t>
      </w:r>
      <w:r w:rsidR="00D52E27" w:rsidRPr="00046C8F">
        <w:rPr>
          <w:rFonts w:ascii="Times New Roman" w:hAnsi="Times New Roman" w:cs="Times New Roman"/>
          <w:sz w:val="24"/>
          <w:szCs w:val="24"/>
        </w:rPr>
        <w:t>This</w:t>
      </w:r>
      <w:r w:rsidRPr="00046C8F">
        <w:rPr>
          <w:rFonts w:ascii="Times New Roman" w:hAnsi="Times New Roman" w:cs="Times New Roman"/>
          <w:sz w:val="24"/>
          <w:szCs w:val="24"/>
        </w:rPr>
        <w:t xml:space="preserve"> is </w:t>
      </w:r>
      <w:proofErr w:type="gramStart"/>
      <w:r w:rsidRPr="00046C8F">
        <w:rPr>
          <w:rFonts w:ascii="Times New Roman" w:hAnsi="Times New Roman" w:cs="Times New Roman"/>
          <w:sz w:val="24"/>
          <w:szCs w:val="24"/>
        </w:rPr>
        <w:t xml:space="preserve">likely </w:t>
      </w:r>
      <w:r w:rsidR="00D52E27" w:rsidRPr="00046C8F">
        <w:rPr>
          <w:rFonts w:ascii="Times New Roman" w:hAnsi="Times New Roman" w:cs="Times New Roman"/>
          <w:sz w:val="24"/>
          <w:szCs w:val="24"/>
        </w:rPr>
        <w:t>due</w:t>
      </w:r>
      <w:proofErr w:type="gramEnd"/>
      <w:r w:rsidR="00D52E27" w:rsidRPr="00046C8F">
        <w:rPr>
          <w:rFonts w:ascii="Times New Roman" w:hAnsi="Times New Roman" w:cs="Times New Roman"/>
          <w:sz w:val="24"/>
          <w:szCs w:val="24"/>
        </w:rPr>
        <w:t xml:space="preserve"> to </w:t>
      </w:r>
      <w:r w:rsidRPr="00046C8F">
        <w:rPr>
          <w:rFonts w:ascii="Times New Roman" w:hAnsi="Times New Roman" w:cs="Times New Roman"/>
          <w:sz w:val="24"/>
          <w:szCs w:val="24"/>
        </w:rPr>
        <w:t>underrepresentation of the largest size clas</w:t>
      </w:r>
      <w:r w:rsidR="00D52E27" w:rsidRPr="00046C8F">
        <w:rPr>
          <w:rFonts w:ascii="Times New Roman" w:hAnsi="Times New Roman" w:cs="Times New Roman"/>
          <w:sz w:val="24"/>
          <w:szCs w:val="24"/>
        </w:rPr>
        <w:t>ses in the tagging data resulting</w:t>
      </w:r>
      <w:r w:rsidRPr="00046C8F">
        <w:rPr>
          <w:rFonts w:ascii="Times New Roman" w:hAnsi="Times New Roman" w:cs="Times New Roman"/>
          <w:sz w:val="24"/>
          <w:szCs w:val="24"/>
        </w:rPr>
        <w:t xml:space="preserve"> in growth curves </w:t>
      </w:r>
      <w:r w:rsidR="00D52E27" w:rsidRPr="00046C8F">
        <w:rPr>
          <w:rFonts w:ascii="Times New Roman" w:hAnsi="Times New Roman" w:cs="Times New Roman"/>
          <w:sz w:val="24"/>
          <w:szCs w:val="24"/>
        </w:rPr>
        <w:t>that asymptote prematurely</w:t>
      </w:r>
      <w:r w:rsidRPr="00046C8F">
        <w:rPr>
          <w:rFonts w:ascii="Times New Roman" w:hAnsi="Times New Roman" w:cs="Times New Roman"/>
          <w:sz w:val="24"/>
          <w:szCs w:val="24"/>
        </w:rPr>
        <w:t xml:space="preserve">. </w:t>
      </w:r>
      <w:r w:rsidR="00D52E27" w:rsidRPr="00046C8F">
        <w:rPr>
          <w:rFonts w:ascii="Times New Roman" w:hAnsi="Times New Roman" w:cs="Times New Roman"/>
          <w:sz w:val="24"/>
          <w:szCs w:val="24"/>
        </w:rPr>
        <w:t xml:space="preserve">The tagging data described here includes </w:t>
      </w:r>
      <w:del w:id="145" w:author="Stephen Scherrer" w:date="2018-09-14T11:50:00Z">
        <w:r w:rsidR="00D52E27" w:rsidRPr="00A20282" w:rsidDel="00A20282">
          <w:rPr>
            <w:rFonts w:ascii="Times New Roman" w:hAnsi="Times New Roman" w:cs="Times New Roman"/>
            <w:i/>
            <w:sz w:val="24"/>
            <w:szCs w:val="24"/>
            <w:rPrChange w:id="146" w:author="Stephen Scherrer" w:date="2018-09-14T11:51:00Z">
              <w:rPr>
                <w:rFonts w:ascii="Times New Roman" w:hAnsi="Times New Roman" w:cs="Times New Roman"/>
                <w:sz w:val="24"/>
                <w:szCs w:val="24"/>
              </w:rPr>
            </w:rPrChange>
          </w:rPr>
          <w:delText>opakapaka</w:delText>
        </w:r>
      </w:del>
      <w:ins w:id="147" w:author="Stephen Scherrer" w:date="2018-09-14T11:50:00Z">
        <w:r w:rsidR="00A20282" w:rsidRPr="00A20282">
          <w:rPr>
            <w:rFonts w:ascii="Times New Roman" w:hAnsi="Times New Roman" w:cs="Times New Roman"/>
            <w:i/>
            <w:sz w:val="24"/>
            <w:szCs w:val="24"/>
            <w:rPrChange w:id="148" w:author="Stephen Scherrer" w:date="2018-09-14T11:51:00Z">
              <w:rPr>
                <w:rFonts w:ascii="Times New Roman" w:hAnsi="Times New Roman" w:cs="Times New Roman"/>
                <w:sz w:val="24"/>
                <w:szCs w:val="24"/>
              </w:rPr>
            </w:rPrChange>
          </w:rPr>
          <w:t>P. filamentosus</w:t>
        </w:r>
      </w:ins>
      <w:r w:rsidR="00D52E27" w:rsidRPr="00046C8F">
        <w:rPr>
          <w:rFonts w:ascii="Times New Roman" w:hAnsi="Times New Roman" w:cs="Times New Roman"/>
          <w:sz w:val="24"/>
          <w:szCs w:val="24"/>
        </w:rPr>
        <w:t xml:space="preserve"> with fork lengths at capture spanning 19.1 - 52.8 cm (mean = 32.9, </w:t>
      </w:r>
      <w:proofErr w:type="spellStart"/>
      <w:r w:rsidR="00D52E27" w:rsidRPr="00046C8F">
        <w:rPr>
          <w:rFonts w:ascii="Times New Roman" w:hAnsi="Times New Roman" w:cs="Times New Roman"/>
          <w:sz w:val="24"/>
          <w:szCs w:val="24"/>
        </w:rPr>
        <w:t>s.d.</w:t>
      </w:r>
      <w:proofErr w:type="spellEnd"/>
      <w:r w:rsidR="00D52E27" w:rsidRPr="00046C8F">
        <w:rPr>
          <w:rFonts w:ascii="Times New Roman" w:hAnsi="Times New Roman" w:cs="Times New Roman"/>
          <w:sz w:val="24"/>
          <w:szCs w:val="24"/>
        </w:rPr>
        <w:t xml:space="preserve"> = 5.08). Using growth parameters estimated in this study, this data corresponds to fish mean ages between 1.5 and 7 years (Figure 5). </w:t>
      </w:r>
      <w:r w:rsidRPr="00046C8F">
        <w:rPr>
          <w:rFonts w:ascii="Times New Roman" w:hAnsi="Times New Roman" w:cs="Times New Roman"/>
          <w:sz w:val="24"/>
          <w:szCs w:val="24"/>
        </w:rPr>
        <w:t xml:space="preserve">Incorporating </w:t>
      </w:r>
      <w:r w:rsidR="00D52E27" w:rsidRPr="00046C8F">
        <w:rPr>
          <w:rFonts w:ascii="Times New Roman" w:hAnsi="Times New Roman" w:cs="Times New Roman"/>
          <w:sz w:val="24"/>
          <w:szCs w:val="24"/>
        </w:rPr>
        <w:t xml:space="preserve">the </w:t>
      </w:r>
      <w:r w:rsidRPr="00046C8F">
        <w:rPr>
          <w:rFonts w:ascii="Times New Roman" w:hAnsi="Times New Roman" w:cs="Times New Roman"/>
          <w:sz w:val="24"/>
          <w:szCs w:val="24"/>
        </w:rPr>
        <w:t xml:space="preserve">information of larger individuals from length-at-age data resulted in larger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52E27"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and smaller estimates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Recent work on </w:t>
      </w:r>
      <w:del w:id="149" w:author="Stephen Scherrer" w:date="2018-09-14T11:50:00Z">
        <w:r w:rsidRPr="00A20282" w:rsidDel="00A20282">
          <w:rPr>
            <w:rFonts w:ascii="Times New Roman" w:hAnsi="Times New Roman" w:cs="Times New Roman"/>
            <w:i/>
            <w:sz w:val="24"/>
            <w:szCs w:val="24"/>
            <w:rPrChange w:id="150" w:author="Stephen Scherrer" w:date="2018-09-14T11:51:00Z">
              <w:rPr>
                <w:rFonts w:ascii="Times New Roman" w:hAnsi="Times New Roman" w:cs="Times New Roman"/>
                <w:sz w:val="24"/>
                <w:szCs w:val="24"/>
              </w:rPr>
            </w:rPrChange>
          </w:rPr>
          <w:delText>opakapaka</w:delText>
        </w:r>
      </w:del>
      <w:ins w:id="151" w:author="Stephen Scherrer" w:date="2018-09-14T11:50:00Z">
        <w:r w:rsidR="00A20282" w:rsidRPr="00A20282">
          <w:rPr>
            <w:rFonts w:ascii="Times New Roman" w:hAnsi="Times New Roman" w:cs="Times New Roman"/>
            <w:i/>
            <w:sz w:val="24"/>
            <w:szCs w:val="24"/>
            <w:rPrChange w:id="152" w:author="Stephen Scherrer" w:date="2018-09-14T11:51: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xml:space="preserve"> otoliths using lead-radium and bomb-radiocarbon dating </w:t>
      </w:r>
      <w:r w:rsidR="00D52E27" w:rsidRPr="00046C8F">
        <w:rPr>
          <w:rFonts w:ascii="Times New Roman" w:hAnsi="Times New Roman" w:cs="Times New Roman"/>
          <w:sz w:val="24"/>
          <w:szCs w:val="24"/>
        </w:rPr>
        <w:t>indicate</w:t>
      </w:r>
      <w:r w:rsidRPr="00046C8F">
        <w:rPr>
          <w:rFonts w:ascii="Times New Roman" w:hAnsi="Times New Roman" w:cs="Times New Roman"/>
          <w:sz w:val="24"/>
          <w:szCs w:val="24"/>
        </w:rPr>
        <w:t xml:space="preserve"> that</w:t>
      </w:r>
      <w:r w:rsidRPr="00A20282">
        <w:rPr>
          <w:rFonts w:ascii="Times New Roman" w:hAnsi="Times New Roman" w:cs="Times New Roman"/>
          <w:i/>
          <w:sz w:val="24"/>
          <w:szCs w:val="24"/>
          <w:rPrChange w:id="153" w:author="Stephen Scherrer" w:date="2018-09-14T11:51:00Z">
            <w:rPr>
              <w:rFonts w:ascii="Times New Roman" w:hAnsi="Times New Roman" w:cs="Times New Roman"/>
              <w:sz w:val="24"/>
              <w:szCs w:val="24"/>
            </w:rPr>
          </w:rPrChange>
        </w:rPr>
        <w:t xml:space="preserve"> </w:t>
      </w:r>
      <w:del w:id="154" w:author="Stephen Scherrer" w:date="2018-09-14T11:50:00Z">
        <w:r w:rsidRPr="00A20282" w:rsidDel="00A20282">
          <w:rPr>
            <w:rFonts w:ascii="Times New Roman" w:hAnsi="Times New Roman" w:cs="Times New Roman"/>
            <w:i/>
            <w:sz w:val="24"/>
            <w:szCs w:val="24"/>
            <w:rPrChange w:id="155" w:author="Stephen Scherrer" w:date="2018-09-14T11:51:00Z">
              <w:rPr>
                <w:rFonts w:ascii="Times New Roman" w:hAnsi="Times New Roman" w:cs="Times New Roman"/>
                <w:sz w:val="24"/>
                <w:szCs w:val="24"/>
              </w:rPr>
            </w:rPrChange>
          </w:rPr>
          <w:delText>opakapaka</w:delText>
        </w:r>
      </w:del>
      <w:ins w:id="156" w:author="Stephen Scherrer" w:date="2018-09-14T11:50:00Z">
        <w:r w:rsidR="00A20282" w:rsidRPr="00A20282">
          <w:rPr>
            <w:rFonts w:ascii="Times New Roman" w:hAnsi="Times New Roman" w:cs="Times New Roman"/>
            <w:i/>
            <w:sz w:val="24"/>
            <w:szCs w:val="24"/>
            <w:rPrChange w:id="157" w:author="Stephen Scherrer" w:date="2018-09-14T11:51: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xml:space="preserve"> </w:t>
      </w:r>
      <w:r w:rsidR="00D52E27" w:rsidRPr="00046C8F">
        <w:rPr>
          <w:rFonts w:ascii="Times New Roman" w:hAnsi="Times New Roman" w:cs="Times New Roman"/>
          <w:sz w:val="24"/>
          <w:szCs w:val="24"/>
        </w:rPr>
        <w:t xml:space="preserve">can </w:t>
      </w:r>
      <w:r w:rsidRPr="00046C8F">
        <w:rPr>
          <w:rFonts w:ascii="Times New Roman" w:hAnsi="Times New Roman" w:cs="Times New Roman"/>
          <w:sz w:val="24"/>
          <w:szCs w:val="24"/>
        </w:rPr>
        <w:t xml:space="preserve">live in excess of 45 years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 H","non-dropping-particle":"","parse-names":false,"suffix":""},{"dropping-particle":"","family":"DeMartini","given":"E E","non-dropping-particle":"","parse-names":false,"suffix":""},{"dropping-particle":"","family":"Brodziak","given":"J","non-dropping-particle":"","parse-names":false,"suffix":""},{"dropping-particle":"","family":"Nichols","given":"R S","non-dropping-particle":"","parse-names":false,"suffix":""},{"dropping-particle":"","family":"Humphreys","given":"R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otoliths","type":"article-journal","volume":"69"},"uris":["http://www.mendeley.com/documents/?uuid=e7876c98-c8eb-4a2e-9660-799b305a673f"]}],"mendeley":{"formattedCitation":"(Andrews et al. 2012)","plainTextFormattedCitation":"(Andrews et al. 2012)","previouslyFormattedCitation":"(Andrews et al. 2012)"},"properties":{"noteIndex":0},"schema":"https://github.com/citation-style-language/schema/raw/master/csl-citation.json"}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(Andrews et al. 2012)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D52E27" w:rsidRPr="00046C8F">
        <w:rPr>
          <w:rFonts w:ascii="Times New Roman" w:hAnsi="Times New Roman" w:cs="Times New Roman"/>
          <w:sz w:val="24"/>
          <w:szCs w:val="24"/>
        </w:rPr>
        <w:t>I</w:t>
      </w:r>
      <w:r w:rsidRPr="00046C8F">
        <w:rPr>
          <w:rFonts w:ascii="Times New Roman" w:hAnsi="Times New Roman" w:cs="Times New Roman"/>
          <w:sz w:val="24"/>
          <w:szCs w:val="24"/>
        </w:rPr>
        <w:t xml:space="preserve">nformation </w:t>
      </w:r>
      <w:r w:rsidR="00D52E27" w:rsidRPr="00046C8F">
        <w:rPr>
          <w:rFonts w:ascii="Times New Roman" w:hAnsi="Times New Roman" w:cs="Times New Roman"/>
          <w:sz w:val="24"/>
          <w:szCs w:val="24"/>
        </w:rPr>
        <w:t>from older age classes is</w:t>
      </w:r>
      <w:r w:rsidRPr="00046C8F">
        <w:rPr>
          <w:rFonts w:ascii="Times New Roman" w:hAnsi="Times New Roman" w:cs="Times New Roman"/>
          <w:sz w:val="24"/>
          <w:szCs w:val="24"/>
        </w:rPr>
        <w:t xml:space="preserve"> very important for grounding the upper end of the growth curve. </w:t>
      </w:r>
    </w:p>
    <w:p w14:paraId="7E4B60A8" w14:textId="7FD281B7" w:rsidR="008C50D1" w:rsidRPr="00046C8F" w:rsidRDefault="00B71253" w:rsidP="00780F4A">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Parameter estimates from integrative models inclusive of the largest fish from length-at-age data better predicted growth than those fit with only tagging data in </w:t>
      </w:r>
      <w:r w:rsidR="00780F4A" w:rsidRPr="00046C8F">
        <w:rPr>
          <w:rFonts w:ascii="Times New Roman" w:hAnsi="Times New Roman" w:cs="Times New Roman"/>
          <w:sz w:val="24"/>
          <w:szCs w:val="24"/>
        </w:rPr>
        <w:t>over 60% of</w:t>
      </w:r>
      <w:r w:rsidRPr="00046C8F">
        <w:rPr>
          <w:rFonts w:ascii="Times New Roman" w:hAnsi="Times New Roman" w:cs="Times New Roman"/>
          <w:sz w:val="24"/>
          <w:szCs w:val="24"/>
        </w:rPr>
        <w:t xml:space="preserve"> </w:t>
      </w:r>
      <w:r w:rsidR="004F0012" w:rsidRPr="00046C8F">
        <w:rPr>
          <w:rFonts w:ascii="Times New Roman" w:hAnsi="Times New Roman" w:cs="Times New Roman"/>
          <w:sz w:val="24"/>
          <w:szCs w:val="24"/>
        </w:rPr>
        <w:t xml:space="preserve">cross </w:t>
      </w:r>
      <w:r w:rsidR="004F0012" w:rsidRPr="00046C8F">
        <w:rPr>
          <w:rFonts w:ascii="Times New Roman" w:hAnsi="Times New Roman" w:cs="Times New Roman"/>
          <w:sz w:val="24"/>
          <w:szCs w:val="24"/>
        </w:rPr>
        <w:lastRenderedPageBreak/>
        <w:t>validation iterations. O</w:t>
      </w:r>
      <w:r w:rsidRPr="00046C8F">
        <w:rPr>
          <w:rFonts w:ascii="Times New Roman" w:hAnsi="Times New Roman" w:cs="Times New Roman"/>
          <w:sz w:val="24"/>
          <w:szCs w:val="24"/>
        </w:rPr>
        <w:t>n this basis,</w:t>
      </w:r>
      <w:r w:rsidR="004F0012" w:rsidRPr="00046C8F">
        <w:rPr>
          <w:rFonts w:ascii="Times New Roman" w:hAnsi="Times New Roman" w:cs="Times New Roman"/>
          <w:sz w:val="24"/>
          <w:szCs w:val="24"/>
        </w:rPr>
        <w:t xml:space="preserve"> integrative parameters</w:t>
      </w:r>
      <w:r w:rsidRPr="00046C8F">
        <w:rPr>
          <w:rFonts w:ascii="Times New Roman" w:hAnsi="Times New Roman" w:cs="Times New Roman"/>
          <w:sz w:val="24"/>
          <w:szCs w:val="24"/>
        </w:rPr>
        <w:t xml:space="preserve"> </w:t>
      </w:r>
      <w:proofErr w:type="gramStart"/>
      <w:r w:rsidRPr="00046C8F">
        <w:rPr>
          <w:rFonts w:ascii="Times New Roman" w:hAnsi="Times New Roman" w:cs="Times New Roman"/>
          <w:sz w:val="24"/>
          <w:szCs w:val="24"/>
        </w:rPr>
        <w:t>likely provide</w:t>
      </w:r>
      <w:proofErr w:type="gramEnd"/>
      <w:r w:rsidRPr="00046C8F">
        <w:rPr>
          <w:rFonts w:ascii="Times New Roman" w:hAnsi="Times New Roman" w:cs="Times New Roman"/>
          <w:sz w:val="24"/>
          <w:szCs w:val="24"/>
        </w:rPr>
        <w:t xml:space="preserve"> better estimates for </w:t>
      </w:r>
      <w:r w:rsidR="004F0012" w:rsidRPr="00046C8F">
        <w:rPr>
          <w:rFonts w:ascii="Times New Roman" w:hAnsi="Times New Roman" w:cs="Times New Roman"/>
          <w:sz w:val="24"/>
          <w:szCs w:val="24"/>
        </w:rPr>
        <w:t>growth of</w:t>
      </w:r>
      <w:r w:rsidRPr="00046C8F">
        <w:rPr>
          <w:rFonts w:ascii="Times New Roman" w:hAnsi="Times New Roman" w:cs="Times New Roman"/>
          <w:sz w:val="24"/>
          <w:szCs w:val="24"/>
        </w:rPr>
        <w:t xml:space="preserve"> species in the Hawaii region.</w:t>
      </w:r>
      <w:r w:rsidR="00780F4A" w:rsidRPr="00046C8F">
        <w:rPr>
          <w:rFonts w:ascii="Times New Roman" w:hAnsi="Times New Roman" w:cs="Times New Roman"/>
          <w:sz w:val="24"/>
          <w:szCs w:val="24"/>
        </w:rPr>
        <w:t xml:space="preserve"> </w:t>
      </w:r>
      <w:r w:rsidR="001D5460" w:rsidRPr="00046C8F">
        <w:rPr>
          <w:rFonts w:ascii="Times New Roman" w:hAnsi="Times New Roman" w:cs="Times New Roman"/>
          <w:sz w:val="24"/>
          <w:szCs w:val="24"/>
        </w:rPr>
        <w:t xml:space="preserve">The </w:t>
      </w:r>
      <w:r w:rsidR="00622878" w:rsidRPr="00046C8F">
        <w:rPr>
          <w:rFonts w:ascii="Times New Roman" w:hAnsi="Times New Roman" w:cs="Times New Roman"/>
          <w:sz w:val="24"/>
          <w:szCs w:val="24"/>
        </w:rPr>
        <w:t xml:space="preserve">candidate </w:t>
      </w:r>
      <w:r w:rsidR="00304B77" w:rsidRPr="00046C8F">
        <w:rPr>
          <w:rFonts w:ascii="Times New Roman" w:hAnsi="Times New Roman" w:cs="Times New Roman"/>
          <w:sz w:val="24"/>
          <w:szCs w:val="24"/>
        </w:rPr>
        <w:t xml:space="preserve">integrative </w:t>
      </w:r>
      <w:r w:rsidR="001D5460" w:rsidRPr="00046C8F">
        <w:rPr>
          <w:rFonts w:ascii="Times New Roman" w:hAnsi="Times New Roman" w:cs="Times New Roman"/>
          <w:sz w:val="24"/>
          <w:szCs w:val="24"/>
        </w:rPr>
        <w:t>model structure that consistently outperf</w:t>
      </w:r>
      <w:r w:rsidR="00304B77" w:rsidRPr="00046C8F">
        <w:rPr>
          <w:rFonts w:ascii="Times New Roman" w:hAnsi="Times New Roman" w:cs="Times New Roman"/>
          <w:sz w:val="24"/>
          <w:szCs w:val="24"/>
        </w:rPr>
        <w:t>ormed competing model structures was M</w:t>
      </w:r>
      <w:r w:rsidR="001D5460" w:rsidRPr="00046C8F">
        <w:rPr>
          <w:rFonts w:ascii="Times New Roman" w:hAnsi="Times New Roman" w:cs="Times New Roman"/>
          <w:sz w:val="24"/>
          <w:szCs w:val="24"/>
        </w:rPr>
        <w:t xml:space="preserve">odel </w:t>
      </w:r>
      <w:r w:rsidR="00304B77" w:rsidRPr="00046C8F">
        <w:rPr>
          <w:rFonts w:ascii="Times New Roman" w:hAnsi="Times New Roman" w:cs="Times New Roman"/>
          <w:sz w:val="24"/>
          <w:szCs w:val="24"/>
        </w:rPr>
        <w:t>11</w:t>
      </w:r>
      <w:r w:rsidR="001D5460" w:rsidRPr="00046C8F">
        <w:rPr>
          <w:rFonts w:ascii="Times New Roman" w:hAnsi="Times New Roman" w:cs="Times New Roman"/>
          <w:sz w:val="24"/>
          <w:szCs w:val="24"/>
        </w:rPr>
        <w:t>.  Estimates of</w:t>
      </w:r>
      <w:r w:rsidR="00342BAA"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D5460"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001D5460" w:rsidRPr="00046C8F">
        <w:rPr>
          <w:rFonts w:ascii="Times New Roman" w:hAnsi="Times New Roman" w:cs="Times New Roman"/>
          <w:sz w:val="24"/>
          <w:szCs w:val="24"/>
        </w:rPr>
        <w:t xml:space="preserve"> </w:t>
      </w:r>
      <w:r w:rsidR="00304B77" w:rsidRPr="00046C8F">
        <w:rPr>
          <w:rFonts w:ascii="Times New Roman" w:hAnsi="Times New Roman" w:cs="Times New Roman"/>
          <w:sz w:val="24"/>
          <w:szCs w:val="24"/>
        </w:rPr>
        <w:t>fit using the structure of M</w:t>
      </w:r>
      <w:r w:rsidR="00622878" w:rsidRPr="00046C8F">
        <w:rPr>
          <w:rFonts w:ascii="Times New Roman" w:hAnsi="Times New Roman" w:cs="Times New Roman"/>
          <w:sz w:val="24"/>
          <w:szCs w:val="24"/>
        </w:rPr>
        <w:t xml:space="preserve">odel </w:t>
      </w:r>
      <w:r w:rsidR="00304B77" w:rsidRPr="00046C8F">
        <w:rPr>
          <w:rFonts w:ascii="Times New Roman" w:hAnsi="Times New Roman" w:cs="Times New Roman"/>
          <w:sz w:val="24"/>
          <w:szCs w:val="24"/>
        </w:rPr>
        <w:t>11</w:t>
      </w:r>
      <w:r w:rsidR="00622878" w:rsidRPr="00046C8F">
        <w:rPr>
          <w:rFonts w:ascii="Times New Roman" w:hAnsi="Times New Roman" w:cs="Times New Roman"/>
          <w:sz w:val="24"/>
          <w:szCs w:val="24"/>
        </w:rPr>
        <w:t xml:space="preserve"> </w:t>
      </w:r>
      <w:r w:rsidR="001D5460" w:rsidRPr="00046C8F">
        <w:rPr>
          <w:rFonts w:ascii="Times New Roman" w:hAnsi="Times New Roman" w:cs="Times New Roman"/>
          <w:sz w:val="24"/>
          <w:szCs w:val="24"/>
        </w:rPr>
        <w:t>were most similar to those of</w:t>
      </w:r>
      <w:r w:rsidR="00342BAA" w:rsidRPr="00046C8F">
        <w:rPr>
          <w:rFonts w:ascii="Times New Roman" w:hAnsi="Times New Roman" w:cs="Times New Roman"/>
          <w:sz w:val="24"/>
          <w:szCs w:val="24"/>
        </w:rPr>
        <w:t xml:space="preserve"> Ralston and Miyamoto (1983) and Andrews et. al. (2012) </w:t>
      </w:r>
      <w:r w:rsidR="004F0012" w:rsidRPr="00046C8F">
        <w:rPr>
          <w:rFonts w:ascii="Times New Roman" w:hAnsi="Times New Roman" w:cs="Times New Roman"/>
          <w:sz w:val="24"/>
          <w:szCs w:val="24"/>
        </w:rPr>
        <w:t>with</w:t>
      </w:r>
      <w:r w:rsidR="001D5460" w:rsidRPr="00046C8F">
        <w:rPr>
          <w:rFonts w:ascii="Times New Roman" w:hAnsi="Times New Roman" w:cs="Times New Roman"/>
          <w:sz w:val="24"/>
          <w:szCs w:val="24"/>
        </w:rPr>
        <w:t xml:space="preserve"> parameter estimates from both of these studies </w:t>
      </w:r>
      <w:r w:rsidR="00342BAA" w:rsidRPr="00046C8F">
        <w:rPr>
          <w:rFonts w:ascii="Times New Roman" w:hAnsi="Times New Roman" w:cs="Times New Roman"/>
          <w:sz w:val="24"/>
          <w:szCs w:val="24"/>
        </w:rPr>
        <w:t xml:space="preserve">within the confidence intervals </w:t>
      </w:r>
      <w:r w:rsidR="001D5460" w:rsidRPr="00046C8F">
        <w:rPr>
          <w:rFonts w:ascii="Times New Roman" w:hAnsi="Times New Roman" w:cs="Times New Roman"/>
          <w:sz w:val="24"/>
          <w:szCs w:val="24"/>
        </w:rPr>
        <w:t xml:space="preserve">obtained </w:t>
      </w:r>
      <w:r w:rsidR="00F9506F" w:rsidRPr="00046C8F">
        <w:rPr>
          <w:rFonts w:ascii="Times New Roman" w:hAnsi="Times New Roman" w:cs="Times New Roman"/>
          <w:sz w:val="24"/>
          <w:szCs w:val="24"/>
        </w:rPr>
        <w:t>(Table 1</w:t>
      </w:r>
      <w:r w:rsidR="00342BAA" w:rsidRPr="00046C8F">
        <w:rPr>
          <w:rFonts w:ascii="Times New Roman" w:hAnsi="Times New Roman" w:cs="Times New Roman"/>
          <w:sz w:val="24"/>
          <w:szCs w:val="24"/>
        </w:rPr>
        <w:t xml:space="preserve">). </w:t>
      </w:r>
      <w:r w:rsidR="008C50D1" w:rsidRPr="00046C8F">
        <w:rPr>
          <w:rFonts w:ascii="Times New Roman" w:hAnsi="Times New Roman" w:cs="Times New Roman"/>
          <w:sz w:val="24"/>
          <w:szCs w:val="24"/>
        </w:rPr>
        <w:t>Despite concerns surround</w:t>
      </w:r>
      <w:r w:rsidR="00AD4B9D" w:rsidRPr="00046C8F">
        <w:rPr>
          <w:rFonts w:ascii="Times New Roman" w:hAnsi="Times New Roman" w:cs="Times New Roman"/>
          <w:sz w:val="24"/>
          <w:szCs w:val="24"/>
        </w:rPr>
        <w:t>ing</w:t>
      </w:r>
      <w:r w:rsidR="008C50D1" w:rsidRPr="00046C8F">
        <w:rPr>
          <w:rFonts w:ascii="Times New Roman" w:hAnsi="Times New Roman" w:cs="Times New Roman"/>
          <w:sz w:val="24"/>
          <w:szCs w:val="24"/>
        </w:rPr>
        <w:t xml:space="preserve"> </w:t>
      </w:r>
      <w:r w:rsidR="00AD4B9D" w:rsidRPr="00046C8F">
        <w:rPr>
          <w:rFonts w:ascii="Times New Roman" w:hAnsi="Times New Roman" w:cs="Times New Roman"/>
          <w:sz w:val="24"/>
          <w:szCs w:val="24"/>
        </w:rPr>
        <w:t>t</w:t>
      </w:r>
      <w:r w:rsidR="008C50D1" w:rsidRPr="00046C8F">
        <w:rPr>
          <w:rFonts w:ascii="Times New Roman" w:hAnsi="Times New Roman" w:cs="Times New Roman"/>
          <w:sz w:val="24"/>
          <w:szCs w:val="24"/>
        </w:rPr>
        <w:t xml:space="preserve">he reliability of the method, both of these studies relied heavily on age data from otolith annuli to derive growth parameters. </w:t>
      </w:r>
      <w:r w:rsidR="00304B77" w:rsidRPr="00046C8F">
        <w:rPr>
          <w:rFonts w:ascii="Times New Roman" w:hAnsi="Times New Roman" w:cs="Times New Roman"/>
          <w:sz w:val="24"/>
          <w:szCs w:val="24"/>
        </w:rPr>
        <w:t xml:space="preserve">Despite the similarity </w:t>
      </w:r>
      <w:r w:rsidR="00AD4B9D" w:rsidRPr="00046C8F">
        <w:rPr>
          <w:rFonts w:ascii="Times New Roman" w:hAnsi="Times New Roman" w:cs="Times New Roman"/>
          <w:sz w:val="24"/>
          <w:szCs w:val="24"/>
        </w:rPr>
        <w:t>between</w:t>
      </w:r>
      <w:r w:rsidR="00304B77" w:rsidRPr="00046C8F">
        <w:rPr>
          <w:rFonts w:ascii="Times New Roman" w:hAnsi="Times New Roman" w:cs="Times New Roman"/>
          <w:sz w:val="24"/>
          <w:szCs w:val="24"/>
        </w:rPr>
        <w:t xml:space="preserve"> these results, the </w:t>
      </w:r>
      <w:r w:rsidR="00AD4B9D" w:rsidRPr="00046C8F">
        <w:rPr>
          <w:rFonts w:ascii="Times New Roman" w:hAnsi="Times New Roman" w:cs="Times New Roman"/>
          <w:sz w:val="24"/>
          <w:szCs w:val="24"/>
        </w:rPr>
        <w:t xml:space="preserve">preferred integrative model </w:t>
      </w:r>
      <w:r w:rsidR="00304B77" w:rsidRPr="00046C8F">
        <w:rPr>
          <w:rFonts w:ascii="Times New Roman" w:hAnsi="Times New Roman" w:cs="Times New Roman"/>
          <w:sz w:val="24"/>
          <w:szCs w:val="24"/>
        </w:rPr>
        <w:t xml:space="preserve">structure </w:t>
      </w:r>
      <w:ins w:id="158" w:author="Stephen Scherrer" w:date="2018-09-14T12:21:00Z">
        <w:r w:rsidR="00DF1F32">
          <w:rPr>
            <w:rFonts w:ascii="Times New Roman" w:hAnsi="Times New Roman" w:cs="Times New Roman"/>
            <w:sz w:val="24"/>
            <w:szCs w:val="24"/>
          </w:rPr>
          <w:t xml:space="preserve">(Model 11) </w:t>
        </w:r>
      </w:ins>
      <w:r w:rsidR="00304B77" w:rsidRPr="00046C8F">
        <w:rPr>
          <w:rFonts w:ascii="Times New Roman" w:hAnsi="Times New Roman" w:cs="Times New Roman"/>
          <w:sz w:val="24"/>
          <w:szCs w:val="24"/>
        </w:rPr>
        <w:t xml:space="preserve">omitted </w:t>
      </w:r>
      <w:del w:id="159" w:author="Stephen Scherrer" w:date="2018-09-14T12:21:00Z">
        <w:r w:rsidR="00AD4B9D" w:rsidRPr="00046C8F" w:rsidDel="00882D8E">
          <w:rPr>
            <w:rFonts w:ascii="Times New Roman" w:hAnsi="Times New Roman" w:cs="Times New Roman"/>
            <w:sz w:val="24"/>
            <w:szCs w:val="24"/>
          </w:rPr>
          <w:delText>this data</w:delText>
        </w:r>
        <w:r w:rsidR="00304B77" w:rsidRPr="00046C8F" w:rsidDel="00882D8E">
          <w:rPr>
            <w:rFonts w:ascii="Times New Roman" w:hAnsi="Times New Roman" w:cs="Times New Roman"/>
            <w:sz w:val="24"/>
            <w:szCs w:val="24"/>
          </w:rPr>
          <w:delText xml:space="preserve"> </w:delText>
        </w:r>
      </w:del>
      <w:ins w:id="160" w:author="Stephen Scherrer" w:date="2018-09-14T12:21:00Z">
        <w:r w:rsidR="00882D8E">
          <w:rPr>
            <w:rFonts w:ascii="Times New Roman" w:hAnsi="Times New Roman" w:cs="Times New Roman"/>
            <w:sz w:val="24"/>
            <w:szCs w:val="24"/>
          </w:rPr>
          <w:t>otolith annuli</w:t>
        </w:r>
        <w:r w:rsidR="00882D8E" w:rsidRPr="00046C8F">
          <w:rPr>
            <w:rFonts w:ascii="Times New Roman" w:hAnsi="Times New Roman" w:cs="Times New Roman"/>
            <w:sz w:val="24"/>
            <w:szCs w:val="24"/>
          </w:rPr>
          <w:t xml:space="preserve"> </w:t>
        </w:r>
      </w:ins>
      <w:r w:rsidR="00AD4B9D" w:rsidRPr="00046C8F">
        <w:rPr>
          <w:rFonts w:ascii="Times New Roman" w:hAnsi="Times New Roman" w:cs="Times New Roman"/>
          <w:sz w:val="24"/>
          <w:szCs w:val="24"/>
        </w:rPr>
        <w:t xml:space="preserve">when estimating growth parameters. </w:t>
      </w:r>
    </w:p>
    <w:p w14:paraId="277DB7DC" w14:textId="267FFC47" w:rsidR="00F55FA5" w:rsidRPr="00046C8F" w:rsidRDefault="00AD4B9D" w:rsidP="000D5103">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Parameters of </w:t>
      </w:r>
      <w:proofErr w:type="gramStart"/>
      <w:r w:rsidRPr="00046C8F">
        <w:rPr>
          <w:rFonts w:ascii="Times New Roman" w:hAnsi="Times New Roman" w:cs="Times New Roman"/>
          <w:sz w:val="24"/>
          <w:szCs w:val="24"/>
        </w:rPr>
        <w:t>nearly</w:t>
      </w:r>
      <w:r w:rsidR="009D0D50" w:rsidRPr="00046C8F">
        <w:rPr>
          <w:rFonts w:ascii="Times New Roman" w:hAnsi="Times New Roman" w:cs="Times New Roman"/>
          <w:sz w:val="24"/>
          <w:szCs w:val="24"/>
        </w:rPr>
        <w:t xml:space="preserve"> all</w:t>
      </w:r>
      <w:proofErr w:type="gramEnd"/>
      <w:r w:rsidRPr="00046C8F">
        <w:rPr>
          <w:rFonts w:ascii="Times New Roman" w:hAnsi="Times New Roman" w:cs="Times New Roman"/>
          <w:sz w:val="24"/>
          <w:szCs w:val="24"/>
        </w:rPr>
        <w:t xml:space="preserve"> growth</w:t>
      </w:r>
      <w:r w:rsidR="009D0D50" w:rsidRPr="00046C8F">
        <w:rPr>
          <w:rFonts w:ascii="Times New Roman" w:hAnsi="Times New Roman" w:cs="Times New Roman"/>
          <w:sz w:val="24"/>
          <w:szCs w:val="24"/>
        </w:rPr>
        <w:t xml:space="preserve"> models</w:t>
      </w:r>
      <w:r w:rsidR="001C4B02" w:rsidRPr="00046C8F">
        <w:rPr>
          <w:rFonts w:ascii="Times New Roman" w:hAnsi="Times New Roman" w:cs="Times New Roman"/>
          <w:sz w:val="24"/>
          <w:szCs w:val="24"/>
        </w:rPr>
        <w:t>, here and previous studies,</w:t>
      </w:r>
      <w:r w:rsidR="009D0D50" w:rsidRPr="00046C8F">
        <w:rPr>
          <w:rFonts w:ascii="Times New Roman" w:hAnsi="Times New Roman" w:cs="Times New Roman"/>
          <w:sz w:val="24"/>
          <w:szCs w:val="24"/>
        </w:rPr>
        <w:t xml:space="preserve"> </w:t>
      </w:r>
      <w:r w:rsidR="001C4B02" w:rsidRPr="00046C8F">
        <w:rPr>
          <w:rFonts w:ascii="Times New Roman" w:hAnsi="Times New Roman" w:cs="Times New Roman"/>
          <w:sz w:val="24"/>
          <w:szCs w:val="24"/>
        </w:rPr>
        <w:t>underestimated</w:t>
      </w:r>
      <w:r w:rsidR="009D0D50" w:rsidRPr="00046C8F">
        <w:rPr>
          <w:rFonts w:ascii="Times New Roman" w:hAnsi="Times New Roman" w:cs="Times New Roman"/>
          <w:sz w:val="24"/>
          <w:szCs w:val="24"/>
        </w:rPr>
        <w:t xml:space="preserve"> the length at recapture for the largest fi</w:t>
      </w:r>
      <w:r w:rsidR="001C4B02" w:rsidRPr="00046C8F">
        <w:rPr>
          <w:rFonts w:ascii="Times New Roman" w:hAnsi="Times New Roman" w:cs="Times New Roman"/>
          <w:sz w:val="24"/>
          <w:szCs w:val="24"/>
        </w:rPr>
        <w:t>sh</w:t>
      </w:r>
      <w:r w:rsidRPr="00046C8F">
        <w:rPr>
          <w:rFonts w:ascii="Times New Roman" w:hAnsi="Times New Roman" w:cs="Times New Roman"/>
          <w:sz w:val="24"/>
          <w:szCs w:val="24"/>
        </w:rPr>
        <w:t xml:space="preserve"> in the OTP dataset</w:t>
      </w:r>
      <w:r w:rsidR="009D0D50" w:rsidRPr="00046C8F">
        <w:rPr>
          <w:rFonts w:ascii="Times New Roman" w:hAnsi="Times New Roman" w:cs="Times New Roman"/>
          <w:sz w:val="24"/>
          <w:szCs w:val="24"/>
        </w:rPr>
        <w:t>. This may be</w:t>
      </w:r>
      <w:r w:rsidR="00974805" w:rsidRPr="00046C8F">
        <w:rPr>
          <w:rFonts w:ascii="Times New Roman" w:hAnsi="Times New Roman" w:cs="Times New Roman"/>
          <w:sz w:val="24"/>
          <w:szCs w:val="24"/>
        </w:rPr>
        <w:t xml:space="preserve"> an</w:t>
      </w:r>
      <w:r w:rsidR="009D0D50"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indication</w:t>
      </w:r>
      <w:r w:rsidR="009D0D50" w:rsidRPr="00046C8F">
        <w:rPr>
          <w:rFonts w:ascii="Times New Roman" w:hAnsi="Times New Roman" w:cs="Times New Roman"/>
          <w:sz w:val="24"/>
          <w:szCs w:val="24"/>
        </w:rPr>
        <w:t xml:space="preserve"> that the species exhibits indeterminate growth and does not </w:t>
      </w:r>
      <w:r w:rsidR="00974805" w:rsidRPr="00046C8F">
        <w:rPr>
          <w:rFonts w:ascii="Times New Roman" w:hAnsi="Times New Roman" w:cs="Times New Roman"/>
          <w:sz w:val="24"/>
          <w:szCs w:val="24"/>
        </w:rPr>
        <w:t xml:space="preserve">readily </w:t>
      </w:r>
      <w:r w:rsidR="009D0D50" w:rsidRPr="00046C8F">
        <w:rPr>
          <w:rFonts w:ascii="Times New Roman" w:hAnsi="Times New Roman" w:cs="Times New Roman"/>
          <w:sz w:val="24"/>
          <w:szCs w:val="24"/>
        </w:rPr>
        <w:t xml:space="preserve">conform to </w:t>
      </w:r>
      <w:r w:rsidR="00974805" w:rsidRPr="00046C8F">
        <w:rPr>
          <w:rFonts w:ascii="Times New Roman" w:hAnsi="Times New Roman" w:cs="Times New Roman"/>
          <w:sz w:val="24"/>
          <w:szCs w:val="24"/>
        </w:rPr>
        <w:t>a von Bertalanffy growth curve</w:t>
      </w:r>
      <w:r w:rsidR="00F55FA5" w:rsidRPr="00046C8F">
        <w:rPr>
          <w:rFonts w:ascii="Times New Roman" w:hAnsi="Times New Roman" w:cs="Times New Roman"/>
          <w:sz w:val="24"/>
          <w:szCs w:val="24"/>
        </w:rPr>
        <w:t>.</w:t>
      </w:r>
      <w:r w:rsidR="00932BCE" w:rsidRPr="00046C8F">
        <w:rPr>
          <w:rFonts w:ascii="Times New Roman" w:hAnsi="Times New Roman" w:cs="Times New Roman"/>
          <w:sz w:val="24"/>
          <w:szCs w:val="24"/>
        </w:rPr>
        <w:t xml:space="preserve"> </w:t>
      </w:r>
      <w:r w:rsidR="001C4B02" w:rsidRPr="00046C8F">
        <w:rPr>
          <w:rFonts w:ascii="Times New Roman" w:hAnsi="Times New Roman" w:cs="Times New Roman"/>
          <w:sz w:val="24"/>
          <w:szCs w:val="24"/>
        </w:rPr>
        <w:t>It may be</w:t>
      </w:r>
      <w:r w:rsidR="00932BCE" w:rsidRPr="00046C8F">
        <w:rPr>
          <w:rFonts w:ascii="Times New Roman" w:hAnsi="Times New Roman" w:cs="Times New Roman"/>
          <w:sz w:val="24"/>
          <w:szCs w:val="24"/>
        </w:rPr>
        <w:t xml:space="preserve"> that</w:t>
      </w:r>
      <w:r w:rsidR="001C4B02" w:rsidRPr="00046C8F">
        <w:rPr>
          <w:rFonts w:ascii="Times New Roman" w:hAnsi="Times New Roman" w:cs="Times New Roman"/>
          <w:sz w:val="24"/>
          <w:szCs w:val="24"/>
        </w:rPr>
        <w:t>,</w:t>
      </w:r>
      <w:r w:rsidR="00932BCE" w:rsidRPr="00046C8F">
        <w:rPr>
          <w:rFonts w:ascii="Times New Roman" w:hAnsi="Times New Roman" w:cs="Times New Roman"/>
          <w:sz w:val="24"/>
          <w:szCs w:val="24"/>
        </w:rPr>
        <w:t xml:space="preserve"> having reached a sufficient size, larger individuals are able to outcompete fish of smaller size classes for resources. </w:t>
      </w:r>
      <w:r w:rsidRPr="00046C8F">
        <w:rPr>
          <w:rFonts w:ascii="Times New Roman" w:hAnsi="Times New Roman" w:cs="Times New Roman"/>
          <w:sz w:val="24"/>
          <w:szCs w:val="24"/>
        </w:rPr>
        <w:t>Sexual dimorphism may also</w:t>
      </w:r>
      <w:r w:rsidR="00F55FA5" w:rsidRPr="00046C8F">
        <w:rPr>
          <w:rFonts w:ascii="Times New Roman" w:hAnsi="Times New Roman" w:cs="Times New Roman"/>
          <w:sz w:val="24"/>
          <w:szCs w:val="24"/>
        </w:rPr>
        <w:t xml:space="preserve"> </w:t>
      </w:r>
      <w:r w:rsidRPr="00046C8F">
        <w:rPr>
          <w:rFonts w:ascii="Times New Roman" w:hAnsi="Times New Roman" w:cs="Times New Roman"/>
          <w:sz w:val="24"/>
          <w:szCs w:val="24"/>
        </w:rPr>
        <w:t>explain</w:t>
      </w:r>
      <w:r w:rsidR="00F55FA5" w:rsidRPr="00046C8F">
        <w:rPr>
          <w:rFonts w:ascii="Times New Roman" w:hAnsi="Times New Roman" w:cs="Times New Roman"/>
          <w:sz w:val="24"/>
          <w:szCs w:val="24"/>
        </w:rPr>
        <w:t xml:space="preserve"> the poor predictive ability </w:t>
      </w:r>
      <w:r w:rsidRPr="00046C8F">
        <w:rPr>
          <w:rFonts w:ascii="Times New Roman" w:hAnsi="Times New Roman" w:cs="Times New Roman"/>
          <w:sz w:val="24"/>
          <w:szCs w:val="24"/>
        </w:rPr>
        <w:t>for</w:t>
      </w:r>
      <w:r w:rsidR="00F55FA5" w:rsidRPr="00046C8F">
        <w:rPr>
          <w:rFonts w:ascii="Times New Roman" w:hAnsi="Times New Roman" w:cs="Times New Roman"/>
          <w:sz w:val="24"/>
          <w:szCs w:val="24"/>
        </w:rPr>
        <w:t xml:space="preserve"> </w:t>
      </w:r>
      <w:r w:rsidRPr="00046C8F">
        <w:rPr>
          <w:rFonts w:ascii="Times New Roman" w:hAnsi="Times New Roman" w:cs="Times New Roman"/>
          <w:sz w:val="24"/>
          <w:szCs w:val="24"/>
        </w:rPr>
        <w:t>individuals reaching the largest</w:t>
      </w:r>
      <w:r w:rsidR="00F55FA5" w:rsidRPr="00046C8F">
        <w:rPr>
          <w:rFonts w:ascii="Times New Roman" w:hAnsi="Times New Roman" w:cs="Times New Roman"/>
          <w:sz w:val="24"/>
          <w:szCs w:val="24"/>
        </w:rPr>
        <w:t xml:space="preserve"> size</w:t>
      </w:r>
      <w:r w:rsidRPr="00046C8F">
        <w:rPr>
          <w:rFonts w:ascii="Times New Roman" w:hAnsi="Times New Roman" w:cs="Times New Roman"/>
          <w:sz w:val="24"/>
          <w:szCs w:val="24"/>
        </w:rPr>
        <w:t>s</w:t>
      </w:r>
      <w:r w:rsidR="00F55FA5"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Age-at-</w:t>
      </w:r>
      <w:r w:rsidR="00F55FA5" w:rsidRPr="00046C8F">
        <w:rPr>
          <w:rFonts w:ascii="Times New Roman" w:hAnsi="Times New Roman" w:cs="Times New Roman"/>
          <w:sz w:val="24"/>
          <w:szCs w:val="24"/>
        </w:rPr>
        <w:t>length</w:t>
      </w:r>
      <w:r w:rsidR="00974805" w:rsidRPr="00046C8F">
        <w:rPr>
          <w:rFonts w:ascii="Times New Roman" w:hAnsi="Times New Roman" w:cs="Times New Roman"/>
          <w:sz w:val="24"/>
          <w:szCs w:val="24"/>
        </w:rPr>
        <w:t xml:space="preserve"> and length frequency</w:t>
      </w:r>
      <w:r w:rsidR="00F55FA5"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data</w:t>
      </w:r>
      <w:r w:rsidR="00CD14FB" w:rsidRPr="00046C8F">
        <w:rPr>
          <w:rFonts w:ascii="Times New Roman" w:hAnsi="Times New Roman" w:cs="Times New Roman"/>
          <w:sz w:val="24"/>
          <w:szCs w:val="24"/>
        </w:rPr>
        <w:t xml:space="preserve"> </w:t>
      </w:r>
      <w:del w:id="161" w:author="Stephen Scherrer" w:date="2018-09-14T12:22:00Z">
        <w:r w:rsidR="00CD14FB" w:rsidRPr="00046C8F" w:rsidDel="00DF1F32">
          <w:rPr>
            <w:rFonts w:ascii="Times New Roman" w:hAnsi="Times New Roman" w:cs="Times New Roman"/>
            <w:sz w:val="24"/>
            <w:szCs w:val="24"/>
          </w:rPr>
          <w:delText>conducted on the</w:delText>
        </w:r>
      </w:del>
      <w:ins w:id="162" w:author="Stephen Scherrer" w:date="2018-09-14T12:22:00Z">
        <w:r w:rsidR="00DF1F32">
          <w:rPr>
            <w:rFonts w:ascii="Times New Roman" w:hAnsi="Times New Roman" w:cs="Times New Roman"/>
            <w:sz w:val="24"/>
            <w:szCs w:val="24"/>
          </w:rPr>
          <w:t>obtained for the</w:t>
        </w:r>
      </w:ins>
      <w:r w:rsidR="00CD14FB" w:rsidRPr="00046C8F">
        <w:rPr>
          <w:rFonts w:ascii="Times New Roman" w:hAnsi="Times New Roman" w:cs="Times New Roman"/>
          <w:sz w:val="24"/>
          <w:szCs w:val="24"/>
        </w:rPr>
        <w:t xml:space="preserve"> species </w:t>
      </w:r>
      <w:r w:rsidR="001C4B02" w:rsidRPr="00046C8F">
        <w:rPr>
          <w:rFonts w:ascii="Times New Roman" w:hAnsi="Times New Roman" w:cs="Times New Roman"/>
          <w:sz w:val="24"/>
          <w:szCs w:val="24"/>
        </w:rPr>
        <w:t>in</w:t>
      </w:r>
      <w:r w:rsidR="00CD14FB" w:rsidRPr="00046C8F">
        <w:rPr>
          <w:rFonts w:ascii="Times New Roman" w:hAnsi="Times New Roman" w:cs="Times New Roman"/>
          <w:sz w:val="24"/>
          <w:szCs w:val="24"/>
        </w:rPr>
        <w:t xml:space="preserve"> the Seychelles </w:t>
      </w:r>
      <w:r w:rsidR="00974805" w:rsidRPr="00046C8F">
        <w:rPr>
          <w:rFonts w:ascii="Times New Roman" w:hAnsi="Times New Roman" w:cs="Times New Roman"/>
          <w:sz w:val="24"/>
          <w:szCs w:val="24"/>
        </w:rPr>
        <w:t xml:space="preserve">describe </w:t>
      </w:r>
      <w:r w:rsidR="00F55FA5" w:rsidRPr="00046C8F">
        <w:rPr>
          <w:rFonts w:ascii="Times New Roman" w:hAnsi="Times New Roman" w:cs="Times New Roman"/>
          <w:sz w:val="24"/>
          <w:szCs w:val="24"/>
        </w:rPr>
        <w:t xml:space="preserve">dimorphic </w:t>
      </w:r>
      <w:r w:rsidR="00974805" w:rsidRPr="00046C8F">
        <w:rPr>
          <w:rFonts w:ascii="Times New Roman" w:hAnsi="Times New Roman" w:cs="Times New Roman"/>
          <w:sz w:val="24"/>
          <w:szCs w:val="24"/>
        </w:rPr>
        <w:t xml:space="preserve">differences in </w:t>
      </w:r>
      <w:r w:rsidR="00F55FA5" w:rsidRPr="00046C8F">
        <w:rPr>
          <w:rFonts w:ascii="Times New Roman" w:hAnsi="Times New Roman" w:cs="Times New Roman"/>
          <w:sz w:val="24"/>
          <w:szCs w:val="24"/>
        </w:rPr>
        <w:t>growth</w:t>
      </w:r>
      <w:r w:rsidR="00974805" w:rsidRPr="00046C8F">
        <w:rPr>
          <w:rFonts w:ascii="Times New Roman" w:hAnsi="Times New Roman" w:cs="Times New Roman"/>
          <w:sz w:val="24"/>
          <w:szCs w:val="24"/>
        </w:rPr>
        <w:t xml:space="preserve"> between sexes</w:t>
      </w:r>
      <w:r w:rsidR="00F55FA5" w:rsidRPr="00046C8F">
        <w:rPr>
          <w:rFonts w:ascii="Times New Roman" w:hAnsi="Times New Roman" w:cs="Times New Roman"/>
          <w:sz w:val="24"/>
          <w:szCs w:val="24"/>
        </w:rPr>
        <w:t xml:space="preserve"> with </w:t>
      </w:r>
      <w:r w:rsidR="00974805" w:rsidRPr="00046C8F">
        <w:rPr>
          <w:rFonts w:ascii="Times New Roman" w:hAnsi="Times New Roman" w:cs="Times New Roman"/>
          <w:sz w:val="24"/>
          <w:szCs w:val="24"/>
        </w:rPr>
        <w:t xml:space="preserve">a mean asymptotic length </w:t>
      </w:r>
      <w:r w:rsidR="00F55FA5" w:rsidRPr="00046C8F">
        <w:rPr>
          <w:rFonts w:ascii="Times New Roman" w:hAnsi="Times New Roman" w:cs="Times New Roman"/>
          <w:sz w:val="24"/>
          <w:szCs w:val="24"/>
        </w:rPr>
        <w:t>of 85.8 cm</w:t>
      </w:r>
      <w:r w:rsidR="00974805" w:rsidRPr="00046C8F">
        <w:rPr>
          <w:rFonts w:ascii="Times New Roman" w:hAnsi="Times New Roman" w:cs="Times New Roman"/>
          <w:sz w:val="24"/>
          <w:szCs w:val="24"/>
        </w:rPr>
        <w:t xml:space="preserve"> for males</w:t>
      </w:r>
      <w:r w:rsidR="00F55FA5"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versus</w:t>
      </w:r>
      <w:r w:rsidR="00F55FA5" w:rsidRPr="00046C8F">
        <w:rPr>
          <w:rFonts w:ascii="Times New Roman" w:hAnsi="Times New Roman" w:cs="Times New Roman"/>
          <w:sz w:val="24"/>
          <w:szCs w:val="24"/>
        </w:rPr>
        <w:t xml:space="preserve"> </w:t>
      </w:r>
      <w:r w:rsidR="00974805" w:rsidRPr="00046C8F">
        <w:rPr>
          <w:rFonts w:ascii="Times New Roman" w:hAnsi="Times New Roman" w:cs="Times New Roman"/>
          <w:sz w:val="24"/>
          <w:szCs w:val="24"/>
        </w:rPr>
        <w:t xml:space="preserve">77.6 cm for females </w:t>
      </w:r>
      <w:r w:rsidR="00F55FA5" w:rsidRPr="00046C8F">
        <w:rPr>
          <w:rFonts w:ascii="Times New Roman" w:hAnsi="Times New Roman" w:cs="Times New Roman"/>
          <w:sz w:val="24"/>
          <w:szCs w:val="24"/>
        </w:rPr>
        <w:t xml:space="preserve">and </w:t>
      </w:r>
      <w:r w:rsidR="00752FD1" w:rsidRPr="00046C8F">
        <w:rPr>
          <w:rFonts w:ascii="Times New Roman" w:hAnsi="Times New Roman" w:cs="Times New Roman"/>
          <w:sz w:val="24"/>
          <w:szCs w:val="24"/>
        </w:rPr>
        <w:t xml:space="preserve">respective </w:t>
      </w:r>
      <w:r w:rsidR="00F55FA5" w:rsidRPr="00046C8F">
        <w:rPr>
          <w:rFonts w:ascii="Times New Roman" w:hAnsi="Times New Roman" w:cs="Times New Roman"/>
          <w:sz w:val="24"/>
          <w:szCs w:val="24"/>
        </w:rPr>
        <w:t xml:space="preserve">growth coefficients of 0.33 and 0.36 </w:t>
      </w:r>
      <w:r w:rsidR="009E60E6"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Quarterly","id":"ITEM-1","issue":"2","issued":{"date-parts":[["1997"]]},"page":"27-31","title":"Can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Seychelles","type":"article-journal","volume":"20"},"uris":["http://www.mendeley.com/documents/?uuid=51b96352-f371-49e5-b205-da6e92f0cb7a"]},{"id":"ITEM-2","itemData":{"DOI":"10.1111/j.1095-8649.1993.tb01147.x","ISBN":"0022-1112","ISSN":"10958649","abstract":"The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Biology","id":"ITEM-2","issue":"5","issued":{"date-parts":[["1993"]]},"page":"695-708","title":"Population biology and stock assessment of Pristipomoides filamentosus on the Mahe Plateau, Seychelles","type":"article-journal","volume":"43"},"uris":["http://www.mendeley.com/documents/?uuid=101e2938-b930-4fcc-94a5-b9ac5b5c9a38"]}],"mendeley":{"formattedCitation":"(Mees 1993, Hardman-Mountford et al. 1997)","plainTextFormattedCitation":"(Mees 1993, Hardman-Mountford et al. 1997)","previouslyFormattedCitation":"(Mees 1993, Hardman-Mountford et al. 1997)"},"properties":{"noteIndex":0},"schema":"https://github.com/citation-style-language/schema/raw/master/csl-citation.json"}</w:instrText>
      </w:r>
      <w:r w:rsidR="009E60E6" w:rsidRPr="00046C8F">
        <w:rPr>
          <w:rFonts w:ascii="Times New Roman" w:hAnsi="Times New Roman" w:cs="Times New Roman"/>
          <w:sz w:val="24"/>
          <w:szCs w:val="24"/>
        </w:rPr>
        <w:fldChar w:fldCharType="separate"/>
      </w:r>
      <w:r w:rsidR="009D4A94" w:rsidRPr="00046C8F">
        <w:rPr>
          <w:rFonts w:ascii="Times New Roman" w:hAnsi="Times New Roman" w:cs="Times New Roman"/>
          <w:noProof/>
          <w:sz w:val="24"/>
          <w:szCs w:val="24"/>
        </w:rPr>
        <w:t>(Mees 1993, Hardman-Mountford et al. 1997)</w:t>
      </w:r>
      <w:r w:rsidR="009E60E6" w:rsidRPr="00046C8F">
        <w:rPr>
          <w:rFonts w:ascii="Times New Roman" w:hAnsi="Times New Roman" w:cs="Times New Roman"/>
          <w:sz w:val="24"/>
          <w:szCs w:val="24"/>
        </w:rPr>
        <w:fldChar w:fldCharType="end"/>
      </w:r>
      <w:r w:rsidR="009E60E6" w:rsidRPr="00046C8F">
        <w:rPr>
          <w:rFonts w:ascii="Times New Roman" w:hAnsi="Times New Roman" w:cs="Times New Roman"/>
          <w:sz w:val="24"/>
          <w:szCs w:val="24"/>
        </w:rPr>
        <w:t>.</w:t>
      </w:r>
      <w:r w:rsidR="00F55FA5" w:rsidRPr="00046C8F">
        <w:rPr>
          <w:rFonts w:ascii="Times New Roman" w:hAnsi="Times New Roman" w:cs="Times New Roman"/>
          <w:sz w:val="24"/>
          <w:szCs w:val="24"/>
        </w:rPr>
        <w:t xml:space="preserve"> </w:t>
      </w:r>
      <w:ins w:id="163" w:author="Stephen Scherrer" w:date="2018-09-14T12:24:00Z">
        <w:r w:rsidR="00A07B45">
          <w:rPr>
            <w:rFonts w:ascii="Times New Roman" w:hAnsi="Times New Roman" w:cs="Times New Roman"/>
            <w:sz w:val="24"/>
            <w:szCs w:val="24"/>
          </w:rPr>
          <w:t xml:space="preserve">Sex data was not available for fish in this study meaning that growth parameters represent an average across both sexes. </w:t>
        </w:r>
      </w:ins>
      <w:ins w:id="164" w:author="Stephen Scherrer" w:date="2018-09-14T12:36:00Z">
        <w:r w:rsidR="000035BF">
          <w:rPr>
            <w:rFonts w:ascii="Times New Roman" w:hAnsi="Times New Roman" w:cs="Times New Roman"/>
            <w:sz w:val="24"/>
            <w:szCs w:val="24"/>
          </w:rPr>
          <w:t xml:space="preserve">If one sex attains a greater asymptotic length than the other, that sex is likely to be over represented in the largest size classes relative to the total population. </w:t>
        </w:r>
      </w:ins>
      <w:ins w:id="165" w:author="Stephen Scherrer" w:date="2018-09-14T12:27:00Z">
        <w:r w:rsidR="00A07B45">
          <w:rPr>
            <w:rFonts w:ascii="Times New Roman" w:hAnsi="Times New Roman" w:cs="Times New Roman"/>
            <w:sz w:val="24"/>
            <w:szCs w:val="24"/>
          </w:rPr>
          <w:t xml:space="preserve">At sizes where the sex ratio of individuals </w:t>
        </w:r>
      </w:ins>
      <w:ins w:id="166" w:author="Stephen Scherrer" w:date="2018-09-14T12:28:00Z">
        <w:r w:rsidR="00A07B45">
          <w:rPr>
            <w:rFonts w:ascii="Times New Roman" w:hAnsi="Times New Roman" w:cs="Times New Roman"/>
            <w:sz w:val="24"/>
            <w:szCs w:val="24"/>
          </w:rPr>
          <w:t xml:space="preserve">is similar to </w:t>
        </w:r>
      </w:ins>
      <w:ins w:id="167" w:author="Stephen Scherrer" w:date="2018-09-14T12:29:00Z">
        <w:r w:rsidR="00A07B45">
          <w:rPr>
            <w:rFonts w:ascii="Times New Roman" w:hAnsi="Times New Roman" w:cs="Times New Roman"/>
            <w:sz w:val="24"/>
            <w:szCs w:val="24"/>
          </w:rPr>
          <w:t xml:space="preserve">the sex ratio of </w:t>
        </w:r>
      </w:ins>
      <w:ins w:id="168" w:author="Stephen Scherrer" w:date="2018-09-14T12:28:00Z">
        <w:r w:rsidR="00A07B45">
          <w:rPr>
            <w:rFonts w:ascii="Times New Roman" w:hAnsi="Times New Roman" w:cs="Times New Roman"/>
            <w:sz w:val="24"/>
            <w:szCs w:val="24"/>
          </w:rPr>
          <w:t xml:space="preserve">the total </w:t>
        </w:r>
      </w:ins>
      <w:ins w:id="169" w:author="Stephen Scherrer" w:date="2018-09-14T12:27:00Z">
        <w:r w:rsidR="00A07B45">
          <w:rPr>
            <w:rFonts w:ascii="Times New Roman" w:hAnsi="Times New Roman" w:cs="Times New Roman"/>
            <w:sz w:val="24"/>
            <w:szCs w:val="24"/>
          </w:rPr>
          <w:t xml:space="preserve">sampled </w:t>
        </w:r>
      </w:ins>
      <w:ins w:id="170" w:author="Stephen Scherrer" w:date="2018-09-14T12:28:00Z">
        <w:r w:rsidR="00A07B45">
          <w:rPr>
            <w:rFonts w:ascii="Times New Roman" w:hAnsi="Times New Roman" w:cs="Times New Roman"/>
            <w:sz w:val="24"/>
            <w:szCs w:val="24"/>
          </w:rPr>
          <w:t xml:space="preserve">population, averaging of model parameters results </w:t>
        </w:r>
      </w:ins>
      <w:ins w:id="171" w:author="Stephen Scherrer" w:date="2018-09-14T12:29:00Z">
        <w:r w:rsidR="00A07B45">
          <w:rPr>
            <w:rFonts w:ascii="Times New Roman" w:hAnsi="Times New Roman" w:cs="Times New Roman"/>
            <w:sz w:val="24"/>
            <w:szCs w:val="24"/>
          </w:rPr>
          <w:t xml:space="preserve">as </w:t>
        </w:r>
      </w:ins>
      <w:ins w:id="172" w:author="Stephen Scherrer" w:date="2018-09-14T12:37:00Z">
        <w:r w:rsidR="000035BF">
          <w:rPr>
            <w:rFonts w:ascii="Times New Roman" w:hAnsi="Times New Roman" w:cs="Times New Roman"/>
            <w:sz w:val="24"/>
            <w:szCs w:val="24"/>
          </w:rPr>
          <w:t>excess model</w:t>
        </w:r>
      </w:ins>
      <w:ins w:id="173" w:author="Stephen Scherrer" w:date="2018-09-14T12:29:00Z">
        <w:r w:rsidR="00A07B45">
          <w:rPr>
            <w:rFonts w:ascii="Times New Roman" w:hAnsi="Times New Roman" w:cs="Times New Roman"/>
            <w:sz w:val="24"/>
            <w:szCs w:val="24"/>
          </w:rPr>
          <w:t xml:space="preserve"> </w:t>
        </w:r>
      </w:ins>
      <w:ins w:id="174" w:author="Stephen Scherrer" w:date="2018-09-14T12:28:00Z">
        <w:r w:rsidR="00A07B45">
          <w:rPr>
            <w:rFonts w:ascii="Times New Roman" w:hAnsi="Times New Roman" w:cs="Times New Roman"/>
            <w:sz w:val="24"/>
            <w:szCs w:val="24"/>
          </w:rPr>
          <w:t>deviation</w:t>
        </w:r>
      </w:ins>
      <w:ins w:id="175" w:author="Stephen Scherrer" w:date="2018-09-14T12:29:00Z">
        <w:r w:rsidR="00A07B45">
          <w:rPr>
            <w:rFonts w:ascii="Times New Roman" w:hAnsi="Times New Roman" w:cs="Times New Roman"/>
            <w:sz w:val="24"/>
            <w:szCs w:val="24"/>
          </w:rPr>
          <w:t>. However, i</w:t>
        </w:r>
      </w:ins>
      <w:del w:id="176" w:author="Stephen Scherrer" w:date="2018-09-14T12:29:00Z">
        <w:r w:rsidR="00CA2114" w:rsidRPr="00046C8F" w:rsidDel="00A07B45">
          <w:rPr>
            <w:rFonts w:ascii="Times New Roman" w:hAnsi="Times New Roman" w:cs="Times New Roman"/>
            <w:sz w:val="24"/>
            <w:szCs w:val="24"/>
          </w:rPr>
          <w:delText>I</w:delText>
        </w:r>
      </w:del>
      <w:r w:rsidR="00CA2114" w:rsidRPr="00046C8F">
        <w:rPr>
          <w:rFonts w:ascii="Times New Roman" w:hAnsi="Times New Roman" w:cs="Times New Roman"/>
          <w:sz w:val="24"/>
          <w:szCs w:val="24"/>
        </w:rPr>
        <w:t xml:space="preserve">f </w:t>
      </w:r>
      <w:r w:rsidR="00752FD1" w:rsidRPr="00046C8F">
        <w:rPr>
          <w:rFonts w:ascii="Times New Roman" w:hAnsi="Times New Roman" w:cs="Times New Roman"/>
          <w:sz w:val="24"/>
          <w:szCs w:val="24"/>
        </w:rPr>
        <w:t xml:space="preserve">the sex ratio of </w:t>
      </w:r>
      <w:r w:rsidR="00752FD1" w:rsidRPr="00046C8F">
        <w:rPr>
          <w:rFonts w:ascii="Times New Roman" w:hAnsi="Times New Roman" w:cs="Times New Roman"/>
          <w:sz w:val="24"/>
          <w:szCs w:val="24"/>
        </w:rPr>
        <w:lastRenderedPageBreak/>
        <w:t>fish attaining the</w:t>
      </w:r>
      <w:r w:rsidR="00CA2114" w:rsidRPr="00046C8F">
        <w:rPr>
          <w:rFonts w:ascii="Times New Roman" w:hAnsi="Times New Roman" w:cs="Times New Roman"/>
          <w:sz w:val="24"/>
          <w:szCs w:val="24"/>
        </w:rPr>
        <w:t xml:space="preserve"> largest sizes</w:t>
      </w:r>
      <w:r w:rsidR="00752FD1" w:rsidRPr="00046C8F">
        <w:rPr>
          <w:rFonts w:ascii="Times New Roman" w:hAnsi="Times New Roman" w:cs="Times New Roman"/>
          <w:sz w:val="24"/>
          <w:szCs w:val="24"/>
        </w:rPr>
        <w:t xml:space="preserve"> </w:t>
      </w:r>
      <w:del w:id="177" w:author="Stephen Scherrer" w:date="2018-09-14T12:23:00Z">
        <w:r w:rsidR="00752FD1" w:rsidRPr="00046C8F" w:rsidDel="00823C4B">
          <w:rPr>
            <w:rFonts w:ascii="Times New Roman" w:hAnsi="Times New Roman" w:cs="Times New Roman"/>
            <w:sz w:val="24"/>
            <w:szCs w:val="24"/>
          </w:rPr>
          <w:delText xml:space="preserve">classes </w:delText>
        </w:r>
      </w:del>
      <w:r w:rsidR="00752FD1" w:rsidRPr="00046C8F">
        <w:rPr>
          <w:rFonts w:ascii="Times New Roman" w:hAnsi="Times New Roman" w:cs="Times New Roman"/>
          <w:sz w:val="24"/>
          <w:szCs w:val="24"/>
        </w:rPr>
        <w:t xml:space="preserve">is not representative of the </w:t>
      </w:r>
      <w:r w:rsidR="00AC6CA7" w:rsidRPr="00046C8F">
        <w:rPr>
          <w:rFonts w:ascii="Times New Roman" w:hAnsi="Times New Roman" w:cs="Times New Roman"/>
          <w:sz w:val="24"/>
          <w:szCs w:val="24"/>
        </w:rPr>
        <w:t xml:space="preserve">sex </w:t>
      </w:r>
      <w:r w:rsidR="00752FD1" w:rsidRPr="00046C8F">
        <w:rPr>
          <w:rFonts w:ascii="Times New Roman" w:hAnsi="Times New Roman" w:cs="Times New Roman"/>
          <w:sz w:val="24"/>
          <w:szCs w:val="24"/>
        </w:rPr>
        <w:t xml:space="preserve">ratio </w:t>
      </w:r>
      <w:r w:rsidR="00AC6CA7" w:rsidRPr="00046C8F">
        <w:rPr>
          <w:rFonts w:ascii="Times New Roman" w:hAnsi="Times New Roman" w:cs="Times New Roman"/>
          <w:sz w:val="24"/>
          <w:szCs w:val="24"/>
        </w:rPr>
        <w:t>across all size classes</w:t>
      </w:r>
      <w:ins w:id="178" w:author="Stephen Scherrer" w:date="2018-09-14T12:33:00Z">
        <w:r w:rsidR="00A07B45">
          <w:rPr>
            <w:rFonts w:ascii="Times New Roman" w:hAnsi="Times New Roman" w:cs="Times New Roman"/>
            <w:sz w:val="24"/>
            <w:szCs w:val="24"/>
          </w:rPr>
          <w:t>,</w:t>
        </w:r>
      </w:ins>
      <w:del w:id="179" w:author="Stephen Scherrer" w:date="2018-09-14T12:33:00Z">
        <w:r w:rsidR="00CA2114" w:rsidRPr="00046C8F" w:rsidDel="00A07B45">
          <w:rPr>
            <w:rFonts w:ascii="Times New Roman" w:hAnsi="Times New Roman" w:cs="Times New Roman"/>
            <w:sz w:val="24"/>
            <w:szCs w:val="24"/>
          </w:rPr>
          <w:delText xml:space="preserve">, </w:delText>
        </w:r>
      </w:del>
      <w:ins w:id="180" w:author="Stephen Scherrer" w:date="2018-09-14T12:29:00Z">
        <w:r w:rsidR="00A07B45">
          <w:rPr>
            <w:rFonts w:ascii="Times New Roman" w:hAnsi="Times New Roman" w:cs="Times New Roman"/>
            <w:sz w:val="24"/>
            <w:szCs w:val="24"/>
          </w:rPr>
          <w:t xml:space="preserve"> </w:t>
        </w:r>
      </w:ins>
      <w:r w:rsidR="00CA2114" w:rsidRPr="00046C8F">
        <w:rPr>
          <w:rFonts w:ascii="Times New Roman" w:hAnsi="Times New Roman" w:cs="Times New Roman"/>
          <w:sz w:val="24"/>
          <w:szCs w:val="24"/>
        </w:rPr>
        <w:t xml:space="preserve">growth parameters </w:t>
      </w:r>
      <w:r w:rsidR="00752FD1" w:rsidRPr="00046C8F">
        <w:rPr>
          <w:rFonts w:ascii="Times New Roman" w:hAnsi="Times New Roman" w:cs="Times New Roman"/>
          <w:sz w:val="24"/>
          <w:szCs w:val="24"/>
        </w:rPr>
        <w:t xml:space="preserve">estimated </w:t>
      </w:r>
      <w:r w:rsidRPr="00046C8F">
        <w:rPr>
          <w:rFonts w:ascii="Times New Roman" w:hAnsi="Times New Roman" w:cs="Times New Roman"/>
          <w:sz w:val="24"/>
          <w:szCs w:val="24"/>
        </w:rPr>
        <w:t xml:space="preserve">without </w:t>
      </w:r>
      <w:del w:id="181" w:author="Stephen Scherrer" w:date="2018-09-14T12:22:00Z">
        <w:r w:rsidRPr="00046C8F" w:rsidDel="00326CFE">
          <w:rPr>
            <w:rFonts w:ascii="Times New Roman" w:hAnsi="Times New Roman" w:cs="Times New Roman"/>
            <w:sz w:val="24"/>
            <w:szCs w:val="24"/>
          </w:rPr>
          <w:delText xml:space="preserve">respect </w:delText>
        </w:r>
      </w:del>
      <w:ins w:id="182" w:author="Stephen Scherrer" w:date="2018-09-14T12:22:00Z">
        <w:r w:rsidR="00326CFE">
          <w:rPr>
            <w:rFonts w:ascii="Times New Roman" w:hAnsi="Times New Roman" w:cs="Times New Roman"/>
            <w:sz w:val="24"/>
            <w:szCs w:val="24"/>
          </w:rPr>
          <w:t>knowledge</w:t>
        </w:r>
        <w:r w:rsidR="00326CFE" w:rsidRPr="00046C8F">
          <w:rPr>
            <w:rFonts w:ascii="Times New Roman" w:hAnsi="Times New Roman" w:cs="Times New Roman"/>
            <w:sz w:val="24"/>
            <w:szCs w:val="24"/>
          </w:rPr>
          <w:t xml:space="preserve"> </w:t>
        </w:r>
        <w:r w:rsidR="00326CFE">
          <w:rPr>
            <w:rFonts w:ascii="Times New Roman" w:hAnsi="Times New Roman" w:cs="Times New Roman"/>
            <w:sz w:val="24"/>
            <w:szCs w:val="24"/>
          </w:rPr>
          <w:t>of</w:t>
        </w:r>
      </w:ins>
      <w:del w:id="183" w:author="Stephen Scherrer" w:date="2018-09-14T12:22:00Z">
        <w:r w:rsidRPr="00046C8F" w:rsidDel="00326CFE">
          <w:rPr>
            <w:rFonts w:ascii="Times New Roman" w:hAnsi="Times New Roman" w:cs="Times New Roman"/>
            <w:sz w:val="24"/>
            <w:szCs w:val="24"/>
          </w:rPr>
          <w:delText>to</w:delText>
        </w:r>
      </w:del>
      <w:r w:rsidRPr="00046C8F">
        <w:rPr>
          <w:rFonts w:ascii="Times New Roman" w:hAnsi="Times New Roman" w:cs="Times New Roman"/>
          <w:sz w:val="24"/>
          <w:szCs w:val="24"/>
        </w:rPr>
        <w:t xml:space="preserve"> sex</w:t>
      </w:r>
      <w:r w:rsidR="00752FD1" w:rsidRPr="00046C8F">
        <w:rPr>
          <w:rFonts w:ascii="Times New Roman" w:hAnsi="Times New Roman" w:cs="Times New Roman"/>
          <w:sz w:val="24"/>
          <w:szCs w:val="24"/>
        </w:rPr>
        <w:t xml:space="preserve"> will</w:t>
      </w:r>
      <w:r w:rsidR="00CA2114" w:rsidRPr="00046C8F">
        <w:rPr>
          <w:rFonts w:ascii="Times New Roman" w:hAnsi="Times New Roman" w:cs="Times New Roman"/>
          <w:sz w:val="24"/>
          <w:szCs w:val="24"/>
        </w:rPr>
        <w:t xml:space="preserve"> underestimate recapture lengths for</w:t>
      </w:r>
      <w:ins w:id="184" w:author="Stephen Scherrer" w:date="2018-09-14T12:37:00Z">
        <w:r w:rsidR="000035BF">
          <w:rPr>
            <w:rFonts w:ascii="Times New Roman" w:hAnsi="Times New Roman" w:cs="Times New Roman"/>
            <w:sz w:val="24"/>
            <w:szCs w:val="24"/>
          </w:rPr>
          <w:t xml:space="preserve"> largest individuals while overestimating </w:t>
        </w:r>
      </w:ins>
      <w:ins w:id="185" w:author="Stephen Scherrer" w:date="2018-09-14T12:38:00Z">
        <w:r w:rsidR="000035BF">
          <w:rPr>
            <w:rFonts w:ascii="Times New Roman" w:hAnsi="Times New Roman" w:cs="Times New Roman"/>
            <w:sz w:val="24"/>
            <w:szCs w:val="24"/>
          </w:rPr>
          <w:t xml:space="preserve">the </w:t>
        </w:r>
      </w:ins>
      <w:ins w:id="186" w:author="Stephen Scherrer" w:date="2018-09-14T12:37:00Z">
        <w:r w:rsidR="000035BF">
          <w:rPr>
            <w:rFonts w:ascii="Times New Roman" w:hAnsi="Times New Roman" w:cs="Times New Roman"/>
            <w:sz w:val="24"/>
            <w:szCs w:val="24"/>
          </w:rPr>
          <w:t xml:space="preserve">recapture length of </w:t>
        </w:r>
      </w:ins>
      <w:ins w:id="187" w:author="Stephen Scherrer" w:date="2018-09-14T12:38:00Z">
        <w:r w:rsidR="000035BF">
          <w:rPr>
            <w:rFonts w:ascii="Times New Roman" w:hAnsi="Times New Roman" w:cs="Times New Roman"/>
            <w:sz w:val="24"/>
            <w:szCs w:val="24"/>
          </w:rPr>
          <w:t>the largest individuals of the opposite sex</w:t>
        </w:r>
      </w:ins>
      <w:del w:id="188" w:author="Stephen Scherrer" w:date="2018-09-14T12:38:00Z">
        <w:r w:rsidR="00CA2114" w:rsidRPr="00046C8F" w:rsidDel="000035BF">
          <w:rPr>
            <w:rFonts w:ascii="Times New Roman" w:hAnsi="Times New Roman" w:cs="Times New Roman"/>
            <w:sz w:val="24"/>
            <w:szCs w:val="24"/>
          </w:rPr>
          <w:delText xml:space="preserve"> the </w:delText>
        </w:r>
        <w:r w:rsidR="00752FD1" w:rsidRPr="00046C8F" w:rsidDel="000035BF">
          <w:rPr>
            <w:rFonts w:ascii="Times New Roman" w:hAnsi="Times New Roman" w:cs="Times New Roman"/>
            <w:sz w:val="24"/>
            <w:szCs w:val="24"/>
          </w:rPr>
          <w:delText xml:space="preserve">sex </w:delText>
        </w:r>
        <w:r w:rsidR="00AC6CA7" w:rsidRPr="00046C8F" w:rsidDel="000035BF">
          <w:rPr>
            <w:rFonts w:ascii="Times New Roman" w:hAnsi="Times New Roman" w:cs="Times New Roman"/>
            <w:sz w:val="24"/>
            <w:szCs w:val="24"/>
          </w:rPr>
          <w:delText>attaining</w:delText>
        </w:r>
        <w:r w:rsidR="00752FD1" w:rsidRPr="00046C8F" w:rsidDel="000035BF">
          <w:rPr>
            <w:rFonts w:ascii="Times New Roman" w:hAnsi="Times New Roman" w:cs="Times New Roman"/>
            <w:sz w:val="24"/>
            <w:szCs w:val="24"/>
          </w:rPr>
          <w:delText xml:space="preserve"> the largest sizes</w:delText>
        </w:r>
        <w:r w:rsidR="00CA2114" w:rsidRPr="00046C8F" w:rsidDel="000035BF">
          <w:rPr>
            <w:rFonts w:ascii="Times New Roman" w:hAnsi="Times New Roman" w:cs="Times New Roman"/>
            <w:sz w:val="24"/>
            <w:szCs w:val="24"/>
          </w:rPr>
          <w:delText xml:space="preserve"> </w:delText>
        </w:r>
        <w:r w:rsidR="00752FD1" w:rsidRPr="00046C8F" w:rsidDel="000035BF">
          <w:rPr>
            <w:rFonts w:ascii="Times New Roman" w:hAnsi="Times New Roman" w:cs="Times New Roman"/>
            <w:sz w:val="24"/>
            <w:szCs w:val="24"/>
          </w:rPr>
          <w:delText>and overestimate</w:delText>
        </w:r>
        <w:r w:rsidR="00CA2114" w:rsidRPr="00046C8F" w:rsidDel="000035BF">
          <w:rPr>
            <w:rFonts w:ascii="Times New Roman" w:hAnsi="Times New Roman" w:cs="Times New Roman"/>
            <w:sz w:val="24"/>
            <w:szCs w:val="24"/>
          </w:rPr>
          <w:delText xml:space="preserve"> recapture lengths in the</w:delText>
        </w:r>
        <w:r w:rsidR="00752FD1" w:rsidRPr="00046C8F" w:rsidDel="000035BF">
          <w:rPr>
            <w:rFonts w:ascii="Times New Roman" w:hAnsi="Times New Roman" w:cs="Times New Roman"/>
            <w:sz w:val="24"/>
            <w:szCs w:val="24"/>
          </w:rPr>
          <w:delText xml:space="preserve"> other</w:delText>
        </w:r>
      </w:del>
      <w:r w:rsidR="00CA2114" w:rsidRPr="00046C8F">
        <w:rPr>
          <w:rFonts w:ascii="Times New Roman" w:hAnsi="Times New Roman" w:cs="Times New Roman"/>
          <w:sz w:val="24"/>
          <w:szCs w:val="24"/>
        </w:rPr>
        <w:t xml:space="preserve">. </w:t>
      </w:r>
      <w:r w:rsidR="00752FD1" w:rsidRPr="00046C8F">
        <w:rPr>
          <w:rFonts w:ascii="Times New Roman" w:hAnsi="Times New Roman" w:cs="Times New Roman"/>
          <w:sz w:val="24"/>
          <w:szCs w:val="24"/>
        </w:rPr>
        <w:t xml:space="preserve">Prior estimations of growth parameters for </w:t>
      </w:r>
      <w:del w:id="189" w:author="Stephen Scherrer" w:date="2018-09-14T11:50:00Z">
        <w:r w:rsidR="00752FD1" w:rsidRPr="00A20282" w:rsidDel="00A20282">
          <w:rPr>
            <w:rFonts w:ascii="Times New Roman" w:hAnsi="Times New Roman" w:cs="Times New Roman"/>
            <w:i/>
            <w:sz w:val="24"/>
            <w:szCs w:val="24"/>
            <w:rPrChange w:id="190" w:author="Stephen Scherrer" w:date="2018-09-14T11:51:00Z">
              <w:rPr>
                <w:rFonts w:ascii="Times New Roman" w:hAnsi="Times New Roman" w:cs="Times New Roman"/>
                <w:sz w:val="24"/>
                <w:szCs w:val="24"/>
              </w:rPr>
            </w:rPrChange>
          </w:rPr>
          <w:delText>opakapaka</w:delText>
        </w:r>
      </w:del>
      <w:ins w:id="191" w:author="Stephen Scherrer" w:date="2018-09-14T11:50:00Z">
        <w:r w:rsidR="00A20282" w:rsidRPr="00A20282">
          <w:rPr>
            <w:rFonts w:ascii="Times New Roman" w:hAnsi="Times New Roman" w:cs="Times New Roman"/>
            <w:i/>
            <w:sz w:val="24"/>
            <w:szCs w:val="24"/>
            <w:rPrChange w:id="192" w:author="Stephen Scherrer" w:date="2018-09-14T11:51:00Z">
              <w:rPr>
                <w:rFonts w:ascii="Times New Roman" w:hAnsi="Times New Roman" w:cs="Times New Roman"/>
                <w:sz w:val="24"/>
                <w:szCs w:val="24"/>
              </w:rPr>
            </w:rPrChange>
          </w:rPr>
          <w:t>P. filamentosus</w:t>
        </w:r>
      </w:ins>
      <w:r w:rsidR="00752FD1" w:rsidRPr="00046C8F">
        <w:rPr>
          <w:rFonts w:ascii="Times New Roman" w:hAnsi="Times New Roman" w:cs="Times New Roman"/>
          <w:sz w:val="24"/>
          <w:szCs w:val="24"/>
        </w:rPr>
        <w:t xml:space="preserve"> in the Central P</w:t>
      </w:r>
      <w:r w:rsidR="001A43FB" w:rsidRPr="00046C8F">
        <w:rPr>
          <w:rFonts w:ascii="Times New Roman" w:hAnsi="Times New Roman" w:cs="Times New Roman"/>
          <w:sz w:val="24"/>
          <w:szCs w:val="24"/>
        </w:rPr>
        <w:t xml:space="preserve">acific region appear to have been determined </w:t>
      </w:r>
      <w:r w:rsidR="00752FD1" w:rsidRPr="00046C8F">
        <w:rPr>
          <w:rFonts w:ascii="Times New Roman" w:hAnsi="Times New Roman" w:cs="Times New Roman"/>
          <w:sz w:val="24"/>
          <w:szCs w:val="24"/>
        </w:rPr>
        <w:t xml:space="preserve">without consideration </w:t>
      </w:r>
      <w:del w:id="193" w:author="Stephen Scherrer" w:date="2018-09-14T12:23:00Z">
        <w:r w:rsidR="00752FD1" w:rsidRPr="00046C8F" w:rsidDel="00823C4B">
          <w:rPr>
            <w:rFonts w:ascii="Times New Roman" w:hAnsi="Times New Roman" w:cs="Times New Roman"/>
            <w:sz w:val="24"/>
            <w:szCs w:val="24"/>
          </w:rPr>
          <w:delText xml:space="preserve">to </w:delText>
        </w:r>
      </w:del>
      <w:ins w:id="194" w:author="Stephen Scherrer" w:date="2018-09-14T12:23:00Z">
        <w:r w:rsidR="00823C4B">
          <w:rPr>
            <w:rFonts w:ascii="Times New Roman" w:hAnsi="Times New Roman" w:cs="Times New Roman"/>
            <w:sz w:val="24"/>
            <w:szCs w:val="24"/>
          </w:rPr>
          <w:t>of</w:t>
        </w:r>
        <w:r w:rsidR="00823C4B" w:rsidRPr="00046C8F">
          <w:rPr>
            <w:rFonts w:ascii="Times New Roman" w:hAnsi="Times New Roman" w:cs="Times New Roman"/>
            <w:sz w:val="24"/>
            <w:szCs w:val="24"/>
          </w:rPr>
          <w:t xml:space="preserve"> </w:t>
        </w:r>
      </w:ins>
      <w:r w:rsidR="00752FD1" w:rsidRPr="00046C8F">
        <w:rPr>
          <w:rFonts w:ascii="Times New Roman" w:hAnsi="Times New Roman" w:cs="Times New Roman"/>
          <w:sz w:val="24"/>
          <w:szCs w:val="24"/>
        </w:rPr>
        <w:t>sex and similarly</w:t>
      </w:r>
      <w:r w:rsidR="001A43FB" w:rsidRPr="00046C8F">
        <w:rPr>
          <w:rFonts w:ascii="Times New Roman" w:hAnsi="Times New Roman" w:cs="Times New Roman"/>
          <w:sz w:val="24"/>
          <w:szCs w:val="24"/>
        </w:rPr>
        <w:t xml:space="preserve"> </w:t>
      </w:r>
      <w:r w:rsidR="00752FD1" w:rsidRPr="00046C8F">
        <w:rPr>
          <w:rFonts w:ascii="Times New Roman" w:hAnsi="Times New Roman" w:cs="Times New Roman"/>
          <w:sz w:val="24"/>
          <w:szCs w:val="24"/>
        </w:rPr>
        <w:t>underestimate</w:t>
      </w:r>
      <w:r w:rsidR="001A43FB" w:rsidRPr="00046C8F">
        <w:rPr>
          <w:rFonts w:ascii="Times New Roman" w:hAnsi="Times New Roman" w:cs="Times New Roman"/>
          <w:sz w:val="24"/>
          <w:szCs w:val="24"/>
        </w:rPr>
        <w:t xml:space="preserve"> </w:t>
      </w:r>
      <w:r w:rsidR="004A354B" w:rsidRPr="00046C8F">
        <w:rPr>
          <w:rFonts w:ascii="Times New Roman" w:hAnsi="Times New Roman" w:cs="Times New Roman"/>
          <w:sz w:val="24"/>
          <w:szCs w:val="24"/>
        </w:rPr>
        <w:t>growth</w:t>
      </w:r>
      <w:r w:rsidR="001A43FB" w:rsidRPr="00046C8F">
        <w:rPr>
          <w:rFonts w:ascii="Times New Roman" w:hAnsi="Times New Roman" w:cs="Times New Roman"/>
          <w:sz w:val="24"/>
          <w:szCs w:val="24"/>
        </w:rPr>
        <w:t xml:space="preserve"> </w:t>
      </w:r>
      <w:r w:rsidR="004A354B" w:rsidRPr="00046C8F">
        <w:rPr>
          <w:rFonts w:ascii="Times New Roman" w:hAnsi="Times New Roman" w:cs="Times New Roman"/>
          <w:sz w:val="24"/>
          <w:szCs w:val="24"/>
        </w:rPr>
        <w:t>in</w:t>
      </w:r>
      <w:r w:rsidR="001A43FB" w:rsidRPr="00046C8F">
        <w:rPr>
          <w:rFonts w:ascii="Times New Roman" w:hAnsi="Times New Roman" w:cs="Times New Roman"/>
          <w:sz w:val="24"/>
          <w:szCs w:val="24"/>
        </w:rPr>
        <w:t xml:space="preserve"> the largest </w:t>
      </w:r>
      <w:del w:id="195" w:author="Stephen Scherrer" w:date="2018-09-14T12:23:00Z">
        <w:r w:rsidR="00752FD1" w:rsidRPr="00046C8F" w:rsidDel="00823C4B">
          <w:rPr>
            <w:rFonts w:ascii="Times New Roman" w:hAnsi="Times New Roman" w:cs="Times New Roman"/>
            <w:sz w:val="24"/>
            <w:szCs w:val="24"/>
          </w:rPr>
          <w:delText xml:space="preserve">of </w:delText>
        </w:r>
      </w:del>
      <w:r w:rsidR="001A43FB" w:rsidRPr="00046C8F">
        <w:rPr>
          <w:rFonts w:ascii="Times New Roman" w:hAnsi="Times New Roman" w:cs="Times New Roman"/>
          <w:sz w:val="24"/>
          <w:szCs w:val="24"/>
        </w:rPr>
        <w:t xml:space="preserve">fish. </w:t>
      </w:r>
      <w:r w:rsidRPr="00046C8F">
        <w:rPr>
          <w:rFonts w:ascii="Times New Roman" w:hAnsi="Times New Roman" w:cs="Times New Roman"/>
          <w:sz w:val="24"/>
          <w:szCs w:val="24"/>
        </w:rPr>
        <w:t xml:space="preserve">A method for externally sexing </w:t>
      </w:r>
      <w:del w:id="196" w:author="Stephen Scherrer" w:date="2018-09-14T11:50:00Z">
        <w:r w:rsidRPr="00A20282" w:rsidDel="00A20282">
          <w:rPr>
            <w:rFonts w:ascii="Times New Roman" w:hAnsi="Times New Roman" w:cs="Times New Roman"/>
            <w:i/>
            <w:sz w:val="24"/>
            <w:szCs w:val="24"/>
            <w:rPrChange w:id="197" w:author="Stephen Scherrer" w:date="2018-09-14T11:52:00Z">
              <w:rPr>
                <w:rFonts w:ascii="Times New Roman" w:hAnsi="Times New Roman" w:cs="Times New Roman"/>
                <w:sz w:val="24"/>
                <w:szCs w:val="24"/>
              </w:rPr>
            </w:rPrChange>
          </w:rPr>
          <w:delText>opakapaka</w:delText>
        </w:r>
      </w:del>
      <w:ins w:id="198" w:author="Stephen Scherrer" w:date="2018-09-14T11:50:00Z">
        <w:r w:rsidR="00A20282" w:rsidRPr="00A20282">
          <w:rPr>
            <w:rFonts w:ascii="Times New Roman" w:hAnsi="Times New Roman" w:cs="Times New Roman"/>
            <w:i/>
            <w:sz w:val="24"/>
            <w:szCs w:val="24"/>
            <w:rPrChange w:id="199" w:author="Stephen Scherrer" w:date="2018-09-14T11:52: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xml:space="preserve"> has been recently described but was unknown at the time </w:t>
      </w:r>
      <w:del w:id="200" w:author="Stephen Scherrer" w:date="2018-09-14T12:39:00Z">
        <w:r w:rsidRPr="00046C8F" w:rsidDel="000035BF">
          <w:rPr>
            <w:rFonts w:ascii="Times New Roman" w:hAnsi="Times New Roman" w:cs="Times New Roman"/>
            <w:sz w:val="24"/>
            <w:szCs w:val="24"/>
          </w:rPr>
          <w:delText>this mark recapture study was performed</w:delText>
        </w:r>
      </w:del>
      <w:ins w:id="201" w:author="Stephen Scherrer" w:date="2018-09-14T12:39:00Z">
        <w:r w:rsidR="000035BF">
          <w:rPr>
            <w:rFonts w:ascii="Times New Roman" w:hAnsi="Times New Roman" w:cs="Times New Roman"/>
            <w:sz w:val="24"/>
            <w:szCs w:val="24"/>
          </w:rPr>
          <w:t>the data for this study were collected</w:t>
        </w:r>
      </w:ins>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 Demarti","non-dropping-particle":"","parse-names":false,"suffix":""},{"dropping-particle":"","family":"B","given":"Robert L Humphreys Jr","non-dropping-particle":"","parse-names":false,"suffix":""}],"container-title":"Marine and Freshwater Research","id":"ITEM-1","issued":{"date-parts":[["2017"]]},"title":"Seasonality , sex ratio , spawning frequency and sexual maturity of the opakapaka Pristipomoides filamentosus ( Perciformes : Lutjanidae ) from the Main Hawaiian Islands : fundamental input to size-at-retention regulations","type":"article-journal"},"uris":["http://www.mendeley.com/documents/?uuid=0eacc626-9372-4a59-9f8a-fa3117c846ca"]}],"mendeley":{"formattedCitation":"(Luers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(Luers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and thus all models fit in this study are sex agnostic. </w:t>
      </w:r>
      <w:r w:rsidR="001A43FB" w:rsidRPr="00046C8F">
        <w:rPr>
          <w:rFonts w:ascii="Times New Roman" w:hAnsi="Times New Roman" w:cs="Times New Roman"/>
          <w:sz w:val="24"/>
          <w:szCs w:val="24"/>
        </w:rPr>
        <w:t xml:space="preserve">Future work to refine growth estimates </w:t>
      </w:r>
      <w:r w:rsidR="00652BF5" w:rsidRPr="00046C8F">
        <w:rPr>
          <w:rFonts w:ascii="Times New Roman" w:hAnsi="Times New Roman" w:cs="Times New Roman"/>
          <w:sz w:val="24"/>
          <w:szCs w:val="24"/>
        </w:rPr>
        <w:t xml:space="preserve">for </w:t>
      </w:r>
      <w:del w:id="202" w:author="Stephen Scherrer" w:date="2018-09-14T11:50:00Z">
        <w:r w:rsidR="00752FD1" w:rsidRPr="00A20282" w:rsidDel="00A20282">
          <w:rPr>
            <w:rFonts w:ascii="Times New Roman" w:hAnsi="Times New Roman" w:cs="Times New Roman"/>
            <w:i/>
            <w:sz w:val="24"/>
            <w:szCs w:val="24"/>
            <w:rPrChange w:id="203" w:author="Stephen Scherrer" w:date="2018-09-14T11:52:00Z">
              <w:rPr>
                <w:rFonts w:ascii="Times New Roman" w:hAnsi="Times New Roman" w:cs="Times New Roman"/>
                <w:sz w:val="24"/>
                <w:szCs w:val="24"/>
              </w:rPr>
            </w:rPrChange>
          </w:rPr>
          <w:delText>opakapaka</w:delText>
        </w:r>
      </w:del>
      <w:ins w:id="204" w:author="Stephen Scherrer" w:date="2018-09-14T11:50:00Z">
        <w:r w:rsidR="00A20282" w:rsidRPr="00A20282">
          <w:rPr>
            <w:rFonts w:ascii="Times New Roman" w:hAnsi="Times New Roman" w:cs="Times New Roman"/>
            <w:i/>
            <w:sz w:val="24"/>
            <w:szCs w:val="24"/>
            <w:rPrChange w:id="205" w:author="Stephen Scherrer" w:date="2018-09-14T11:52:00Z">
              <w:rPr>
                <w:rFonts w:ascii="Times New Roman" w:hAnsi="Times New Roman" w:cs="Times New Roman"/>
                <w:sz w:val="24"/>
                <w:szCs w:val="24"/>
              </w:rPr>
            </w:rPrChange>
          </w:rPr>
          <w:t>P. filamentosus</w:t>
        </w:r>
      </w:ins>
      <w:r w:rsidR="00652BF5" w:rsidRPr="00046C8F">
        <w:rPr>
          <w:rFonts w:ascii="Times New Roman" w:hAnsi="Times New Roman" w:cs="Times New Roman"/>
          <w:sz w:val="24"/>
          <w:szCs w:val="24"/>
        </w:rPr>
        <w:t xml:space="preserve"> </w:t>
      </w:r>
      <w:r w:rsidR="001A43FB" w:rsidRPr="00046C8F">
        <w:rPr>
          <w:rFonts w:ascii="Times New Roman" w:hAnsi="Times New Roman" w:cs="Times New Roman"/>
          <w:sz w:val="24"/>
          <w:szCs w:val="24"/>
        </w:rPr>
        <w:t xml:space="preserve">should consider the possibility that growth </w:t>
      </w:r>
      <w:r w:rsidR="00652BF5" w:rsidRPr="00046C8F">
        <w:rPr>
          <w:rFonts w:ascii="Times New Roman" w:hAnsi="Times New Roman" w:cs="Times New Roman"/>
          <w:sz w:val="24"/>
          <w:szCs w:val="24"/>
        </w:rPr>
        <w:t xml:space="preserve">trajectories </w:t>
      </w:r>
      <w:r w:rsidR="00AC6CA7" w:rsidRPr="00046C8F">
        <w:rPr>
          <w:rFonts w:ascii="Times New Roman" w:hAnsi="Times New Roman" w:cs="Times New Roman"/>
          <w:sz w:val="24"/>
          <w:szCs w:val="24"/>
        </w:rPr>
        <w:t xml:space="preserve">may </w:t>
      </w:r>
      <w:r w:rsidR="00652BF5" w:rsidRPr="00046C8F">
        <w:rPr>
          <w:rFonts w:ascii="Times New Roman" w:hAnsi="Times New Roman" w:cs="Times New Roman"/>
          <w:sz w:val="24"/>
          <w:szCs w:val="24"/>
        </w:rPr>
        <w:t xml:space="preserve">differ </w:t>
      </w:r>
      <w:r w:rsidR="001A43FB" w:rsidRPr="00046C8F">
        <w:rPr>
          <w:rFonts w:ascii="Times New Roman" w:hAnsi="Times New Roman" w:cs="Times New Roman"/>
          <w:sz w:val="24"/>
          <w:szCs w:val="24"/>
        </w:rPr>
        <w:t xml:space="preserve">between males and </w:t>
      </w:r>
      <w:r w:rsidR="00E05F30" w:rsidRPr="00046C8F">
        <w:rPr>
          <w:rFonts w:ascii="Times New Roman" w:hAnsi="Times New Roman" w:cs="Times New Roman"/>
          <w:sz w:val="24"/>
          <w:szCs w:val="24"/>
        </w:rPr>
        <w:t>females.</w:t>
      </w:r>
    </w:p>
    <w:p w14:paraId="5C90C131" w14:textId="77777777" w:rsidR="00BC419A" w:rsidRPr="00046C8F" w:rsidRDefault="00BC419A" w:rsidP="005B5129">
      <w:pPr>
        <w:spacing w:line="480" w:lineRule="auto"/>
        <w:rPr>
          <w:rFonts w:ascii="Times New Roman" w:hAnsi="Times New Roman" w:cs="Times New Roman"/>
          <w:sz w:val="24"/>
          <w:szCs w:val="24"/>
        </w:rPr>
      </w:pPr>
    </w:p>
    <w:p w14:paraId="38505B14" w14:textId="77777777" w:rsidR="00BC419A" w:rsidRPr="00046C8F" w:rsidRDefault="00BC419A" w:rsidP="000D5103">
      <w:pPr>
        <w:spacing w:line="480" w:lineRule="auto"/>
        <w:rPr>
          <w:rFonts w:ascii="Times New Roman" w:hAnsi="Times New Roman" w:cs="Times New Roman"/>
          <w:sz w:val="24"/>
          <w:szCs w:val="24"/>
        </w:rPr>
      </w:pPr>
      <w:r w:rsidRPr="00046C8F">
        <w:rPr>
          <w:rFonts w:ascii="Times New Roman" w:hAnsi="Times New Roman" w:cs="Times New Roman"/>
          <w:b/>
          <w:i/>
          <w:sz w:val="24"/>
          <w:szCs w:val="24"/>
        </w:rPr>
        <w:t>Conclusion</w:t>
      </w:r>
    </w:p>
    <w:p w14:paraId="255590F2" w14:textId="47EA9D3C" w:rsidR="008729E1" w:rsidRPr="00046C8F" w:rsidRDefault="008729E1" w:rsidP="008729E1">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Von Bertalanffy growth parameters are often used directly or indirectly in stock assessment and fisheries management </w:t>
      </w:r>
      <w:r w:rsidRPr="00046C8F">
        <w:rPr>
          <w:rFonts w:ascii="Times New Roman" w:hAnsi="Times New Roman" w:cs="Times New Roman"/>
          <w:sz w:val="24"/>
          <w:szCs w:val="24"/>
        </w:rPr>
        <w:fldChar w:fldCharType="begin">
          <w:fldData xml:space="preserve">PEVuZE5vdGU+PENpdGU+PEF1dGhvcj5Qb2xvdmluYTwvQXV0aG9yPjxZZWFyPjE5ODc8L1llYXI+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</w:fldData>
        </w:fldChar>
      </w:r>
      <w:r w:rsidRPr="00046C8F">
        <w:rPr>
          <w:rFonts w:ascii="Times New Roman" w:hAnsi="Times New Roman" w:cs="Times New Roman"/>
          <w:sz w:val="24"/>
          <w:szCs w:val="24"/>
        </w:rPr>
        <w:instrText xml:space="preserve"> ADDIN EN.CITE </w:instrText>
      </w:r>
      <w:r w:rsidRPr="00046C8F">
        <w:rPr>
          <w:rFonts w:ascii="Times New Roman" w:hAnsi="Times New Roman" w:cs="Times New Roman"/>
          <w:sz w:val="24"/>
          <w:szCs w:val="24"/>
        </w:rPr>
        <w:fldChar w:fldCharType="begin">
          <w:fldData xml:space="preserve">PEVuZE5vdGU+PENpdGU+PEF1dGhvcj5Qb2xvdmluYTwvQXV0aG9yPjxZZWFyPjE5ODc8L1llYXI+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</w:fldData>
        </w:fldChar>
      </w:r>
      <w:r w:rsidRPr="00046C8F">
        <w:rPr>
          <w:rFonts w:ascii="Times New Roman" w:hAnsi="Times New Roman" w:cs="Times New Roman"/>
          <w:sz w:val="24"/>
          <w:szCs w:val="24"/>
        </w:rPr>
        <w:instrText xml:space="preserve"> ADDIN EN.CITE.DATA </w:instrText>
      </w:r>
      <w:r w:rsidRPr="00046C8F">
        <w:rPr>
          <w:rFonts w:ascii="Times New Roman" w:hAnsi="Times New Roman" w:cs="Times New Roman"/>
          <w:sz w:val="24"/>
          <w:szCs w:val="24"/>
        </w:rPr>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r>
      <w:r w:rsidRPr="00046C8F">
        <w:rPr>
          <w:rFonts w:ascii="Times New Roman" w:hAnsi="Times New Roman" w:cs="Times New Roman"/>
          <w:sz w:val="24"/>
          <w:szCs w:val="24"/>
        </w:rPr>
        <w:fldChar w:fldCharType="separate"/>
      </w:r>
      <w:r w:rsidRPr="00046C8F">
        <w:rPr>
          <w:rFonts w:ascii="Times New Roman" w:hAnsi="Times New Roman" w:cs="Times New Roman"/>
          <w:sz w:val="24"/>
          <w:szCs w:val="24"/>
        </w:rPr>
        <w:t xml:space="preserve">(Haight, et al., 1993; </w:t>
      </w:r>
      <w:proofErr w:type="spellStart"/>
      <w:r w:rsidRPr="00046C8F">
        <w:rPr>
          <w:rFonts w:ascii="Times New Roman" w:hAnsi="Times New Roman" w:cs="Times New Roman"/>
          <w:sz w:val="24"/>
          <w:szCs w:val="24"/>
        </w:rPr>
        <w:t>Polovina</w:t>
      </w:r>
      <w:proofErr w:type="spellEnd"/>
      <w:r w:rsidRPr="00046C8F">
        <w:rPr>
          <w:rFonts w:ascii="Times New Roman" w:hAnsi="Times New Roman" w:cs="Times New Roman"/>
          <w:sz w:val="24"/>
          <w:szCs w:val="24"/>
        </w:rPr>
        <w:t>, 1987)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These efforts are sensitive to both growth parameters and the model used to estimate those parameters. For example, the rate of instantaneous natural mortality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is a value of interest often inferred using empirical relationships between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{"citationItems":[{"id":"ITEM-1","itemData":{"DOI":"10.1139/f95-233","ISBN":"0706652X (ISSN)","ISSN":"0706-652X","PMID":"438","abstract":"The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parameters.","author":[{"dropping-particle":"","family":"Jensen","given":"A L","non-dropping-particle":"","parse-names":false,"suffix":""}],"container-title":"Canadian Journal of Fisheries and Aquatic Sciences","id":"ITEM-1","issue":"4","issued":{"date-parts":[["1996"]]},"page":"820-822","title":"Beverton and Holt life history invariants result from optimal trade-off of reproduction and survival","type":"article-journal","volume":"53"},"uris":["http://www.mendeley.com/documents/?uuid=8253f551-fc14-4ca1-8468-f10fe3cf63af"]},{"id":"ITEM-2","itemData":{"ISBN":"0813371791","author":[{"dropping-particle":"","family":"Ralston","given":"Stephen Van Dyke","non-dropping-particle":"","parse-names":false,"suffix":""}],"container-title":"Tropical snappers and groupers: biology and fisheries management","id":"ITEM-2","issued":{"date-parts":[["1987"]]},"page":"375-404","title":"Mortality rates of snappers and groupers","type":"article-journal"},"uris":["http://www.mendeley.com/documents/?uuid=2843495d-fe05-4b5a-a22f-ceca9103ccff"]},{"id":"ITEM-3","itemData":{"DOI":"10.1002/eap.1606","ISBN":"4955139574","ISSN":"19395582","PMID":"28199780","abstract":"Introduction: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worldwide","type":"article-journal","volume":"27"},"uris":["http://www.mendeley.com/documents/?uuid=845885c7-5234-4192-bc32-b7d1e006fd3a"]}],"mendeley":{"formattedCitation":"(Ralston 1987, Jensen 1996, Thorson et al. 2017)","plainTextFormattedCitation":"(Ralston 1987, Jensen 1996, Thorson et al. 2017)","previouslyFormattedCitation":"(Ralston 1987, Jensen 1996, Thorson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(Ralston 1987, Jensen 1996, Thorson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Underestimating </w:t>
      </w:r>
      <m:oMath>
        <m:r>
          <w:rPr>
            <w:rFonts w:ascii="Cambria Math" w:hAnsi="Cambria Math" w:cs="Times New Roman"/>
            <w:sz w:val="24"/>
            <w:szCs w:val="24"/>
          </w:rPr>
          <m:t>K</m:t>
        </m:r>
      </m:oMath>
      <w:r w:rsidRPr="00046C8F">
        <w:rPr>
          <w:rFonts w:ascii="Times New Roman" w:hAnsi="Times New Roman" w:cs="Times New Roman"/>
          <w:sz w:val="24"/>
          <w:szCs w:val="24"/>
        </w:rPr>
        <w:t xml:space="preserve"> will underestimate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characterizing a stock as less productive than it actually is. If the management regime is linked to such a flawed estimate of stock productivity, then the stock is likely to be mismanaged and under harvested to its true biological potential. Conversely, an overestimation of </w:t>
      </w:r>
      <m:oMath>
        <m:r>
          <w:rPr>
            <w:rFonts w:ascii="Cambria Math" w:hAnsi="Cambria Math" w:cs="Times New Roman"/>
            <w:sz w:val="24"/>
            <w:szCs w:val="24"/>
          </w:rPr>
          <m:t>K</m:t>
        </m:r>
      </m:oMath>
      <w:r w:rsidRPr="00046C8F">
        <w:rPr>
          <w:rFonts w:ascii="Times New Roman" w:hAnsi="Times New Roman" w:cs="Times New Roman"/>
          <w:sz w:val="24"/>
          <w:szCs w:val="24"/>
        </w:rPr>
        <w:t xml:space="preserve"> leading to an overestimated M can lead to overharvesting of a stock when it is believed to be more productive than it actually is. Therefore, accurate estimates of von Bertalanffy growth parameters are</w:t>
      </w:r>
      <w:ins w:id="206" w:author="Stephen Scherrer" w:date="2018-09-14T12:40:00Z">
        <w:r w:rsidR="000035BF">
          <w:rPr>
            <w:rFonts w:ascii="Times New Roman" w:hAnsi="Times New Roman" w:cs="Times New Roman"/>
            <w:sz w:val="24"/>
            <w:szCs w:val="24"/>
          </w:rPr>
          <w:t xml:space="preserve"> very </w:t>
        </w:r>
      </w:ins>
      <w:del w:id="207" w:author="Stephen Scherrer" w:date="2018-09-14T12:40:00Z">
        <w:r w:rsidRPr="00046C8F" w:rsidDel="000035BF">
          <w:rPr>
            <w:rFonts w:ascii="Times New Roman" w:hAnsi="Times New Roman" w:cs="Times New Roman"/>
            <w:sz w:val="24"/>
            <w:szCs w:val="24"/>
          </w:rPr>
          <w:delText xml:space="preserve"> of much practical </w:delText>
        </w:r>
      </w:del>
      <w:r w:rsidRPr="00046C8F">
        <w:rPr>
          <w:rFonts w:ascii="Times New Roman" w:hAnsi="Times New Roman" w:cs="Times New Roman"/>
          <w:sz w:val="24"/>
          <w:szCs w:val="24"/>
        </w:rPr>
        <w:t>importa</w:t>
      </w:r>
      <w:ins w:id="208" w:author="Stephen Scherrer" w:date="2018-09-14T12:40:00Z">
        <w:r w:rsidR="000035BF">
          <w:rPr>
            <w:rFonts w:ascii="Times New Roman" w:hAnsi="Times New Roman" w:cs="Times New Roman"/>
            <w:sz w:val="24"/>
            <w:szCs w:val="24"/>
          </w:rPr>
          <w:t>nt for management</w:t>
        </w:r>
        <w:r w:rsidR="0046585A">
          <w:rPr>
            <w:rFonts w:ascii="Times New Roman" w:hAnsi="Times New Roman" w:cs="Times New Roman"/>
            <w:sz w:val="24"/>
            <w:szCs w:val="24"/>
          </w:rPr>
          <w:t>.</w:t>
        </w:r>
      </w:ins>
      <w:del w:id="209" w:author="Stephen Scherrer" w:date="2018-09-14T12:40:00Z">
        <w:r w:rsidRPr="00046C8F" w:rsidDel="000035BF">
          <w:rPr>
            <w:rFonts w:ascii="Times New Roman" w:hAnsi="Times New Roman" w:cs="Times New Roman"/>
            <w:sz w:val="24"/>
            <w:szCs w:val="24"/>
          </w:rPr>
          <w:delText>nce.</w:delText>
        </w:r>
      </w:del>
    </w:p>
    <w:p w14:paraId="6443A0FC" w14:textId="4B94BD77" w:rsidR="002246D2" w:rsidRPr="00046C8F" w:rsidRDefault="002246D2" w:rsidP="008729E1">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Results presented here reconcile 30+ years of efforts to determine growth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in the Hawaiian Archipelago, including previously unreported tagging data</w:t>
      </w:r>
      <w:del w:id="210" w:author="Stephen Scherrer" w:date="2018-09-14T12:40:00Z">
        <w:r w:rsidRPr="00046C8F" w:rsidDel="0046585A">
          <w:rPr>
            <w:rFonts w:ascii="Times New Roman" w:hAnsi="Times New Roman" w:cs="Times New Roman"/>
            <w:sz w:val="24"/>
            <w:szCs w:val="24"/>
          </w:rPr>
          <w:delText xml:space="preserve"> with</w:delText>
        </w:r>
      </w:del>
      <w:r w:rsidRPr="00046C8F">
        <w:rPr>
          <w:rFonts w:ascii="Times New Roman" w:hAnsi="Times New Roman" w:cs="Times New Roman"/>
          <w:sz w:val="24"/>
          <w:szCs w:val="24"/>
        </w:rPr>
        <w:t xml:space="preserve">, to estimate holistic growth parameters spanning much of the life history of the species. Growth estimates from data collected in the Main Hawaiian Islands did not differ from those reported from populations in the Northwestern Hawaiian Islands, though they do differ from those elsewhere in the species’ range. These findings are consistent with broad genetic homogeneity in the species throughout the Hawaiian Archipelago </w:t>
      </w:r>
      <w:r w:rsidRPr="00046C8F">
        <w:rPr>
          <w:rFonts w:ascii="Times New Roman" w:hAnsi="Times New Roman" w:cs="Times New Roman"/>
          <w:sz w:val="24"/>
          <w:szCs w:val="24"/>
        </w:rPr>
        <w:fldChar w:fldCharType="begin" w:fldLock="1"/>
      </w:r>
      <w:r w:rsidR="00A20282">
        <w:rPr>
          <w:rFonts w:ascii="Times New Roman" w:hAnsi="Times New Roman" w:cs="Times New Roman"/>
          <w:sz w:val="24"/>
          <w:szCs w:val="24"/>
        </w:rPr>
        <w:instrText>ADDIN CSL_CITATION {"citationItems":[{"id":"ITEM-1","itemData":{"author":[{"dropping-particle":"","family":"Shaklee","given":"James B","non-dropping-particle":"","parse-names":false,"suffix":""},{"dropping-particle":"","family":"Samollow","given":"Paul B","non-dropping-particle":"","parse-names":false,"suffix":""}],"container-title":"Fishery Bulletin","id":"ITEM-1","issue":"4","issued":{"date-parts":[["1984"]]},"page":"703-713","title":"Genetic variation and population structure in a deepwater snapper, Pristipomoides filamentosus, in the Hawaiian Archipelago","type":"article-journal","volume":"82"},"uris":["http://www.mendeley.com/documents/?uuid=f09ffb42-54c2-4c71-901d-eb7926295754"]},{"id":"ITEM-2","itemData":{"DOI":"10.1371/journal.pone.0028913","ISBN":"1932-6203","ISSN":"19326203","PMID":"22216141","abstract":"In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Φ(ST)=0.029,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south.","author":[{"dropping-particle":"","family":"Gaither","given":"Michelle R.","non-dropping-particle":"","parse-names":false,"suffix":""},{"dropping-particle":"","family":"Jones","given":"Shelley a.","non-dropping-particle":"","parse-names":false,"suffix":""},{"dropping-particle":"","family":"Kelley","given":"Christopher","non-dropping-particle":"","parse-names":false,"suffix":""},{"dropping-particle":"","family":"Newman","given":"Stephen J.","non-dropping-particle":"","parse-names":false,"suffix":""},{"dropping-particle":"","family":"Sorenson","given":"Laurie","non-dropping-particle":"","parse-names":false,"suffix":""},{"dropping-particle":"","family":"Bowen","given":"Brian W.","non-dropping-particle":"","parse-names":false,"suffix":""}],"container-title":"PLoS ONE","id":"ITEM-2","issue":"12","issued":{"date-parts":[["2011"]]},"title":"High connectivity in the deepwater snapper Pristipomoides filamentosus (lutjanidae) across the indo-pacific with isolation of the Hawaiian archipelago","type":"article-journal","volume":"6"},"uris":["http://www.mendeley.com/documents/?uuid=a8be7f26-89f6-47d2-bd89-ae62a8d2d943"]},{"id":"ITEM-3","itemData":{"DOI":"10.1007/s12686-009-9119-3","ISBN":"1877-7252","ISSN":"18777252","abstract":"Pristipomoides filamentosus is a highly valued food and game fish with a broad biogeographic range from the central Pacific to the western Indian Ocean. To provide tools for addressing both ecological and management questions, we developed 15 polymorphic microsatellite markers for this species. In a sample of 53 individuals from Hawai'i and New Caledonia, we observed an average of 7.7 alleles per locus (range 2-17). Observed heterozygosity was H(O) = 0.034-0.889 and expected heterozygosity was H(E) = 0.034-0.887 among populations. Only two of the 30 locus by population tests showed significant deviation from Hardy-Weinberg equilibrium and no significant linkage disequilibrium was observed among any of the loci. PCR protocols were optimized for similar reaction conditions across loci, thereby facilitating multiplexing and rapid multilocus genotyping.","author":[{"dropping-particle":"","family":"Gaither","given":"Michelle R.","non-dropping-particle":"","parse-names":false,"suffix":""},{"dropping-particle":"","family":"Toonen","given":"Robert J.","non-dropping-particle":"","parse-names":false,"suffix":""},{"dropping-particle":"","family":"Sorenson","given":"Laurie","non-dropping-particle":"","parse-names":false,"suffix":""},{"dropping-particle":"","family":"Bowen","given":"Brian W.","non-dropping-particle":"","parse-names":false,"suffix":""}],"container-title":"Conservation Genetics Resources","id":"ITEM-3","issue":"SUPPL.1","issued":{"date-parts":[["2010"]]},"page":"169-172","title":"Isolation and characterization of microsatellite markers for the crimson jobfish, pristipomoides filamentosus (Lutjanidae)","type":"article-journal","volume":"2"},"uris":["http://www.mendeley.com/documents/?uuid=c212b2e3-a332-4cb7-8696-354e6159cf5b"]}],"mendeley":{"formattedCitation":"(Shaklee and Samollow 1984, Gaither et al. 2010, 2011)","plainTextFormattedCitation":"(Shaklee and Samollow 1984, Gaither et al. 2010, 2011)","previouslyFormattedCitation":"(Shaklee and Samollow 1984, Gaither et al. 2010, 2011)"},"properties":{"noteIndex":0},"schema":"https://github.com/citation-style-language/schema/raw/master/csl-citation.json"}</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(Shaklee and Samollow 1984, Gaither et al. 2010, 2011)</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Parameter estimates derived from integrative models that incorporated additional length frequency and length-at-age data were better able to predict growth. These parameters were highly consistent </w:t>
      </w:r>
      <w:ins w:id="211" w:author="Stephen Scherrer" w:date="2018-09-14T12:41:00Z">
        <w:r w:rsidR="00970A84">
          <w:rPr>
            <w:rFonts w:ascii="Times New Roman" w:hAnsi="Times New Roman" w:cs="Times New Roman"/>
            <w:sz w:val="24"/>
            <w:szCs w:val="24"/>
          </w:rPr>
          <w:t xml:space="preserve">with </w:t>
        </w:r>
      </w:ins>
      <w:r w:rsidRPr="00046C8F">
        <w:rPr>
          <w:rFonts w:ascii="Times New Roman" w:hAnsi="Times New Roman" w:cs="Times New Roman"/>
          <w:sz w:val="24"/>
          <w:szCs w:val="24"/>
        </w:rPr>
        <w:t xml:space="preserve">those derived by radio-isotopic composition of otolith material and counts of otolith </w:t>
      </w:r>
      <w:proofErr w:type="spellStart"/>
      <w:r w:rsidRPr="00046C8F">
        <w:rPr>
          <w:rFonts w:ascii="Times New Roman" w:hAnsi="Times New Roman" w:cs="Times New Roman"/>
          <w:sz w:val="24"/>
          <w:szCs w:val="24"/>
        </w:rPr>
        <w:t>microincrements</w:t>
      </w:r>
      <w:proofErr w:type="spellEnd"/>
      <w:r w:rsidRPr="00046C8F">
        <w:rPr>
          <w:rFonts w:ascii="Times New Roman" w:hAnsi="Times New Roman" w:cs="Times New Roman"/>
          <w:sz w:val="24"/>
          <w:szCs w:val="24"/>
        </w:rPr>
        <w:t xml:space="preserve"> and annuli by Andrews et al. (2012) and those fit only with annuli data without </w:t>
      </w:r>
      <w:proofErr w:type="spellStart"/>
      <w:r w:rsidRPr="00046C8F">
        <w:rPr>
          <w:rFonts w:ascii="Times New Roman" w:hAnsi="Times New Roman" w:cs="Times New Roman"/>
          <w:sz w:val="24"/>
          <w:szCs w:val="24"/>
        </w:rPr>
        <w:t>constraint</w:t>
      </w:r>
      <w:ins w:id="212" w:author="Stephen Scherrer" w:date="2018-09-14T12:41:00Z">
        <w:r w:rsidR="00970A84">
          <w:rPr>
            <w:rFonts w:ascii="Times New Roman" w:hAnsi="Times New Roman" w:cs="Times New Roman"/>
            <w:sz w:val="24"/>
            <w:szCs w:val="24"/>
          </w:rPr>
          <w:t>ing</w:t>
        </w:r>
      </w:ins>
      <w:proofErr w:type="spellEnd"/>
      <w:r w:rsidRPr="00046C8F">
        <w:rPr>
          <w:rFonts w:ascii="Times New Roman" w:hAnsi="Times New Roman" w:cs="Times New Roman"/>
          <w:sz w:val="24"/>
          <w:szCs w:val="24"/>
        </w:rPr>
        <w:t xml:space="preserve"> </w:t>
      </w:r>
      <w:del w:id="213" w:author="Stephen Scherrer" w:date="2018-09-14T12:41:00Z">
        <w:r w:rsidRPr="00046C8F" w:rsidDel="00970A84">
          <w:rPr>
            <w:rFonts w:ascii="Times New Roman" w:hAnsi="Times New Roman" w:cs="Times New Roman"/>
            <w:sz w:val="24"/>
            <w:szCs w:val="24"/>
          </w:rPr>
          <w:delText xml:space="preserve">to </w:delText>
        </w:r>
      </w:del>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by Ralston and Miyamoto (1983).</w:t>
      </w:r>
    </w:p>
    <w:p w14:paraId="1DAFAE9C" w14:textId="77777777" w:rsidR="00970A84" w:rsidRDefault="00174D8C" w:rsidP="00625C64">
      <w:pPr>
        <w:spacing w:line="480" w:lineRule="auto"/>
        <w:ind w:firstLine="720"/>
        <w:rPr>
          <w:ins w:id="214" w:author="Stephen Scherrer" w:date="2018-09-14T12:42:00Z"/>
          <w:rFonts w:ascii="Times New Roman" w:hAnsi="Times New Roman" w:cs="Times New Roman"/>
          <w:sz w:val="24"/>
          <w:szCs w:val="24"/>
        </w:rPr>
      </w:pPr>
      <w:r w:rsidRPr="00046C8F">
        <w:rPr>
          <w:rFonts w:ascii="Times New Roman" w:hAnsi="Times New Roman" w:cs="Times New Roman"/>
          <w:sz w:val="24"/>
          <w:szCs w:val="24"/>
        </w:rPr>
        <w:t xml:space="preserve">An underlying assumption when using mark-recapture methodologies to estimate growth is that the act of tagging does not disrupt the growth of the individual. Estimates of individual growth between marking and recapture </w:t>
      </w:r>
      <w:del w:id="215" w:author="Stephen Scherrer" w:date="2018-09-14T12:42:00Z">
        <w:r w:rsidRPr="00046C8F" w:rsidDel="00970A84">
          <w:rPr>
            <w:rFonts w:ascii="Times New Roman" w:hAnsi="Times New Roman" w:cs="Times New Roman"/>
            <w:sz w:val="24"/>
            <w:szCs w:val="24"/>
          </w:rPr>
          <w:delText xml:space="preserve">are highly </w:delText>
        </w:r>
      </w:del>
      <w:del w:id="216" w:author="Stephen Scherrer" w:date="2018-09-14T12:41:00Z">
        <w:r w:rsidRPr="00046C8F" w:rsidDel="00970A84">
          <w:rPr>
            <w:rFonts w:ascii="Times New Roman" w:hAnsi="Times New Roman" w:cs="Times New Roman"/>
            <w:sz w:val="24"/>
            <w:szCs w:val="24"/>
          </w:rPr>
          <w:delText>consistent between the results of</w:delText>
        </w:r>
      </w:del>
      <w:ins w:id="217" w:author="Stephen Scherrer" w:date="2018-09-14T12:41:00Z">
        <w:r w:rsidR="00970A84">
          <w:rPr>
            <w:rFonts w:ascii="Times New Roman" w:hAnsi="Times New Roman" w:cs="Times New Roman"/>
            <w:sz w:val="24"/>
            <w:szCs w:val="24"/>
          </w:rPr>
          <w:t>in</w:t>
        </w:r>
      </w:ins>
      <w:r w:rsidRPr="00046C8F">
        <w:rPr>
          <w:rFonts w:ascii="Times New Roman" w:hAnsi="Times New Roman" w:cs="Times New Roman"/>
          <w:sz w:val="24"/>
          <w:szCs w:val="24"/>
        </w:rPr>
        <w:t xml:space="preserve"> this study </w:t>
      </w:r>
      <w:del w:id="218" w:author="Stephen Scherrer" w:date="2018-09-14T12:42:00Z">
        <w:r w:rsidRPr="00046C8F" w:rsidDel="00970A84">
          <w:rPr>
            <w:rFonts w:ascii="Times New Roman" w:hAnsi="Times New Roman" w:cs="Times New Roman"/>
            <w:sz w:val="24"/>
            <w:szCs w:val="24"/>
          </w:rPr>
          <w:delText xml:space="preserve">and </w:delText>
        </w:r>
      </w:del>
      <w:ins w:id="219" w:author="Stephen Scherrer" w:date="2018-09-14T12:42:00Z">
        <w:r w:rsidR="00970A84">
          <w:rPr>
            <w:rFonts w:ascii="Times New Roman" w:hAnsi="Times New Roman" w:cs="Times New Roman"/>
            <w:sz w:val="24"/>
            <w:szCs w:val="24"/>
          </w:rPr>
          <w:t>are consistent with studies</w:t>
        </w:r>
        <w:r w:rsidR="00970A84" w:rsidRPr="00046C8F">
          <w:rPr>
            <w:rFonts w:ascii="Times New Roman" w:hAnsi="Times New Roman" w:cs="Times New Roman"/>
            <w:sz w:val="24"/>
            <w:szCs w:val="24"/>
          </w:rPr>
          <w:t xml:space="preserve"> </w:t>
        </w:r>
      </w:ins>
      <w:del w:id="220" w:author="Stephen Scherrer" w:date="2018-09-14T12:42:00Z">
        <w:r w:rsidRPr="00046C8F" w:rsidDel="00970A84">
          <w:rPr>
            <w:rFonts w:ascii="Times New Roman" w:hAnsi="Times New Roman" w:cs="Times New Roman"/>
            <w:sz w:val="24"/>
            <w:szCs w:val="24"/>
          </w:rPr>
          <w:delText xml:space="preserve">those </w:delText>
        </w:r>
      </w:del>
      <w:r w:rsidR="00CE0425" w:rsidRPr="00046C8F">
        <w:rPr>
          <w:rFonts w:ascii="Times New Roman" w:hAnsi="Times New Roman" w:cs="Times New Roman"/>
          <w:sz w:val="24"/>
          <w:szCs w:val="24"/>
        </w:rPr>
        <w:t xml:space="preserve">that have </w:t>
      </w:r>
      <w:r w:rsidRPr="00046C8F">
        <w:rPr>
          <w:rFonts w:ascii="Times New Roman" w:hAnsi="Times New Roman" w:cs="Times New Roman"/>
          <w:sz w:val="24"/>
          <w:szCs w:val="24"/>
        </w:rPr>
        <w:t xml:space="preserve">exclusively </w:t>
      </w:r>
      <w:r w:rsidR="00CE0425" w:rsidRPr="00046C8F">
        <w:rPr>
          <w:rFonts w:ascii="Times New Roman" w:hAnsi="Times New Roman" w:cs="Times New Roman"/>
          <w:sz w:val="24"/>
          <w:szCs w:val="24"/>
        </w:rPr>
        <w:t>utilized a</w:t>
      </w:r>
      <w:r w:rsidRPr="00046C8F">
        <w:rPr>
          <w:rFonts w:ascii="Times New Roman" w:hAnsi="Times New Roman" w:cs="Times New Roman"/>
          <w:sz w:val="24"/>
          <w:szCs w:val="24"/>
        </w:rPr>
        <w:t xml:space="preserve"> </w:t>
      </w:r>
      <w:r w:rsidR="00CE0425" w:rsidRPr="00046C8F">
        <w:rPr>
          <w:rFonts w:ascii="Times New Roman" w:hAnsi="Times New Roman" w:cs="Times New Roman"/>
          <w:sz w:val="24"/>
          <w:szCs w:val="24"/>
        </w:rPr>
        <w:t>direct aging approach</w:t>
      </w:r>
      <w:r w:rsidRPr="00046C8F">
        <w:rPr>
          <w:rFonts w:ascii="Times New Roman" w:hAnsi="Times New Roman" w:cs="Times New Roman"/>
          <w:sz w:val="24"/>
          <w:szCs w:val="24"/>
        </w:rPr>
        <w:t xml:space="preserve">. Had surgical implantation of marker tags disrupted individual growth, one would anticipate recapture sizes consistently less than those predicted with growth parameters from otolith-based studies. This was not the case. </w:t>
      </w:r>
    </w:p>
    <w:p w14:paraId="7DC2E5C7" w14:textId="76478D5F" w:rsidR="00BC419A" w:rsidRPr="00046C8F" w:rsidRDefault="00174D8C" w:rsidP="00625C64">
      <w:pPr>
        <w:spacing w:line="480" w:lineRule="auto"/>
        <w:ind w:firstLine="720"/>
        <w:rPr>
          <w:rFonts w:ascii="Times New Roman" w:hAnsi="Times New Roman" w:cs="Times New Roman"/>
          <w:sz w:val="24"/>
          <w:szCs w:val="24"/>
        </w:rPr>
      </w:pPr>
      <w:bookmarkStart w:id="221" w:name="_GoBack"/>
      <w:bookmarkEnd w:id="221"/>
      <w:r w:rsidRPr="00046C8F">
        <w:rPr>
          <w:rFonts w:ascii="Times New Roman" w:hAnsi="Times New Roman" w:cs="Times New Roman"/>
          <w:sz w:val="24"/>
          <w:szCs w:val="24"/>
        </w:rPr>
        <w:t>Estimated von Bertalanffy parameters underestimated growth in the largest fish. We speculate this may be the result of dimorphic growth between sexes</w:t>
      </w:r>
      <w:ins w:id="222" w:author="Stephen Scherrer" w:date="2018-09-14T12:43:00Z">
        <w:r w:rsidR="00970A84">
          <w:rPr>
            <w:rFonts w:ascii="Times New Roman" w:hAnsi="Times New Roman" w:cs="Times New Roman"/>
            <w:sz w:val="24"/>
            <w:szCs w:val="24"/>
          </w:rPr>
          <w:t>, where only one sex attains the largest sizes.</w:t>
        </w:r>
      </w:ins>
      <w:r w:rsidRPr="00046C8F">
        <w:rPr>
          <w:rFonts w:ascii="Times New Roman" w:hAnsi="Times New Roman" w:cs="Times New Roman"/>
          <w:sz w:val="24"/>
          <w:szCs w:val="24"/>
        </w:rPr>
        <w:t xml:space="preserve"> </w:t>
      </w:r>
      <w:ins w:id="223" w:author="Stephen Scherrer" w:date="2018-09-14T12:43:00Z">
        <w:r w:rsidR="00970A84">
          <w:rPr>
            <w:rFonts w:ascii="Times New Roman" w:hAnsi="Times New Roman" w:cs="Times New Roman"/>
            <w:sz w:val="24"/>
            <w:szCs w:val="24"/>
          </w:rPr>
          <w:t xml:space="preserve">Sex </w:t>
        </w:r>
      </w:ins>
      <w:del w:id="224" w:author="Stephen Scherrer" w:date="2018-09-14T12:43:00Z">
        <w:r w:rsidRPr="00046C8F" w:rsidDel="00970A84">
          <w:rPr>
            <w:rFonts w:ascii="Times New Roman" w:hAnsi="Times New Roman" w:cs="Times New Roman"/>
            <w:sz w:val="24"/>
            <w:szCs w:val="24"/>
          </w:rPr>
          <w:delText xml:space="preserve">and </w:delText>
        </w:r>
      </w:del>
      <w:r w:rsidRPr="00046C8F">
        <w:rPr>
          <w:rFonts w:ascii="Times New Roman" w:hAnsi="Times New Roman" w:cs="Times New Roman"/>
          <w:sz w:val="24"/>
          <w:szCs w:val="24"/>
        </w:rPr>
        <w:t xml:space="preserve">should be accounted for in future attempts to refine growth parameters for the species. The recapture rate in this study was </w:t>
      </w:r>
      <w:proofErr w:type="gramStart"/>
      <w:r w:rsidRPr="00046C8F">
        <w:rPr>
          <w:rFonts w:ascii="Times New Roman" w:hAnsi="Times New Roman" w:cs="Times New Roman"/>
          <w:sz w:val="24"/>
          <w:szCs w:val="24"/>
        </w:rPr>
        <w:t>approximately 10%</w:t>
      </w:r>
      <w:proofErr w:type="gramEnd"/>
      <w:r w:rsidRPr="00046C8F">
        <w:rPr>
          <w:rFonts w:ascii="Times New Roman" w:hAnsi="Times New Roman" w:cs="Times New Roman"/>
          <w:sz w:val="24"/>
          <w:szCs w:val="24"/>
        </w:rPr>
        <w:t xml:space="preserve">. Low recapture rates may have been the result of large population sizes, </w:t>
      </w:r>
      <w:del w:id="225" w:author="Stephen Scherrer" w:date="2018-09-14T12:43:00Z">
        <w:r w:rsidRPr="00046C8F" w:rsidDel="00970A84">
          <w:rPr>
            <w:rFonts w:ascii="Times New Roman" w:hAnsi="Times New Roman" w:cs="Times New Roman"/>
            <w:sz w:val="24"/>
            <w:szCs w:val="24"/>
          </w:rPr>
          <w:delText xml:space="preserve">trap </w:delText>
        </w:r>
      </w:del>
      <w:ins w:id="226" w:author="Stephen Scherrer" w:date="2018-09-14T12:43:00Z">
        <w:r w:rsidR="00970A84">
          <w:rPr>
            <w:rFonts w:ascii="Times New Roman" w:hAnsi="Times New Roman" w:cs="Times New Roman"/>
            <w:sz w:val="24"/>
            <w:szCs w:val="24"/>
          </w:rPr>
          <w:t>hook</w:t>
        </w:r>
        <w:r w:rsidR="00970A84" w:rsidRPr="00046C8F">
          <w:rPr>
            <w:rFonts w:ascii="Times New Roman" w:hAnsi="Times New Roman" w:cs="Times New Roman"/>
            <w:sz w:val="24"/>
            <w:szCs w:val="24"/>
          </w:rPr>
          <w:t xml:space="preserve"> </w:t>
        </w:r>
      </w:ins>
      <w:r w:rsidRPr="00046C8F">
        <w:rPr>
          <w:rFonts w:ascii="Times New Roman" w:hAnsi="Times New Roman" w:cs="Times New Roman"/>
          <w:sz w:val="24"/>
          <w:szCs w:val="24"/>
        </w:rPr>
        <w:t xml:space="preserve">shy behavior of individuals following </w:t>
      </w:r>
      <w:r w:rsidRPr="00046C8F">
        <w:rPr>
          <w:rFonts w:ascii="Times New Roman" w:hAnsi="Times New Roman" w:cs="Times New Roman"/>
          <w:sz w:val="24"/>
          <w:szCs w:val="24"/>
        </w:rPr>
        <w:lastRenderedPageBreak/>
        <w:t xml:space="preserve">tagging, or high mortality of tagged individuals due to predation, barotrauma, or other factors of disproportionate mortality. The effort to obtain each data point was </w:t>
      </w:r>
      <w:proofErr w:type="gramStart"/>
      <w:r w:rsidRPr="00046C8F">
        <w:rPr>
          <w:rFonts w:ascii="Times New Roman" w:hAnsi="Times New Roman" w:cs="Times New Roman"/>
          <w:sz w:val="24"/>
          <w:szCs w:val="24"/>
        </w:rPr>
        <w:t>roughly ten</w:t>
      </w:r>
      <w:proofErr w:type="gramEnd"/>
      <w:r w:rsidRPr="00046C8F">
        <w:rPr>
          <w:rFonts w:ascii="Times New Roman" w:hAnsi="Times New Roman" w:cs="Times New Roman"/>
          <w:sz w:val="24"/>
          <w:szCs w:val="24"/>
        </w:rPr>
        <w:t xml:space="preserve"> times that required by other approaches, however analysis of data is substantially less involved than some other methods and describe observed growth, useful for validating growth estimates.</w:t>
      </w:r>
      <w:r w:rsidR="008729E1" w:rsidRPr="00046C8F">
        <w:rPr>
          <w:rFonts w:ascii="Times New Roman" w:hAnsi="Times New Roman" w:cs="Times New Roman"/>
          <w:sz w:val="24"/>
          <w:szCs w:val="24"/>
        </w:rPr>
        <w:tab/>
      </w:r>
    </w:p>
    <w:p w14:paraId="51D6E689" w14:textId="2FF07C4F" w:rsidR="00BC419A" w:rsidRPr="00046C8F" w:rsidRDefault="00BC419A" w:rsidP="000D5103">
      <w:pPr>
        <w:spacing w:line="480" w:lineRule="auto"/>
        <w:outlineLvl w:val="0"/>
        <w:rPr>
          <w:rFonts w:ascii="Times New Roman" w:hAnsi="Times New Roman" w:cs="Times New Roman"/>
          <w:b/>
          <w:i/>
          <w:sz w:val="24"/>
          <w:szCs w:val="24"/>
        </w:rPr>
      </w:pPr>
    </w:p>
    <w:p w14:paraId="37DDA4A3" w14:textId="7A50F08C" w:rsidR="00BB1E79" w:rsidRPr="00046C8F" w:rsidRDefault="00BB1E79" w:rsidP="000D510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Acknowledgements</w:t>
      </w:r>
    </w:p>
    <w:p w14:paraId="3E445D84" w14:textId="77777777" w:rsidR="001302DE" w:rsidRPr="00046C8F" w:rsidRDefault="00B2681D" w:rsidP="005B692B">
      <w:pPr>
        <w:spacing w:line="480" w:lineRule="auto"/>
        <w:outlineLvl w:val="0"/>
        <w:rPr>
          <w:rFonts w:ascii="Times New Roman" w:hAnsi="Times New Roman" w:cs="Times New Roman"/>
          <w:sz w:val="24"/>
          <w:szCs w:val="24"/>
        </w:rPr>
      </w:pPr>
      <w:r w:rsidRPr="00046C8F">
        <w:rPr>
          <w:rFonts w:ascii="Times New Roman" w:hAnsi="Times New Roman" w:cs="Times New Roman"/>
          <w:sz w:val="24"/>
          <w:szCs w:val="24"/>
        </w:rPr>
        <w:t xml:space="preserve">The authors would like to thank </w:t>
      </w:r>
      <w:r w:rsidR="00901630" w:rsidRPr="00046C8F">
        <w:rPr>
          <w:rFonts w:ascii="Times New Roman" w:hAnsi="Times New Roman" w:cs="Times New Roman"/>
          <w:sz w:val="24"/>
          <w:szCs w:val="24"/>
        </w:rPr>
        <w:t>everyone involved with OTP</w:t>
      </w:r>
      <w:r w:rsidR="005A2A7C" w:rsidRPr="00046C8F">
        <w:rPr>
          <w:rFonts w:ascii="Times New Roman" w:hAnsi="Times New Roman" w:cs="Times New Roman"/>
          <w:sz w:val="24"/>
          <w:szCs w:val="24"/>
        </w:rPr>
        <w:t>. We are also thankful to the authors of</w:t>
      </w:r>
      <w:r w:rsidR="00901630" w:rsidRPr="00046C8F">
        <w:rPr>
          <w:rFonts w:ascii="Times New Roman" w:hAnsi="Times New Roman" w:cs="Times New Roman"/>
          <w:sz w:val="24"/>
          <w:szCs w:val="24"/>
        </w:rPr>
        <w:t xml:space="preserve"> </w:t>
      </w:r>
      <w:r w:rsidR="005A2A7C" w:rsidRPr="00046C8F">
        <w:rPr>
          <w:rFonts w:ascii="Times New Roman" w:hAnsi="Times New Roman" w:cs="Times New Roman"/>
          <w:sz w:val="24"/>
          <w:szCs w:val="24"/>
        </w:rPr>
        <w:t xml:space="preserve">the </w:t>
      </w:r>
      <w:r w:rsidR="00A50546" w:rsidRPr="00046C8F">
        <w:rPr>
          <w:rFonts w:ascii="Times New Roman" w:hAnsi="Times New Roman" w:cs="Times New Roman"/>
          <w:sz w:val="24"/>
          <w:szCs w:val="24"/>
        </w:rPr>
        <w:t xml:space="preserve">other studies </w:t>
      </w:r>
      <w:r w:rsidR="00EA5F2E" w:rsidRPr="00046C8F">
        <w:rPr>
          <w:rFonts w:ascii="Times New Roman" w:hAnsi="Times New Roman" w:cs="Times New Roman"/>
          <w:sz w:val="24"/>
          <w:szCs w:val="24"/>
        </w:rPr>
        <w:t>that</w:t>
      </w:r>
      <w:r w:rsidR="00A50546" w:rsidRPr="00046C8F">
        <w:rPr>
          <w:rFonts w:ascii="Times New Roman" w:hAnsi="Times New Roman" w:cs="Times New Roman"/>
          <w:sz w:val="24"/>
          <w:szCs w:val="24"/>
        </w:rPr>
        <w:t xml:space="preserve"> collected the</w:t>
      </w:r>
      <w:r w:rsidR="00901630" w:rsidRPr="00046C8F">
        <w:rPr>
          <w:rFonts w:ascii="Times New Roman" w:hAnsi="Times New Roman" w:cs="Times New Roman"/>
          <w:sz w:val="24"/>
          <w:szCs w:val="24"/>
        </w:rPr>
        <w:t xml:space="preserve"> data presented here</w:t>
      </w:r>
      <w:r w:rsidR="005A2A7C" w:rsidRPr="00046C8F">
        <w:rPr>
          <w:rFonts w:ascii="Times New Roman" w:hAnsi="Times New Roman" w:cs="Times New Roman"/>
          <w:sz w:val="24"/>
          <w:szCs w:val="24"/>
        </w:rPr>
        <w:t xml:space="preserve"> including Frank Parrish, Robert Moffitt, Stephen Ralston, Garret Miyamoto, </w:t>
      </w:r>
      <w:r w:rsidR="009B6FD6" w:rsidRPr="00046C8F">
        <w:rPr>
          <w:rFonts w:ascii="Times New Roman" w:hAnsi="Times New Roman" w:cs="Times New Roman"/>
          <w:sz w:val="24"/>
          <w:szCs w:val="24"/>
        </w:rPr>
        <w:t xml:space="preserve">Allen Andrews, </w:t>
      </w:r>
      <w:r w:rsidR="005A2A7C" w:rsidRPr="00046C8F">
        <w:rPr>
          <w:rFonts w:ascii="Times New Roman" w:hAnsi="Times New Roman" w:cs="Times New Roman"/>
          <w:sz w:val="24"/>
          <w:szCs w:val="24"/>
        </w:rPr>
        <w:t xml:space="preserve">Edward </w:t>
      </w:r>
      <w:proofErr w:type="spellStart"/>
      <w:r w:rsidR="005A2A7C" w:rsidRPr="00046C8F">
        <w:rPr>
          <w:rFonts w:ascii="Times New Roman" w:hAnsi="Times New Roman" w:cs="Times New Roman"/>
          <w:sz w:val="24"/>
          <w:szCs w:val="24"/>
        </w:rPr>
        <w:t>DeMartini</w:t>
      </w:r>
      <w:proofErr w:type="spellEnd"/>
      <w:r w:rsidR="005A2A7C" w:rsidRPr="00046C8F">
        <w:rPr>
          <w:rFonts w:ascii="Times New Roman" w:hAnsi="Times New Roman" w:cs="Times New Roman"/>
          <w:sz w:val="24"/>
          <w:szCs w:val="24"/>
        </w:rPr>
        <w:t xml:space="preserve">, Jon </w:t>
      </w:r>
      <w:proofErr w:type="spellStart"/>
      <w:r w:rsidR="005A2A7C" w:rsidRPr="00046C8F">
        <w:rPr>
          <w:rFonts w:ascii="Times New Roman" w:hAnsi="Times New Roman" w:cs="Times New Roman"/>
          <w:sz w:val="24"/>
          <w:szCs w:val="24"/>
        </w:rPr>
        <w:t>Brodziak</w:t>
      </w:r>
      <w:proofErr w:type="spellEnd"/>
      <w:r w:rsidR="005A2A7C" w:rsidRPr="00046C8F">
        <w:rPr>
          <w:rFonts w:ascii="Times New Roman" w:hAnsi="Times New Roman" w:cs="Times New Roman"/>
          <w:sz w:val="24"/>
          <w:szCs w:val="24"/>
        </w:rPr>
        <w:t>, Ryan Nichols, and Robert Humphreys</w:t>
      </w:r>
      <w:r w:rsidR="00901630" w:rsidRPr="00046C8F">
        <w:rPr>
          <w:rFonts w:ascii="Times New Roman" w:hAnsi="Times New Roman" w:cs="Times New Roman"/>
          <w:sz w:val="24"/>
          <w:szCs w:val="24"/>
        </w:rPr>
        <w:t>.</w:t>
      </w:r>
      <w:r w:rsidR="00A50546" w:rsidRPr="00046C8F">
        <w:rPr>
          <w:rFonts w:ascii="Times New Roman" w:hAnsi="Times New Roman" w:cs="Times New Roman"/>
          <w:sz w:val="24"/>
          <w:szCs w:val="24"/>
        </w:rPr>
        <w:t xml:space="preserve"> </w:t>
      </w:r>
      <w:r w:rsidR="009B6FD6" w:rsidRPr="00046C8F">
        <w:rPr>
          <w:rFonts w:ascii="Times New Roman" w:hAnsi="Times New Roman" w:cs="Times New Roman"/>
          <w:sz w:val="24"/>
          <w:szCs w:val="24"/>
        </w:rPr>
        <w:t>Thanks to</w:t>
      </w:r>
      <w:r w:rsidRPr="00046C8F">
        <w:rPr>
          <w:rFonts w:ascii="Times New Roman" w:hAnsi="Times New Roman" w:cs="Times New Roman"/>
          <w:sz w:val="24"/>
          <w:szCs w:val="24"/>
        </w:rPr>
        <w:t xml:space="preserve"> Annette Tagawa for providing</w:t>
      </w:r>
      <w:r w:rsidRPr="00046C8F">
        <w:rPr>
          <w:rFonts w:ascii="Times New Roman" w:hAnsi="Times New Roman" w:cs="Times New Roman"/>
          <w:i/>
          <w:sz w:val="24"/>
          <w:szCs w:val="24"/>
        </w:rPr>
        <w:t xml:space="preserve"> </w:t>
      </w:r>
      <w:r w:rsidR="009B6FD6" w:rsidRPr="00046C8F">
        <w:rPr>
          <w:rFonts w:ascii="Times New Roman" w:hAnsi="Times New Roman" w:cs="Times New Roman"/>
          <w:sz w:val="24"/>
          <w:szCs w:val="24"/>
        </w:rPr>
        <w:t>the OTP</w:t>
      </w:r>
      <w:r w:rsidRPr="00046C8F">
        <w:rPr>
          <w:rFonts w:ascii="Times New Roman" w:hAnsi="Times New Roman" w:cs="Times New Roman"/>
          <w:sz w:val="24"/>
          <w:szCs w:val="24"/>
        </w:rPr>
        <w:t xml:space="preserve"> mark recapture data used in this analysis. We would also like to thank Zane Zhang and Paige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for providing code used to fit Bayesian and maximum likelihood models. </w:t>
      </w:r>
      <w:r w:rsidR="00075A93" w:rsidRPr="00046C8F">
        <w:rPr>
          <w:rFonts w:ascii="Times New Roman" w:hAnsi="Times New Roman" w:cs="Times New Roman"/>
          <w:sz w:val="24"/>
          <w:szCs w:val="24"/>
        </w:rPr>
        <w:t xml:space="preserve">Finally, </w:t>
      </w:r>
      <w:r w:rsidRPr="00046C8F">
        <w:rPr>
          <w:rFonts w:ascii="Times New Roman" w:hAnsi="Times New Roman" w:cs="Times New Roman"/>
          <w:sz w:val="24"/>
          <w:szCs w:val="24"/>
        </w:rPr>
        <w:t>we would like to thank Joe O’Malley</w:t>
      </w:r>
      <w:r w:rsidR="00BE5BBF" w:rsidRPr="00046C8F">
        <w:rPr>
          <w:rFonts w:ascii="Times New Roman" w:hAnsi="Times New Roman" w:cs="Times New Roman"/>
          <w:sz w:val="24"/>
          <w:szCs w:val="24"/>
        </w:rPr>
        <w:t xml:space="preserve"> and Frank Parrish</w:t>
      </w:r>
      <w:r w:rsidRPr="00046C8F">
        <w:rPr>
          <w:rFonts w:ascii="Times New Roman" w:hAnsi="Times New Roman" w:cs="Times New Roman"/>
          <w:sz w:val="24"/>
          <w:szCs w:val="24"/>
        </w:rPr>
        <w:t xml:space="preserve"> for </w:t>
      </w:r>
      <w:r w:rsidR="00BE5BBF" w:rsidRPr="00046C8F">
        <w:rPr>
          <w:rFonts w:ascii="Times New Roman" w:hAnsi="Times New Roman" w:cs="Times New Roman"/>
          <w:sz w:val="24"/>
          <w:szCs w:val="24"/>
        </w:rPr>
        <w:t>their</w:t>
      </w:r>
      <w:r w:rsidRPr="00046C8F">
        <w:rPr>
          <w:rFonts w:ascii="Times New Roman" w:hAnsi="Times New Roman" w:cs="Times New Roman"/>
          <w:sz w:val="24"/>
          <w:szCs w:val="24"/>
        </w:rPr>
        <w:t xml:space="preserve"> advice and </w:t>
      </w:r>
      <w:r w:rsidR="00BE5BBF" w:rsidRPr="00046C8F">
        <w:rPr>
          <w:rFonts w:ascii="Times New Roman" w:hAnsi="Times New Roman" w:cs="Times New Roman"/>
          <w:sz w:val="24"/>
          <w:szCs w:val="24"/>
        </w:rPr>
        <w:t>feedback</w:t>
      </w:r>
      <w:r w:rsidRPr="00046C8F">
        <w:rPr>
          <w:rFonts w:ascii="Times New Roman" w:hAnsi="Times New Roman" w:cs="Times New Roman"/>
          <w:sz w:val="24"/>
          <w:szCs w:val="24"/>
        </w:rPr>
        <w:t xml:space="preserve"> during this project.</w:t>
      </w:r>
    </w:p>
    <w:p w14:paraId="0C92674F" w14:textId="77777777" w:rsidR="001302DE" w:rsidRPr="00046C8F" w:rsidRDefault="001302DE" w:rsidP="005B692B">
      <w:pPr>
        <w:spacing w:line="480" w:lineRule="auto"/>
        <w:outlineLvl w:val="0"/>
        <w:rPr>
          <w:rFonts w:ascii="Times New Roman" w:hAnsi="Times New Roman" w:cs="Times New Roman"/>
          <w:sz w:val="24"/>
          <w:szCs w:val="24"/>
        </w:rPr>
      </w:pPr>
    </w:p>
    <w:p w14:paraId="7BC76D97" w14:textId="77777777" w:rsidR="00D36623" w:rsidRPr="00046C8F" w:rsidRDefault="00D36623">
      <w:pPr>
        <w:rPr>
          <w:rFonts w:ascii="Times New Roman" w:hAnsi="Times New Roman" w:cs="Times New Roman"/>
          <w:b/>
          <w:i/>
          <w:sz w:val="24"/>
          <w:szCs w:val="24"/>
        </w:rPr>
      </w:pPr>
      <w:r w:rsidRPr="00046C8F">
        <w:rPr>
          <w:rFonts w:ascii="Times New Roman" w:hAnsi="Times New Roman" w:cs="Times New Roman"/>
          <w:b/>
          <w:i/>
          <w:sz w:val="24"/>
          <w:szCs w:val="24"/>
        </w:rPr>
        <w:br w:type="page"/>
      </w:r>
    </w:p>
    <w:p w14:paraId="28CBF1F0" w14:textId="58CE4204" w:rsidR="0033414E" w:rsidRPr="00046C8F" w:rsidRDefault="00E54C93" w:rsidP="000D5103">
      <w:pPr>
        <w:rPr>
          <w:rFonts w:ascii="Times New Roman" w:hAnsi="Times New Roman" w:cs="Times New Roman"/>
          <w:b/>
          <w:sz w:val="24"/>
          <w:szCs w:val="24"/>
        </w:rPr>
      </w:pPr>
      <w:r w:rsidRPr="00046C8F">
        <w:rPr>
          <w:rFonts w:ascii="Times New Roman" w:hAnsi="Times New Roman" w:cs="Times New Roman"/>
          <w:b/>
          <w:sz w:val="24"/>
          <w:szCs w:val="24"/>
        </w:rPr>
        <w:lastRenderedPageBreak/>
        <w:t>References</w:t>
      </w:r>
    </w:p>
    <w:p w14:paraId="0EE74B3B" w14:textId="28A21C47" w:rsidR="00A20282" w:rsidRPr="00A20282" w:rsidRDefault="00D36623" w:rsidP="00A20282">
      <w:pPr>
        <w:widowControl w:val="0"/>
        <w:autoSpaceDE w:val="0"/>
        <w:autoSpaceDN w:val="0"/>
        <w:adjustRightInd w:val="0"/>
        <w:ind w:left="480" w:hanging="480"/>
        <w:rPr>
          <w:rFonts w:ascii="Times New Roman" w:hAnsi="Times New Roman" w:cs="Times New Roman"/>
          <w:noProof/>
          <w:sz w:val="24"/>
        </w:rPr>
      </w:pPr>
      <w:r w:rsidRPr="00046C8F">
        <w:rPr>
          <w:rFonts w:ascii="Times New Roman" w:hAnsi="Times New Roman" w:cs="Times New Roman"/>
          <w:sz w:val="24"/>
          <w:szCs w:val="24"/>
        </w:rPr>
        <w:fldChar w:fldCharType="begin" w:fldLock="1"/>
      </w:r>
      <w:r w:rsidRPr="00046C8F">
        <w:rPr>
          <w:rFonts w:ascii="Times New Roman" w:hAnsi="Times New Roman" w:cs="Times New Roman"/>
          <w:sz w:val="24"/>
          <w:szCs w:val="24"/>
        </w:rPr>
        <w:instrText xml:space="preserve">ADDIN Mendeley Bibliography CSL_BIBLIOGRAPHY </w:instrText>
      </w:r>
      <w:r w:rsidRPr="00046C8F">
        <w:rPr>
          <w:rFonts w:ascii="Times New Roman" w:hAnsi="Times New Roman" w:cs="Times New Roman"/>
          <w:sz w:val="24"/>
          <w:szCs w:val="24"/>
        </w:rPr>
        <w:fldChar w:fldCharType="separate"/>
      </w:r>
      <w:r w:rsidR="00A20282" w:rsidRPr="00A20282">
        <w:rPr>
          <w:rFonts w:ascii="Times New Roman" w:hAnsi="Times New Roman" w:cs="Times New Roman"/>
          <w:noProof/>
          <w:sz w:val="24"/>
        </w:rPr>
        <w:t xml:space="preserve">Allen, G.R. 1985. Fao Species Catalogue Vol . 6 . Snappers of the World. Fao Fish. Synopsis </w:t>
      </w:r>
      <w:r w:rsidR="00A20282" w:rsidRPr="00A20282">
        <w:rPr>
          <w:rFonts w:ascii="Times New Roman" w:hAnsi="Times New Roman" w:cs="Times New Roman"/>
          <w:b/>
          <w:bCs/>
          <w:noProof/>
          <w:sz w:val="24"/>
        </w:rPr>
        <w:t>6</w:t>
      </w:r>
      <w:r w:rsidR="00A20282" w:rsidRPr="00A20282">
        <w:rPr>
          <w:rFonts w:ascii="Times New Roman" w:hAnsi="Times New Roman" w:cs="Times New Roman"/>
          <w:noProof/>
          <w:sz w:val="24"/>
        </w:rPr>
        <w:t>(125): 208. doi:10.1016/0025-326X(92)90600-B.</w:t>
      </w:r>
    </w:p>
    <w:p w14:paraId="5A3DDD17"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Andrews,  a H., DeMartini, E.E., Brodziak, J., Nichols, R.S., and Humphreys, R.L. 2012. A long-lived life history for a tropical, deepwater snapper (Pristipomoides filamentosus): bomb radiocarbon and lead-radium dating as extensions of daily increment analyses in otoliths. Can. J. Fish. Aquat. Sci. </w:t>
      </w:r>
      <w:r w:rsidRPr="00A20282">
        <w:rPr>
          <w:rFonts w:ascii="Times New Roman" w:hAnsi="Times New Roman" w:cs="Times New Roman"/>
          <w:b/>
          <w:bCs/>
          <w:noProof/>
          <w:sz w:val="24"/>
        </w:rPr>
        <w:t>69</w:t>
      </w:r>
      <w:r w:rsidRPr="00A20282">
        <w:rPr>
          <w:rFonts w:ascii="Times New Roman" w:hAnsi="Times New Roman" w:cs="Times New Roman"/>
          <w:noProof/>
          <w:sz w:val="24"/>
        </w:rPr>
        <w:t>: 1850–1869. doi:10.1139/f2012-109.</w:t>
      </w:r>
    </w:p>
    <w:p w14:paraId="1257A036"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Andrews, A.H., Humphreys, R. l., DeMartini, E.D., Nichols, R.S., and Brodziak, J. 2011. Bomb Radiocarbon and Lead-Radium Dating of Opakapaka (Pristipomoides filamentosus). Fish. Sci. (October). Available from http://www.pifsc.noaa.gov/library/pubs/admin/PIFSC_Admin_Rep_11-07.pdf.</w:t>
      </w:r>
    </w:p>
    <w:p w14:paraId="46A9FDD3"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Benaglia, T., Chauveau, D., Hunter, D.R., and Young, D. 2009. Mixtools: An R package for analyzing finite mixture models. J. Stat. Softw. </w:t>
      </w:r>
      <w:r w:rsidRPr="00A20282">
        <w:rPr>
          <w:rFonts w:ascii="Times New Roman" w:hAnsi="Times New Roman" w:cs="Times New Roman"/>
          <w:b/>
          <w:bCs/>
          <w:noProof/>
          <w:sz w:val="24"/>
        </w:rPr>
        <w:t>32</w:t>
      </w:r>
      <w:r w:rsidRPr="00A20282">
        <w:rPr>
          <w:rFonts w:ascii="Times New Roman" w:hAnsi="Times New Roman" w:cs="Times New Roman"/>
          <w:noProof/>
          <w:sz w:val="24"/>
        </w:rPr>
        <w:t>(6): 1–29. Available from http://www.jstatsoft.org/v32/i06/.</w:t>
      </w:r>
    </w:p>
    <w:p w14:paraId="027B6910"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Burman, P. 1989. A comparative study of ordinary cross-validation, v-fold cross-validation and the repeated learning-testing methods. Biometrika </w:t>
      </w:r>
      <w:r w:rsidRPr="00A20282">
        <w:rPr>
          <w:rFonts w:ascii="Times New Roman" w:hAnsi="Times New Roman" w:cs="Times New Roman"/>
          <w:b/>
          <w:bCs/>
          <w:noProof/>
          <w:sz w:val="24"/>
        </w:rPr>
        <w:t>76</w:t>
      </w:r>
      <w:r w:rsidRPr="00A20282">
        <w:rPr>
          <w:rFonts w:ascii="Times New Roman" w:hAnsi="Times New Roman" w:cs="Times New Roman"/>
          <w:noProof/>
          <w:sz w:val="24"/>
        </w:rPr>
        <w:t>(3): 503–514. doi:10.1093/biomet/76.3.503.</w:t>
      </w:r>
    </w:p>
    <w:p w14:paraId="537A4362"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Demartini, E.E., Landgraf, K.C., and Ralston, S. 1994. A Recharacterizatinon of the age-length and growth relationships of Hawaiian snapper Pristipomoides filamentosus. U.S. Department of Commerce, National Oceanic and Atmospheric Administration, National Marine Fisheries Service, Southwest Fisheries Science Center. Available from papers2://publication/uuid/0968A892-A6FF-4DD6-9E14-9F10C39B2ED8.</w:t>
      </w:r>
    </w:p>
    <w:p w14:paraId="1477E5C4"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Eveson, J.P., Laslett, G.M., and Polacheck, T. 2004. An integrated model for growth incorporating tag–recapture, length–frequency, and direct aging data. Can. J. Fish. Aquat. Sci. </w:t>
      </w:r>
      <w:r w:rsidRPr="00A20282">
        <w:rPr>
          <w:rFonts w:ascii="Times New Roman" w:hAnsi="Times New Roman" w:cs="Times New Roman"/>
          <w:b/>
          <w:bCs/>
          <w:noProof/>
          <w:sz w:val="24"/>
        </w:rPr>
        <w:t>61</w:t>
      </w:r>
      <w:r w:rsidRPr="00A20282">
        <w:rPr>
          <w:rFonts w:ascii="Times New Roman" w:hAnsi="Times New Roman" w:cs="Times New Roman"/>
          <w:noProof/>
          <w:sz w:val="24"/>
        </w:rPr>
        <w:t>(2): 292–306. doi:10.1139/f03-163.</w:t>
      </w:r>
    </w:p>
    <w:p w14:paraId="56B64E8B"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Eveson, J.P., Polacheck, T., and Laslett, G.M. 2007. Consequences of assuming an incorrect error structure in von Bertalanffy growth models: a simulation study. Can. J. Fish. Aquat. Sci. </w:t>
      </w:r>
      <w:r w:rsidRPr="00A20282">
        <w:rPr>
          <w:rFonts w:ascii="Times New Roman" w:hAnsi="Times New Roman" w:cs="Times New Roman"/>
          <w:b/>
          <w:bCs/>
          <w:noProof/>
          <w:sz w:val="24"/>
        </w:rPr>
        <w:t>64</w:t>
      </w:r>
      <w:r w:rsidRPr="00A20282">
        <w:rPr>
          <w:rFonts w:ascii="Times New Roman" w:hAnsi="Times New Roman" w:cs="Times New Roman"/>
          <w:noProof/>
          <w:sz w:val="24"/>
        </w:rPr>
        <w:t>(4): 602–617. doi:10.1139/f07-036.</w:t>
      </w:r>
    </w:p>
    <w:p w14:paraId="2AF00922"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Francis, R.I.C.C. 1988. Maximum likelihood estimation of growth and growth variability from tagging data. New Zeal. J. Mar. Freshw. Res. </w:t>
      </w:r>
      <w:r w:rsidRPr="00A20282">
        <w:rPr>
          <w:rFonts w:ascii="Times New Roman" w:hAnsi="Times New Roman" w:cs="Times New Roman"/>
          <w:b/>
          <w:bCs/>
          <w:noProof/>
          <w:sz w:val="24"/>
        </w:rPr>
        <w:t>22</w:t>
      </w:r>
      <w:r w:rsidRPr="00A20282">
        <w:rPr>
          <w:rFonts w:ascii="Times New Roman" w:hAnsi="Times New Roman" w:cs="Times New Roman"/>
          <w:noProof/>
          <w:sz w:val="24"/>
        </w:rPr>
        <w:t>(1): 43–51. doi:10.1080/00288330.1988.9516276.</w:t>
      </w:r>
    </w:p>
    <w:p w14:paraId="559B20A3"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Gaither, M.R., Jones, S. a., Kelley, C., Newman, S.J., Sorenson, L., and Bowen, B.W. 2011. High connectivity in the deepwater snapper Pristipomoides filamentosus (lutjanidae) across the indo-pacific with isolation of the Hawaiian archipelago. PLoS One </w:t>
      </w:r>
      <w:r w:rsidRPr="00A20282">
        <w:rPr>
          <w:rFonts w:ascii="Times New Roman" w:hAnsi="Times New Roman" w:cs="Times New Roman"/>
          <w:b/>
          <w:bCs/>
          <w:noProof/>
          <w:sz w:val="24"/>
        </w:rPr>
        <w:t>6</w:t>
      </w:r>
      <w:r w:rsidRPr="00A20282">
        <w:rPr>
          <w:rFonts w:ascii="Times New Roman" w:hAnsi="Times New Roman" w:cs="Times New Roman"/>
          <w:noProof/>
          <w:sz w:val="24"/>
        </w:rPr>
        <w:t>(12). doi:10.1371/journal.pone.0028913.</w:t>
      </w:r>
    </w:p>
    <w:p w14:paraId="3B3FEB66"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Gaither, M.R., Toonen, R.J., Sorenson, L., and Bowen, B.W. 2010. Isolation and characterization of microsatellite markers for the crimson jobfish, pristipomoides filamentosus (Lutjanidae). Conserv. Genet. Resour. </w:t>
      </w:r>
      <w:r w:rsidRPr="00A20282">
        <w:rPr>
          <w:rFonts w:ascii="Times New Roman" w:hAnsi="Times New Roman" w:cs="Times New Roman"/>
          <w:b/>
          <w:bCs/>
          <w:noProof/>
          <w:sz w:val="24"/>
        </w:rPr>
        <w:t>2</w:t>
      </w:r>
      <w:r w:rsidRPr="00A20282">
        <w:rPr>
          <w:rFonts w:ascii="Times New Roman" w:hAnsi="Times New Roman" w:cs="Times New Roman"/>
          <w:noProof/>
          <w:sz w:val="24"/>
        </w:rPr>
        <w:t>(SUPPL.1): 169–172. doi:10.1007/s12686-009-9119-3.</w:t>
      </w:r>
    </w:p>
    <w:p w14:paraId="1E368E42"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Gelman, A., and Rubin, D.B. 1992. lnference from Iterative Simulation Using Multiple Sequences. Stat. Sci. </w:t>
      </w:r>
      <w:r w:rsidRPr="00A20282">
        <w:rPr>
          <w:rFonts w:ascii="Times New Roman" w:hAnsi="Times New Roman" w:cs="Times New Roman"/>
          <w:b/>
          <w:bCs/>
          <w:noProof/>
          <w:sz w:val="24"/>
        </w:rPr>
        <w:t>7</w:t>
      </w:r>
      <w:r w:rsidRPr="00A20282">
        <w:rPr>
          <w:rFonts w:ascii="Times New Roman" w:hAnsi="Times New Roman" w:cs="Times New Roman"/>
          <w:noProof/>
          <w:sz w:val="24"/>
        </w:rPr>
        <w:t>(4): 457–472. doi:10.2307/2246093.</w:t>
      </w:r>
    </w:p>
    <w:p w14:paraId="2DFC4A87"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Hardman-Mountford, N.J., Polunin, N.V.C., and Boulle, D. 1997. Can the age of the tropical species be determined by otolith measurement?: a study using Pristipomoides filamentosus (Pisces: Lutjanidae) from the Mahe Plateau, Seychelles. Naga, ICLARM Q. </w:t>
      </w:r>
      <w:r w:rsidRPr="00A20282">
        <w:rPr>
          <w:rFonts w:ascii="Times New Roman" w:hAnsi="Times New Roman" w:cs="Times New Roman"/>
          <w:b/>
          <w:bCs/>
          <w:noProof/>
          <w:sz w:val="24"/>
        </w:rPr>
        <w:t>20</w:t>
      </w:r>
      <w:r w:rsidRPr="00A20282">
        <w:rPr>
          <w:rFonts w:ascii="Times New Roman" w:hAnsi="Times New Roman" w:cs="Times New Roman"/>
          <w:noProof/>
          <w:sz w:val="24"/>
        </w:rPr>
        <w:t>(2): 27–31.</w:t>
      </w:r>
    </w:p>
    <w:p w14:paraId="42C3DAA2"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Hawaii Reported Landing Tables. 2016. Available from https://www.pifsc.noaa.gov/wpacfin/hi/dar/Pages/hi_data_3.php [accessed 23 March 2018].</w:t>
      </w:r>
    </w:p>
    <w:p w14:paraId="6EA75E87"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James, I.R. 1991. Estimation of von Bertalanffy growth curve parameters from recapture data. </w:t>
      </w:r>
      <w:r w:rsidRPr="00A20282">
        <w:rPr>
          <w:rFonts w:ascii="Times New Roman" w:hAnsi="Times New Roman" w:cs="Times New Roman"/>
          <w:noProof/>
          <w:sz w:val="24"/>
        </w:rPr>
        <w:lastRenderedPageBreak/>
        <w:t xml:space="preserve">Biometrics </w:t>
      </w:r>
      <w:r w:rsidRPr="00A20282">
        <w:rPr>
          <w:rFonts w:ascii="Times New Roman" w:hAnsi="Times New Roman" w:cs="Times New Roman"/>
          <w:b/>
          <w:bCs/>
          <w:noProof/>
          <w:sz w:val="24"/>
        </w:rPr>
        <w:t>47</w:t>
      </w:r>
      <w:r w:rsidRPr="00A20282">
        <w:rPr>
          <w:rFonts w:ascii="Times New Roman" w:hAnsi="Times New Roman" w:cs="Times New Roman"/>
          <w:noProof/>
          <w:sz w:val="24"/>
        </w:rPr>
        <w:t>: 1519–1530. doi:10.2307/2532403.</w:t>
      </w:r>
    </w:p>
    <w:p w14:paraId="25E24D8B"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Jensen, A.L. 1996. Beverton and Holt life history invariants result from optimal trade-off of reproduction and survival. Can. J. Fish. Aquat. Sci. </w:t>
      </w:r>
      <w:r w:rsidRPr="00A20282">
        <w:rPr>
          <w:rFonts w:ascii="Times New Roman" w:hAnsi="Times New Roman" w:cs="Times New Roman"/>
          <w:b/>
          <w:bCs/>
          <w:noProof/>
          <w:sz w:val="24"/>
        </w:rPr>
        <w:t>53</w:t>
      </w:r>
      <w:r w:rsidRPr="00A20282">
        <w:rPr>
          <w:rFonts w:ascii="Times New Roman" w:hAnsi="Times New Roman" w:cs="Times New Roman"/>
          <w:noProof/>
          <w:sz w:val="24"/>
        </w:rPr>
        <w:t>(4): 820–822. doi:10.1139/f95-233.</w:t>
      </w:r>
    </w:p>
    <w:p w14:paraId="75C58191"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Kimura, D.K., Shimada, A.M., and Lowe, S.A. 1993. Estimating von Bertalanffy growth parameters of sablefish Anoplopoma fimbria and Pacific cod Gadus macrocephalus using tag-recapture data. Fish. Bull. </w:t>
      </w:r>
      <w:r w:rsidRPr="00A20282">
        <w:rPr>
          <w:rFonts w:ascii="Times New Roman" w:hAnsi="Times New Roman" w:cs="Times New Roman"/>
          <w:b/>
          <w:bCs/>
          <w:noProof/>
          <w:sz w:val="24"/>
        </w:rPr>
        <w:t>91</w:t>
      </w:r>
      <w:r w:rsidRPr="00A20282">
        <w:rPr>
          <w:rFonts w:ascii="Times New Roman" w:hAnsi="Times New Roman" w:cs="Times New Roman"/>
          <w:noProof/>
          <w:sz w:val="24"/>
        </w:rPr>
        <w:t>(2): 271–280.</w:t>
      </w:r>
    </w:p>
    <w:p w14:paraId="3508A118"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Kobayashi, D.R., Okamoto, H.Y., and Oishi, F.G. 2008. Movement of the deepwater snapper opakapaka , Pristipomoides filamentosus , in Hawaii : Insights from a large-scale tagging program and computer simulation.</w:t>
      </w:r>
    </w:p>
    <w:p w14:paraId="2718F4A8"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Laslett, G.M., Eveson, J.P., and Polacheck, T. 2002. A flexible maximum likelihood approach for fitting growth curves to tag-recapture data. Can. J. Fish. Aquat. Sci. </w:t>
      </w:r>
      <w:r w:rsidRPr="00A20282">
        <w:rPr>
          <w:rFonts w:ascii="Times New Roman" w:hAnsi="Times New Roman" w:cs="Times New Roman"/>
          <w:b/>
          <w:bCs/>
          <w:noProof/>
          <w:sz w:val="24"/>
        </w:rPr>
        <w:t>59</w:t>
      </w:r>
      <w:r w:rsidRPr="00A20282">
        <w:rPr>
          <w:rFonts w:ascii="Times New Roman" w:hAnsi="Times New Roman" w:cs="Times New Roman"/>
          <w:noProof/>
          <w:sz w:val="24"/>
        </w:rPr>
        <w:t>(6): 976–986. doi:10.1139/f02-069.</w:t>
      </w:r>
    </w:p>
    <w:p w14:paraId="036E89D5"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Luers, M.A., Demartini, E.E.D., and B, R.L.H.J. 2017. Seasonality , sex ratio , spawning frequency and sexual maturity of the opakapaka Pristipomoides filamentosus ( Perciformes : Lutjanidae ) from the Main Hawaiian Islands : fundamental input to size-at-retention regulations. Mar. Freshw. Res. doi:10.1071/MF17195.</w:t>
      </w:r>
    </w:p>
    <w:p w14:paraId="42AA57B7"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Maller, R.A., and Deboer, E.S. 1988. An analysis of two methods of fitting the von bertalanffy curve to capture-recapture data. Mar. Freshw. Res. </w:t>
      </w:r>
      <w:r w:rsidRPr="00A20282">
        <w:rPr>
          <w:rFonts w:ascii="Times New Roman" w:hAnsi="Times New Roman" w:cs="Times New Roman"/>
          <w:b/>
          <w:bCs/>
          <w:noProof/>
          <w:sz w:val="24"/>
        </w:rPr>
        <w:t>39</w:t>
      </w:r>
      <w:r w:rsidRPr="00A20282">
        <w:rPr>
          <w:rFonts w:ascii="Times New Roman" w:hAnsi="Times New Roman" w:cs="Times New Roman"/>
          <w:noProof/>
          <w:sz w:val="24"/>
        </w:rPr>
        <w:t>(4): 459–466. doi:10.1071/MF9880459.</w:t>
      </w:r>
    </w:p>
    <w:p w14:paraId="1BF3EF2F"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Mees, C.C. 1993. Population biology and stock assessment of Pristipomoides filamentosus on the Mahe Plateau, Seychelles. J. Fish Biol. </w:t>
      </w:r>
      <w:r w:rsidRPr="00A20282">
        <w:rPr>
          <w:rFonts w:ascii="Times New Roman" w:hAnsi="Times New Roman" w:cs="Times New Roman"/>
          <w:b/>
          <w:bCs/>
          <w:noProof/>
          <w:sz w:val="24"/>
        </w:rPr>
        <w:t>43</w:t>
      </w:r>
      <w:r w:rsidRPr="00A20282">
        <w:rPr>
          <w:rFonts w:ascii="Times New Roman" w:hAnsi="Times New Roman" w:cs="Times New Roman"/>
          <w:noProof/>
          <w:sz w:val="24"/>
        </w:rPr>
        <w:t>(5): 695–708. doi:10.1111/j.1095-8649.1993.tb01147.x.</w:t>
      </w:r>
    </w:p>
    <w:p w14:paraId="782BA088"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Moffitt, R.B., and Parrish, F.A. 1996. Habitat and life history of juvenile Hawaiian pink snapper, Pristipomoides filamentosus. Pacific Sci. </w:t>
      </w:r>
      <w:r w:rsidRPr="00A20282">
        <w:rPr>
          <w:rFonts w:ascii="Times New Roman" w:hAnsi="Times New Roman" w:cs="Times New Roman"/>
          <w:b/>
          <w:bCs/>
          <w:noProof/>
          <w:sz w:val="24"/>
        </w:rPr>
        <w:t>50</w:t>
      </w:r>
      <w:r w:rsidRPr="00A20282">
        <w:rPr>
          <w:rFonts w:ascii="Times New Roman" w:hAnsi="Times New Roman" w:cs="Times New Roman"/>
          <w:noProof/>
          <w:sz w:val="24"/>
        </w:rPr>
        <w:t>(4): 371–381.</w:t>
      </w:r>
    </w:p>
    <w:p w14:paraId="3CBA8608"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O’Malley, J. 2015. A Review of the Cooperative Hawaiian Bottomfish Tagging Program of the Pacific Islands Fisheries Science Center and the Pacific Islands Fisheries Group. (June): 47. Honolulu, HI. doi:10.7289/V59W0CF7.</w:t>
      </w:r>
    </w:p>
    <w:p w14:paraId="5AB4A7DD"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Okamoto, H.Y. 1993. Develop Opakapaka tagging techniques to assess movement behavior.</w:t>
      </w:r>
    </w:p>
    <w:p w14:paraId="5F98A3A6"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Palmer, M.J., Phillips, B.F., and Smith, G.T. 1991. Application of nonlinear models with random coefficients to growth data. Biometrics </w:t>
      </w:r>
      <w:r w:rsidRPr="00A20282">
        <w:rPr>
          <w:rFonts w:ascii="Times New Roman" w:hAnsi="Times New Roman" w:cs="Times New Roman"/>
          <w:b/>
          <w:bCs/>
          <w:noProof/>
          <w:sz w:val="24"/>
        </w:rPr>
        <w:t>47</w:t>
      </w:r>
      <w:r w:rsidRPr="00A20282">
        <w:rPr>
          <w:rFonts w:ascii="Times New Roman" w:hAnsi="Times New Roman" w:cs="Times New Roman"/>
          <w:noProof/>
          <w:sz w:val="24"/>
        </w:rPr>
        <w:t>: 623–635. doi:10.2307/2532151.</w:t>
      </w:r>
    </w:p>
    <w:p w14:paraId="7DCAF363"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R Core Team. 2014. R: A Language and Environment for Statistical Computing. Vienna, Austria. Available from http://www.r-project.org/.</w:t>
      </w:r>
    </w:p>
    <w:p w14:paraId="6DE8263B"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Radtke, R.L. 1987. Age and growth information available from the otoliths of the Hawaiian snapper, Pristipomoides filamentosus. Coral Reefs </w:t>
      </w:r>
      <w:r w:rsidRPr="00A20282">
        <w:rPr>
          <w:rFonts w:ascii="Times New Roman" w:hAnsi="Times New Roman" w:cs="Times New Roman"/>
          <w:b/>
          <w:bCs/>
          <w:noProof/>
          <w:sz w:val="24"/>
        </w:rPr>
        <w:t>6</w:t>
      </w:r>
      <w:r w:rsidRPr="00A20282">
        <w:rPr>
          <w:rFonts w:ascii="Times New Roman" w:hAnsi="Times New Roman" w:cs="Times New Roman"/>
          <w:noProof/>
          <w:sz w:val="24"/>
        </w:rPr>
        <w:t>(1): 19–25. doi:10.1007/BF00302208.</w:t>
      </w:r>
    </w:p>
    <w:p w14:paraId="7E0F9CA4"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Ralston, S., and Miyamoto, G.T. 1983. Analyzing the width of daily otolith increments to age the Hawaiian snapper, Pristipomoides filamentosus. Fish. Bull. </w:t>
      </w:r>
      <w:r w:rsidRPr="00A20282">
        <w:rPr>
          <w:rFonts w:ascii="Times New Roman" w:hAnsi="Times New Roman" w:cs="Times New Roman"/>
          <w:b/>
          <w:bCs/>
          <w:noProof/>
          <w:sz w:val="24"/>
        </w:rPr>
        <w:t>81</w:t>
      </w:r>
      <w:r w:rsidRPr="00A20282">
        <w:rPr>
          <w:rFonts w:ascii="Times New Roman" w:hAnsi="Times New Roman" w:cs="Times New Roman"/>
          <w:noProof/>
          <w:sz w:val="24"/>
        </w:rPr>
        <w:t>: 523–535.</w:t>
      </w:r>
    </w:p>
    <w:p w14:paraId="37F93F7B"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Ralston, S.V.D. 1987. Mortality rates of snappers and groupers. Trop. snappers groupers Biol. Fish. Manag.: 375–404.</w:t>
      </w:r>
    </w:p>
    <w:p w14:paraId="70052DEB"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Shaklee, J.B., and Samollow, P.B. 1984. Genetic variation and population structure in a deepwater snapper, Pristipomoides filamentosus, in the Hawaiian Archipelago. Fish. Bull. </w:t>
      </w:r>
      <w:r w:rsidRPr="00A20282">
        <w:rPr>
          <w:rFonts w:ascii="Times New Roman" w:hAnsi="Times New Roman" w:cs="Times New Roman"/>
          <w:b/>
          <w:bCs/>
          <w:noProof/>
          <w:sz w:val="24"/>
        </w:rPr>
        <w:t>82</w:t>
      </w:r>
      <w:r w:rsidRPr="00A20282">
        <w:rPr>
          <w:rFonts w:ascii="Times New Roman" w:hAnsi="Times New Roman" w:cs="Times New Roman"/>
          <w:noProof/>
          <w:sz w:val="24"/>
        </w:rPr>
        <w:t>(4): 703–713. Available from papers2://publication/uuid/37165B0D-50DC-4086-9F5C-F52E8D0F69F4.</w:t>
      </w:r>
    </w:p>
    <w:p w14:paraId="11BF8137"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Spiegelhalter, D., Thomas, A., Best, N., and Way, R. 2003. WinBUGS User Manual. Components </w:t>
      </w:r>
      <w:r w:rsidRPr="00A20282">
        <w:rPr>
          <w:rFonts w:ascii="Times New Roman" w:hAnsi="Times New Roman" w:cs="Times New Roman"/>
          <w:b/>
          <w:bCs/>
          <w:noProof/>
          <w:sz w:val="24"/>
        </w:rPr>
        <w:t>2</w:t>
      </w:r>
      <w:r w:rsidRPr="00A20282">
        <w:rPr>
          <w:rFonts w:ascii="Times New Roman" w:hAnsi="Times New Roman" w:cs="Times New Roman"/>
          <w:noProof/>
          <w:sz w:val="24"/>
        </w:rPr>
        <w:t>(January): 1–60. doi:http://www.mrc-bsu.cam.ac.uk/wp-content/uploads/manual14.pdf.</w:t>
      </w:r>
    </w:p>
    <w:p w14:paraId="7ACCE3BC"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Sundberg, M., and Underkoffler, K. 2009. Size Composition and Length ‐ Weight Data for </w:t>
      </w:r>
      <w:r w:rsidRPr="00A20282">
        <w:rPr>
          <w:rFonts w:ascii="Times New Roman" w:hAnsi="Times New Roman" w:cs="Times New Roman"/>
          <w:noProof/>
          <w:sz w:val="24"/>
        </w:rPr>
        <w:lastRenderedPageBreak/>
        <w:t>Bottomfish and Pelagic Species Sampled at the United Fishing Agency Fish Auction in Honolulu , Hawaii from October 2007 to December 2009. (August 2011).</w:t>
      </w:r>
    </w:p>
    <w:p w14:paraId="21498B73"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Thorson, J.T., Munch, S.B., Cope, J.M., and Gao, J. 2017. Predicting life history parameters for all fishes worldwide. Ecol. Appl. </w:t>
      </w:r>
      <w:r w:rsidRPr="00A20282">
        <w:rPr>
          <w:rFonts w:ascii="Times New Roman" w:hAnsi="Times New Roman" w:cs="Times New Roman"/>
          <w:b/>
          <w:bCs/>
          <w:noProof/>
          <w:sz w:val="24"/>
        </w:rPr>
        <w:t>27</w:t>
      </w:r>
      <w:r w:rsidRPr="00A20282">
        <w:rPr>
          <w:rFonts w:ascii="Times New Roman" w:hAnsi="Times New Roman" w:cs="Times New Roman"/>
          <w:noProof/>
          <w:sz w:val="24"/>
        </w:rPr>
        <w:t>(8): 2262–2276. doi:10.1002/eap.1606.</w:t>
      </w:r>
    </w:p>
    <w:p w14:paraId="1D7780D6"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Uchiyama, J.H., and Tagami, D.T. 1984. Life history, distribution, and abundance of bottomfishes in the Northwestern Hawaiian Islands. </w:t>
      </w:r>
      <w:r w:rsidRPr="00A20282">
        <w:rPr>
          <w:rFonts w:ascii="Times New Roman" w:hAnsi="Times New Roman" w:cs="Times New Roman"/>
          <w:i/>
          <w:iCs/>
          <w:noProof/>
          <w:sz w:val="24"/>
        </w:rPr>
        <w:t>In</w:t>
      </w:r>
      <w:r w:rsidRPr="00A20282">
        <w:rPr>
          <w:rFonts w:ascii="Times New Roman" w:hAnsi="Times New Roman" w:cs="Times New Roman"/>
          <w:noProof/>
          <w:sz w:val="24"/>
        </w:rPr>
        <w:t xml:space="preserve"> Proceedings of the Second Symposium on Resource Investigations in the Northwestern Hawaiian Islands. </w:t>
      </w:r>
      <w:r w:rsidRPr="00A20282">
        <w:rPr>
          <w:rFonts w:ascii="Times New Roman" w:hAnsi="Times New Roman" w:cs="Times New Roman"/>
          <w:i/>
          <w:iCs/>
          <w:noProof/>
          <w:sz w:val="24"/>
        </w:rPr>
        <w:t>Edited by</w:t>
      </w:r>
      <w:r w:rsidRPr="00A20282">
        <w:rPr>
          <w:rFonts w:ascii="Times New Roman" w:hAnsi="Times New Roman" w:cs="Times New Roman"/>
          <w:noProof/>
          <w:sz w:val="24"/>
        </w:rPr>
        <w:t xml:space="preserve"> R.W. Grigg and K.Y. Tanoue. pp. 229–247.</w:t>
      </w:r>
    </w:p>
    <w:p w14:paraId="0C966537"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Wakefield, C.B., O’Malley, J.M., Williams, A.J., Taylor, B.M., Nichols, R.S., Halafihi, T., Humphreys, R.L., Kaltavara, J., Nicol, S.J., and Newman, S.J. 2017. Ageing bias and precision for deep-water snappers: Evaluating nascent otolith preparation methods using novel multivariate comparisons among readers and growth parameter estimates. ICES J. Mar. Sci. </w:t>
      </w:r>
      <w:r w:rsidRPr="00A20282">
        <w:rPr>
          <w:rFonts w:ascii="Times New Roman" w:hAnsi="Times New Roman" w:cs="Times New Roman"/>
          <w:b/>
          <w:bCs/>
          <w:noProof/>
          <w:sz w:val="24"/>
        </w:rPr>
        <w:t>74</w:t>
      </w:r>
      <w:r w:rsidRPr="00A20282">
        <w:rPr>
          <w:rFonts w:ascii="Times New Roman" w:hAnsi="Times New Roman" w:cs="Times New Roman"/>
          <w:noProof/>
          <w:sz w:val="24"/>
        </w:rPr>
        <w:t>(1): 193–203. doi:10.1093/icesjms/fsw162.</w:t>
      </w:r>
    </w:p>
    <w:p w14:paraId="00B5AFCC"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Wang, Y.-G., Thomas, M.R., and Somers, I.F. 1995. A maximum likelihood approach for estimating growth from tag–recapture data. Can. J. Fish. Aquat. Sci. </w:t>
      </w:r>
      <w:r w:rsidRPr="00A20282">
        <w:rPr>
          <w:rFonts w:ascii="Times New Roman" w:hAnsi="Times New Roman" w:cs="Times New Roman"/>
          <w:b/>
          <w:bCs/>
          <w:noProof/>
          <w:sz w:val="24"/>
        </w:rPr>
        <w:t>52</w:t>
      </w:r>
      <w:r w:rsidRPr="00A20282">
        <w:rPr>
          <w:rFonts w:ascii="Times New Roman" w:hAnsi="Times New Roman" w:cs="Times New Roman"/>
          <w:noProof/>
          <w:sz w:val="24"/>
        </w:rPr>
        <w:t>(2): 252–259. doi:10.1139/f95-025.</w:t>
      </w:r>
    </w:p>
    <w:p w14:paraId="5525DD28" w14:textId="77777777" w:rsidR="00A20282" w:rsidRPr="00A20282" w:rsidRDefault="00A20282" w:rsidP="00A20282">
      <w:pPr>
        <w:widowControl w:val="0"/>
        <w:autoSpaceDE w:val="0"/>
        <w:autoSpaceDN w:val="0"/>
        <w:adjustRightInd w:val="0"/>
        <w:ind w:left="480" w:hanging="480"/>
        <w:rPr>
          <w:rFonts w:ascii="Times New Roman" w:hAnsi="Times New Roman" w:cs="Times New Roman"/>
          <w:noProof/>
          <w:sz w:val="24"/>
        </w:rPr>
      </w:pPr>
      <w:r w:rsidRPr="00A20282">
        <w:rPr>
          <w:rFonts w:ascii="Times New Roman" w:hAnsi="Times New Roman" w:cs="Times New Roman"/>
          <w:noProof/>
          <w:sz w:val="24"/>
        </w:rPr>
        <w:t xml:space="preserve">Zhang, Z., Lessard, J., and Campbell, A. 2009. Use of Bayesian hierarchical models to estimate northern abalone, Haliotis kamtschatkana, growth parameters from tag-recapture data. Fish. Res. </w:t>
      </w:r>
      <w:r w:rsidRPr="00A20282">
        <w:rPr>
          <w:rFonts w:ascii="Times New Roman" w:hAnsi="Times New Roman" w:cs="Times New Roman"/>
          <w:b/>
          <w:bCs/>
          <w:noProof/>
          <w:sz w:val="24"/>
        </w:rPr>
        <w:t>95</w:t>
      </w:r>
      <w:r w:rsidRPr="00A20282">
        <w:rPr>
          <w:rFonts w:ascii="Times New Roman" w:hAnsi="Times New Roman" w:cs="Times New Roman"/>
          <w:noProof/>
          <w:sz w:val="24"/>
        </w:rPr>
        <w:t>(2–3): 289–295. doi:10.1016/j.fishres.2008.09.035.</w:t>
      </w:r>
    </w:p>
    <w:p w14:paraId="783523DD" w14:textId="11FD6846" w:rsidR="009F1B37" w:rsidRPr="00046C8F" w:rsidRDefault="00D36623" w:rsidP="00A20282">
      <w:pPr>
        <w:widowControl w:val="0"/>
        <w:autoSpaceDE w:val="0"/>
        <w:autoSpaceDN w:val="0"/>
        <w:adjustRightInd w:val="0"/>
        <w:ind w:left="480" w:hanging="480"/>
        <w:rPr>
          <w:rFonts w:ascii="Times New Roman" w:hAnsi="Times New Roman" w:cs="Times New Roman"/>
          <w:sz w:val="24"/>
          <w:szCs w:val="24"/>
        </w:rPr>
      </w:pPr>
      <w:r w:rsidRPr="00046C8F">
        <w:rPr>
          <w:rFonts w:ascii="Times New Roman" w:hAnsi="Times New Roman" w:cs="Times New Roman"/>
          <w:sz w:val="24"/>
          <w:szCs w:val="24"/>
        </w:rPr>
        <w:fldChar w:fldCharType="end"/>
      </w:r>
    </w:p>
    <w:p w14:paraId="39F7F702" w14:textId="77777777" w:rsidR="009F1B37" w:rsidRPr="00046C8F" w:rsidRDefault="009F1B37">
      <w:pPr>
        <w:rPr>
          <w:rFonts w:ascii="Times New Roman" w:hAnsi="Times New Roman" w:cs="Times New Roman"/>
          <w:sz w:val="24"/>
          <w:szCs w:val="24"/>
        </w:rPr>
      </w:pPr>
      <w:r w:rsidRPr="00046C8F">
        <w:rPr>
          <w:rFonts w:ascii="Times New Roman" w:hAnsi="Times New Roman" w:cs="Times New Roman"/>
          <w:sz w:val="24"/>
          <w:szCs w:val="24"/>
        </w:rPr>
        <w:br w:type="page"/>
      </w:r>
    </w:p>
    <w:p w14:paraId="24B0CFB3" w14:textId="77777777" w:rsidR="00FD256D" w:rsidRPr="00046C8F" w:rsidRDefault="00FD256D" w:rsidP="00FD256D">
      <w:pPr>
        <w:spacing w:before="100" w:beforeAutospacing="1" w:line="360" w:lineRule="auto"/>
        <w:rPr>
          <w:rFonts w:ascii="Times New Roman" w:hAnsi="Times New Roman" w:cs="Times New Roman"/>
          <w:sz w:val="24"/>
          <w:szCs w:val="24"/>
        </w:rPr>
      </w:pPr>
      <w:r w:rsidRPr="00046C8F">
        <w:rPr>
          <w:rFonts w:ascii="Times New Roman" w:hAnsi="Times New Roman" w:cs="Times New Roman"/>
          <w:b/>
          <w:sz w:val="24"/>
          <w:szCs w:val="24"/>
        </w:rPr>
        <w:lastRenderedPageBreak/>
        <w:t>Appendix 1</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WinBUGS</w:t>
      </w:r>
      <w:proofErr w:type="spellEnd"/>
      <w:r w:rsidRPr="00046C8F">
        <w:rPr>
          <w:rFonts w:ascii="Times New Roman" w:hAnsi="Times New Roman" w:cs="Times New Roman"/>
          <w:sz w:val="24"/>
          <w:szCs w:val="24"/>
        </w:rPr>
        <w:t xml:space="preserve"> code for Bayesian hierarchical growth model. Model 1 incorporates both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and K individual variability; Model 2 incorporates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individual variability; Model 3 incorporates K individual variability; and Model 4 incorporates no individual variability. Methodology from Zhang et al. </w:t>
      </w:r>
      <w:r w:rsidRPr="00046C8F">
        <w:rPr>
          <w:rFonts w:ascii="Times New Roman" w:hAnsi="Times New Roman" w:cs="Times New Roman"/>
          <w:sz w:val="24"/>
          <w:szCs w:val="24"/>
        </w:rPr>
        <w:fldChar w:fldCharType="begin"/>
      </w:r>
      <w:r w:rsidRPr="00046C8F">
        <w:rPr>
          <w:rFonts w:ascii="Times New Roman" w:hAnsi="Times New Roman" w:cs="Times New Roman"/>
          <w:sz w:val="24"/>
          <w:szCs w:val="24"/>
        </w:rPr>
        <w:instrText xml:space="preserve"> ADDIN EN.CITE &lt;EndNote&gt;&lt;Cite ExcludeAuth="1"&gt;&lt;Author&gt;Zhang&lt;/Author&gt;&lt;Year&gt;2009&lt;/Year&gt;&lt;RecNum&gt;11&lt;/RecNum&gt;&lt;DisplayText&gt;(2009)&lt;/DisplayText&gt;&lt;record&gt;&lt;rec-number&gt;11&lt;/rec-number&gt;&lt;foreign-keys&gt;&lt;key app="EN" db-id="v9x5vw0dnxpzv2ex2rkpd29taf2ep0dazpve"&gt;11&lt;/key&gt;&lt;/foreign-keys&gt;&lt;ref-type name="Journal Article"&gt;17&lt;/ref-type&gt;&lt;contributors&gt;&lt;authors&gt;&lt;author&gt;Zhang, Z.&lt;/author&gt;&lt;author&gt;Lessard, J.&lt;/author&gt;&lt;author&gt;Campbell, A.&lt;/author&gt;&lt;/authors&gt;&lt;/contributors&gt;&lt;titles&gt;&lt;title&gt;&lt;style face="normal" font="default" size="100%"&gt;Use of Bayesian hierarchical models to estimate northern abalone, &lt;/style&gt;&lt;style face="italic" font="default" size="100%"&gt;Haliotis kamtschatkana&lt;/style&gt;&lt;style face="normal" font="default" size="100%"&gt;, growth parameters from tag-recapture data&lt;/style&gt;&lt;/title&gt;&lt;secondary-title&gt;Fisheries Research&lt;/secondary-title&gt;&lt;/titles&gt;&lt;periodical&gt;&lt;full-title&gt;Fisheries Research&lt;/full-title&gt;&lt;/periodical&gt;&lt;pages&gt;289-295&lt;/pages&gt;&lt;volume&gt;95&lt;/volume&gt;&lt;number&gt;2-3&lt;/number&gt;&lt;keywords&gt;&lt;keyword&gt;Bayesian&lt;/keyword&gt;&lt;keyword&gt;Hierarchical&lt;/keyword&gt;&lt;keyword&gt;Growth&lt;/keyword&gt;&lt;keyword&gt;Simulation&lt;/keyword&gt;&lt;keyword&gt;Variability&lt;/keyword&gt;&lt;keyword&gt;Abalone&lt;/keyword&gt;&lt;/keywords&gt;&lt;dates&gt;&lt;year&gt;2009&lt;/year&gt;&lt;/dates&gt;&lt;isbn&gt;0165-7836&lt;/isbn&gt;&lt;urls&gt;&lt;related-urls&gt;&lt;url&gt;http://www.sciencedirect.com/science/article/pii/S0165783608003184&lt;/url&gt;&lt;/related-urls&gt;&lt;/urls&gt;&lt;electronic-resource-num&gt;10.1016/j.fishres.2008.09.035&lt;/electronic-resource-num&gt;&lt;/record&gt;&lt;/Cite&gt;&lt;/EndNote&gt;</w:instrText>
      </w:r>
      <w:r w:rsidRPr="00046C8F">
        <w:rPr>
          <w:rFonts w:ascii="Times New Roman" w:hAnsi="Times New Roman" w:cs="Times New Roman"/>
          <w:sz w:val="24"/>
          <w:szCs w:val="24"/>
        </w:rPr>
        <w:fldChar w:fldCharType="separate"/>
      </w:r>
      <w:r w:rsidRPr="00046C8F">
        <w:rPr>
          <w:rFonts w:ascii="Times New Roman" w:hAnsi="Times New Roman" w:cs="Times New Roman"/>
          <w:noProof/>
          <w:sz w:val="24"/>
          <w:szCs w:val="24"/>
        </w:rPr>
        <w:t>(2009)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2E1CDC45" w14:textId="77777777" w:rsidR="00FD256D" w:rsidRPr="00046C8F" w:rsidRDefault="00FD256D" w:rsidP="00FD256D">
      <w:pPr>
        <w:rPr>
          <w:rFonts w:ascii="Times New Roman" w:hAnsi="Times New Roman" w:cs="Times New Roman"/>
          <w:b/>
          <w:sz w:val="24"/>
          <w:szCs w:val="24"/>
        </w:rPr>
      </w:pPr>
    </w:p>
    <w:p w14:paraId="243B1F8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Model 1</w:t>
      </w:r>
    </w:p>
    <w:p w14:paraId="0B355D6E" w14:textId="77777777" w:rsidR="00FD256D" w:rsidRPr="00046C8F" w:rsidRDefault="00FD256D" w:rsidP="00FD256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194E013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6091033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3635B20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44FB3D83"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7573A04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6FD9C8B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10F71D5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732D068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2160D2F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1A8A513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475B15C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0C6063B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68DE4230"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319E1C0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19A71F2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w:t>
      </w:r>
    </w:p>
    <w:p w14:paraId="3B62DB6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5A870BA0"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09D5EED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6F386F4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63126B2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54A4DDE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53E2C07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3CFF4AC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28E3DC0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487CD36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77C8097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w:t>
      </w:r>
    </w:p>
    <w:p w14:paraId="501FE04A" w14:textId="77777777" w:rsidR="00FD256D" w:rsidRPr="00046C8F" w:rsidRDefault="00FD256D" w:rsidP="00FD256D">
      <w:pPr>
        <w:rPr>
          <w:rFonts w:ascii="Times New Roman" w:hAnsi="Times New Roman" w:cs="Times New Roman"/>
          <w:b/>
          <w:sz w:val="20"/>
          <w:szCs w:val="20"/>
        </w:rPr>
      </w:pPr>
    </w:p>
    <w:p w14:paraId="71EC4A6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Model 2</w:t>
      </w:r>
    </w:p>
    <w:p w14:paraId="10F025BF" w14:textId="77777777" w:rsidR="00FD256D" w:rsidRPr="00046C8F" w:rsidRDefault="00FD256D" w:rsidP="00FD256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67E4C47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4E51C5E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3222CD8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7C33388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540CDC13"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0C63ABE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66C799E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126942D0"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6B34E8F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67DB6AC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679B728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5184E3D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7226215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3BDA368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w:t>
      </w:r>
    </w:p>
    <w:p w14:paraId="3D6B127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
    <w:p w14:paraId="4FB134C1"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5C41A6C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lastRenderedPageBreak/>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5DA90CB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395AC20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k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69D304D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5F6DE56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160681D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12AF5A9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6C330BA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7D52D35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6D83A4E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6E5AE19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w:t>
      </w:r>
    </w:p>
    <w:p w14:paraId="2F8DB221" w14:textId="77777777" w:rsidR="00FD256D" w:rsidRPr="00046C8F" w:rsidRDefault="00FD256D" w:rsidP="00FD256D">
      <w:pPr>
        <w:rPr>
          <w:rFonts w:ascii="Times New Roman" w:hAnsi="Times New Roman" w:cs="Times New Roman"/>
          <w:b/>
          <w:sz w:val="20"/>
          <w:szCs w:val="20"/>
        </w:rPr>
      </w:pPr>
    </w:p>
    <w:p w14:paraId="69F7661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Model 3</w:t>
      </w:r>
    </w:p>
    <w:p w14:paraId="531472D8" w14:textId="77777777" w:rsidR="00FD256D" w:rsidRPr="00046C8F" w:rsidRDefault="00FD256D" w:rsidP="00FD256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5286B74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15325E2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4853214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3830D7E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44D82983"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33BD69F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04963D3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12B7015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11BBD781"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6E47225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39FE33F6"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681C26A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k[</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r w:rsidRPr="00046C8F">
        <w:rPr>
          <w:rFonts w:ascii="Times New Roman" w:hAnsi="Times New Roman" w:cs="Times New Roman"/>
          <w:b/>
          <w:sz w:val="20"/>
          <w:szCs w:val="20"/>
        </w:rPr>
        <w:tab/>
      </w:r>
      <w:r w:rsidRPr="00046C8F">
        <w:rPr>
          <w:rFonts w:ascii="Times New Roman" w:hAnsi="Times New Roman" w:cs="Times New Roman"/>
          <w:b/>
          <w:sz w:val="20"/>
          <w:szCs w:val="20"/>
        </w:rPr>
        <w:tab/>
      </w:r>
    </w:p>
    <w:p w14:paraId="1B04B18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1E1BA3D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w:t>
      </w:r>
    </w:p>
    <w:p w14:paraId="25687AF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3442411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6CC8677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5F357AE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21B988F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65C89F1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5C8CC92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200E41D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5E0109C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68E02ED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7B71E65D"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5B9F6C1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w:t>
      </w:r>
    </w:p>
    <w:p w14:paraId="0E02237F" w14:textId="77777777" w:rsidR="00FD256D" w:rsidRPr="00046C8F" w:rsidRDefault="00FD256D" w:rsidP="00FD256D">
      <w:pPr>
        <w:rPr>
          <w:rFonts w:ascii="Times New Roman" w:hAnsi="Times New Roman" w:cs="Times New Roman"/>
          <w:b/>
          <w:sz w:val="20"/>
          <w:szCs w:val="20"/>
        </w:rPr>
      </w:pPr>
    </w:p>
    <w:p w14:paraId="031865A7"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 Model 4</w:t>
      </w:r>
    </w:p>
    <w:p w14:paraId="5A007914" w14:textId="77777777" w:rsidR="00FD256D" w:rsidRPr="00046C8F" w:rsidRDefault="00FD256D" w:rsidP="00FD256D">
      <w:pPr>
        <w:rPr>
          <w:rFonts w:ascii="Times New Roman" w:hAnsi="Times New Roman" w:cs="Times New Roman"/>
          <w:b/>
          <w:sz w:val="20"/>
          <w:szCs w:val="20"/>
        </w:rPr>
      </w:pPr>
      <w:proofErr w:type="gramStart"/>
      <w:r w:rsidRPr="00046C8F">
        <w:rPr>
          <w:rFonts w:ascii="Times New Roman" w:hAnsi="Times New Roman" w:cs="Times New Roman"/>
          <w:b/>
          <w:sz w:val="20"/>
          <w:szCs w:val="20"/>
        </w:rPr>
        <w:t>model{</w:t>
      </w:r>
      <w:proofErr w:type="gramEnd"/>
      <w:r w:rsidRPr="00046C8F">
        <w:rPr>
          <w:rFonts w:ascii="Times New Roman" w:hAnsi="Times New Roman" w:cs="Times New Roman"/>
          <w:b/>
          <w:sz w:val="20"/>
          <w:szCs w:val="20"/>
        </w:rPr>
        <w:t xml:space="preserve">   </w:t>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 </w:t>
      </w:r>
    </w:p>
    <w:p w14:paraId="5F31E40F"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for (</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in 1:476)</w:t>
      </w:r>
      <w:r w:rsidRPr="00046C8F">
        <w:rPr>
          <w:rFonts w:ascii="Times New Roman" w:hAnsi="Times New Roman" w:cs="Times New Roman"/>
          <w:b/>
          <w:sz w:val="20"/>
          <w:szCs w:val="20"/>
        </w:rPr>
        <w:tab/>
        <w:t xml:space="preserve"> {</w:t>
      </w:r>
    </w:p>
    <w:p w14:paraId="1807049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 xml:space="preserve">for (j in </w:t>
      </w:r>
      <w:proofErr w:type="gramStart"/>
      <w:r w:rsidRPr="00046C8F">
        <w:rPr>
          <w:rFonts w:ascii="Times New Roman" w:hAnsi="Times New Roman" w:cs="Times New Roman"/>
          <w:b/>
          <w:sz w:val="20"/>
          <w:szCs w:val="20"/>
        </w:rPr>
        <w:t>2:n</w:t>
      </w:r>
      <w:proofErr w:type="gram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t>{</w:t>
      </w:r>
    </w:p>
    <w:p w14:paraId="6047F95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r w:rsidRPr="00046C8F">
        <w:rPr>
          <w:rFonts w:ascii="Times New Roman" w:hAnsi="Times New Roman" w:cs="Times New Roman"/>
          <w:b/>
          <w:sz w:val="20"/>
          <w:szCs w:val="20"/>
        </w:rPr>
        <w:tab/>
      </w:r>
    </w:p>
    <w:p w14:paraId="443521F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-1])))</w:t>
      </w:r>
    </w:p>
    <w:p w14:paraId="45651D1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j]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tau)</w:t>
      </w:r>
    </w:p>
    <w:p w14:paraId="531A71DE"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 -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j])</w:t>
      </w:r>
    </w:p>
    <w:p w14:paraId="388F426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w:t>
      </w:r>
    </w:p>
    <w:p w14:paraId="6AF3C48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gramStart"/>
      <w:r w:rsidRPr="00046C8F">
        <w:rPr>
          <w:rFonts w:ascii="Times New Roman" w:hAnsi="Times New Roman" w:cs="Times New Roman"/>
          <w:b/>
          <w:sz w:val="20"/>
          <w:szCs w:val="20"/>
        </w:rPr>
        <w:t>L[</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24C68D90"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L_</w:t>
      </w:r>
      <w:proofErr w:type="gram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&lt;-   </w:t>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*(1.0 - </w:t>
      </w:r>
      <w:proofErr w:type="spellStart"/>
      <w:r w:rsidRPr="00046C8F">
        <w:rPr>
          <w:rFonts w:ascii="Times New Roman" w:hAnsi="Times New Roman" w:cs="Times New Roman"/>
          <w:b/>
          <w:sz w:val="20"/>
          <w:szCs w:val="20"/>
        </w:rPr>
        <w:t>exp</w:t>
      </w:r>
      <w:proofErr w:type="spellEnd"/>
      <w:r w:rsidRPr="00046C8F">
        <w:rPr>
          <w:rFonts w:ascii="Times New Roman" w:hAnsi="Times New Roman" w:cs="Times New Roman"/>
          <w:b/>
          <w:sz w:val="20"/>
          <w:szCs w:val="20"/>
        </w:rPr>
        <w:t>(-k*A[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w:t>
      </w:r>
      <w:r w:rsidRPr="00046C8F">
        <w:rPr>
          <w:rFonts w:ascii="Times New Roman" w:hAnsi="Times New Roman" w:cs="Times New Roman"/>
          <w:b/>
          <w:sz w:val="20"/>
          <w:szCs w:val="20"/>
        </w:rPr>
        <w:tab/>
      </w:r>
    </w:p>
    <w:p w14:paraId="70319B2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w:t>
      </w:r>
      <w:proofErr w:type="gramStart"/>
      <w:r w:rsidRPr="00046C8F">
        <w:rPr>
          <w:rFonts w:ascii="Times New Roman" w:hAnsi="Times New Roman" w:cs="Times New Roman"/>
          <w:b/>
          <w:sz w:val="20"/>
          <w:szCs w:val="20"/>
        </w:rPr>
        <w:t>pred</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1] ~ </w:t>
      </w:r>
      <w:proofErr w:type="spell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L_Exp</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tau)</w:t>
      </w:r>
    </w:p>
    <w:p w14:paraId="3A1A6988"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p.</w:t>
      </w:r>
      <w:proofErr w:type="gramStart"/>
      <w:r w:rsidRPr="00046C8F">
        <w:rPr>
          <w:rFonts w:ascii="Times New Roman" w:hAnsi="Times New Roman" w:cs="Times New Roman"/>
          <w:b/>
          <w:sz w:val="20"/>
          <w:szCs w:val="20"/>
        </w:rPr>
        <w:t>value</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&lt;- step(</w:t>
      </w:r>
      <w:proofErr w:type="spellStart"/>
      <w:r w:rsidRPr="00046C8F">
        <w:rPr>
          <w:rFonts w:ascii="Times New Roman" w:hAnsi="Times New Roman" w:cs="Times New Roman"/>
          <w:b/>
          <w:sz w:val="20"/>
          <w:szCs w:val="20"/>
        </w:rPr>
        <w:t>L.pred</w:t>
      </w:r>
      <w:proofErr w:type="spellEnd"/>
      <w:r w:rsidRPr="00046C8F">
        <w:rPr>
          <w:rFonts w:ascii="Times New Roman" w:hAnsi="Times New Roman" w:cs="Times New Roman"/>
          <w:b/>
          <w:sz w:val="20"/>
          <w:szCs w:val="20"/>
        </w:rPr>
        <w:t>[</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 L[</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1])</w:t>
      </w:r>
    </w:p>
    <w:p w14:paraId="224F672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r w:rsidRPr="00046C8F">
        <w:rPr>
          <w:rFonts w:ascii="Times New Roman" w:hAnsi="Times New Roman" w:cs="Times New Roman"/>
          <w:b/>
          <w:sz w:val="20"/>
          <w:szCs w:val="20"/>
        </w:rPr>
        <w:tab/>
        <w:t>A[</w:t>
      </w:r>
      <w:proofErr w:type="spellStart"/>
      <w:r w:rsidRPr="00046C8F">
        <w:rPr>
          <w:rFonts w:ascii="Times New Roman" w:hAnsi="Times New Roman" w:cs="Times New Roman"/>
          <w:b/>
          <w:sz w:val="20"/>
          <w:szCs w:val="20"/>
        </w:rPr>
        <w:t>i</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shape, rate)</w:t>
      </w:r>
    </w:p>
    <w:p w14:paraId="5B3496A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w:t>
      </w:r>
    </w:p>
    <w:p w14:paraId="0B84AF4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lastRenderedPageBreak/>
        <w:tab/>
      </w:r>
      <w:proofErr w:type="spellStart"/>
      <w:r w:rsidRPr="00046C8F">
        <w:rPr>
          <w:rFonts w:ascii="Times New Roman" w:hAnsi="Times New Roman" w:cs="Times New Roman"/>
          <w:b/>
          <w:sz w:val="20"/>
          <w:szCs w:val="20"/>
        </w:rPr>
        <w:t>Linf_std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7C45277B"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k_std</w:t>
      </w:r>
      <w:proofErr w:type="spellEnd"/>
      <w:r w:rsidRPr="00046C8F">
        <w:rPr>
          <w:rFonts w:ascii="Times New Roman" w:hAnsi="Times New Roman" w:cs="Times New Roman"/>
          <w:b/>
          <w:sz w:val="20"/>
          <w:szCs w:val="20"/>
        </w:rPr>
        <w:t xml:space="preserve"> &lt;- sqrt(1/</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w:t>
      </w:r>
    </w:p>
    <w:p w14:paraId="0408A115"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var</w:t>
      </w:r>
      <w:proofErr w:type="spellEnd"/>
      <w:r w:rsidRPr="00046C8F">
        <w:rPr>
          <w:rFonts w:ascii="Times New Roman" w:hAnsi="Times New Roman" w:cs="Times New Roman"/>
          <w:b/>
          <w:sz w:val="20"/>
          <w:szCs w:val="20"/>
        </w:rPr>
        <w:t xml:space="preserve"> &lt;- 1/tau</w:t>
      </w:r>
    </w:p>
    <w:p w14:paraId="5A185EC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k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I(0,1)</w:t>
      </w:r>
    </w:p>
    <w:p w14:paraId="73F98C7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spellStart"/>
      <w:proofErr w:type="gramEnd"/>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w:t>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w:t>
      </w:r>
    </w:p>
    <w:p w14:paraId="478F1264"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dnorm</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100, 0.0001)</w:t>
      </w:r>
    </w:p>
    <w:p w14:paraId="56C159B9"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Linf_tau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529BEE6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shape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43163B0A"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rate ~ </w:t>
      </w:r>
      <w:proofErr w:type="spellStart"/>
      <w:proofErr w:type="gramStart"/>
      <w:r w:rsidRPr="00046C8F">
        <w:rPr>
          <w:rFonts w:ascii="Times New Roman" w:hAnsi="Times New Roman" w:cs="Times New Roman"/>
          <w:b/>
          <w:sz w:val="20"/>
          <w:szCs w:val="20"/>
        </w:rPr>
        <w:t>dunif</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0, 100)</w:t>
      </w:r>
    </w:p>
    <w:p w14:paraId="46E3C301"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k_mu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dbeta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1, 1)</w:t>
      </w:r>
    </w:p>
    <w:p w14:paraId="2ABCC512"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r>
      <w:proofErr w:type="spellStart"/>
      <w:r w:rsidRPr="00046C8F">
        <w:rPr>
          <w:rFonts w:ascii="Times New Roman" w:hAnsi="Times New Roman" w:cs="Times New Roman"/>
          <w:b/>
          <w:sz w:val="20"/>
          <w:szCs w:val="20"/>
        </w:rPr>
        <w:t>k_tau</w:t>
      </w:r>
      <w:proofErr w:type="spellEnd"/>
      <w:r w:rsidRPr="00046C8F">
        <w:rPr>
          <w:rFonts w:ascii="Times New Roman" w:hAnsi="Times New Roman" w:cs="Times New Roman"/>
          <w:b/>
          <w:sz w:val="20"/>
          <w:szCs w:val="20"/>
        </w:rPr>
        <w:t xml:space="preserve">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26E116DC" w14:textId="77777777" w:rsidR="00FD256D" w:rsidRPr="00046C8F" w:rsidRDefault="00FD256D" w:rsidP="00FD256D">
      <w:pPr>
        <w:rPr>
          <w:rFonts w:ascii="Times New Roman" w:hAnsi="Times New Roman" w:cs="Times New Roman"/>
          <w:b/>
          <w:sz w:val="20"/>
          <w:szCs w:val="20"/>
        </w:rPr>
      </w:pPr>
      <w:r w:rsidRPr="00046C8F">
        <w:rPr>
          <w:rFonts w:ascii="Times New Roman" w:hAnsi="Times New Roman" w:cs="Times New Roman"/>
          <w:b/>
          <w:sz w:val="20"/>
          <w:szCs w:val="20"/>
        </w:rPr>
        <w:tab/>
        <w:t xml:space="preserve">tau ~ </w:t>
      </w:r>
      <w:proofErr w:type="spellStart"/>
      <w:proofErr w:type="gramStart"/>
      <w:r w:rsidRPr="00046C8F">
        <w:rPr>
          <w:rFonts w:ascii="Times New Roman" w:hAnsi="Times New Roman" w:cs="Times New Roman"/>
          <w:b/>
          <w:sz w:val="20"/>
          <w:szCs w:val="20"/>
        </w:rPr>
        <w:t>dgamma</w:t>
      </w:r>
      <w:proofErr w:type="spellEnd"/>
      <w:r w:rsidRPr="00046C8F">
        <w:rPr>
          <w:rFonts w:ascii="Times New Roman" w:hAnsi="Times New Roman" w:cs="Times New Roman"/>
          <w:b/>
          <w:sz w:val="20"/>
          <w:szCs w:val="20"/>
        </w:rPr>
        <w:t>(</w:t>
      </w:r>
      <w:proofErr w:type="gramEnd"/>
      <w:r w:rsidRPr="00046C8F">
        <w:rPr>
          <w:rFonts w:ascii="Times New Roman" w:hAnsi="Times New Roman" w:cs="Times New Roman"/>
          <w:b/>
          <w:sz w:val="20"/>
          <w:szCs w:val="20"/>
        </w:rPr>
        <w:t>0.001, 0.0001)</w:t>
      </w:r>
    </w:p>
    <w:p w14:paraId="35F38A67" w14:textId="763C34D0" w:rsidR="004A55A1" w:rsidRPr="00574813" w:rsidRDefault="00FD256D">
      <w:pPr>
        <w:rPr>
          <w:rFonts w:ascii="Times New Roman" w:hAnsi="Times New Roman" w:cs="Times New Roman"/>
          <w:b/>
          <w:sz w:val="20"/>
          <w:szCs w:val="20"/>
        </w:rPr>
      </w:pPr>
      <w:r w:rsidRPr="00046C8F">
        <w:rPr>
          <w:rFonts w:ascii="Times New Roman" w:hAnsi="Times New Roman" w:cs="Times New Roman"/>
          <w:b/>
          <w:sz w:val="20"/>
          <w:szCs w:val="20"/>
        </w:rPr>
        <w:t>}</w:t>
      </w:r>
      <w:r w:rsidR="004A55A1">
        <w:rPr>
          <w:rFonts w:ascii="Times New Roman" w:hAnsi="Times New Roman" w:cs="Times New Roman"/>
          <w:b/>
          <w:sz w:val="24"/>
          <w:szCs w:val="24"/>
        </w:rPr>
        <w:br w:type="page"/>
      </w:r>
    </w:p>
    <w:p w14:paraId="41A257E8" w14:textId="663EC91C" w:rsidR="004A55A1" w:rsidRDefault="004A55A1" w:rsidP="004A55A1">
      <w:pPr>
        <w:rPr>
          <w:rFonts w:ascii="Times New Roman" w:hAnsi="Times New Roman" w:cs="Times New Roman"/>
          <w:sz w:val="24"/>
          <w:szCs w:val="24"/>
        </w:rPr>
      </w:pPr>
      <w:r>
        <w:rPr>
          <w:rFonts w:ascii="Times New Roman" w:hAnsi="Times New Roman" w:cs="Times New Roman"/>
          <w:b/>
          <w:sz w:val="24"/>
          <w:szCs w:val="24"/>
        </w:rPr>
        <w:lastRenderedPageBreak/>
        <w:t>Table 1</w:t>
      </w:r>
      <w:r w:rsidRPr="00046C8F">
        <w:rPr>
          <w:rFonts w:ascii="Times New Roman" w:hAnsi="Times New Roman" w:cs="Times New Roman"/>
          <w:b/>
          <w:sz w:val="24"/>
          <w:szCs w:val="24"/>
        </w:rPr>
        <w:t xml:space="preserve">. </w:t>
      </w:r>
      <w:r w:rsidRPr="00046C8F">
        <w:rPr>
          <w:rFonts w:ascii="Times New Roman" w:hAnsi="Times New Roman" w:cs="Times New Roman"/>
          <w:sz w:val="24"/>
          <w:szCs w:val="24"/>
        </w:rPr>
        <w:t xml:space="preserve">Growth parameters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estimated both in Hawaii and from studies elsewhere in the </w:t>
      </w:r>
      <w:proofErr w:type="spellStart"/>
      <w:r w:rsidRPr="00046C8F">
        <w:rPr>
          <w:rFonts w:ascii="Times New Roman" w:hAnsi="Times New Roman" w:cs="Times New Roman"/>
          <w:sz w:val="24"/>
          <w:szCs w:val="24"/>
        </w:rPr>
        <w:t>indopacific</w:t>
      </w:r>
      <w:proofErr w:type="spellEnd"/>
      <w:r w:rsidRPr="00046C8F">
        <w:rPr>
          <w:rFonts w:ascii="Times New Roman" w:hAnsi="Times New Roman" w:cs="Times New Roman"/>
          <w:sz w:val="24"/>
          <w:szCs w:val="24"/>
        </w:rPr>
        <w:t>. When available in the literature, 95% confidence intervals for parameter estimates are presented in brackets next to parameter point estimates. The column “Sample Size Used for Growth Estimates” refers to the number of unique data points used to estimate growth parameters.</w:t>
      </w:r>
    </w:p>
    <w:p w14:paraId="444742EE" w14:textId="254473FC" w:rsidR="004A55A1" w:rsidRPr="00574813" w:rsidRDefault="004A55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5D5671" wp14:editId="68C9D55C">
            <wp:extent cx="5943600" cy="2141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18 at 12.22.1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41855"/>
                    </a:xfrm>
                    <a:prstGeom prst="rect">
                      <a:avLst/>
                    </a:prstGeom>
                  </pic:spPr>
                </pic:pic>
              </a:graphicData>
            </a:graphic>
          </wp:inline>
        </w:drawing>
      </w:r>
      <w:r>
        <w:rPr>
          <w:rFonts w:ascii="Times New Roman" w:hAnsi="Times New Roman" w:cs="Times New Roman"/>
          <w:b/>
          <w:sz w:val="24"/>
          <w:szCs w:val="24"/>
        </w:rPr>
        <w:br w:type="page"/>
      </w:r>
    </w:p>
    <w:p w14:paraId="5580CE98" w14:textId="5B115DC5" w:rsidR="004A55A1" w:rsidRPr="00046C8F" w:rsidRDefault="004A55A1" w:rsidP="004A55A1">
      <w:pPr>
        <w:spacing w:before="100" w:beforeAutospacing="1" w:line="360" w:lineRule="auto"/>
        <w:rPr>
          <w:rFonts w:ascii="Times New Roman" w:hAnsi="Times New Roman" w:cs="Times New Roman"/>
          <w:sz w:val="24"/>
          <w:szCs w:val="24"/>
        </w:rPr>
      </w:pPr>
      <w:r>
        <w:rPr>
          <w:rFonts w:ascii="Times New Roman" w:hAnsi="Times New Roman" w:cs="Times New Roman"/>
          <w:b/>
          <w:sz w:val="24"/>
          <w:szCs w:val="24"/>
        </w:rPr>
        <w:lastRenderedPageBreak/>
        <w:t>Table</w:t>
      </w:r>
      <w:r w:rsidRPr="00046C8F">
        <w:rPr>
          <w:rFonts w:ascii="Times New Roman" w:hAnsi="Times New Roman" w:cs="Times New Roman"/>
          <w:b/>
          <w:sz w:val="24"/>
          <w:szCs w:val="24"/>
        </w:rPr>
        <w:t xml:space="preserve"> </w:t>
      </w:r>
      <w:r>
        <w:rPr>
          <w:rFonts w:ascii="Times New Roman" w:hAnsi="Times New Roman" w:cs="Times New Roman"/>
          <w:b/>
          <w:sz w:val="24"/>
          <w:szCs w:val="24"/>
        </w:rPr>
        <w:t>2</w:t>
      </w:r>
      <w:r w:rsidRPr="00046C8F">
        <w:rPr>
          <w:rFonts w:ascii="Times New Roman" w:hAnsi="Times New Roman" w:cs="Times New Roman"/>
          <w:sz w:val="24"/>
          <w:szCs w:val="24"/>
        </w:rPr>
        <w:t>. Bayesian hierarchical growth model specifications for Model 1 incorporating both K and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individual variability. Monte Carlo simulation was burned in for n=10,000 runs with every 50</w:t>
      </w:r>
      <w:r w:rsidRPr="00046C8F">
        <w:rPr>
          <w:rFonts w:ascii="Times New Roman" w:hAnsi="Times New Roman" w:cs="Times New Roman"/>
          <w:sz w:val="24"/>
          <w:szCs w:val="24"/>
          <w:vertAlign w:val="superscript"/>
        </w:rPr>
        <w:t>th</w:t>
      </w:r>
      <w:r w:rsidRPr="00046C8F">
        <w:rPr>
          <w:rFonts w:ascii="Times New Roman" w:hAnsi="Times New Roman" w:cs="Times New Roman"/>
          <w:sz w:val="24"/>
          <w:szCs w:val="24"/>
        </w:rPr>
        <w:t xml:space="preserve"> of the following 500,000 runs retained for tabulation into the posterior distributions. Variable names are kept consistent with the Appendix 1 </w:t>
      </w:r>
      <w:proofErr w:type="spellStart"/>
      <w:r w:rsidRPr="00046C8F">
        <w:rPr>
          <w:rFonts w:ascii="Times New Roman" w:hAnsi="Times New Roman" w:cs="Times New Roman"/>
          <w:sz w:val="24"/>
          <w:szCs w:val="24"/>
        </w:rPr>
        <w:t>WinBUGS</w:t>
      </w:r>
      <w:proofErr w:type="spellEnd"/>
      <w:r w:rsidRPr="00046C8F">
        <w:rPr>
          <w:rFonts w:ascii="Times New Roman" w:hAnsi="Times New Roman" w:cs="Times New Roman"/>
          <w:sz w:val="24"/>
          <w:szCs w:val="24"/>
        </w:rPr>
        <w:t xml:space="preserve"> code and are not consistent with text references to von Bertalanffy growth parameters but remain intuitively similar (e.g., K=</w:t>
      </w:r>
      <w:proofErr w:type="spellStart"/>
      <w:r w:rsidRPr="00046C8F">
        <w:rPr>
          <w:rFonts w:ascii="Times New Roman" w:hAnsi="Times New Roman" w:cs="Times New Roman"/>
          <w:sz w:val="24"/>
          <w:szCs w:val="24"/>
        </w:rPr>
        <w:t>k_mu</w:t>
      </w:r>
      <w:proofErr w:type="spellEnd"/>
      <w:r w:rsidRPr="00046C8F">
        <w:rPr>
          <w:rFonts w:ascii="Times New Roman" w:hAnsi="Times New Roman" w:cs="Times New Roman"/>
          <w:sz w:val="24"/>
          <w:szCs w:val="24"/>
        </w:rPr>
        <w:t>,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w:t>
      </w:r>
      <w:proofErr w:type="spellStart"/>
      <w:r w:rsidRPr="00046C8F">
        <w:rPr>
          <w:rFonts w:ascii="Times New Roman" w:hAnsi="Times New Roman" w:cs="Times New Roman"/>
          <w:sz w:val="24"/>
          <w:szCs w:val="24"/>
        </w:rPr>
        <w:t>Linf_mu</w:t>
      </w:r>
      <w:proofErr w:type="spellEnd"/>
      <w:r w:rsidRPr="00046C8F">
        <w:rPr>
          <w:rFonts w:ascii="Times New Roman" w:hAnsi="Times New Roman" w:cs="Times New Roman"/>
          <w:sz w:val="24"/>
          <w:szCs w:val="24"/>
        </w:rPr>
        <w:t>).</w:t>
      </w:r>
    </w:p>
    <w:p w14:paraId="3F47AC0F" w14:textId="60AD53B7" w:rsidR="004A55A1" w:rsidRPr="00574813" w:rsidRDefault="00F44CC4" w:rsidP="00574813">
      <w:pPr>
        <w:spacing w:before="100" w:beforeAutospacing="1" w:line="360" w:lineRule="auto"/>
        <w:rPr>
          <w:rFonts w:ascii="Times New Roman" w:hAnsi="Times New Roman" w:cs="Times New Roman"/>
          <w:sz w:val="24"/>
          <w:szCs w:val="24"/>
        </w:rPr>
      </w:pPr>
      <w:r w:rsidRPr="00F44CC4">
        <w:rPr>
          <w:rFonts w:ascii="Times New Roman" w:hAnsi="Times New Roman" w:cs="Times New Roman"/>
          <w:noProof/>
          <w:sz w:val="24"/>
          <w:szCs w:val="24"/>
        </w:rPr>
        <w:object w:dxaOrig="13829" w:dyaOrig="3375" w14:anchorId="6AB90B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4.2pt;height:114.35pt;mso-width-percent:0;mso-height-percent:0;mso-width-percent:0;mso-height-percent:0" o:ole="">
            <v:imagedata r:id="rId10" o:title=""/>
          </v:shape>
          <o:OLEObject Type="Embed" ProgID="Excel.Sheet.12" ShapeID="_x0000_i1025" DrawAspect="Content" ObjectID="_1598434466" r:id="rId11"/>
        </w:object>
      </w:r>
      <w:r w:rsidR="004A55A1">
        <w:rPr>
          <w:rFonts w:ascii="Times New Roman" w:hAnsi="Times New Roman" w:cs="Times New Roman"/>
          <w:b/>
          <w:sz w:val="24"/>
          <w:szCs w:val="24"/>
        </w:rPr>
        <w:br w:type="page"/>
      </w:r>
    </w:p>
    <w:p w14:paraId="62FFF31D" w14:textId="2B1AD41A" w:rsidR="004A55A1" w:rsidRPr="00046C8F" w:rsidRDefault="004A55A1" w:rsidP="004A55A1">
      <w:pPr>
        <w:rPr>
          <w:rFonts w:ascii="Times New Roman" w:hAnsi="Times New Roman" w:cs="Times New Roman"/>
          <w:sz w:val="24"/>
          <w:szCs w:val="24"/>
        </w:rPr>
      </w:pPr>
      <w:r>
        <w:rPr>
          <w:rFonts w:ascii="Times New Roman" w:hAnsi="Times New Roman" w:cs="Times New Roman"/>
          <w:b/>
          <w:sz w:val="24"/>
          <w:szCs w:val="24"/>
        </w:rPr>
        <w:lastRenderedPageBreak/>
        <w:t>Table 3</w:t>
      </w:r>
      <w:r w:rsidRPr="00046C8F">
        <w:rPr>
          <w:rFonts w:ascii="Times New Roman" w:hAnsi="Times New Roman" w:cs="Times New Roman"/>
          <w:b/>
          <w:sz w:val="24"/>
          <w:szCs w:val="24"/>
        </w:rPr>
        <w:t xml:space="preserve">. </w:t>
      </w:r>
      <w:r w:rsidRPr="00046C8F">
        <w:rPr>
          <w:rFonts w:ascii="Times New Roman" w:hAnsi="Times New Roman" w:cs="Times New Roman"/>
          <w:sz w:val="24"/>
          <w:szCs w:val="24"/>
        </w:rPr>
        <w:t xml:space="preserve">A reference for the candidate model structures used to determine the preferred integrative model structure.  </w:t>
      </w:r>
    </w:p>
    <w:p w14:paraId="101E8FC8" w14:textId="77777777" w:rsidR="004A55A1" w:rsidRPr="00046C8F" w:rsidRDefault="004A55A1" w:rsidP="004A55A1">
      <w:pPr>
        <w:rPr>
          <w:rFonts w:ascii="Times New Roman" w:hAnsi="Times New Roman" w:cs="Times New Roman"/>
          <w:sz w:val="24"/>
          <w:szCs w:val="24"/>
        </w:rPr>
      </w:pPr>
    </w:p>
    <w:tbl>
      <w:tblPr>
        <w:tblW w:w="9720" w:type="dxa"/>
        <w:tblLook w:val="04A0" w:firstRow="1" w:lastRow="0" w:firstColumn="1" w:lastColumn="0" w:noHBand="0" w:noVBand="1"/>
      </w:tblPr>
      <w:tblGrid>
        <w:gridCol w:w="1350"/>
        <w:gridCol w:w="1125"/>
        <w:gridCol w:w="1125"/>
        <w:gridCol w:w="1125"/>
        <w:gridCol w:w="1125"/>
        <w:gridCol w:w="1125"/>
        <w:gridCol w:w="1125"/>
        <w:gridCol w:w="984"/>
        <w:gridCol w:w="830"/>
      </w:tblGrid>
      <w:tr w:rsidR="004A55A1" w:rsidRPr="009574F4" w14:paraId="77649A54" w14:textId="77777777" w:rsidTr="00BC41D5">
        <w:trPr>
          <w:trHeight w:val="2857"/>
        </w:trPr>
        <w:tc>
          <w:tcPr>
            <w:tcW w:w="1350" w:type="dxa"/>
            <w:tcBorders>
              <w:top w:val="nil"/>
              <w:left w:val="nil"/>
              <w:bottom w:val="single" w:sz="8" w:space="0" w:color="auto"/>
              <w:right w:val="nil"/>
            </w:tcBorders>
            <w:shd w:val="clear" w:color="auto" w:fill="auto"/>
            <w:noWrap/>
            <w:textDirection w:val="btLr"/>
            <w:vAlign w:val="bottom"/>
            <w:hideMark/>
          </w:tcPr>
          <w:p w14:paraId="7F7EA2E0" w14:textId="77777777" w:rsidR="004A55A1"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w:t>
            </w:r>
            <w:r>
              <w:rPr>
                <w:rFonts w:ascii="Calibri" w:eastAsia="Times New Roman" w:hAnsi="Calibri" w:cs="Calibri"/>
                <w:b/>
                <w:bCs/>
                <w:color w:val="000000"/>
                <w:sz w:val="24"/>
                <w:szCs w:val="24"/>
              </w:rPr>
              <w:t xml:space="preserve"> Structure</w:t>
            </w:r>
            <w:r w:rsidRPr="009574F4">
              <w:rPr>
                <w:rFonts w:ascii="Calibri" w:eastAsia="Times New Roman" w:hAnsi="Calibri" w:cs="Calibri"/>
                <w:b/>
                <w:bCs/>
                <w:color w:val="000000"/>
                <w:sz w:val="24"/>
                <w:szCs w:val="24"/>
              </w:rPr>
              <w:t xml:space="preserve"> ID</w:t>
            </w:r>
          </w:p>
          <w:p w14:paraId="383B668F" w14:textId="77777777" w:rsidR="004A55A1" w:rsidRPr="009574F4" w:rsidRDefault="004A55A1" w:rsidP="00BC41D5">
            <w:pPr>
              <w:jc w:val="center"/>
              <w:rPr>
                <w:rFonts w:ascii="Calibri" w:eastAsia="Times New Roman" w:hAnsi="Calibri" w:cs="Calibri"/>
                <w:b/>
                <w:bCs/>
                <w:color w:val="000000"/>
                <w:sz w:val="24"/>
                <w:szCs w:val="24"/>
              </w:rPr>
            </w:pPr>
          </w:p>
        </w:tc>
        <w:tc>
          <w:tcPr>
            <w:tcW w:w="931" w:type="dxa"/>
            <w:tcBorders>
              <w:top w:val="nil"/>
              <w:left w:val="single" w:sz="4" w:space="0" w:color="auto"/>
              <w:bottom w:val="single" w:sz="8" w:space="0" w:color="auto"/>
              <w:right w:val="single" w:sz="4" w:space="0" w:color="auto"/>
            </w:tcBorders>
            <w:shd w:val="clear" w:color="000000" w:fill="FCE4D6"/>
            <w:textDirection w:val="btLr"/>
            <w:vAlign w:val="bottom"/>
            <w:hideMark/>
          </w:tcPr>
          <w:p w14:paraId="59DA471A" w14:textId="77777777" w:rsidR="004A55A1" w:rsidRDefault="004A55A1" w:rsidP="00BC41D5">
            <w:pPr>
              <w:jc w:val="center"/>
              <w:rPr>
                <w:rFonts w:ascii="Calibri" w:eastAsia="Times New Roman" w:hAnsi="Calibri" w:cs="Calibri"/>
                <w:bCs/>
                <w:color w:val="000000"/>
                <w:sz w:val="24"/>
                <w:szCs w:val="24"/>
              </w:rPr>
            </w:pPr>
            <w:r>
              <w:rPr>
                <w:rFonts w:ascii="Calibri" w:eastAsia="Times New Roman" w:hAnsi="Calibri" w:cs="Calibri"/>
                <w:b/>
                <w:bCs/>
                <w:color w:val="000000"/>
                <w:sz w:val="24"/>
                <w:szCs w:val="24"/>
              </w:rPr>
              <w:t>Growth Increment</w:t>
            </w:r>
            <w:r w:rsidRPr="009574F4">
              <w:rPr>
                <w:rFonts w:ascii="Calibri" w:eastAsia="Times New Roman" w:hAnsi="Calibri" w:cs="Calibri"/>
                <w:bCs/>
                <w:color w:val="000000"/>
                <w:sz w:val="24"/>
                <w:szCs w:val="24"/>
              </w:rPr>
              <w:br/>
              <w:t>Mark Recapture</w:t>
            </w:r>
            <w:r>
              <w:rPr>
                <w:rFonts w:ascii="Calibri" w:eastAsia="Times New Roman" w:hAnsi="Calibri" w:cs="Calibri"/>
                <w:bCs/>
                <w:color w:val="000000"/>
                <w:sz w:val="24"/>
                <w:szCs w:val="24"/>
              </w:rPr>
              <w:t xml:space="preserve"> </w:t>
            </w:r>
          </w:p>
          <w:p w14:paraId="25E69168"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OTP</w:t>
            </w:r>
          </w:p>
        </w:tc>
        <w:tc>
          <w:tcPr>
            <w:tcW w:w="1125" w:type="dxa"/>
            <w:tcBorders>
              <w:top w:val="nil"/>
              <w:left w:val="nil"/>
              <w:bottom w:val="single" w:sz="8" w:space="0" w:color="auto"/>
              <w:right w:val="nil"/>
            </w:tcBorders>
            <w:shd w:val="clear" w:color="000000" w:fill="DDEBF7"/>
            <w:textDirection w:val="btLr"/>
            <w:vAlign w:val="bottom"/>
            <w:hideMark/>
          </w:tcPr>
          <w:p w14:paraId="1964F7E8"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Direct Aging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Integrate</w:t>
            </w:r>
            <w:r>
              <w:rPr>
                <w:rFonts w:ascii="Calibri" w:eastAsia="Times New Roman" w:hAnsi="Calibri" w:cs="Calibri"/>
                <w:bCs/>
                <w:color w:val="000000"/>
                <w:sz w:val="24"/>
                <w:szCs w:val="24"/>
              </w:rPr>
              <w:t>d</w:t>
            </w:r>
            <w:r w:rsidRPr="009574F4">
              <w:rPr>
                <w:rFonts w:ascii="Calibri" w:eastAsia="Times New Roman" w:hAnsi="Calibri" w:cs="Calibri"/>
                <w:bCs/>
                <w:color w:val="000000"/>
                <w:sz w:val="24"/>
                <w:szCs w:val="24"/>
              </w:rPr>
              <w:t xml:space="preserve"> Otolith Annuli</w:t>
            </w:r>
          </w:p>
          <w:p w14:paraId="518750CD"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 xml:space="preserve">Ralston &amp; Miyamoto (1983) </w:t>
            </w:r>
            <w:r w:rsidRPr="009574F4">
              <w:rPr>
                <w:rFonts w:ascii="Calibri" w:eastAsia="Times New Roman" w:hAnsi="Calibri" w:cs="Calibri"/>
                <w:bCs/>
                <w:color w:val="000000"/>
                <w:sz w:val="24"/>
                <w:szCs w:val="24"/>
              </w:rPr>
              <w:br/>
            </w:r>
          </w:p>
        </w:tc>
        <w:tc>
          <w:tcPr>
            <w:tcW w:w="1125" w:type="dxa"/>
            <w:tcBorders>
              <w:top w:val="nil"/>
              <w:left w:val="single" w:sz="4" w:space="0" w:color="auto"/>
              <w:bottom w:val="single" w:sz="8" w:space="0" w:color="auto"/>
              <w:right w:val="nil"/>
            </w:tcBorders>
            <w:shd w:val="clear" w:color="000000" w:fill="DDEBF7"/>
            <w:textDirection w:val="btLr"/>
            <w:vAlign w:val="bottom"/>
            <w:hideMark/>
          </w:tcPr>
          <w:p w14:paraId="4F33BA4A"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Direct Aging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 xml:space="preserve">Otolith </w:t>
            </w:r>
            <w:proofErr w:type="spellStart"/>
            <w:r w:rsidRPr="009574F4">
              <w:rPr>
                <w:rFonts w:ascii="Calibri" w:eastAsia="Times New Roman" w:hAnsi="Calibri" w:cs="Calibri"/>
                <w:bCs/>
                <w:color w:val="000000"/>
                <w:sz w:val="24"/>
                <w:szCs w:val="24"/>
              </w:rPr>
              <w:t>Microincrements</w:t>
            </w:r>
            <w:proofErr w:type="spellEnd"/>
          </w:p>
          <w:p w14:paraId="0E7E7F5A" w14:textId="77777777" w:rsidR="004A55A1" w:rsidRPr="009574F4" w:rsidRDefault="004A55A1" w:rsidP="00BC41D5">
            <w:pPr>
              <w:jc w:val="center"/>
              <w:rPr>
                <w:rFonts w:ascii="Calibri" w:eastAsia="Times New Roman" w:hAnsi="Calibri" w:cs="Calibri"/>
                <w:b/>
                <w:bCs/>
                <w:color w:val="000000"/>
                <w:sz w:val="24"/>
                <w:szCs w:val="24"/>
              </w:rPr>
            </w:pPr>
            <w:proofErr w:type="spellStart"/>
            <w:r w:rsidRPr="009574F4">
              <w:rPr>
                <w:rFonts w:ascii="Calibri" w:eastAsia="Times New Roman" w:hAnsi="Calibri" w:cs="Calibri"/>
                <w:bCs/>
                <w:color w:val="000000"/>
                <w:sz w:val="24"/>
                <w:szCs w:val="24"/>
              </w:rPr>
              <w:t>Demartini</w:t>
            </w:r>
            <w:proofErr w:type="spellEnd"/>
            <w:r w:rsidRPr="009574F4">
              <w:rPr>
                <w:rFonts w:ascii="Calibri" w:eastAsia="Times New Roman" w:hAnsi="Calibri" w:cs="Calibri"/>
                <w:bCs/>
                <w:color w:val="000000"/>
                <w:sz w:val="24"/>
                <w:szCs w:val="24"/>
              </w:rPr>
              <w:t xml:space="preserve"> et al. (1994) </w:t>
            </w:r>
            <w:r w:rsidRPr="009574F4">
              <w:rPr>
                <w:rFonts w:ascii="Calibri" w:eastAsia="Times New Roman" w:hAnsi="Calibri" w:cs="Calibri"/>
                <w:bCs/>
                <w:color w:val="000000"/>
                <w:sz w:val="24"/>
                <w:szCs w:val="24"/>
              </w:rPr>
              <w:br/>
            </w:r>
          </w:p>
        </w:tc>
        <w:tc>
          <w:tcPr>
            <w:tcW w:w="1125" w:type="dxa"/>
            <w:tcBorders>
              <w:top w:val="nil"/>
              <w:left w:val="single" w:sz="4" w:space="0" w:color="auto"/>
              <w:bottom w:val="single" w:sz="8" w:space="0" w:color="auto"/>
              <w:right w:val="nil"/>
            </w:tcBorders>
            <w:shd w:val="clear" w:color="000000" w:fill="DDEBF7"/>
            <w:textDirection w:val="btLr"/>
            <w:vAlign w:val="bottom"/>
            <w:hideMark/>
          </w:tcPr>
          <w:p w14:paraId="25E86AB3"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Direct Aging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Bomb Carbon</w:t>
            </w:r>
          </w:p>
          <w:p w14:paraId="6052280C"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 xml:space="preserve">Andrews et al. (2012) </w:t>
            </w:r>
            <w:r w:rsidRPr="009574F4">
              <w:rPr>
                <w:rFonts w:ascii="Calibri" w:eastAsia="Times New Roman" w:hAnsi="Calibri" w:cs="Calibri"/>
                <w:bCs/>
                <w:color w:val="000000"/>
                <w:sz w:val="24"/>
                <w:szCs w:val="24"/>
              </w:rPr>
              <w:br/>
            </w:r>
          </w:p>
        </w:tc>
        <w:tc>
          <w:tcPr>
            <w:tcW w:w="1125" w:type="dxa"/>
            <w:tcBorders>
              <w:top w:val="nil"/>
              <w:left w:val="single" w:sz="4" w:space="0" w:color="auto"/>
              <w:bottom w:val="single" w:sz="8" w:space="0" w:color="auto"/>
              <w:right w:val="single" w:sz="4" w:space="0" w:color="auto"/>
            </w:tcBorders>
            <w:shd w:val="clear" w:color="000000" w:fill="DDEBF7"/>
            <w:textDirection w:val="btLr"/>
            <w:vAlign w:val="bottom"/>
            <w:hideMark/>
          </w:tcPr>
          <w:p w14:paraId="4AD73817"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Direct Aging </w:t>
            </w:r>
            <w:r w:rsidRPr="009574F4">
              <w:rPr>
                <w:rFonts w:ascii="Calibri" w:eastAsia="Times New Roman" w:hAnsi="Calibri" w:cs="Calibri"/>
                <w:b/>
                <w:bCs/>
                <w:color w:val="000000"/>
                <w:sz w:val="24"/>
                <w:szCs w:val="24"/>
              </w:rPr>
              <w:br/>
            </w:r>
            <w:proofErr w:type="spellStart"/>
            <w:proofErr w:type="gramStart"/>
            <w:r w:rsidRPr="009574F4">
              <w:rPr>
                <w:rFonts w:ascii="Calibri" w:eastAsia="Times New Roman" w:hAnsi="Calibri" w:cs="Calibri"/>
                <w:bCs/>
                <w:color w:val="000000"/>
                <w:sz w:val="24"/>
                <w:szCs w:val="24"/>
              </w:rPr>
              <w:t>Lead:Radium</w:t>
            </w:r>
            <w:proofErr w:type="spellEnd"/>
            <w:proofErr w:type="gramEnd"/>
          </w:p>
          <w:p w14:paraId="3D8F9B21"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 xml:space="preserve">Andrews et al. (2012) </w:t>
            </w:r>
            <w:r w:rsidRPr="009574F4">
              <w:rPr>
                <w:rFonts w:ascii="Calibri" w:eastAsia="Times New Roman" w:hAnsi="Calibri" w:cs="Calibri"/>
                <w:bCs/>
                <w:color w:val="000000"/>
                <w:sz w:val="24"/>
                <w:szCs w:val="24"/>
              </w:rPr>
              <w:br/>
            </w:r>
          </w:p>
        </w:tc>
        <w:tc>
          <w:tcPr>
            <w:tcW w:w="1125" w:type="dxa"/>
            <w:tcBorders>
              <w:top w:val="nil"/>
              <w:left w:val="nil"/>
              <w:bottom w:val="single" w:sz="8" w:space="0" w:color="auto"/>
              <w:right w:val="single" w:sz="4" w:space="0" w:color="auto"/>
            </w:tcBorders>
            <w:shd w:val="clear" w:color="000000" w:fill="FFF2CC"/>
            <w:textDirection w:val="btLr"/>
            <w:vAlign w:val="bottom"/>
            <w:hideMark/>
          </w:tcPr>
          <w:p w14:paraId="493F137C" w14:textId="77777777" w:rsidR="004A55A1" w:rsidRDefault="004A55A1" w:rsidP="00BC41D5">
            <w:pPr>
              <w:jc w:val="center"/>
              <w:rPr>
                <w:rFonts w:ascii="Calibri" w:eastAsia="Times New Roman" w:hAnsi="Calibri" w:cs="Calibri"/>
                <w:bCs/>
                <w:color w:val="000000"/>
                <w:sz w:val="24"/>
                <w:szCs w:val="24"/>
              </w:rPr>
            </w:pPr>
            <w:r w:rsidRPr="009574F4">
              <w:rPr>
                <w:rFonts w:ascii="Calibri" w:eastAsia="Times New Roman" w:hAnsi="Calibri" w:cs="Calibri"/>
                <w:b/>
                <w:bCs/>
                <w:color w:val="000000"/>
                <w:sz w:val="24"/>
                <w:szCs w:val="24"/>
              </w:rPr>
              <w:t xml:space="preserve">Length Frequency </w:t>
            </w:r>
            <w:r w:rsidRPr="009574F4">
              <w:rPr>
                <w:rFonts w:ascii="Calibri" w:eastAsia="Times New Roman" w:hAnsi="Calibri" w:cs="Calibri"/>
                <w:b/>
                <w:bCs/>
                <w:color w:val="000000"/>
                <w:sz w:val="24"/>
                <w:szCs w:val="24"/>
              </w:rPr>
              <w:br/>
            </w:r>
            <w:r w:rsidRPr="009574F4">
              <w:rPr>
                <w:rFonts w:ascii="Calibri" w:eastAsia="Times New Roman" w:hAnsi="Calibri" w:cs="Calibri"/>
                <w:bCs/>
                <w:color w:val="000000"/>
                <w:sz w:val="24"/>
                <w:szCs w:val="24"/>
              </w:rPr>
              <w:t>Modal Progression</w:t>
            </w:r>
          </w:p>
          <w:p w14:paraId="13DB555D"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Cs/>
                <w:color w:val="000000"/>
                <w:sz w:val="24"/>
                <w:szCs w:val="24"/>
              </w:rPr>
              <w:t>Moffitt &amp; Parrish (1996)</w:t>
            </w:r>
            <w:r w:rsidRPr="009574F4">
              <w:rPr>
                <w:rFonts w:ascii="Calibri" w:eastAsia="Times New Roman" w:hAnsi="Calibri" w:cs="Calibri"/>
                <w:bCs/>
                <w:color w:val="000000"/>
                <w:sz w:val="24"/>
                <w:szCs w:val="24"/>
              </w:rPr>
              <w:br/>
            </w:r>
          </w:p>
        </w:tc>
        <w:tc>
          <w:tcPr>
            <w:tcW w:w="984" w:type="dxa"/>
            <w:tcBorders>
              <w:top w:val="nil"/>
              <w:left w:val="nil"/>
              <w:bottom w:val="single" w:sz="8" w:space="0" w:color="auto"/>
              <w:right w:val="nil"/>
            </w:tcBorders>
            <w:shd w:val="clear" w:color="auto" w:fill="auto"/>
            <w:noWrap/>
            <w:textDirection w:val="btLr"/>
            <w:vAlign w:val="bottom"/>
            <w:hideMark/>
          </w:tcPr>
          <w:p w14:paraId="6066980A" w14:textId="77777777" w:rsidR="004A55A1"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Weighting</w:t>
            </w:r>
          </w:p>
          <w:p w14:paraId="5AE3ADDE" w14:textId="77777777" w:rsidR="004A55A1" w:rsidRPr="009574F4" w:rsidRDefault="004A55A1" w:rsidP="00BC41D5">
            <w:pPr>
              <w:jc w:val="center"/>
              <w:rPr>
                <w:rFonts w:ascii="Calibri" w:eastAsia="Times New Roman" w:hAnsi="Calibri" w:cs="Calibri"/>
                <w:b/>
                <w:bCs/>
                <w:color w:val="000000"/>
                <w:sz w:val="24"/>
                <w:szCs w:val="24"/>
              </w:rPr>
            </w:pPr>
          </w:p>
        </w:tc>
        <w:tc>
          <w:tcPr>
            <w:tcW w:w="830" w:type="dxa"/>
            <w:tcBorders>
              <w:top w:val="nil"/>
              <w:left w:val="single" w:sz="4" w:space="0" w:color="auto"/>
              <w:bottom w:val="single" w:sz="8" w:space="0" w:color="auto"/>
              <w:right w:val="nil"/>
            </w:tcBorders>
            <w:shd w:val="clear" w:color="auto" w:fill="auto"/>
            <w:noWrap/>
            <w:textDirection w:val="btLr"/>
            <w:vAlign w:val="bottom"/>
            <w:hideMark/>
          </w:tcPr>
          <w:p w14:paraId="6B920F9D" w14:textId="77777777" w:rsidR="004A55A1" w:rsidRDefault="004A55A1" w:rsidP="00BC41D5">
            <w:pPr>
              <w:jc w:val="center"/>
              <w:rPr>
                <w:rFonts w:ascii="Calibri" w:eastAsia="Times New Roman" w:hAnsi="Calibri" w:cs="Calibri"/>
                <w:b/>
                <w:bCs/>
                <w:color w:val="000000"/>
                <w:sz w:val="24"/>
                <w:szCs w:val="24"/>
              </w:rPr>
            </w:pPr>
          </w:p>
          <w:p w14:paraId="5D6DDE70" w14:textId="77777777" w:rsidR="004A55A1"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Pooled Within Data Types?</w:t>
            </w:r>
          </w:p>
          <w:p w14:paraId="5AFB57D0" w14:textId="77777777" w:rsidR="004A55A1" w:rsidRPr="009574F4" w:rsidRDefault="004A55A1" w:rsidP="00BC41D5">
            <w:pPr>
              <w:jc w:val="center"/>
              <w:rPr>
                <w:rFonts w:ascii="Calibri" w:eastAsia="Times New Roman" w:hAnsi="Calibri" w:cs="Calibri"/>
                <w:b/>
                <w:bCs/>
                <w:color w:val="000000"/>
                <w:sz w:val="24"/>
                <w:szCs w:val="24"/>
              </w:rPr>
            </w:pPr>
          </w:p>
        </w:tc>
      </w:tr>
      <w:tr w:rsidR="004A55A1" w:rsidRPr="009574F4" w14:paraId="68737654" w14:textId="77777777" w:rsidTr="00BC41D5">
        <w:trPr>
          <w:trHeight w:val="317"/>
        </w:trPr>
        <w:tc>
          <w:tcPr>
            <w:tcW w:w="1350" w:type="dxa"/>
            <w:tcBorders>
              <w:top w:val="nil"/>
              <w:left w:val="nil"/>
              <w:bottom w:val="nil"/>
              <w:right w:val="nil"/>
            </w:tcBorders>
            <w:shd w:val="clear" w:color="000000" w:fill="FFFFFF"/>
            <w:noWrap/>
            <w:vAlign w:val="bottom"/>
            <w:hideMark/>
          </w:tcPr>
          <w:p w14:paraId="69818B90"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6</w:t>
            </w:r>
          </w:p>
        </w:tc>
        <w:tc>
          <w:tcPr>
            <w:tcW w:w="931" w:type="dxa"/>
            <w:tcBorders>
              <w:top w:val="nil"/>
              <w:left w:val="single" w:sz="4" w:space="0" w:color="auto"/>
              <w:bottom w:val="nil"/>
              <w:right w:val="single" w:sz="4" w:space="0" w:color="auto"/>
            </w:tcBorders>
            <w:shd w:val="clear" w:color="000000" w:fill="FCE4D6"/>
            <w:noWrap/>
            <w:vAlign w:val="bottom"/>
            <w:hideMark/>
          </w:tcPr>
          <w:p w14:paraId="29D407A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4637550F"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nil"/>
            </w:tcBorders>
            <w:shd w:val="clear" w:color="000000" w:fill="DDEBF7"/>
            <w:noWrap/>
            <w:vAlign w:val="bottom"/>
            <w:hideMark/>
          </w:tcPr>
          <w:p w14:paraId="53C6F8C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nil"/>
            </w:tcBorders>
            <w:shd w:val="clear" w:color="000000" w:fill="DDEBF7"/>
            <w:noWrap/>
            <w:vAlign w:val="bottom"/>
            <w:hideMark/>
          </w:tcPr>
          <w:p w14:paraId="13433D25"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single" w:sz="4" w:space="0" w:color="auto"/>
            </w:tcBorders>
            <w:shd w:val="clear" w:color="000000" w:fill="DDEBF7"/>
            <w:noWrap/>
            <w:vAlign w:val="bottom"/>
            <w:hideMark/>
          </w:tcPr>
          <w:p w14:paraId="158D6D2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nil"/>
              <w:bottom w:val="nil"/>
              <w:right w:val="single" w:sz="4" w:space="0" w:color="auto"/>
            </w:tcBorders>
            <w:shd w:val="clear" w:color="000000" w:fill="FFF2CC"/>
            <w:noWrap/>
            <w:vAlign w:val="bottom"/>
            <w:hideMark/>
          </w:tcPr>
          <w:p w14:paraId="6DA1AAFD"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984" w:type="dxa"/>
            <w:tcBorders>
              <w:top w:val="nil"/>
              <w:left w:val="nil"/>
              <w:bottom w:val="nil"/>
              <w:right w:val="nil"/>
            </w:tcBorders>
            <w:shd w:val="clear" w:color="000000" w:fill="FFFFFF"/>
            <w:noWrap/>
            <w:vAlign w:val="bottom"/>
            <w:hideMark/>
          </w:tcPr>
          <w:p w14:paraId="6E2997BB"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NA</w:t>
            </w:r>
          </w:p>
        </w:tc>
        <w:tc>
          <w:tcPr>
            <w:tcW w:w="830" w:type="dxa"/>
            <w:tcBorders>
              <w:top w:val="nil"/>
              <w:left w:val="single" w:sz="4" w:space="0" w:color="auto"/>
              <w:bottom w:val="nil"/>
              <w:right w:val="nil"/>
            </w:tcBorders>
            <w:shd w:val="clear" w:color="000000" w:fill="FFFFFF"/>
            <w:noWrap/>
            <w:vAlign w:val="bottom"/>
            <w:hideMark/>
          </w:tcPr>
          <w:p w14:paraId="4CAEC975"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NA</w:t>
            </w:r>
          </w:p>
        </w:tc>
      </w:tr>
      <w:tr w:rsidR="004A55A1" w:rsidRPr="009574F4" w14:paraId="26BB0F5D" w14:textId="77777777" w:rsidTr="00BC41D5">
        <w:trPr>
          <w:trHeight w:val="317"/>
        </w:trPr>
        <w:tc>
          <w:tcPr>
            <w:tcW w:w="1350" w:type="dxa"/>
            <w:tcBorders>
              <w:top w:val="nil"/>
              <w:left w:val="nil"/>
              <w:bottom w:val="nil"/>
              <w:right w:val="nil"/>
            </w:tcBorders>
            <w:shd w:val="clear" w:color="000000" w:fill="FFFFFF"/>
            <w:noWrap/>
            <w:vAlign w:val="bottom"/>
            <w:hideMark/>
          </w:tcPr>
          <w:p w14:paraId="308F52C7"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7</w:t>
            </w:r>
          </w:p>
        </w:tc>
        <w:tc>
          <w:tcPr>
            <w:tcW w:w="931" w:type="dxa"/>
            <w:tcBorders>
              <w:top w:val="nil"/>
              <w:left w:val="single" w:sz="4" w:space="0" w:color="auto"/>
              <w:bottom w:val="nil"/>
              <w:right w:val="single" w:sz="4" w:space="0" w:color="auto"/>
            </w:tcBorders>
            <w:shd w:val="clear" w:color="000000" w:fill="FCE4D6"/>
            <w:noWrap/>
            <w:vAlign w:val="bottom"/>
            <w:hideMark/>
          </w:tcPr>
          <w:p w14:paraId="0567631B"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6A51A8DF"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59C85757"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75CB86C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1BFDBEB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708AE851"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1BFF6A35"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Equal</w:t>
            </w:r>
          </w:p>
        </w:tc>
        <w:tc>
          <w:tcPr>
            <w:tcW w:w="830" w:type="dxa"/>
            <w:tcBorders>
              <w:top w:val="nil"/>
              <w:left w:val="single" w:sz="4" w:space="0" w:color="auto"/>
              <w:bottom w:val="nil"/>
              <w:right w:val="nil"/>
            </w:tcBorders>
            <w:shd w:val="clear" w:color="000000" w:fill="FFFFFF"/>
            <w:noWrap/>
            <w:vAlign w:val="bottom"/>
            <w:hideMark/>
          </w:tcPr>
          <w:p w14:paraId="309A339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Yes</w:t>
            </w:r>
          </w:p>
        </w:tc>
      </w:tr>
      <w:tr w:rsidR="004A55A1" w:rsidRPr="009574F4" w14:paraId="20EABE67" w14:textId="77777777" w:rsidTr="00BC41D5">
        <w:trPr>
          <w:trHeight w:val="317"/>
        </w:trPr>
        <w:tc>
          <w:tcPr>
            <w:tcW w:w="1350" w:type="dxa"/>
            <w:tcBorders>
              <w:top w:val="nil"/>
              <w:left w:val="nil"/>
              <w:bottom w:val="nil"/>
              <w:right w:val="nil"/>
            </w:tcBorders>
            <w:shd w:val="clear" w:color="000000" w:fill="FFFFFF"/>
            <w:noWrap/>
            <w:vAlign w:val="bottom"/>
            <w:hideMark/>
          </w:tcPr>
          <w:p w14:paraId="714929E4"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8</w:t>
            </w:r>
          </w:p>
        </w:tc>
        <w:tc>
          <w:tcPr>
            <w:tcW w:w="931" w:type="dxa"/>
            <w:tcBorders>
              <w:top w:val="nil"/>
              <w:left w:val="single" w:sz="4" w:space="0" w:color="auto"/>
              <w:bottom w:val="nil"/>
              <w:right w:val="single" w:sz="4" w:space="0" w:color="auto"/>
            </w:tcBorders>
            <w:shd w:val="clear" w:color="000000" w:fill="FCE4D6"/>
            <w:noWrap/>
            <w:vAlign w:val="bottom"/>
            <w:hideMark/>
          </w:tcPr>
          <w:p w14:paraId="1ED8F821"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04B3DDD6"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0352180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7F70DB1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27913E86"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0A186456"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64CDFFE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By n</w:t>
            </w:r>
          </w:p>
        </w:tc>
        <w:tc>
          <w:tcPr>
            <w:tcW w:w="830" w:type="dxa"/>
            <w:tcBorders>
              <w:top w:val="nil"/>
              <w:left w:val="single" w:sz="4" w:space="0" w:color="auto"/>
              <w:bottom w:val="nil"/>
              <w:right w:val="nil"/>
            </w:tcBorders>
            <w:shd w:val="clear" w:color="000000" w:fill="FFFFFF"/>
            <w:noWrap/>
            <w:vAlign w:val="bottom"/>
            <w:hideMark/>
          </w:tcPr>
          <w:p w14:paraId="4DDFE1E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Yes</w:t>
            </w:r>
          </w:p>
        </w:tc>
      </w:tr>
      <w:tr w:rsidR="004A55A1" w:rsidRPr="009574F4" w14:paraId="0359EC44" w14:textId="77777777" w:rsidTr="00BC41D5">
        <w:trPr>
          <w:trHeight w:val="317"/>
        </w:trPr>
        <w:tc>
          <w:tcPr>
            <w:tcW w:w="1350" w:type="dxa"/>
            <w:tcBorders>
              <w:top w:val="nil"/>
              <w:left w:val="nil"/>
              <w:bottom w:val="nil"/>
              <w:right w:val="nil"/>
            </w:tcBorders>
            <w:shd w:val="clear" w:color="000000" w:fill="FFFFFF"/>
            <w:noWrap/>
            <w:vAlign w:val="bottom"/>
            <w:hideMark/>
          </w:tcPr>
          <w:p w14:paraId="68973A93"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9</w:t>
            </w:r>
          </w:p>
        </w:tc>
        <w:tc>
          <w:tcPr>
            <w:tcW w:w="931" w:type="dxa"/>
            <w:tcBorders>
              <w:top w:val="nil"/>
              <w:left w:val="single" w:sz="4" w:space="0" w:color="auto"/>
              <w:bottom w:val="nil"/>
              <w:right w:val="single" w:sz="4" w:space="0" w:color="auto"/>
            </w:tcBorders>
            <w:shd w:val="clear" w:color="000000" w:fill="FCE4D6"/>
            <w:noWrap/>
            <w:vAlign w:val="bottom"/>
            <w:hideMark/>
          </w:tcPr>
          <w:p w14:paraId="0CAF0C59"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327957DF"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742CDFE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78975FB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6240AB00"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65ED1B01"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5431E6C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Equal</w:t>
            </w:r>
          </w:p>
        </w:tc>
        <w:tc>
          <w:tcPr>
            <w:tcW w:w="830" w:type="dxa"/>
            <w:tcBorders>
              <w:top w:val="nil"/>
              <w:left w:val="single" w:sz="4" w:space="0" w:color="auto"/>
              <w:bottom w:val="nil"/>
              <w:right w:val="nil"/>
            </w:tcBorders>
            <w:shd w:val="clear" w:color="000000" w:fill="FFFFFF"/>
            <w:noWrap/>
            <w:vAlign w:val="bottom"/>
            <w:hideMark/>
          </w:tcPr>
          <w:p w14:paraId="197046D4"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No</w:t>
            </w:r>
          </w:p>
        </w:tc>
      </w:tr>
      <w:tr w:rsidR="004A55A1" w:rsidRPr="009574F4" w14:paraId="3E1DDAD5" w14:textId="77777777" w:rsidTr="00BC41D5">
        <w:trPr>
          <w:trHeight w:val="317"/>
        </w:trPr>
        <w:tc>
          <w:tcPr>
            <w:tcW w:w="1350" w:type="dxa"/>
            <w:tcBorders>
              <w:top w:val="nil"/>
              <w:left w:val="nil"/>
              <w:bottom w:val="nil"/>
              <w:right w:val="nil"/>
            </w:tcBorders>
            <w:shd w:val="clear" w:color="000000" w:fill="FFFFFF"/>
            <w:noWrap/>
            <w:vAlign w:val="bottom"/>
            <w:hideMark/>
          </w:tcPr>
          <w:p w14:paraId="2BC9977D"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10</w:t>
            </w:r>
          </w:p>
        </w:tc>
        <w:tc>
          <w:tcPr>
            <w:tcW w:w="931" w:type="dxa"/>
            <w:tcBorders>
              <w:top w:val="nil"/>
              <w:left w:val="single" w:sz="4" w:space="0" w:color="auto"/>
              <w:bottom w:val="nil"/>
              <w:right w:val="single" w:sz="4" w:space="0" w:color="auto"/>
            </w:tcBorders>
            <w:shd w:val="clear" w:color="000000" w:fill="FCE4D6"/>
            <w:noWrap/>
            <w:vAlign w:val="bottom"/>
            <w:hideMark/>
          </w:tcPr>
          <w:p w14:paraId="6FC5656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02CF4BA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6596F50D"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6B43DF5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25DB3757"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65E6C378"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60E5BBA4"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By n</w:t>
            </w:r>
          </w:p>
        </w:tc>
        <w:tc>
          <w:tcPr>
            <w:tcW w:w="830" w:type="dxa"/>
            <w:tcBorders>
              <w:top w:val="nil"/>
              <w:left w:val="single" w:sz="4" w:space="0" w:color="auto"/>
              <w:bottom w:val="nil"/>
              <w:right w:val="nil"/>
            </w:tcBorders>
            <w:shd w:val="clear" w:color="000000" w:fill="FFFFFF"/>
            <w:noWrap/>
            <w:vAlign w:val="bottom"/>
            <w:hideMark/>
          </w:tcPr>
          <w:p w14:paraId="685C75BE"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No</w:t>
            </w:r>
          </w:p>
        </w:tc>
      </w:tr>
      <w:tr w:rsidR="004A55A1" w:rsidRPr="009574F4" w14:paraId="2AD94D21" w14:textId="77777777" w:rsidTr="00BC41D5">
        <w:trPr>
          <w:trHeight w:val="317"/>
        </w:trPr>
        <w:tc>
          <w:tcPr>
            <w:tcW w:w="1350" w:type="dxa"/>
            <w:tcBorders>
              <w:top w:val="nil"/>
              <w:left w:val="nil"/>
              <w:bottom w:val="nil"/>
              <w:right w:val="nil"/>
            </w:tcBorders>
            <w:shd w:val="clear" w:color="000000" w:fill="FFFFFF"/>
            <w:noWrap/>
            <w:vAlign w:val="bottom"/>
            <w:hideMark/>
          </w:tcPr>
          <w:p w14:paraId="1A60EAEF"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11</w:t>
            </w:r>
          </w:p>
        </w:tc>
        <w:tc>
          <w:tcPr>
            <w:tcW w:w="931" w:type="dxa"/>
            <w:tcBorders>
              <w:top w:val="nil"/>
              <w:left w:val="single" w:sz="4" w:space="0" w:color="auto"/>
              <w:bottom w:val="nil"/>
              <w:right w:val="single" w:sz="4" w:space="0" w:color="auto"/>
            </w:tcBorders>
            <w:shd w:val="clear" w:color="000000" w:fill="FCE4D6"/>
            <w:noWrap/>
            <w:vAlign w:val="bottom"/>
            <w:hideMark/>
          </w:tcPr>
          <w:p w14:paraId="1321863A"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082729C7"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nil"/>
            </w:tcBorders>
            <w:shd w:val="clear" w:color="000000" w:fill="DDEBF7"/>
            <w:noWrap/>
            <w:vAlign w:val="bottom"/>
            <w:hideMark/>
          </w:tcPr>
          <w:p w14:paraId="617A6E70"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30EBB2E7"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5D3B1731"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3EF5936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6E23F59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Equal</w:t>
            </w:r>
          </w:p>
        </w:tc>
        <w:tc>
          <w:tcPr>
            <w:tcW w:w="830" w:type="dxa"/>
            <w:tcBorders>
              <w:top w:val="nil"/>
              <w:left w:val="single" w:sz="4" w:space="0" w:color="auto"/>
              <w:bottom w:val="nil"/>
              <w:right w:val="nil"/>
            </w:tcBorders>
            <w:shd w:val="clear" w:color="000000" w:fill="FFFFFF"/>
            <w:noWrap/>
            <w:vAlign w:val="bottom"/>
            <w:hideMark/>
          </w:tcPr>
          <w:p w14:paraId="749247CC"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No</w:t>
            </w:r>
          </w:p>
        </w:tc>
      </w:tr>
      <w:tr w:rsidR="004A55A1" w:rsidRPr="009574F4" w14:paraId="01858DA6" w14:textId="77777777" w:rsidTr="00BC41D5">
        <w:trPr>
          <w:trHeight w:val="317"/>
        </w:trPr>
        <w:tc>
          <w:tcPr>
            <w:tcW w:w="1350" w:type="dxa"/>
            <w:tcBorders>
              <w:top w:val="nil"/>
              <w:left w:val="nil"/>
              <w:bottom w:val="nil"/>
              <w:right w:val="nil"/>
            </w:tcBorders>
            <w:shd w:val="clear" w:color="000000" w:fill="FFFFFF"/>
            <w:noWrap/>
            <w:vAlign w:val="bottom"/>
            <w:hideMark/>
          </w:tcPr>
          <w:p w14:paraId="6D70B3BE" w14:textId="77777777" w:rsidR="004A55A1" w:rsidRPr="009574F4" w:rsidRDefault="004A55A1" w:rsidP="00BC41D5">
            <w:pPr>
              <w:jc w:val="center"/>
              <w:rPr>
                <w:rFonts w:ascii="Calibri" w:eastAsia="Times New Roman" w:hAnsi="Calibri" w:cs="Calibri"/>
                <w:b/>
                <w:bCs/>
                <w:color w:val="000000"/>
                <w:sz w:val="24"/>
                <w:szCs w:val="24"/>
              </w:rPr>
            </w:pPr>
            <w:r w:rsidRPr="009574F4">
              <w:rPr>
                <w:rFonts w:ascii="Calibri" w:eastAsia="Times New Roman" w:hAnsi="Calibri" w:cs="Calibri"/>
                <w:b/>
                <w:bCs/>
                <w:color w:val="000000"/>
                <w:sz w:val="24"/>
                <w:szCs w:val="24"/>
              </w:rPr>
              <w:t>Model 12</w:t>
            </w:r>
          </w:p>
        </w:tc>
        <w:tc>
          <w:tcPr>
            <w:tcW w:w="931" w:type="dxa"/>
            <w:tcBorders>
              <w:top w:val="nil"/>
              <w:left w:val="single" w:sz="4" w:space="0" w:color="auto"/>
              <w:bottom w:val="nil"/>
              <w:right w:val="single" w:sz="4" w:space="0" w:color="auto"/>
            </w:tcBorders>
            <w:shd w:val="clear" w:color="000000" w:fill="FCE4D6"/>
            <w:noWrap/>
            <w:vAlign w:val="bottom"/>
            <w:hideMark/>
          </w:tcPr>
          <w:p w14:paraId="17AC682D"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nil"/>
            </w:tcBorders>
            <w:shd w:val="clear" w:color="000000" w:fill="DDEBF7"/>
            <w:noWrap/>
            <w:vAlign w:val="bottom"/>
            <w:hideMark/>
          </w:tcPr>
          <w:p w14:paraId="4C254C68"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 </w:t>
            </w:r>
          </w:p>
        </w:tc>
        <w:tc>
          <w:tcPr>
            <w:tcW w:w="1125" w:type="dxa"/>
            <w:tcBorders>
              <w:top w:val="nil"/>
              <w:left w:val="single" w:sz="4" w:space="0" w:color="auto"/>
              <w:bottom w:val="nil"/>
              <w:right w:val="nil"/>
            </w:tcBorders>
            <w:shd w:val="clear" w:color="000000" w:fill="DDEBF7"/>
            <w:noWrap/>
            <w:vAlign w:val="bottom"/>
            <w:hideMark/>
          </w:tcPr>
          <w:p w14:paraId="4DF10540"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nil"/>
            </w:tcBorders>
            <w:shd w:val="clear" w:color="000000" w:fill="DDEBF7"/>
            <w:noWrap/>
            <w:vAlign w:val="bottom"/>
            <w:hideMark/>
          </w:tcPr>
          <w:p w14:paraId="32634F6D"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single" w:sz="4" w:space="0" w:color="auto"/>
              <w:bottom w:val="nil"/>
              <w:right w:val="single" w:sz="4" w:space="0" w:color="auto"/>
            </w:tcBorders>
            <w:shd w:val="clear" w:color="000000" w:fill="DDEBF7"/>
            <w:noWrap/>
            <w:vAlign w:val="bottom"/>
            <w:hideMark/>
          </w:tcPr>
          <w:p w14:paraId="26EAE702"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1125" w:type="dxa"/>
            <w:tcBorders>
              <w:top w:val="nil"/>
              <w:left w:val="nil"/>
              <w:bottom w:val="nil"/>
              <w:right w:val="single" w:sz="4" w:space="0" w:color="auto"/>
            </w:tcBorders>
            <w:shd w:val="clear" w:color="000000" w:fill="FFF2CC"/>
            <w:noWrap/>
            <w:vAlign w:val="bottom"/>
            <w:hideMark/>
          </w:tcPr>
          <w:p w14:paraId="1CAD0C79"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X</w:t>
            </w:r>
          </w:p>
        </w:tc>
        <w:tc>
          <w:tcPr>
            <w:tcW w:w="984" w:type="dxa"/>
            <w:tcBorders>
              <w:top w:val="nil"/>
              <w:left w:val="nil"/>
              <w:bottom w:val="nil"/>
              <w:right w:val="nil"/>
            </w:tcBorders>
            <w:shd w:val="clear" w:color="000000" w:fill="FFFFFF"/>
            <w:noWrap/>
            <w:vAlign w:val="bottom"/>
            <w:hideMark/>
          </w:tcPr>
          <w:p w14:paraId="35C44225"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by n</w:t>
            </w:r>
          </w:p>
        </w:tc>
        <w:tc>
          <w:tcPr>
            <w:tcW w:w="830" w:type="dxa"/>
            <w:tcBorders>
              <w:top w:val="nil"/>
              <w:left w:val="single" w:sz="4" w:space="0" w:color="auto"/>
              <w:bottom w:val="nil"/>
              <w:right w:val="nil"/>
            </w:tcBorders>
            <w:shd w:val="clear" w:color="000000" w:fill="FFFFFF"/>
            <w:noWrap/>
            <w:vAlign w:val="bottom"/>
            <w:hideMark/>
          </w:tcPr>
          <w:p w14:paraId="452A4428" w14:textId="77777777" w:rsidR="004A55A1" w:rsidRPr="009574F4" w:rsidRDefault="004A55A1" w:rsidP="00BC41D5">
            <w:pPr>
              <w:jc w:val="center"/>
              <w:rPr>
                <w:rFonts w:ascii="Calibri" w:eastAsia="Times New Roman" w:hAnsi="Calibri" w:cs="Calibri"/>
                <w:color w:val="000000"/>
                <w:sz w:val="24"/>
                <w:szCs w:val="24"/>
              </w:rPr>
            </w:pPr>
            <w:r w:rsidRPr="009574F4">
              <w:rPr>
                <w:rFonts w:ascii="Calibri" w:eastAsia="Times New Roman" w:hAnsi="Calibri" w:cs="Calibri"/>
                <w:color w:val="000000"/>
                <w:sz w:val="24"/>
                <w:szCs w:val="24"/>
              </w:rPr>
              <w:t>No</w:t>
            </w:r>
          </w:p>
        </w:tc>
      </w:tr>
    </w:tbl>
    <w:p w14:paraId="379FDD70" w14:textId="074FFBF3" w:rsidR="004A55A1" w:rsidRDefault="004A55A1">
      <w:pPr>
        <w:rPr>
          <w:rFonts w:ascii="Times New Roman" w:hAnsi="Times New Roman" w:cs="Times New Roman"/>
          <w:b/>
          <w:sz w:val="24"/>
          <w:szCs w:val="24"/>
        </w:rPr>
      </w:pPr>
      <w:r>
        <w:rPr>
          <w:rFonts w:ascii="Times New Roman" w:hAnsi="Times New Roman" w:cs="Times New Roman"/>
          <w:b/>
          <w:sz w:val="24"/>
          <w:szCs w:val="24"/>
        </w:rPr>
        <w:br w:type="page"/>
      </w:r>
    </w:p>
    <w:p w14:paraId="77DB7908" w14:textId="47E53829" w:rsidR="004A55A1" w:rsidRDefault="004A55A1" w:rsidP="004A55A1">
      <w:pPr>
        <w:rPr>
          <w:rFonts w:ascii="Times New Roman" w:hAnsi="Times New Roman" w:cs="Times New Roman"/>
          <w:sz w:val="24"/>
          <w:szCs w:val="24"/>
        </w:rPr>
      </w:pPr>
      <w:r>
        <w:rPr>
          <w:rFonts w:ascii="Times New Roman" w:hAnsi="Times New Roman" w:cs="Times New Roman"/>
          <w:b/>
          <w:sz w:val="24"/>
          <w:szCs w:val="24"/>
        </w:rPr>
        <w:lastRenderedPageBreak/>
        <w:t>Table 4</w:t>
      </w:r>
      <w:r w:rsidRPr="00046C8F">
        <w:rPr>
          <w:rFonts w:ascii="Times New Roman" w:hAnsi="Times New Roman" w:cs="Times New Roman"/>
          <w:b/>
          <w:sz w:val="24"/>
          <w:szCs w:val="24"/>
        </w:rPr>
        <w:t xml:space="preserve">. </w:t>
      </w:r>
      <w:r>
        <w:rPr>
          <w:rFonts w:ascii="Times New Roman" w:hAnsi="Times New Roman" w:cs="Times New Roman"/>
          <w:sz w:val="24"/>
          <w:szCs w:val="24"/>
        </w:rPr>
        <w:t>Sample and population p</w:t>
      </w:r>
      <w:r w:rsidRPr="00046C8F">
        <w:rPr>
          <w:rFonts w:ascii="Times New Roman" w:hAnsi="Times New Roman" w:cs="Times New Roman"/>
          <w:sz w:val="24"/>
          <w:szCs w:val="24"/>
        </w:rPr>
        <w:t xml:space="preserve">arameter estimates </w:t>
      </w:r>
      <w:r>
        <w:rPr>
          <w:rFonts w:ascii="Times New Roman" w:hAnsi="Times New Roman" w:cs="Times New Roman"/>
          <w:sz w:val="24"/>
          <w:szCs w:val="24"/>
        </w:rPr>
        <w:t>from</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maximum likelihood growth estimates for </w:t>
      </w:r>
      <w:r w:rsidRPr="00046C8F">
        <w:rPr>
          <w:rFonts w:ascii="Times New Roman" w:hAnsi="Times New Roman" w:cs="Times New Roman"/>
          <w:sz w:val="24"/>
          <w:szCs w:val="24"/>
        </w:rPr>
        <w:t xml:space="preserve">Model 5 </w:t>
      </w:r>
      <w:r>
        <w:rPr>
          <w:rFonts w:ascii="Times New Roman" w:hAnsi="Times New Roman" w:cs="Times New Roman"/>
          <w:sz w:val="24"/>
          <w:szCs w:val="24"/>
        </w:rPr>
        <w:t xml:space="preserve">(OTP tagging data only) </w:t>
      </w:r>
      <w:r w:rsidRPr="00046C8F">
        <w:rPr>
          <w:rFonts w:ascii="Times New Roman" w:hAnsi="Times New Roman" w:cs="Times New Roman"/>
          <w:sz w:val="24"/>
          <w:szCs w:val="24"/>
        </w:rPr>
        <w:t xml:space="preserve">and the </w:t>
      </w:r>
      <w:r>
        <w:rPr>
          <w:rFonts w:ascii="Times New Roman" w:hAnsi="Times New Roman" w:cs="Times New Roman"/>
          <w:sz w:val="24"/>
          <w:szCs w:val="24"/>
        </w:rPr>
        <w:t>Model 11 (</w:t>
      </w:r>
      <w:r w:rsidRPr="00046C8F">
        <w:rPr>
          <w:rFonts w:ascii="Times New Roman" w:hAnsi="Times New Roman" w:cs="Times New Roman"/>
          <w:sz w:val="24"/>
          <w:szCs w:val="24"/>
        </w:rPr>
        <w:t>preferred integrativ</w:t>
      </w:r>
      <w:r>
        <w:rPr>
          <w:rFonts w:ascii="Times New Roman" w:hAnsi="Times New Roman" w:cs="Times New Roman"/>
          <w:sz w:val="24"/>
          <w:szCs w:val="24"/>
        </w:rPr>
        <w:t>e model)</w:t>
      </w:r>
      <w:r w:rsidRPr="00046C8F">
        <w:rPr>
          <w:rFonts w:ascii="Times New Roman" w:hAnsi="Times New Roman" w:cs="Times New Roman"/>
          <w:sz w:val="24"/>
          <w:szCs w:val="24"/>
        </w:rPr>
        <w:t xml:space="preserve">. </w:t>
      </w:r>
      <w:r>
        <w:rPr>
          <w:rFonts w:ascii="Times New Roman" w:hAnsi="Times New Roman" w:cs="Times New Roman"/>
          <w:sz w:val="24"/>
          <w:szCs w:val="24"/>
        </w:rPr>
        <w:t>For both models, parameter estimates fit to the full data set are reported in the Sample Estimate columns while bootstrappe</w:t>
      </w:r>
      <w:r w:rsidR="00D36877">
        <w:rPr>
          <w:rFonts w:ascii="Times New Roman" w:hAnsi="Times New Roman" w:cs="Times New Roman"/>
          <w:sz w:val="24"/>
          <w:szCs w:val="24"/>
        </w:rPr>
        <w:t xml:space="preserve">d parameter estimates (Median, </w:t>
      </w:r>
      <w:r>
        <w:rPr>
          <w:rFonts w:ascii="Times New Roman" w:hAnsi="Times New Roman" w:cs="Times New Roman"/>
          <w:sz w:val="24"/>
          <w:szCs w:val="24"/>
        </w:rPr>
        <w:t>2.5%, 97.5%) are reported under the Population CI column.</w:t>
      </w:r>
    </w:p>
    <w:p w14:paraId="096D8A55" w14:textId="4F04034D" w:rsidR="000D6253" w:rsidRDefault="000D6253">
      <w:pPr>
        <w:rPr>
          <w:rFonts w:ascii="Times New Roman" w:hAnsi="Times New Roman" w:cs="Times New Roman"/>
          <w:b/>
          <w:sz w:val="24"/>
          <w:szCs w:val="24"/>
        </w:rPr>
      </w:pPr>
    </w:p>
    <w:p w14:paraId="73DBD5BF" w14:textId="53A404C9" w:rsidR="000D6253" w:rsidRDefault="000D6253">
      <w:pPr>
        <w:rPr>
          <w:rFonts w:ascii="Times New Roman" w:hAnsi="Times New Roman" w:cs="Times New Roman"/>
          <w:b/>
          <w:sz w:val="24"/>
          <w:szCs w:val="24"/>
        </w:rPr>
      </w:pPr>
    </w:p>
    <w:tbl>
      <w:tblPr>
        <w:tblW w:w="10350" w:type="dxa"/>
        <w:tblLook w:val="04A0" w:firstRow="1" w:lastRow="0" w:firstColumn="1" w:lastColumn="0" w:noHBand="0" w:noVBand="1"/>
      </w:tblPr>
      <w:tblGrid>
        <w:gridCol w:w="1844"/>
        <w:gridCol w:w="2116"/>
        <w:gridCol w:w="2250"/>
        <w:gridCol w:w="1890"/>
        <w:gridCol w:w="2250"/>
      </w:tblGrid>
      <w:tr w:rsidR="000D6253" w:rsidRPr="000D6253" w14:paraId="52E2EB01" w14:textId="77777777" w:rsidTr="000D6253">
        <w:trPr>
          <w:trHeight w:val="320"/>
        </w:trPr>
        <w:tc>
          <w:tcPr>
            <w:tcW w:w="1844" w:type="dxa"/>
            <w:tcBorders>
              <w:top w:val="nil"/>
              <w:left w:val="nil"/>
              <w:bottom w:val="nil"/>
              <w:right w:val="nil"/>
            </w:tcBorders>
            <w:shd w:val="clear" w:color="000000" w:fill="FFFFFF"/>
            <w:noWrap/>
            <w:vAlign w:val="bottom"/>
            <w:hideMark/>
          </w:tcPr>
          <w:p w14:paraId="7E1781D3" w14:textId="77777777" w:rsidR="000D6253" w:rsidRPr="000D6253" w:rsidRDefault="000D6253" w:rsidP="000D6253">
            <w:pPr>
              <w:rPr>
                <w:rFonts w:ascii="Calibri" w:eastAsia="Times New Roman" w:hAnsi="Calibri" w:cs="Calibri"/>
                <w:color w:val="000000"/>
                <w:sz w:val="24"/>
                <w:szCs w:val="24"/>
              </w:rPr>
            </w:pPr>
            <w:r w:rsidRPr="000D6253">
              <w:rPr>
                <w:rFonts w:ascii="Calibri" w:eastAsia="Times New Roman" w:hAnsi="Calibri" w:cs="Calibri"/>
                <w:color w:val="000000"/>
                <w:sz w:val="24"/>
                <w:szCs w:val="24"/>
              </w:rPr>
              <w:t> </w:t>
            </w:r>
          </w:p>
        </w:tc>
        <w:tc>
          <w:tcPr>
            <w:tcW w:w="4366" w:type="dxa"/>
            <w:gridSpan w:val="2"/>
            <w:tcBorders>
              <w:top w:val="nil"/>
              <w:left w:val="nil"/>
              <w:bottom w:val="nil"/>
              <w:right w:val="single" w:sz="4" w:space="0" w:color="000000"/>
            </w:tcBorders>
            <w:shd w:val="clear" w:color="000000" w:fill="FFFFFF"/>
            <w:noWrap/>
            <w:vAlign w:val="bottom"/>
            <w:hideMark/>
          </w:tcPr>
          <w:p w14:paraId="66DC7628"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Model 5</w:t>
            </w:r>
          </w:p>
        </w:tc>
        <w:tc>
          <w:tcPr>
            <w:tcW w:w="4140" w:type="dxa"/>
            <w:gridSpan w:val="2"/>
            <w:tcBorders>
              <w:top w:val="nil"/>
              <w:left w:val="nil"/>
              <w:bottom w:val="nil"/>
              <w:right w:val="single" w:sz="4" w:space="0" w:color="000000"/>
            </w:tcBorders>
            <w:shd w:val="clear" w:color="000000" w:fill="FFFFFF"/>
            <w:noWrap/>
            <w:vAlign w:val="bottom"/>
            <w:hideMark/>
          </w:tcPr>
          <w:p w14:paraId="32ADDC23"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Model 11</w:t>
            </w:r>
          </w:p>
        </w:tc>
      </w:tr>
      <w:tr w:rsidR="000D6253" w:rsidRPr="000D6253" w14:paraId="4AD3E584" w14:textId="77777777" w:rsidTr="000D6253">
        <w:trPr>
          <w:trHeight w:val="340"/>
        </w:trPr>
        <w:tc>
          <w:tcPr>
            <w:tcW w:w="1844" w:type="dxa"/>
            <w:tcBorders>
              <w:top w:val="nil"/>
              <w:left w:val="nil"/>
              <w:bottom w:val="single" w:sz="8" w:space="0" w:color="auto"/>
              <w:right w:val="single" w:sz="4" w:space="0" w:color="auto"/>
            </w:tcBorders>
            <w:shd w:val="clear" w:color="000000" w:fill="FFFFFF"/>
            <w:noWrap/>
            <w:vAlign w:val="bottom"/>
            <w:hideMark/>
          </w:tcPr>
          <w:p w14:paraId="665E595B"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Parameter</w:t>
            </w:r>
          </w:p>
        </w:tc>
        <w:tc>
          <w:tcPr>
            <w:tcW w:w="2116" w:type="dxa"/>
            <w:tcBorders>
              <w:top w:val="nil"/>
              <w:left w:val="nil"/>
              <w:bottom w:val="single" w:sz="8" w:space="0" w:color="auto"/>
              <w:right w:val="nil"/>
            </w:tcBorders>
            <w:shd w:val="clear" w:color="000000" w:fill="FFFFFF"/>
            <w:noWrap/>
            <w:vAlign w:val="bottom"/>
            <w:hideMark/>
          </w:tcPr>
          <w:p w14:paraId="4C96E9A6"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Sample Estimate</w:t>
            </w:r>
          </w:p>
        </w:tc>
        <w:tc>
          <w:tcPr>
            <w:tcW w:w="2250" w:type="dxa"/>
            <w:tcBorders>
              <w:top w:val="nil"/>
              <w:left w:val="nil"/>
              <w:bottom w:val="single" w:sz="8" w:space="0" w:color="auto"/>
              <w:right w:val="single" w:sz="4" w:space="0" w:color="auto"/>
            </w:tcBorders>
            <w:shd w:val="clear" w:color="000000" w:fill="FFFFFF"/>
            <w:noWrap/>
            <w:vAlign w:val="bottom"/>
            <w:hideMark/>
          </w:tcPr>
          <w:p w14:paraId="548E6D3B"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Population Estimate</w:t>
            </w:r>
          </w:p>
        </w:tc>
        <w:tc>
          <w:tcPr>
            <w:tcW w:w="1890" w:type="dxa"/>
            <w:tcBorders>
              <w:top w:val="nil"/>
              <w:left w:val="nil"/>
              <w:bottom w:val="single" w:sz="8" w:space="0" w:color="auto"/>
              <w:right w:val="nil"/>
            </w:tcBorders>
            <w:shd w:val="clear" w:color="000000" w:fill="FFFFFF"/>
            <w:noWrap/>
            <w:vAlign w:val="bottom"/>
            <w:hideMark/>
          </w:tcPr>
          <w:p w14:paraId="770147CC"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Sample Estimate</w:t>
            </w:r>
          </w:p>
        </w:tc>
        <w:tc>
          <w:tcPr>
            <w:tcW w:w="2250" w:type="dxa"/>
            <w:tcBorders>
              <w:top w:val="nil"/>
              <w:left w:val="nil"/>
              <w:bottom w:val="single" w:sz="8" w:space="0" w:color="auto"/>
              <w:right w:val="single" w:sz="4" w:space="0" w:color="auto"/>
            </w:tcBorders>
            <w:shd w:val="clear" w:color="000000" w:fill="FFFFFF"/>
            <w:noWrap/>
            <w:vAlign w:val="bottom"/>
            <w:hideMark/>
          </w:tcPr>
          <w:p w14:paraId="072C5560" w14:textId="77777777" w:rsidR="000D6253" w:rsidRPr="000D6253" w:rsidRDefault="000D6253" w:rsidP="000D6253">
            <w:pPr>
              <w:jc w:val="center"/>
              <w:rPr>
                <w:rFonts w:ascii="Calibri" w:eastAsia="Times New Roman" w:hAnsi="Calibri" w:cs="Calibri"/>
                <w:b/>
                <w:bCs/>
                <w:color w:val="000000"/>
                <w:sz w:val="24"/>
                <w:szCs w:val="24"/>
              </w:rPr>
            </w:pPr>
            <w:r w:rsidRPr="000D6253">
              <w:rPr>
                <w:rFonts w:ascii="Calibri" w:eastAsia="Times New Roman" w:hAnsi="Calibri" w:cs="Calibri"/>
                <w:b/>
                <w:bCs/>
                <w:color w:val="000000"/>
                <w:sz w:val="24"/>
                <w:szCs w:val="24"/>
              </w:rPr>
              <w:t>Population Estimate</w:t>
            </w:r>
          </w:p>
        </w:tc>
      </w:tr>
      <w:tr w:rsidR="000D6253" w:rsidRPr="000D6253" w14:paraId="7FF98B24"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3E18E826" w14:textId="2D671D30" w:rsidR="000D6253" w:rsidRPr="000D6253" w:rsidRDefault="00750282" w:rsidP="000D6253">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m:oMathPara>
          </w:p>
        </w:tc>
        <w:tc>
          <w:tcPr>
            <w:tcW w:w="2116" w:type="dxa"/>
            <w:tcBorders>
              <w:top w:val="nil"/>
              <w:left w:val="nil"/>
              <w:bottom w:val="nil"/>
              <w:right w:val="nil"/>
            </w:tcBorders>
            <w:shd w:val="clear" w:color="000000" w:fill="FFFFFF"/>
            <w:noWrap/>
            <w:vAlign w:val="bottom"/>
            <w:hideMark/>
          </w:tcPr>
          <w:p w14:paraId="5C8EC28F"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60.92</w:t>
            </w:r>
          </w:p>
        </w:tc>
        <w:tc>
          <w:tcPr>
            <w:tcW w:w="2250" w:type="dxa"/>
            <w:tcBorders>
              <w:top w:val="nil"/>
              <w:left w:val="nil"/>
              <w:bottom w:val="nil"/>
              <w:right w:val="single" w:sz="4" w:space="0" w:color="auto"/>
            </w:tcBorders>
            <w:shd w:val="clear" w:color="000000" w:fill="FFFFFF"/>
            <w:noWrap/>
            <w:vAlign w:val="bottom"/>
            <w:hideMark/>
          </w:tcPr>
          <w:p w14:paraId="6BCAD019" w14:textId="5181A0F4"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60.98 (56.17,</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66.67)</w:t>
            </w:r>
          </w:p>
        </w:tc>
        <w:tc>
          <w:tcPr>
            <w:tcW w:w="1890" w:type="dxa"/>
            <w:tcBorders>
              <w:top w:val="nil"/>
              <w:left w:val="nil"/>
              <w:bottom w:val="nil"/>
              <w:right w:val="nil"/>
            </w:tcBorders>
            <w:shd w:val="clear" w:color="000000" w:fill="FFFFFF"/>
            <w:noWrap/>
            <w:vAlign w:val="bottom"/>
            <w:hideMark/>
          </w:tcPr>
          <w:p w14:paraId="5E9E3B5A"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68.52</w:t>
            </w:r>
          </w:p>
        </w:tc>
        <w:tc>
          <w:tcPr>
            <w:tcW w:w="2250" w:type="dxa"/>
            <w:tcBorders>
              <w:top w:val="nil"/>
              <w:left w:val="nil"/>
              <w:bottom w:val="nil"/>
              <w:right w:val="single" w:sz="4" w:space="0" w:color="auto"/>
            </w:tcBorders>
            <w:shd w:val="clear" w:color="000000" w:fill="FFFFFF"/>
            <w:noWrap/>
            <w:vAlign w:val="bottom"/>
            <w:hideMark/>
          </w:tcPr>
          <w:p w14:paraId="7757D7AA" w14:textId="1B7779A0"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67.55 (65.42,</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69.55)</w:t>
            </w:r>
          </w:p>
        </w:tc>
      </w:tr>
      <w:tr w:rsidR="000D6253" w:rsidRPr="000D6253" w14:paraId="6B0DD746"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235BE3FC" w14:textId="72F6A744" w:rsidR="000D6253" w:rsidRPr="000D6253" w:rsidRDefault="00750282" w:rsidP="000D6253">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oMath>
            </m:oMathPara>
          </w:p>
        </w:tc>
        <w:tc>
          <w:tcPr>
            <w:tcW w:w="2116" w:type="dxa"/>
            <w:tcBorders>
              <w:top w:val="nil"/>
              <w:left w:val="nil"/>
              <w:bottom w:val="nil"/>
              <w:right w:val="nil"/>
            </w:tcBorders>
            <w:shd w:val="clear" w:color="000000" w:fill="FFFFFF"/>
            <w:noWrap/>
            <w:vAlign w:val="bottom"/>
            <w:hideMark/>
          </w:tcPr>
          <w:p w14:paraId="1745F06C"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5.32</w:t>
            </w:r>
          </w:p>
        </w:tc>
        <w:tc>
          <w:tcPr>
            <w:tcW w:w="2250" w:type="dxa"/>
            <w:tcBorders>
              <w:top w:val="nil"/>
              <w:left w:val="nil"/>
              <w:bottom w:val="nil"/>
              <w:right w:val="single" w:sz="4" w:space="0" w:color="auto"/>
            </w:tcBorders>
            <w:shd w:val="clear" w:color="000000" w:fill="FFFFFF"/>
            <w:noWrap/>
            <w:vAlign w:val="bottom"/>
            <w:hideMark/>
          </w:tcPr>
          <w:p w14:paraId="712529B6" w14:textId="75088276"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5.3 (4.53,</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6.07)</w:t>
            </w:r>
          </w:p>
        </w:tc>
        <w:tc>
          <w:tcPr>
            <w:tcW w:w="1890" w:type="dxa"/>
            <w:tcBorders>
              <w:top w:val="nil"/>
              <w:left w:val="nil"/>
              <w:bottom w:val="nil"/>
              <w:right w:val="nil"/>
            </w:tcBorders>
            <w:shd w:val="clear" w:color="000000" w:fill="FFFFFF"/>
            <w:noWrap/>
            <w:vAlign w:val="bottom"/>
            <w:hideMark/>
          </w:tcPr>
          <w:p w14:paraId="39BE1A16"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4.22</w:t>
            </w:r>
          </w:p>
        </w:tc>
        <w:tc>
          <w:tcPr>
            <w:tcW w:w="2250" w:type="dxa"/>
            <w:tcBorders>
              <w:top w:val="nil"/>
              <w:left w:val="nil"/>
              <w:bottom w:val="nil"/>
              <w:right w:val="single" w:sz="4" w:space="0" w:color="auto"/>
            </w:tcBorders>
            <w:shd w:val="clear" w:color="000000" w:fill="FFFFFF"/>
            <w:noWrap/>
            <w:vAlign w:val="bottom"/>
            <w:hideMark/>
          </w:tcPr>
          <w:p w14:paraId="4CFB9848" w14:textId="2C0373A0"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5 (4.26,</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5.68)</w:t>
            </w:r>
          </w:p>
        </w:tc>
      </w:tr>
      <w:tr w:rsidR="000D6253" w:rsidRPr="000D6253" w14:paraId="1EED41CA"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0D087F76" w14:textId="0EF8A4EB" w:rsidR="000D6253" w:rsidRPr="000D6253" w:rsidRDefault="000D6253" w:rsidP="000D6253">
            <w:pPr>
              <w:jc w:val="center"/>
              <w:rPr>
                <w:rFonts w:ascii="Calibri" w:eastAsia="Times New Roman" w:hAnsi="Calibri" w:cs="Calibri"/>
                <w:b/>
                <w:bCs/>
                <w:color w:val="000000"/>
                <w:sz w:val="24"/>
                <w:szCs w:val="24"/>
              </w:rPr>
            </w:pPr>
            <m:oMathPara>
              <m:oMath>
                <m:r>
                  <w:rPr>
                    <w:rFonts w:ascii="Cambria Math" w:hAnsi="Cambria Math" w:cs="Times New Roman"/>
                    <w:sz w:val="24"/>
                    <w:szCs w:val="24"/>
                  </w:rPr>
                  <m:t>K</m:t>
                </m:r>
              </m:oMath>
            </m:oMathPara>
          </w:p>
        </w:tc>
        <w:tc>
          <w:tcPr>
            <w:tcW w:w="2116" w:type="dxa"/>
            <w:tcBorders>
              <w:top w:val="nil"/>
              <w:left w:val="nil"/>
              <w:bottom w:val="nil"/>
              <w:right w:val="nil"/>
            </w:tcBorders>
            <w:shd w:val="clear" w:color="000000" w:fill="FFFFFF"/>
            <w:noWrap/>
            <w:vAlign w:val="bottom"/>
            <w:hideMark/>
          </w:tcPr>
          <w:p w14:paraId="1A0E7C0E" w14:textId="2361BC9F"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0.3</w:t>
            </w:r>
            <w:r w:rsidR="008E0B51">
              <w:rPr>
                <w:rFonts w:ascii="Calibri" w:eastAsia="Times New Roman" w:hAnsi="Calibri" w:cs="Calibri"/>
                <w:color w:val="000000"/>
                <w:sz w:val="24"/>
                <w:szCs w:val="24"/>
              </w:rPr>
              <w:t>00</w:t>
            </w:r>
          </w:p>
        </w:tc>
        <w:tc>
          <w:tcPr>
            <w:tcW w:w="2250" w:type="dxa"/>
            <w:tcBorders>
              <w:top w:val="nil"/>
              <w:left w:val="nil"/>
              <w:bottom w:val="nil"/>
              <w:right w:val="single" w:sz="4" w:space="0" w:color="auto"/>
            </w:tcBorders>
            <w:shd w:val="clear" w:color="000000" w:fill="FFFFFF"/>
            <w:noWrap/>
            <w:vAlign w:val="bottom"/>
            <w:hideMark/>
          </w:tcPr>
          <w:p w14:paraId="38B9E2AE" w14:textId="6281D031"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0.299 (0.229,</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0.393)</w:t>
            </w:r>
          </w:p>
        </w:tc>
        <w:tc>
          <w:tcPr>
            <w:tcW w:w="1890" w:type="dxa"/>
            <w:tcBorders>
              <w:top w:val="nil"/>
              <w:left w:val="nil"/>
              <w:bottom w:val="nil"/>
              <w:right w:val="nil"/>
            </w:tcBorders>
            <w:shd w:val="clear" w:color="000000" w:fill="FFFFFF"/>
            <w:noWrap/>
            <w:vAlign w:val="bottom"/>
            <w:hideMark/>
          </w:tcPr>
          <w:p w14:paraId="4E39EC86"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0.173</w:t>
            </w:r>
          </w:p>
        </w:tc>
        <w:tc>
          <w:tcPr>
            <w:tcW w:w="2250" w:type="dxa"/>
            <w:tcBorders>
              <w:top w:val="nil"/>
              <w:left w:val="nil"/>
              <w:bottom w:val="nil"/>
              <w:right w:val="single" w:sz="4" w:space="0" w:color="auto"/>
            </w:tcBorders>
            <w:shd w:val="clear" w:color="000000" w:fill="FFFFFF"/>
            <w:noWrap/>
            <w:vAlign w:val="bottom"/>
            <w:hideMark/>
          </w:tcPr>
          <w:p w14:paraId="1F33BD2E" w14:textId="34E67185"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0.219 (0.198,</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0.245)</w:t>
            </w:r>
          </w:p>
        </w:tc>
      </w:tr>
      <w:tr w:rsidR="000D6253" w:rsidRPr="000D6253" w14:paraId="6C8B672B"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0F019F14" w14:textId="4821D86D" w:rsidR="000D6253" w:rsidRPr="000D6253" w:rsidRDefault="00750282" w:rsidP="000D6253">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logA</m:t>
                    </m:r>
                  </m:sub>
                </m:sSub>
              </m:oMath>
            </m:oMathPara>
          </w:p>
        </w:tc>
        <w:tc>
          <w:tcPr>
            <w:tcW w:w="2116" w:type="dxa"/>
            <w:tcBorders>
              <w:top w:val="nil"/>
              <w:left w:val="nil"/>
              <w:bottom w:val="nil"/>
              <w:right w:val="nil"/>
            </w:tcBorders>
            <w:shd w:val="clear" w:color="000000" w:fill="FFFFFF"/>
            <w:noWrap/>
            <w:vAlign w:val="bottom"/>
            <w:hideMark/>
          </w:tcPr>
          <w:p w14:paraId="4C407AB0"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0.95</w:t>
            </w:r>
          </w:p>
        </w:tc>
        <w:tc>
          <w:tcPr>
            <w:tcW w:w="2250" w:type="dxa"/>
            <w:tcBorders>
              <w:top w:val="nil"/>
              <w:left w:val="nil"/>
              <w:bottom w:val="nil"/>
              <w:right w:val="single" w:sz="4" w:space="0" w:color="auto"/>
            </w:tcBorders>
            <w:shd w:val="clear" w:color="000000" w:fill="FFFFFF"/>
            <w:noWrap/>
            <w:vAlign w:val="bottom"/>
            <w:hideMark/>
          </w:tcPr>
          <w:p w14:paraId="60AF8328" w14:textId="291CD439"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0.95 (0.8,</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1.09)</w:t>
            </w:r>
          </w:p>
        </w:tc>
        <w:tc>
          <w:tcPr>
            <w:tcW w:w="1890" w:type="dxa"/>
            <w:tcBorders>
              <w:top w:val="nil"/>
              <w:left w:val="nil"/>
              <w:bottom w:val="nil"/>
              <w:right w:val="nil"/>
            </w:tcBorders>
            <w:shd w:val="clear" w:color="000000" w:fill="FFFFFF"/>
            <w:noWrap/>
            <w:vAlign w:val="bottom"/>
            <w:hideMark/>
          </w:tcPr>
          <w:p w14:paraId="484791D6"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1.34</w:t>
            </w:r>
          </w:p>
        </w:tc>
        <w:tc>
          <w:tcPr>
            <w:tcW w:w="2250" w:type="dxa"/>
            <w:tcBorders>
              <w:top w:val="nil"/>
              <w:left w:val="nil"/>
              <w:bottom w:val="nil"/>
              <w:right w:val="single" w:sz="4" w:space="0" w:color="auto"/>
            </w:tcBorders>
            <w:shd w:val="clear" w:color="000000" w:fill="FFFFFF"/>
            <w:noWrap/>
            <w:vAlign w:val="bottom"/>
            <w:hideMark/>
          </w:tcPr>
          <w:p w14:paraId="7CB2A5B1" w14:textId="50785F22"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1.11 (1.03,</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1.19)</w:t>
            </w:r>
          </w:p>
        </w:tc>
      </w:tr>
      <w:tr w:rsidR="000D6253" w:rsidRPr="000D6253" w14:paraId="77EAFC98"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3B01BDCE" w14:textId="0F5AB545" w:rsidR="000D6253" w:rsidRPr="000D6253" w:rsidRDefault="00750282" w:rsidP="000D6253">
            <w:pPr>
              <w:jc w:val="center"/>
              <w:rPr>
                <w:rFonts w:ascii="Calibri" w:eastAsia="Times New Roman" w:hAnsi="Calibri" w:cs="Calibri"/>
                <w:b/>
                <w:bCs/>
                <w:color w:val="000000"/>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logA</m:t>
                    </m:r>
                  </m:sub>
                </m:sSub>
              </m:oMath>
            </m:oMathPara>
          </w:p>
        </w:tc>
        <w:tc>
          <w:tcPr>
            <w:tcW w:w="2116" w:type="dxa"/>
            <w:tcBorders>
              <w:top w:val="nil"/>
              <w:left w:val="nil"/>
              <w:bottom w:val="nil"/>
              <w:right w:val="nil"/>
            </w:tcBorders>
            <w:shd w:val="clear" w:color="000000" w:fill="FFFFFF"/>
            <w:noWrap/>
            <w:vAlign w:val="bottom"/>
            <w:hideMark/>
          </w:tcPr>
          <w:p w14:paraId="4CDB51F1"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0.19</w:t>
            </w:r>
          </w:p>
        </w:tc>
        <w:tc>
          <w:tcPr>
            <w:tcW w:w="2250" w:type="dxa"/>
            <w:tcBorders>
              <w:top w:val="nil"/>
              <w:left w:val="nil"/>
              <w:bottom w:val="nil"/>
              <w:right w:val="single" w:sz="4" w:space="0" w:color="auto"/>
            </w:tcBorders>
            <w:shd w:val="clear" w:color="000000" w:fill="FFFFFF"/>
            <w:noWrap/>
            <w:vAlign w:val="bottom"/>
            <w:hideMark/>
          </w:tcPr>
          <w:p w14:paraId="14E356AE" w14:textId="5206622D"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0.19 (0.15,</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0.24)</w:t>
            </w:r>
          </w:p>
        </w:tc>
        <w:tc>
          <w:tcPr>
            <w:tcW w:w="1890" w:type="dxa"/>
            <w:tcBorders>
              <w:top w:val="nil"/>
              <w:left w:val="nil"/>
              <w:bottom w:val="nil"/>
              <w:right w:val="nil"/>
            </w:tcBorders>
            <w:shd w:val="clear" w:color="000000" w:fill="FFFFFF"/>
            <w:noWrap/>
            <w:vAlign w:val="bottom"/>
            <w:hideMark/>
          </w:tcPr>
          <w:p w14:paraId="708119AA"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0.16</w:t>
            </w:r>
          </w:p>
        </w:tc>
        <w:tc>
          <w:tcPr>
            <w:tcW w:w="2250" w:type="dxa"/>
            <w:tcBorders>
              <w:top w:val="nil"/>
              <w:left w:val="nil"/>
              <w:bottom w:val="nil"/>
              <w:right w:val="single" w:sz="4" w:space="0" w:color="auto"/>
            </w:tcBorders>
            <w:shd w:val="clear" w:color="000000" w:fill="FFFFFF"/>
            <w:noWrap/>
            <w:vAlign w:val="bottom"/>
            <w:hideMark/>
          </w:tcPr>
          <w:p w14:paraId="23C28166" w14:textId="27B7C7CA"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0.17 (0.14,</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w:t>
            </w:r>
          </w:p>
        </w:tc>
      </w:tr>
      <w:tr w:rsidR="000D6253" w:rsidRPr="000D6253" w14:paraId="01E69156"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0CE94B8F" w14:textId="6FFD77D8" w:rsidR="000D6253" w:rsidRPr="000D6253" w:rsidRDefault="00750282" w:rsidP="000D6253">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tagging</m:t>
                    </m:r>
                  </m:sub>
                </m:sSub>
              </m:oMath>
            </m:oMathPara>
          </w:p>
        </w:tc>
        <w:tc>
          <w:tcPr>
            <w:tcW w:w="2116" w:type="dxa"/>
            <w:tcBorders>
              <w:top w:val="nil"/>
              <w:left w:val="nil"/>
              <w:bottom w:val="nil"/>
              <w:right w:val="nil"/>
            </w:tcBorders>
            <w:shd w:val="clear" w:color="000000" w:fill="FFFFFF"/>
            <w:noWrap/>
            <w:vAlign w:val="bottom"/>
            <w:hideMark/>
          </w:tcPr>
          <w:p w14:paraId="6D0455A2" w14:textId="466D221E"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2.1</w:t>
            </w:r>
            <w:r w:rsidR="008E0B51">
              <w:rPr>
                <w:rFonts w:ascii="Calibri" w:eastAsia="Times New Roman" w:hAnsi="Calibri" w:cs="Calibri"/>
                <w:color w:val="000000"/>
                <w:sz w:val="24"/>
                <w:szCs w:val="24"/>
              </w:rPr>
              <w:t>0</w:t>
            </w:r>
          </w:p>
        </w:tc>
        <w:tc>
          <w:tcPr>
            <w:tcW w:w="2250" w:type="dxa"/>
            <w:tcBorders>
              <w:top w:val="nil"/>
              <w:left w:val="nil"/>
              <w:bottom w:val="nil"/>
              <w:right w:val="single" w:sz="4" w:space="0" w:color="auto"/>
            </w:tcBorders>
            <w:shd w:val="clear" w:color="000000" w:fill="FFFFFF"/>
            <w:noWrap/>
            <w:vAlign w:val="bottom"/>
            <w:hideMark/>
          </w:tcPr>
          <w:p w14:paraId="5A5619E4" w14:textId="59F13F86"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2.08 (1.5,</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2.55)</w:t>
            </w:r>
          </w:p>
        </w:tc>
        <w:tc>
          <w:tcPr>
            <w:tcW w:w="1890" w:type="dxa"/>
            <w:tcBorders>
              <w:top w:val="nil"/>
              <w:left w:val="nil"/>
              <w:bottom w:val="nil"/>
              <w:right w:val="nil"/>
            </w:tcBorders>
            <w:shd w:val="clear" w:color="000000" w:fill="FFFFFF"/>
            <w:noWrap/>
            <w:vAlign w:val="bottom"/>
            <w:hideMark/>
          </w:tcPr>
          <w:p w14:paraId="342C2B5A"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2.9</w:t>
            </w:r>
          </w:p>
        </w:tc>
        <w:tc>
          <w:tcPr>
            <w:tcW w:w="2250" w:type="dxa"/>
            <w:tcBorders>
              <w:top w:val="nil"/>
              <w:left w:val="nil"/>
              <w:bottom w:val="nil"/>
              <w:right w:val="single" w:sz="4" w:space="0" w:color="auto"/>
            </w:tcBorders>
            <w:shd w:val="clear" w:color="000000" w:fill="FFFFFF"/>
            <w:noWrap/>
            <w:vAlign w:val="bottom"/>
            <w:hideMark/>
          </w:tcPr>
          <w:p w14:paraId="1D87E846" w14:textId="3F2FCC2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2.39 (2,</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2.77)</w:t>
            </w:r>
          </w:p>
        </w:tc>
      </w:tr>
      <w:tr w:rsidR="000D6253" w:rsidRPr="000D6253" w14:paraId="3C697AB7"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056243CC" w14:textId="0E031234" w:rsidR="000D6253" w:rsidRPr="000D6253" w:rsidRDefault="00750282" w:rsidP="000D6253">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Cs/>
                        <w:i/>
                        <w:color w:val="000000"/>
                        <w:sz w:val="24"/>
                        <w:szCs w:val="24"/>
                      </w:rPr>
                    </m:ctrlPr>
                  </m:sSubPr>
                  <m:e>
                    <m:r>
                      <w:rPr>
                        <w:rFonts w:ascii="Cambria Math" w:eastAsia="Times New Roman" w:hAnsi="Cambria Math" w:cs="Calibri"/>
                        <w:color w:val="000000"/>
                        <w:sz w:val="24"/>
                        <w:szCs w:val="24"/>
                      </w:rPr>
                      <m:t>a</m:t>
                    </m:r>
                  </m:e>
                  <m:sub>
                    <m:r>
                      <w:rPr>
                        <w:rFonts w:ascii="Cambria Math" w:eastAsia="Times New Roman" w:hAnsi="Cambria Math" w:cs="Calibri"/>
                        <w:color w:val="000000"/>
                        <w:sz w:val="24"/>
                        <w:szCs w:val="24"/>
                      </w:rPr>
                      <m:t>0</m:t>
                    </m:r>
                  </m:sub>
                </m:sSub>
              </m:oMath>
            </m:oMathPara>
          </w:p>
        </w:tc>
        <w:tc>
          <w:tcPr>
            <w:tcW w:w="2116" w:type="dxa"/>
            <w:tcBorders>
              <w:top w:val="nil"/>
              <w:left w:val="nil"/>
              <w:bottom w:val="nil"/>
              <w:right w:val="nil"/>
            </w:tcBorders>
            <w:shd w:val="clear" w:color="000000" w:fill="FFFFFF"/>
            <w:noWrap/>
            <w:vAlign w:val="bottom"/>
            <w:hideMark/>
          </w:tcPr>
          <w:p w14:paraId="25CF9B64"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2889113B"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2D66BAB8"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-0.63</w:t>
            </w:r>
          </w:p>
        </w:tc>
        <w:tc>
          <w:tcPr>
            <w:tcW w:w="2250" w:type="dxa"/>
            <w:tcBorders>
              <w:top w:val="nil"/>
              <w:left w:val="nil"/>
              <w:bottom w:val="nil"/>
              <w:right w:val="single" w:sz="4" w:space="0" w:color="auto"/>
            </w:tcBorders>
            <w:shd w:val="clear" w:color="000000" w:fill="FFFFFF"/>
            <w:noWrap/>
            <w:vAlign w:val="bottom"/>
            <w:hideMark/>
          </w:tcPr>
          <w:p w14:paraId="59160277" w14:textId="596AF0A4"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-0.37 (-0.47,</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-0.28)</w:t>
            </w:r>
          </w:p>
        </w:tc>
      </w:tr>
      <w:tr w:rsidR="000D6253" w:rsidRPr="000D6253" w14:paraId="03A0D0D6"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35959ACB" w14:textId="2FF9640E" w:rsidR="000D6253" w:rsidRPr="000D6253" w:rsidRDefault="00750282" w:rsidP="000D6253">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direct aging</m:t>
                    </m:r>
                  </m:sub>
                </m:sSub>
              </m:oMath>
            </m:oMathPara>
          </w:p>
        </w:tc>
        <w:tc>
          <w:tcPr>
            <w:tcW w:w="2116" w:type="dxa"/>
            <w:tcBorders>
              <w:top w:val="nil"/>
              <w:left w:val="nil"/>
              <w:bottom w:val="nil"/>
              <w:right w:val="nil"/>
            </w:tcBorders>
            <w:shd w:val="clear" w:color="000000" w:fill="FFFFFF"/>
            <w:noWrap/>
            <w:vAlign w:val="bottom"/>
            <w:hideMark/>
          </w:tcPr>
          <w:p w14:paraId="47602F31"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4FFF55A6"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11859BE5" w14:textId="63C2A0AE"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1.4</w:t>
            </w:r>
            <w:r w:rsidR="008E0B51">
              <w:rPr>
                <w:rFonts w:ascii="Calibri" w:eastAsia="Times New Roman" w:hAnsi="Calibri" w:cs="Calibri"/>
                <w:color w:val="000000"/>
                <w:sz w:val="24"/>
                <w:szCs w:val="24"/>
              </w:rPr>
              <w:t>0</w:t>
            </w:r>
          </w:p>
        </w:tc>
        <w:tc>
          <w:tcPr>
            <w:tcW w:w="2250" w:type="dxa"/>
            <w:tcBorders>
              <w:top w:val="nil"/>
              <w:left w:val="nil"/>
              <w:bottom w:val="nil"/>
              <w:right w:val="single" w:sz="4" w:space="0" w:color="auto"/>
            </w:tcBorders>
            <w:shd w:val="clear" w:color="000000" w:fill="FFFFFF"/>
            <w:noWrap/>
            <w:vAlign w:val="bottom"/>
            <w:hideMark/>
          </w:tcPr>
          <w:p w14:paraId="4DBA6AD2" w14:textId="769EA37C"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0.96 (0.49,</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1.31)</w:t>
            </w:r>
          </w:p>
        </w:tc>
      </w:tr>
      <w:tr w:rsidR="000D6253" w:rsidRPr="000D6253" w14:paraId="0C7688AD" w14:textId="77777777" w:rsidTr="000D6253">
        <w:trPr>
          <w:trHeight w:val="320"/>
        </w:trPr>
        <w:tc>
          <w:tcPr>
            <w:tcW w:w="1844" w:type="dxa"/>
            <w:tcBorders>
              <w:top w:val="nil"/>
              <w:left w:val="nil"/>
              <w:bottom w:val="nil"/>
              <w:right w:val="single" w:sz="4" w:space="0" w:color="auto"/>
            </w:tcBorders>
            <w:shd w:val="clear" w:color="000000" w:fill="FFFFFF"/>
            <w:noWrap/>
            <w:vAlign w:val="bottom"/>
            <w:hideMark/>
          </w:tcPr>
          <w:p w14:paraId="4B784D5A" w14:textId="08A757E4" w:rsidR="000D6253" w:rsidRPr="000D6253" w:rsidRDefault="00750282" w:rsidP="000D6253">
            <w:pPr>
              <w:jc w:val="center"/>
              <w:rPr>
                <w:rFonts w:ascii="Calibri" w:eastAsia="Times New Roman" w:hAnsi="Calibri" w:cs="Calibri"/>
                <w:b/>
                <w:bCs/>
                <w:color w:val="000000"/>
                <w:sz w:val="24"/>
                <w:szCs w:val="24"/>
              </w:rPr>
            </w:pPr>
            <m:oMathPara>
              <m:oMath>
                <m:sSub>
                  <m:sSubPr>
                    <m:ctrlPr>
                      <w:rPr>
                        <w:rFonts w:ascii="Cambria Math" w:eastAsia="Times New Roman" w:hAnsi="Cambria Math" w:cs="Calibri"/>
                        <w:b/>
                        <w:bCs/>
                        <w:i/>
                        <w:color w:val="000000"/>
                        <w:sz w:val="24"/>
                        <w:szCs w:val="24"/>
                      </w:rPr>
                    </m:ctrlPr>
                  </m:sSubPr>
                  <m:e>
                    <m:r>
                      <w:rPr>
                        <w:rFonts w:ascii="Cambria Math" w:eastAsia="Times New Roman" w:hAnsi="Cambria Math" w:cs="Calibri"/>
                        <w:color w:val="000000"/>
                        <w:sz w:val="24"/>
                        <w:szCs w:val="24"/>
                      </w:rPr>
                      <m:t>σ</m:t>
                    </m:r>
                  </m:e>
                  <m:sub>
                    <m:r>
                      <w:rPr>
                        <w:rFonts w:ascii="Cambria Math" w:eastAsia="Times New Roman" w:hAnsi="Cambria Math" w:cs="Calibri"/>
                        <w:color w:val="000000"/>
                        <w:sz w:val="24"/>
                        <w:szCs w:val="24"/>
                      </w:rPr>
                      <m:t>length frequency</m:t>
                    </m:r>
                  </m:sub>
                </m:sSub>
              </m:oMath>
            </m:oMathPara>
          </w:p>
        </w:tc>
        <w:tc>
          <w:tcPr>
            <w:tcW w:w="2116" w:type="dxa"/>
            <w:tcBorders>
              <w:top w:val="nil"/>
              <w:left w:val="nil"/>
              <w:bottom w:val="nil"/>
              <w:right w:val="nil"/>
            </w:tcBorders>
            <w:shd w:val="clear" w:color="000000" w:fill="FFFFFF"/>
            <w:noWrap/>
            <w:vAlign w:val="bottom"/>
            <w:hideMark/>
          </w:tcPr>
          <w:p w14:paraId="613C4498"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2250" w:type="dxa"/>
            <w:tcBorders>
              <w:top w:val="nil"/>
              <w:left w:val="nil"/>
              <w:bottom w:val="nil"/>
              <w:right w:val="single" w:sz="4" w:space="0" w:color="auto"/>
            </w:tcBorders>
            <w:shd w:val="clear" w:color="000000" w:fill="FFFFFF"/>
            <w:noWrap/>
            <w:vAlign w:val="bottom"/>
            <w:hideMark/>
          </w:tcPr>
          <w:p w14:paraId="60205F52"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w:t>
            </w:r>
          </w:p>
        </w:tc>
        <w:tc>
          <w:tcPr>
            <w:tcW w:w="1890" w:type="dxa"/>
            <w:tcBorders>
              <w:top w:val="nil"/>
              <w:left w:val="nil"/>
              <w:bottom w:val="nil"/>
              <w:right w:val="nil"/>
            </w:tcBorders>
            <w:shd w:val="clear" w:color="000000" w:fill="FFFFFF"/>
            <w:noWrap/>
            <w:vAlign w:val="bottom"/>
            <w:hideMark/>
          </w:tcPr>
          <w:p w14:paraId="54F5C067" w14:textId="77777777"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3.09</w:t>
            </w:r>
          </w:p>
        </w:tc>
        <w:tc>
          <w:tcPr>
            <w:tcW w:w="2250" w:type="dxa"/>
            <w:tcBorders>
              <w:top w:val="nil"/>
              <w:left w:val="nil"/>
              <w:bottom w:val="nil"/>
              <w:right w:val="single" w:sz="4" w:space="0" w:color="auto"/>
            </w:tcBorders>
            <w:shd w:val="clear" w:color="000000" w:fill="FFFFFF"/>
            <w:noWrap/>
            <w:vAlign w:val="bottom"/>
            <w:hideMark/>
          </w:tcPr>
          <w:p w14:paraId="72E313AB" w14:textId="3B336ED6" w:rsidR="000D6253" w:rsidRPr="000D6253" w:rsidRDefault="000D6253" w:rsidP="000D6253">
            <w:pPr>
              <w:jc w:val="center"/>
              <w:rPr>
                <w:rFonts w:ascii="Calibri" w:eastAsia="Times New Roman" w:hAnsi="Calibri" w:cs="Calibri"/>
                <w:color w:val="000000"/>
                <w:sz w:val="24"/>
                <w:szCs w:val="24"/>
              </w:rPr>
            </w:pPr>
            <w:r w:rsidRPr="000D6253">
              <w:rPr>
                <w:rFonts w:ascii="Calibri" w:eastAsia="Times New Roman" w:hAnsi="Calibri" w:cs="Calibri"/>
                <w:color w:val="000000"/>
                <w:sz w:val="24"/>
                <w:szCs w:val="24"/>
              </w:rPr>
              <w:t>4.63 (4.15,</w:t>
            </w:r>
            <w:r w:rsidR="00BB0408">
              <w:rPr>
                <w:rFonts w:ascii="Calibri" w:eastAsia="Times New Roman" w:hAnsi="Calibri" w:cs="Calibri"/>
                <w:color w:val="000000"/>
                <w:sz w:val="24"/>
                <w:szCs w:val="24"/>
              </w:rPr>
              <w:t xml:space="preserve"> </w:t>
            </w:r>
            <w:r w:rsidRPr="000D6253">
              <w:rPr>
                <w:rFonts w:ascii="Calibri" w:eastAsia="Times New Roman" w:hAnsi="Calibri" w:cs="Calibri"/>
                <w:color w:val="000000"/>
                <w:sz w:val="24"/>
                <w:szCs w:val="24"/>
              </w:rPr>
              <w:t>5.15)</w:t>
            </w:r>
          </w:p>
        </w:tc>
      </w:tr>
    </w:tbl>
    <w:p w14:paraId="4FD226D4" w14:textId="1EF25ADC" w:rsidR="000D6253" w:rsidRDefault="000D6253">
      <w:pPr>
        <w:rPr>
          <w:rFonts w:ascii="Times New Roman" w:hAnsi="Times New Roman" w:cs="Times New Roman"/>
          <w:b/>
          <w:sz w:val="24"/>
          <w:szCs w:val="24"/>
        </w:rPr>
      </w:pPr>
      <w:r>
        <w:rPr>
          <w:rFonts w:ascii="Times New Roman" w:hAnsi="Times New Roman" w:cs="Times New Roman"/>
          <w:b/>
          <w:sz w:val="24"/>
          <w:szCs w:val="24"/>
        </w:rPr>
        <w:br w:type="page"/>
      </w:r>
    </w:p>
    <w:p w14:paraId="0138604D" w14:textId="67FF7FAE" w:rsidR="003F3F35" w:rsidRPr="00046C8F" w:rsidRDefault="003F3F35"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Figure 1.</w:t>
      </w:r>
      <w:r w:rsidR="00FD256D" w:rsidRPr="00046C8F">
        <w:rPr>
          <w:rFonts w:ascii="Times New Roman" w:hAnsi="Times New Roman" w:cs="Times New Roman"/>
          <w:b/>
          <w:sz w:val="24"/>
          <w:szCs w:val="24"/>
        </w:rPr>
        <w:t xml:space="preserve"> </w:t>
      </w:r>
      <w:r w:rsidR="004213D5" w:rsidRPr="00046C8F">
        <w:rPr>
          <w:rFonts w:ascii="Times New Roman" w:hAnsi="Times New Roman" w:cs="Times New Roman"/>
          <w:sz w:val="24"/>
          <w:szCs w:val="24"/>
        </w:rPr>
        <w:t xml:space="preserve">The length of </w:t>
      </w:r>
      <w:r w:rsidR="004213D5" w:rsidRPr="00046C8F">
        <w:rPr>
          <w:rFonts w:ascii="Times New Roman" w:hAnsi="Times New Roman" w:cs="Times New Roman"/>
          <w:i/>
          <w:sz w:val="24"/>
          <w:szCs w:val="24"/>
        </w:rPr>
        <w:t>P. filamentosus</w:t>
      </w:r>
      <w:r w:rsidR="004213D5" w:rsidRPr="00046C8F">
        <w:rPr>
          <w:rFonts w:ascii="Times New Roman" w:hAnsi="Times New Roman" w:cs="Times New Roman"/>
          <w:sz w:val="24"/>
          <w:szCs w:val="24"/>
        </w:rPr>
        <w:t xml:space="preserve"> recaptured and included in</w:t>
      </w:r>
      <w:r w:rsidR="007A0DC0" w:rsidRPr="00046C8F">
        <w:rPr>
          <w:rFonts w:ascii="Times New Roman" w:hAnsi="Times New Roman" w:cs="Times New Roman"/>
          <w:sz w:val="24"/>
          <w:szCs w:val="24"/>
        </w:rPr>
        <w:t xml:space="preserve"> analysis of</w:t>
      </w:r>
      <w:r w:rsidR="004213D5" w:rsidRPr="00046C8F">
        <w:rPr>
          <w:rFonts w:ascii="Times New Roman" w:hAnsi="Times New Roman" w:cs="Times New Roman"/>
          <w:sz w:val="24"/>
          <w:szCs w:val="24"/>
        </w:rPr>
        <w:t xml:space="preserve"> OTP tagging data and the</w:t>
      </w:r>
      <w:r w:rsidR="007A0DC0" w:rsidRPr="00046C8F">
        <w:rPr>
          <w:rFonts w:ascii="Times New Roman" w:hAnsi="Times New Roman" w:cs="Times New Roman"/>
          <w:sz w:val="24"/>
          <w:szCs w:val="24"/>
        </w:rPr>
        <w:t xml:space="preserve"> distribution of times at liberty. The fork length</w:t>
      </w:r>
      <w:r w:rsidR="005B3BE5" w:rsidRPr="00046C8F">
        <w:rPr>
          <w:rFonts w:ascii="Times New Roman" w:hAnsi="Times New Roman" w:cs="Times New Roman"/>
          <w:sz w:val="24"/>
          <w:szCs w:val="24"/>
        </w:rPr>
        <w:t xml:space="preserve"> of fish during tagging is highlighted in red while length at recapture is shown in blue.</w:t>
      </w:r>
    </w:p>
    <w:p w14:paraId="5745B8F7" w14:textId="5491574C" w:rsidR="003F3F35" w:rsidRPr="00574813" w:rsidRDefault="00FD256D" w:rsidP="000D5103">
      <w:pPr>
        <w:rPr>
          <w:rFonts w:ascii="Times New Roman" w:hAnsi="Times New Roman" w:cs="Times New Roman"/>
          <w:sz w:val="24"/>
          <w:szCs w:val="24"/>
        </w:rPr>
      </w:pPr>
      <w:r w:rsidRPr="00046C8F">
        <w:rPr>
          <w:rFonts w:ascii="Times New Roman" w:hAnsi="Times New Roman" w:cs="Times New Roman"/>
          <w:noProof/>
          <w:sz w:val="24"/>
          <w:szCs w:val="24"/>
        </w:rPr>
        <w:drawing>
          <wp:inline distT="0" distB="0" distL="0" distR="0" wp14:anchorId="177FDE2A" wp14:editId="3FDB7619">
            <wp:extent cx="4905955" cy="4905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1 - Hists of Lm, Lr, and Dt.pdf"/>
                    <pic:cNvPicPr/>
                  </pic:nvPicPr>
                  <pic:blipFill>
                    <a:blip r:embed="rId12">
                      <a:extLst>
                        <a:ext uri="{28A0092B-C50C-407E-A947-70E740481C1C}">
                          <a14:useLocalDpi xmlns:a14="http://schemas.microsoft.com/office/drawing/2010/main" val="0"/>
                        </a:ext>
                      </a:extLst>
                    </a:blip>
                    <a:stretch>
                      <a:fillRect/>
                    </a:stretch>
                  </pic:blipFill>
                  <pic:spPr>
                    <a:xfrm>
                      <a:off x="0" y="0"/>
                      <a:ext cx="4909328" cy="4909328"/>
                    </a:xfrm>
                    <a:prstGeom prst="rect">
                      <a:avLst/>
                    </a:prstGeom>
                  </pic:spPr>
                </pic:pic>
              </a:graphicData>
            </a:graphic>
          </wp:inline>
        </w:drawing>
      </w:r>
    </w:p>
    <w:p w14:paraId="0D970E8D" w14:textId="77777777" w:rsidR="004A55A1" w:rsidRDefault="004A55A1">
      <w:pPr>
        <w:rPr>
          <w:rFonts w:ascii="Times New Roman" w:hAnsi="Times New Roman" w:cs="Times New Roman"/>
          <w:b/>
          <w:sz w:val="24"/>
          <w:szCs w:val="24"/>
        </w:rPr>
      </w:pPr>
      <w:r>
        <w:rPr>
          <w:rFonts w:ascii="Times New Roman" w:hAnsi="Times New Roman" w:cs="Times New Roman"/>
          <w:b/>
          <w:sz w:val="24"/>
          <w:szCs w:val="24"/>
        </w:rPr>
        <w:br w:type="page"/>
      </w:r>
    </w:p>
    <w:p w14:paraId="3859C0D1" w14:textId="6DBCE413" w:rsidR="003F3F35" w:rsidRPr="00046C8F" w:rsidRDefault="005B3BE5"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2: </w:t>
      </w:r>
      <w:r w:rsidRPr="00046C8F">
        <w:rPr>
          <w:rFonts w:ascii="Times New Roman" w:hAnsi="Times New Roman" w:cs="Times New Roman"/>
          <w:sz w:val="24"/>
          <w:szCs w:val="24"/>
        </w:rPr>
        <w:t>Coefficient of variation for 2 von Bertalanffy growth curve parameters K and L</w:t>
      </w:r>
      <w:r w:rsidRPr="00046C8F">
        <w:rPr>
          <w:rFonts w:ascii="Times New Roman" w:hAnsi="Times New Roman" w:cs="Times New Roman"/>
          <w:sz w:val="24"/>
          <w:szCs w:val="24"/>
          <w:vertAlign w:val="subscript"/>
        </w:rPr>
        <w:t>∞</w:t>
      </w:r>
      <w:r w:rsidRPr="00046C8F">
        <w:rPr>
          <w:rFonts w:ascii="Times New Roman" w:hAnsi="Times New Roman" w:cs="Times New Roman"/>
          <w:sz w:val="24"/>
          <w:szCs w:val="24"/>
        </w:rPr>
        <w:t xml:space="preserve"> for </w:t>
      </w:r>
      <w:del w:id="227" w:author="Stephen Scherrer" w:date="2018-09-14T11:50:00Z">
        <w:r w:rsidRPr="00A20282" w:rsidDel="00A20282">
          <w:rPr>
            <w:rFonts w:ascii="Times New Roman" w:hAnsi="Times New Roman" w:cs="Times New Roman"/>
            <w:i/>
            <w:sz w:val="24"/>
            <w:szCs w:val="24"/>
            <w:rPrChange w:id="228" w:author="Stephen Scherrer" w:date="2018-09-14T11:52:00Z">
              <w:rPr>
                <w:rFonts w:ascii="Times New Roman" w:hAnsi="Times New Roman" w:cs="Times New Roman"/>
                <w:sz w:val="24"/>
                <w:szCs w:val="24"/>
              </w:rPr>
            </w:rPrChange>
          </w:rPr>
          <w:delText>opakapaka</w:delText>
        </w:r>
      </w:del>
      <w:ins w:id="229" w:author="Stephen Scherrer" w:date="2018-09-14T11:50:00Z">
        <w:r w:rsidR="00A20282" w:rsidRPr="00A20282">
          <w:rPr>
            <w:rFonts w:ascii="Times New Roman" w:hAnsi="Times New Roman" w:cs="Times New Roman"/>
            <w:i/>
            <w:sz w:val="24"/>
            <w:szCs w:val="24"/>
            <w:rPrChange w:id="230" w:author="Stephen Scherrer" w:date="2018-09-14T11:52:00Z">
              <w:rPr>
                <w:rFonts w:ascii="Times New Roman" w:hAnsi="Times New Roman" w:cs="Times New Roman"/>
                <w:sz w:val="24"/>
                <w:szCs w:val="24"/>
              </w:rPr>
            </w:rPrChange>
          </w:rPr>
          <w:t>P. filamentosus</w:t>
        </w:r>
      </w:ins>
      <w:r w:rsidRPr="00046C8F">
        <w:rPr>
          <w:rFonts w:ascii="Times New Roman" w:hAnsi="Times New Roman" w:cs="Times New Roman"/>
          <w:sz w:val="24"/>
          <w:szCs w:val="24"/>
        </w:rPr>
        <w:t>. Individual variability was examined incorporating individual variability in both parameters, in either one of the parameters in series, or in neither parameter.</w:t>
      </w:r>
    </w:p>
    <w:p w14:paraId="01E35D02" w14:textId="286B62D2" w:rsidR="00070051" w:rsidRPr="00046C8F" w:rsidRDefault="00070051" w:rsidP="000D5103">
      <w:pPr>
        <w:rPr>
          <w:rFonts w:ascii="Times New Roman" w:hAnsi="Times New Roman" w:cs="Times New Roman"/>
          <w:sz w:val="24"/>
          <w:szCs w:val="24"/>
        </w:rPr>
      </w:pPr>
    </w:p>
    <w:p w14:paraId="1FC83BF8" w14:textId="6F52C1F6" w:rsidR="004A55A1" w:rsidRDefault="00070051">
      <w:pPr>
        <w:rPr>
          <w:rFonts w:ascii="Times New Roman" w:hAnsi="Times New Roman" w:cs="Times New Roman"/>
          <w:b/>
          <w:sz w:val="24"/>
          <w:szCs w:val="24"/>
        </w:rPr>
      </w:pPr>
      <w:r w:rsidRPr="00046C8F">
        <w:rPr>
          <w:rFonts w:ascii="Times New Roman" w:hAnsi="Times New Roman" w:cs="Times New Roman"/>
          <w:noProof/>
          <w:sz w:val="24"/>
          <w:szCs w:val="24"/>
        </w:rPr>
        <w:drawing>
          <wp:inline distT="0" distB="0" distL="0" distR="0" wp14:anchorId="5D7DA76B" wp14:editId="388CA324">
            <wp:extent cx="5486400" cy="34861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486400" cy="3486150"/>
                    </a:xfrm>
                    <a:prstGeom prst="rect">
                      <a:avLst/>
                    </a:prstGeom>
                    <a:noFill/>
                    <a:ln w="9525">
                      <a:noFill/>
                      <a:miter lim="800000"/>
                      <a:headEnd/>
                      <a:tailEnd/>
                    </a:ln>
                  </pic:spPr>
                </pic:pic>
              </a:graphicData>
            </a:graphic>
          </wp:inline>
        </w:drawing>
      </w:r>
      <w:r w:rsidR="004A55A1">
        <w:rPr>
          <w:rFonts w:ascii="Times New Roman" w:hAnsi="Times New Roman" w:cs="Times New Roman"/>
          <w:b/>
          <w:sz w:val="24"/>
          <w:szCs w:val="24"/>
        </w:rPr>
        <w:br w:type="page"/>
      </w:r>
    </w:p>
    <w:p w14:paraId="7C0776BE" w14:textId="7715F0EA" w:rsidR="00C946EF" w:rsidRPr="00046C8F" w:rsidRDefault="00070051"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3. </w:t>
      </w:r>
      <w:r w:rsidR="00392E08" w:rsidRPr="00046C8F">
        <w:rPr>
          <w:rFonts w:ascii="Times New Roman" w:hAnsi="Times New Roman" w:cs="Times New Roman"/>
          <w:sz w:val="24"/>
          <w:szCs w:val="24"/>
        </w:rPr>
        <w:t xml:space="preserve">Plots comparing observed and predicted recapture lengths </w:t>
      </w:r>
      <w:r w:rsidR="001658DF" w:rsidRPr="00046C8F">
        <w:rPr>
          <w:rFonts w:ascii="Times New Roman" w:hAnsi="Times New Roman" w:cs="Times New Roman"/>
          <w:sz w:val="24"/>
          <w:szCs w:val="24"/>
        </w:rPr>
        <w:t>fit using parameter point estimates from Bayesian Models 1 and 2, as well as Maximum likelihood Models 5 and 11.</w:t>
      </w:r>
      <w:r w:rsidR="0019535C" w:rsidRPr="00046C8F">
        <w:rPr>
          <w:rFonts w:ascii="Times New Roman" w:hAnsi="Times New Roman" w:cs="Times New Roman"/>
          <w:sz w:val="24"/>
          <w:szCs w:val="24"/>
        </w:rPr>
        <w:t xml:space="preserve"> </w:t>
      </w:r>
      <w:r w:rsidR="00C946EF" w:rsidRPr="00046C8F">
        <w:rPr>
          <w:rFonts w:ascii="Times New Roman" w:hAnsi="Times New Roman" w:cs="Times New Roman"/>
          <w:sz w:val="24"/>
          <w:szCs w:val="24"/>
        </w:rPr>
        <w:t xml:space="preserve">Length at recapture was predicted as a function of length at marking and time at liberty. </w:t>
      </w:r>
      <w:r w:rsidR="0019535C" w:rsidRPr="00046C8F">
        <w:rPr>
          <w:rFonts w:ascii="Times New Roman" w:hAnsi="Times New Roman" w:cs="Times New Roman"/>
          <w:sz w:val="24"/>
          <w:szCs w:val="24"/>
        </w:rPr>
        <w:t xml:space="preserve">The 1:1 line indicates where points would fall if model </w:t>
      </w:r>
      <w:r w:rsidR="00C946EF" w:rsidRPr="00046C8F">
        <w:rPr>
          <w:rFonts w:ascii="Times New Roman" w:hAnsi="Times New Roman" w:cs="Times New Roman"/>
          <w:sz w:val="24"/>
          <w:szCs w:val="24"/>
        </w:rPr>
        <w:t>parameters</w:t>
      </w:r>
      <w:r w:rsidR="0019535C" w:rsidRPr="00046C8F">
        <w:rPr>
          <w:rFonts w:ascii="Times New Roman" w:hAnsi="Times New Roman" w:cs="Times New Roman"/>
          <w:sz w:val="24"/>
          <w:szCs w:val="24"/>
        </w:rPr>
        <w:t xml:space="preserve"> perfectly predicted </w:t>
      </w:r>
      <w:r w:rsidR="00C946EF" w:rsidRPr="00046C8F">
        <w:rPr>
          <w:rFonts w:ascii="Times New Roman" w:hAnsi="Times New Roman" w:cs="Times New Roman"/>
          <w:sz w:val="24"/>
          <w:szCs w:val="24"/>
        </w:rPr>
        <w:t>length at recapture.</w:t>
      </w:r>
    </w:p>
    <w:p w14:paraId="304089CC" w14:textId="3BEC4FDA" w:rsidR="004A55A1" w:rsidRPr="00574813" w:rsidRDefault="00BB0D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89CEEB" wp14:editId="3F2ADBEC">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3 - Predicted vs. Observed LR with validation data.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4A55A1">
        <w:rPr>
          <w:rFonts w:ascii="Times New Roman" w:hAnsi="Times New Roman" w:cs="Times New Roman"/>
          <w:b/>
          <w:sz w:val="24"/>
          <w:szCs w:val="24"/>
        </w:rPr>
        <w:br w:type="page"/>
      </w:r>
    </w:p>
    <w:p w14:paraId="63316188" w14:textId="63FAC855" w:rsidR="001E6296" w:rsidRPr="00046C8F" w:rsidRDefault="00C946EF"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 xml:space="preserve">Figure 4. </w:t>
      </w:r>
      <w:r w:rsidRPr="00046C8F">
        <w:rPr>
          <w:rFonts w:ascii="Times New Roman" w:hAnsi="Times New Roman" w:cs="Times New Roman"/>
          <w:sz w:val="24"/>
          <w:szCs w:val="24"/>
        </w:rPr>
        <w:t xml:space="preserve">Residual plots </w:t>
      </w:r>
      <w:r w:rsidR="00FD4444" w:rsidRPr="00046C8F">
        <w:rPr>
          <w:rFonts w:ascii="Times New Roman" w:hAnsi="Times New Roman" w:cs="Times New Roman"/>
          <w:sz w:val="24"/>
          <w:szCs w:val="24"/>
        </w:rPr>
        <w:t>showing deviation from model predictions as a function of an individual’s length at marking</w:t>
      </w:r>
      <w:r w:rsidR="001A5766">
        <w:rPr>
          <w:rFonts w:ascii="Times New Roman" w:hAnsi="Times New Roman" w:cs="Times New Roman"/>
          <w:sz w:val="24"/>
          <w:szCs w:val="24"/>
        </w:rPr>
        <w:t xml:space="preserve"> for </w:t>
      </w:r>
      <w:r w:rsidR="001A5766" w:rsidRPr="00046C8F">
        <w:rPr>
          <w:rFonts w:ascii="Times New Roman" w:hAnsi="Times New Roman" w:cs="Times New Roman"/>
          <w:sz w:val="24"/>
          <w:szCs w:val="24"/>
        </w:rPr>
        <w:t>Bayesian Models 1 and 2, as well as Max</w:t>
      </w:r>
      <w:r w:rsidR="001A5766">
        <w:rPr>
          <w:rFonts w:ascii="Times New Roman" w:hAnsi="Times New Roman" w:cs="Times New Roman"/>
          <w:sz w:val="24"/>
          <w:szCs w:val="24"/>
        </w:rPr>
        <w:t>imum likelihood Models 5 and 11</w:t>
      </w:r>
      <w:r w:rsidR="001E6296" w:rsidRPr="00046C8F">
        <w:rPr>
          <w:rFonts w:ascii="Times New Roman" w:hAnsi="Times New Roman" w:cs="Times New Roman"/>
          <w:sz w:val="24"/>
          <w:szCs w:val="24"/>
        </w:rPr>
        <w:t xml:space="preserve">. </w:t>
      </w:r>
      <w:r w:rsidR="00904E74">
        <w:rPr>
          <w:rFonts w:ascii="Times New Roman" w:hAnsi="Times New Roman" w:cs="Times New Roman"/>
          <w:sz w:val="24"/>
          <w:szCs w:val="24"/>
        </w:rPr>
        <w:t>These plots were v</w:t>
      </w:r>
      <w:r w:rsidR="001E6296" w:rsidRPr="00046C8F">
        <w:rPr>
          <w:rFonts w:ascii="Times New Roman" w:hAnsi="Times New Roman" w:cs="Times New Roman"/>
          <w:sz w:val="24"/>
          <w:szCs w:val="24"/>
        </w:rPr>
        <w:t>isual</w:t>
      </w:r>
      <w:r w:rsidR="00904E74">
        <w:rPr>
          <w:rFonts w:ascii="Times New Roman" w:hAnsi="Times New Roman" w:cs="Times New Roman"/>
          <w:sz w:val="24"/>
          <w:szCs w:val="24"/>
        </w:rPr>
        <w:t>ly</w:t>
      </w:r>
      <w:r w:rsidR="001E6296" w:rsidRPr="00046C8F">
        <w:rPr>
          <w:rFonts w:ascii="Times New Roman" w:hAnsi="Times New Roman" w:cs="Times New Roman"/>
          <w:sz w:val="24"/>
          <w:szCs w:val="24"/>
        </w:rPr>
        <w:t xml:space="preserve"> </w:t>
      </w:r>
      <w:r w:rsidR="00904E74">
        <w:rPr>
          <w:rFonts w:ascii="Times New Roman" w:hAnsi="Times New Roman" w:cs="Times New Roman"/>
          <w:sz w:val="24"/>
          <w:szCs w:val="24"/>
        </w:rPr>
        <w:t>inspected</w:t>
      </w:r>
      <w:r w:rsidR="001E6296" w:rsidRPr="00046C8F">
        <w:rPr>
          <w:rFonts w:ascii="Times New Roman" w:hAnsi="Times New Roman" w:cs="Times New Roman"/>
          <w:sz w:val="24"/>
          <w:szCs w:val="24"/>
        </w:rPr>
        <w:t xml:space="preserve"> to determine residual trends.</w:t>
      </w:r>
    </w:p>
    <w:p w14:paraId="2A1FB229" w14:textId="12983997" w:rsidR="004A55A1" w:rsidRPr="00574813" w:rsidRDefault="004A55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58107B" wp14:editId="2E14A27E">
            <wp:extent cx="5943600" cy="4592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 4 - Residual vs. Observed LR with validation data.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r>
        <w:rPr>
          <w:rFonts w:ascii="Times New Roman" w:hAnsi="Times New Roman" w:cs="Times New Roman"/>
          <w:b/>
          <w:sz w:val="24"/>
          <w:szCs w:val="24"/>
        </w:rPr>
        <w:br w:type="page"/>
      </w:r>
    </w:p>
    <w:p w14:paraId="07EF4321" w14:textId="02090A69" w:rsidR="0068091A" w:rsidRDefault="001E6296" w:rsidP="000D5103">
      <w:pPr>
        <w:rPr>
          <w:rFonts w:ascii="Times New Roman" w:hAnsi="Times New Roman" w:cs="Times New Roman"/>
          <w:sz w:val="24"/>
          <w:szCs w:val="24"/>
        </w:rPr>
      </w:pPr>
      <w:r w:rsidRPr="00046C8F">
        <w:rPr>
          <w:rFonts w:ascii="Times New Roman" w:hAnsi="Times New Roman" w:cs="Times New Roman"/>
          <w:b/>
          <w:sz w:val="24"/>
          <w:szCs w:val="24"/>
        </w:rPr>
        <w:lastRenderedPageBreak/>
        <w:t>Figure 5.</w:t>
      </w:r>
      <w:r w:rsidRPr="00046C8F">
        <w:rPr>
          <w:rFonts w:ascii="Times New Roman" w:hAnsi="Times New Roman" w:cs="Times New Roman"/>
          <w:sz w:val="24"/>
          <w:szCs w:val="24"/>
        </w:rPr>
        <w:t xml:space="preserve"> Comparison of von Bertalanffy growth function curves produced from parameters </w:t>
      </w:r>
      <w:r w:rsidR="00456CEF" w:rsidRPr="00046C8F">
        <w:rPr>
          <w:rFonts w:ascii="Times New Roman" w:hAnsi="Times New Roman" w:cs="Times New Roman"/>
          <w:sz w:val="24"/>
          <w:szCs w:val="24"/>
        </w:rPr>
        <w:t xml:space="preserve">during this study. </w:t>
      </w:r>
      <w:r w:rsidR="00DB4BBD" w:rsidRPr="00046C8F">
        <w:rPr>
          <w:rFonts w:ascii="Times New Roman" w:hAnsi="Times New Roman" w:cs="Times New Roman"/>
          <w:sz w:val="24"/>
          <w:szCs w:val="24"/>
        </w:rPr>
        <w:t xml:space="preserve">Horizontal dashed lines indicate the minimum and maximum </w:t>
      </w:r>
      <w:r w:rsidR="007B3405" w:rsidRPr="00046C8F">
        <w:rPr>
          <w:rFonts w:ascii="Times New Roman" w:hAnsi="Times New Roman" w:cs="Times New Roman"/>
          <w:sz w:val="24"/>
          <w:szCs w:val="24"/>
        </w:rPr>
        <w:t>length</w:t>
      </w:r>
      <w:r w:rsidR="00DB4BBD" w:rsidRPr="00046C8F">
        <w:rPr>
          <w:rFonts w:ascii="Times New Roman" w:hAnsi="Times New Roman" w:cs="Times New Roman"/>
          <w:sz w:val="24"/>
          <w:szCs w:val="24"/>
        </w:rPr>
        <w:t xml:space="preserve"> of</w:t>
      </w:r>
      <w:r w:rsidRPr="00046C8F">
        <w:rPr>
          <w:rFonts w:ascii="Times New Roman" w:hAnsi="Times New Roman" w:cs="Times New Roman"/>
          <w:sz w:val="24"/>
          <w:szCs w:val="24"/>
        </w:rPr>
        <w:t xml:space="preserve"> </w:t>
      </w:r>
      <w:r w:rsidR="00DB4BBD" w:rsidRPr="00046C8F">
        <w:rPr>
          <w:rFonts w:ascii="Times New Roman" w:hAnsi="Times New Roman" w:cs="Times New Roman"/>
          <w:sz w:val="24"/>
          <w:szCs w:val="24"/>
        </w:rPr>
        <w:t xml:space="preserve">individuals </w:t>
      </w:r>
      <w:r w:rsidR="007B3405" w:rsidRPr="00046C8F">
        <w:rPr>
          <w:rFonts w:ascii="Times New Roman" w:hAnsi="Times New Roman" w:cs="Times New Roman"/>
          <w:sz w:val="24"/>
          <w:szCs w:val="24"/>
        </w:rPr>
        <w:t xml:space="preserve">at the time of marking recorded </w:t>
      </w:r>
      <w:r w:rsidR="006455B9" w:rsidRPr="00046C8F">
        <w:rPr>
          <w:rFonts w:ascii="Times New Roman" w:hAnsi="Times New Roman" w:cs="Times New Roman"/>
          <w:sz w:val="24"/>
          <w:szCs w:val="24"/>
        </w:rPr>
        <w:t>in</w:t>
      </w:r>
      <w:r w:rsidR="005E37C8" w:rsidRPr="00046C8F">
        <w:rPr>
          <w:rFonts w:ascii="Times New Roman" w:hAnsi="Times New Roman" w:cs="Times New Roman"/>
          <w:sz w:val="24"/>
          <w:szCs w:val="24"/>
        </w:rPr>
        <w:t xml:space="preserve"> the</w:t>
      </w:r>
      <w:r w:rsidR="006455B9" w:rsidRPr="00046C8F">
        <w:rPr>
          <w:rFonts w:ascii="Times New Roman" w:hAnsi="Times New Roman" w:cs="Times New Roman"/>
          <w:sz w:val="24"/>
          <w:szCs w:val="24"/>
        </w:rPr>
        <w:t xml:space="preserve"> OTP data</w:t>
      </w:r>
      <w:r w:rsidR="005E37C8" w:rsidRPr="00046C8F">
        <w:rPr>
          <w:rFonts w:ascii="Times New Roman" w:hAnsi="Times New Roman" w:cs="Times New Roman"/>
          <w:sz w:val="24"/>
          <w:szCs w:val="24"/>
        </w:rPr>
        <w:t>set</w:t>
      </w:r>
      <w:r w:rsidR="006455B9" w:rsidRPr="00046C8F">
        <w:rPr>
          <w:rFonts w:ascii="Times New Roman" w:hAnsi="Times New Roman" w:cs="Times New Roman"/>
          <w:sz w:val="24"/>
          <w:szCs w:val="24"/>
        </w:rPr>
        <w:t>.</w:t>
      </w:r>
    </w:p>
    <w:p w14:paraId="538DADAB" w14:textId="4A55FBD2" w:rsidR="00BF46CA" w:rsidRPr="00046C8F" w:rsidRDefault="000D6253" w:rsidP="000D510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AA9163" wp14:editId="2F46853F">
            <wp:extent cx="5943600" cy="4592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VBGF Plots for Bayesian and MLE models.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BF46CA" w:rsidRPr="00046C8F" w:rsidSect="00625C6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Stephen Scherrer [2]" w:date="2017-12-04T15:37:00Z" w:initials="SS">
    <w:p w14:paraId="31DDB6DF" w14:textId="77777777" w:rsidR="00D10768" w:rsidRDefault="00D10768" w:rsidP="00BC419A">
      <w:pPr>
        <w:pStyle w:val="CommentText"/>
      </w:pPr>
      <w:r>
        <w:rPr>
          <w:rStyle w:val="CommentReference"/>
        </w:rPr>
        <w:annotationRef/>
      </w:r>
      <w:r>
        <w:t>Why does Don have 500 listed?</w:t>
      </w:r>
    </w:p>
  </w:comment>
  <w:comment w:id="49" w:author="Stephen Scherrer" w:date="2018-04-16T12:42:00Z" w:initials="SS">
    <w:p w14:paraId="69125753" w14:textId="508EC449" w:rsidR="00D10768" w:rsidRDefault="00D10768">
      <w:pPr>
        <w:pStyle w:val="CommentText"/>
      </w:pPr>
      <w:r>
        <w:rPr>
          <w:rStyle w:val="CommentReference"/>
        </w:rPr>
        <w:annotationRef/>
      </w:r>
      <w:r>
        <w:t>Because all recaptures of all individuals were included. We should rerun this without duplicate recaptures to fulfill assumptions of independence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DDB6DF" w15:done="0"/>
  <w15:commentEx w15:paraId="69125753" w15:paraIdParent="31DDB6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DDB6DF" w16cid:durableId="1E0C438C"/>
  <w16cid:commentId w16cid:paraId="69125753" w16cid:durableId="1E7F18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Scherrer">
    <w15:presenceInfo w15:providerId="Windows Live" w15:userId="40252c95-a6d0-4ffb-bbb7-efb00b189f36"/>
  </w15:person>
  <w15:person w15:author="Stephen Scherrer [2]">
    <w15:presenceInfo w15:providerId="None" w15:userId="Stephen Scher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B05"/>
    <w:rsid w:val="000011A6"/>
    <w:rsid w:val="00001A85"/>
    <w:rsid w:val="00002D2F"/>
    <w:rsid w:val="000035BF"/>
    <w:rsid w:val="000063C6"/>
    <w:rsid w:val="00006C61"/>
    <w:rsid w:val="00011071"/>
    <w:rsid w:val="000158FC"/>
    <w:rsid w:val="00017D5C"/>
    <w:rsid w:val="00021807"/>
    <w:rsid w:val="00021D17"/>
    <w:rsid w:val="00022E2E"/>
    <w:rsid w:val="00026949"/>
    <w:rsid w:val="00027301"/>
    <w:rsid w:val="000317BA"/>
    <w:rsid w:val="00032449"/>
    <w:rsid w:val="00032827"/>
    <w:rsid w:val="00032FDB"/>
    <w:rsid w:val="000356C8"/>
    <w:rsid w:val="00035755"/>
    <w:rsid w:val="000362AA"/>
    <w:rsid w:val="000453C2"/>
    <w:rsid w:val="00046C8F"/>
    <w:rsid w:val="000473EE"/>
    <w:rsid w:val="00050B83"/>
    <w:rsid w:val="00052036"/>
    <w:rsid w:val="00054AF1"/>
    <w:rsid w:val="00055710"/>
    <w:rsid w:val="00056600"/>
    <w:rsid w:val="00056603"/>
    <w:rsid w:val="000574E7"/>
    <w:rsid w:val="0006069D"/>
    <w:rsid w:val="00062497"/>
    <w:rsid w:val="00063790"/>
    <w:rsid w:val="00070051"/>
    <w:rsid w:val="000716F8"/>
    <w:rsid w:val="00072450"/>
    <w:rsid w:val="00075A93"/>
    <w:rsid w:val="00076CDD"/>
    <w:rsid w:val="00077637"/>
    <w:rsid w:val="000776EF"/>
    <w:rsid w:val="00080763"/>
    <w:rsid w:val="00083871"/>
    <w:rsid w:val="00084B19"/>
    <w:rsid w:val="00084FF8"/>
    <w:rsid w:val="00085428"/>
    <w:rsid w:val="00086794"/>
    <w:rsid w:val="00090D20"/>
    <w:rsid w:val="00091579"/>
    <w:rsid w:val="0009500F"/>
    <w:rsid w:val="000A00F2"/>
    <w:rsid w:val="000A15B7"/>
    <w:rsid w:val="000A3261"/>
    <w:rsid w:val="000A5151"/>
    <w:rsid w:val="000A64F6"/>
    <w:rsid w:val="000A6F2A"/>
    <w:rsid w:val="000A77C3"/>
    <w:rsid w:val="000B017E"/>
    <w:rsid w:val="000B0691"/>
    <w:rsid w:val="000B309B"/>
    <w:rsid w:val="000B38CE"/>
    <w:rsid w:val="000B6672"/>
    <w:rsid w:val="000B72C9"/>
    <w:rsid w:val="000C0ECB"/>
    <w:rsid w:val="000C10E6"/>
    <w:rsid w:val="000C1AF4"/>
    <w:rsid w:val="000C500F"/>
    <w:rsid w:val="000C7491"/>
    <w:rsid w:val="000D01B0"/>
    <w:rsid w:val="000D09F9"/>
    <w:rsid w:val="000D336C"/>
    <w:rsid w:val="000D4034"/>
    <w:rsid w:val="000D5103"/>
    <w:rsid w:val="000D6253"/>
    <w:rsid w:val="000D6325"/>
    <w:rsid w:val="000D656F"/>
    <w:rsid w:val="000D7A96"/>
    <w:rsid w:val="000E2DC3"/>
    <w:rsid w:val="000E3739"/>
    <w:rsid w:val="000F0DE5"/>
    <w:rsid w:val="000F1C4B"/>
    <w:rsid w:val="000F1C81"/>
    <w:rsid w:val="000F413E"/>
    <w:rsid w:val="000F41CF"/>
    <w:rsid w:val="000F6BAB"/>
    <w:rsid w:val="000F6C6F"/>
    <w:rsid w:val="0010210C"/>
    <w:rsid w:val="00102187"/>
    <w:rsid w:val="001034FF"/>
    <w:rsid w:val="0010601A"/>
    <w:rsid w:val="00106B52"/>
    <w:rsid w:val="00107612"/>
    <w:rsid w:val="00110BB9"/>
    <w:rsid w:val="001157E8"/>
    <w:rsid w:val="0011738C"/>
    <w:rsid w:val="0012269A"/>
    <w:rsid w:val="00122E9C"/>
    <w:rsid w:val="00123C89"/>
    <w:rsid w:val="00124123"/>
    <w:rsid w:val="001246F8"/>
    <w:rsid w:val="0012517F"/>
    <w:rsid w:val="001253CF"/>
    <w:rsid w:val="001278E9"/>
    <w:rsid w:val="001302DE"/>
    <w:rsid w:val="001313D0"/>
    <w:rsid w:val="00135733"/>
    <w:rsid w:val="00137829"/>
    <w:rsid w:val="0014053A"/>
    <w:rsid w:val="001429F8"/>
    <w:rsid w:val="00143255"/>
    <w:rsid w:val="00145A98"/>
    <w:rsid w:val="00151DC5"/>
    <w:rsid w:val="00153EF3"/>
    <w:rsid w:val="00155023"/>
    <w:rsid w:val="00155640"/>
    <w:rsid w:val="00156543"/>
    <w:rsid w:val="00157EB7"/>
    <w:rsid w:val="0016044D"/>
    <w:rsid w:val="00160BEC"/>
    <w:rsid w:val="001616FE"/>
    <w:rsid w:val="001658DF"/>
    <w:rsid w:val="00166DEB"/>
    <w:rsid w:val="00170668"/>
    <w:rsid w:val="0017109B"/>
    <w:rsid w:val="00171633"/>
    <w:rsid w:val="001717FD"/>
    <w:rsid w:val="00174D8C"/>
    <w:rsid w:val="00175B34"/>
    <w:rsid w:val="001820AA"/>
    <w:rsid w:val="00182A90"/>
    <w:rsid w:val="00184BC3"/>
    <w:rsid w:val="00187DC2"/>
    <w:rsid w:val="001903AD"/>
    <w:rsid w:val="00190664"/>
    <w:rsid w:val="00190FC8"/>
    <w:rsid w:val="00191DCF"/>
    <w:rsid w:val="00194394"/>
    <w:rsid w:val="0019535C"/>
    <w:rsid w:val="001960BA"/>
    <w:rsid w:val="00197159"/>
    <w:rsid w:val="001A04CF"/>
    <w:rsid w:val="001A1265"/>
    <w:rsid w:val="001A32A3"/>
    <w:rsid w:val="001A43FB"/>
    <w:rsid w:val="001A4CD8"/>
    <w:rsid w:val="001A5766"/>
    <w:rsid w:val="001A664E"/>
    <w:rsid w:val="001A7334"/>
    <w:rsid w:val="001A79D5"/>
    <w:rsid w:val="001B12BB"/>
    <w:rsid w:val="001B27E7"/>
    <w:rsid w:val="001B2927"/>
    <w:rsid w:val="001B3108"/>
    <w:rsid w:val="001B3C1B"/>
    <w:rsid w:val="001B7E67"/>
    <w:rsid w:val="001C15D8"/>
    <w:rsid w:val="001C3290"/>
    <w:rsid w:val="001C4434"/>
    <w:rsid w:val="001C4B02"/>
    <w:rsid w:val="001D2108"/>
    <w:rsid w:val="001D2A75"/>
    <w:rsid w:val="001D5460"/>
    <w:rsid w:val="001D6295"/>
    <w:rsid w:val="001E14BD"/>
    <w:rsid w:val="001E1DD8"/>
    <w:rsid w:val="001E3883"/>
    <w:rsid w:val="001E531E"/>
    <w:rsid w:val="001E59D7"/>
    <w:rsid w:val="001E6296"/>
    <w:rsid w:val="001E711B"/>
    <w:rsid w:val="001F3792"/>
    <w:rsid w:val="00200802"/>
    <w:rsid w:val="0020096A"/>
    <w:rsid w:val="0020234E"/>
    <w:rsid w:val="0020248E"/>
    <w:rsid w:val="00204DA7"/>
    <w:rsid w:val="0021156C"/>
    <w:rsid w:val="002128CB"/>
    <w:rsid w:val="00213365"/>
    <w:rsid w:val="002246D2"/>
    <w:rsid w:val="00227657"/>
    <w:rsid w:val="00230513"/>
    <w:rsid w:val="00231A06"/>
    <w:rsid w:val="00232F9E"/>
    <w:rsid w:val="00233D3D"/>
    <w:rsid w:val="00234BF2"/>
    <w:rsid w:val="00235CAC"/>
    <w:rsid w:val="002422E2"/>
    <w:rsid w:val="00242692"/>
    <w:rsid w:val="002430B5"/>
    <w:rsid w:val="00243751"/>
    <w:rsid w:val="002445B8"/>
    <w:rsid w:val="00244E7A"/>
    <w:rsid w:val="0024611C"/>
    <w:rsid w:val="0024637D"/>
    <w:rsid w:val="00247D95"/>
    <w:rsid w:val="0025007F"/>
    <w:rsid w:val="0025049D"/>
    <w:rsid w:val="0025097F"/>
    <w:rsid w:val="00251F09"/>
    <w:rsid w:val="0025242A"/>
    <w:rsid w:val="00252A4B"/>
    <w:rsid w:val="00261EA7"/>
    <w:rsid w:val="0026291A"/>
    <w:rsid w:val="00263A50"/>
    <w:rsid w:val="00276794"/>
    <w:rsid w:val="0027765E"/>
    <w:rsid w:val="00283801"/>
    <w:rsid w:val="00283AE4"/>
    <w:rsid w:val="0029143A"/>
    <w:rsid w:val="0029433C"/>
    <w:rsid w:val="00294509"/>
    <w:rsid w:val="002A0023"/>
    <w:rsid w:val="002A4442"/>
    <w:rsid w:val="002A51DF"/>
    <w:rsid w:val="002B26F8"/>
    <w:rsid w:val="002B53F4"/>
    <w:rsid w:val="002B5751"/>
    <w:rsid w:val="002B5E85"/>
    <w:rsid w:val="002B60B8"/>
    <w:rsid w:val="002D0B95"/>
    <w:rsid w:val="002D322F"/>
    <w:rsid w:val="002D42C4"/>
    <w:rsid w:val="002D4923"/>
    <w:rsid w:val="002F2F62"/>
    <w:rsid w:val="002F3E94"/>
    <w:rsid w:val="002F4265"/>
    <w:rsid w:val="002F4918"/>
    <w:rsid w:val="003000F9"/>
    <w:rsid w:val="00303802"/>
    <w:rsid w:val="00304B77"/>
    <w:rsid w:val="003052A2"/>
    <w:rsid w:val="0030647A"/>
    <w:rsid w:val="003068BF"/>
    <w:rsid w:val="00312DAA"/>
    <w:rsid w:val="003154E5"/>
    <w:rsid w:val="0031660B"/>
    <w:rsid w:val="00316D37"/>
    <w:rsid w:val="00317820"/>
    <w:rsid w:val="0032064A"/>
    <w:rsid w:val="00321E92"/>
    <w:rsid w:val="00322AE5"/>
    <w:rsid w:val="003230B2"/>
    <w:rsid w:val="00323B81"/>
    <w:rsid w:val="00326CFE"/>
    <w:rsid w:val="0033414E"/>
    <w:rsid w:val="00342BAA"/>
    <w:rsid w:val="003476A3"/>
    <w:rsid w:val="003555B6"/>
    <w:rsid w:val="00357FF1"/>
    <w:rsid w:val="0036107B"/>
    <w:rsid w:val="003617B6"/>
    <w:rsid w:val="003625E0"/>
    <w:rsid w:val="00366B69"/>
    <w:rsid w:val="003727F7"/>
    <w:rsid w:val="00374225"/>
    <w:rsid w:val="00383A0F"/>
    <w:rsid w:val="00383EE0"/>
    <w:rsid w:val="00384D16"/>
    <w:rsid w:val="00386ADA"/>
    <w:rsid w:val="00387B72"/>
    <w:rsid w:val="00390D57"/>
    <w:rsid w:val="00391AA7"/>
    <w:rsid w:val="0039236E"/>
    <w:rsid w:val="00392E08"/>
    <w:rsid w:val="00395AF2"/>
    <w:rsid w:val="00397819"/>
    <w:rsid w:val="003A6D0B"/>
    <w:rsid w:val="003B0057"/>
    <w:rsid w:val="003B176C"/>
    <w:rsid w:val="003B5E0E"/>
    <w:rsid w:val="003C0C0A"/>
    <w:rsid w:val="003C0E7B"/>
    <w:rsid w:val="003C2B93"/>
    <w:rsid w:val="003C3524"/>
    <w:rsid w:val="003C4979"/>
    <w:rsid w:val="003C7CBC"/>
    <w:rsid w:val="003D2028"/>
    <w:rsid w:val="003D440E"/>
    <w:rsid w:val="003D4818"/>
    <w:rsid w:val="003E16BE"/>
    <w:rsid w:val="003E1EC0"/>
    <w:rsid w:val="003E218A"/>
    <w:rsid w:val="003E23E0"/>
    <w:rsid w:val="003E29AC"/>
    <w:rsid w:val="003E51CD"/>
    <w:rsid w:val="003F3F35"/>
    <w:rsid w:val="003F4557"/>
    <w:rsid w:val="003F556F"/>
    <w:rsid w:val="003F5919"/>
    <w:rsid w:val="003F64B1"/>
    <w:rsid w:val="003F766A"/>
    <w:rsid w:val="00401B2B"/>
    <w:rsid w:val="00403200"/>
    <w:rsid w:val="00403EBE"/>
    <w:rsid w:val="00405F29"/>
    <w:rsid w:val="0040620C"/>
    <w:rsid w:val="00411AAC"/>
    <w:rsid w:val="004202EB"/>
    <w:rsid w:val="004213D5"/>
    <w:rsid w:val="00421D09"/>
    <w:rsid w:val="00424063"/>
    <w:rsid w:val="00430843"/>
    <w:rsid w:val="00431793"/>
    <w:rsid w:val="00433223"/>
    <w:rsid w:val="004342D4"/>
    <w:rsid w:val="004345E7"/>
    <w:rsid w:val="004353F4"/>
    <w:rsid w:val="0044001B"/>
    <w:rsid w:val="004407B9"/>
    <w:rsid w:val="00442141"/>
    <w:rsid w:val="00443841"/>
    <w:rsid w:val="00444767"/>
    <w:rsid w:val="00453A0B"/>
    <w:rsid w:val="00454926"/>
    <w:rsid w:val="00456CEF"/>
    <w:rsid w:val="00456F3A"/>
    <w:rsid w:val="0046028B"/>
    <w:rsid w:val="004619A2"/>
    <w:rsid w:val="0046585A"/>
    <w:rsid w:val="004726DA"/>
    <w:rsid w:val="00476144"/>
    <w:rsid w:val="00482D5D"/>
    <w:rsid w:val="00485B29"/>
    <w:rsid w:val="00490711"/>
    <w:rsid w:val="00496443"/>
    <w:rsid w:val="004A354B"/>
    <w:rsid w:val="004A3DAB"/>
    <w:rsid w:val="004A45E3"/>
    <w:rsid w:val="004A55A1"/>
    <w:rsid w:val="004A5DCC"/>
    <w:rsid w:val="004A63B6"/>
    <w:rsid w:val="004A6419"/>
    <w:rsid w:val="004A68A0"/>
    <w:rsid w:val="004B2784"/>
    <w:rsid w:val="004B2D0E"/>
    <w:rsid w:val="004B2FCA"/>
    <w:rsid w:val="004B42B6"/>
    <w:rsid w:val="004B47C8"/>
    <w:rsid w:val="004C00AE"/>
    <w:rsid w:val="004C17FC"/>
    <w:rsid w:val="004C4A50"/>
    <w:rsid w:val="004C72C2"/>
    <w:rsid w:val="004D1C8C"/>
    <w:rsid w:val="004D7643"/>
    <w:rsid w:val="004E04CA"/>
    <w:rsid w:val="004E2FC8"/>
    <w:rsid w:val="004F0012"/>
    <w:rsid w:val="004F01F9"/>
    <w:rsid w:val="004F219B"/>
    <w:rsid w:val="004F28D8"/>
    <w:rsid w:val="004F2C33"/>
    <w:rsid w:val="004F513A"/>
    <w:rsid w:val="004F51B8"/>
    <w:rsid w:val="004F7646"/>
    <w:rsid w:val="00500AB3"/>
    <w:rsid w:val="00510D34"/>
    <w:rsid w:val="00513DD9"/>
    <w:rsid w:val="005140B1"/>
    <w:rsid w:val="00514B9A"/>
    <w:rsid w:val="005176AB"/>
    <w:rsid w:val="00517B42"/>
    <w:rsid w:val="005216FA"/>
    <w:rsid w:val="00522140"/>
    <w:rsid w:val="005230E2"/>
    <w:rsid w:val="005244AF"/>
    <w:rsid w:val="00526AB2"/>
    <w:rsid w:val="00527C59"/>
    <w:rsid w:val="00532E93"/>
    <w:rsid w:val="00533745"/>
    <w:rsid w:val="00534F1D"/>
    <w:rsid w:val="0054172D"/>
    <w:rsid w:val="0054313A"/>
    <w:rsid w:val="00544695"/>
    <w:rsid w:val="00544C6C"/>
    <w:rsid w:val="00546878"/>
    <w:rsid w:val="0055330E"/>
    <w:rsid w:val="0055507C"/>
    <w:rsid w:val="00555221"/>
    <w:rsid w:val="00555DAA"/>
    <w:rsid w:val="00556E61"/>
    <w:rsid w:val="005639C4"/>
    <w:rsid w:val="00564061"/>
    <w:rsid w:val="005640C7"/>
    <w:rsid w:val="005652AC"/>
    <w:rsid w:val="005654BC"/>
    <w:rsid w:val="005672EB"/>
    <w:rsid w:val="00567A8C"/>
    <w:rsid w:val="00574813"/>
    <w:rsid w:val="00574E7C"/>
    <w:rsid w:val="0057628D"/>
    <w:rsid w:val="00576568"/>
    <w:rsid w:val="005769DE"/>
    <w:rsid w:val="0058145C"/>
    <w:rsid w:val="00581C6C"/>
    <w:rsid w:val="00583448"/>
    <w:rsid w:val="00583AB2"/>
    <w:rsid w:val="00587579"/>
    <w:rsid w:val="005879E3"/>
    <w:rsid w:val="005908BB"/>
    <w:rsid w:val="00592E0A"/>
    <w:rsid w:val="00593C97"/>
    <w:rsid w:val="00595163"/>
    <w:rsid w:val="005A00E1"/>
    <w:rsid w:val="005A1BF2"/>
    <w:rsid w:val="005A2A7C"/>
    <w:rsid w:val="005A2FA5"/>
    <w:rsid w:val="005B0138"/>
    <w:rsid w:val="005B3904"/>
    <w:rsid w:val="005B3BE5"/>
    <w:rsid w:val="005B3F77"/>
    <w:rsid w:val="005B5129"/>
    <w:rsid w:val="005B692B"/>
    <w:rsid w:val="005C089F"/>
    <w:rsid w:val="005C4A8C"/>
    <w:rsid w:val="005C4F21"/>
    <w:rsid w:val="005C7B74"/>
    <w:rsid w:val="005D1FC4"/>
    <w:rsid w:val="005E1B5A"/>
    <w:rsid w:val="005E1CC4"/>
    <w:rsid w:val="005E25AA"/>
    <w:rsid w:val="005E37C8"/>
    <w:rsid w:val="005E3F0B"/>
    <w:rsid w:val="005E4FF2"/>
    <w:rsid w:val="005E6D36"/>
    <w:rsid w:val="005F197B"/>
    <w:rsid w:val="005F40D5"/>
    <w:rsid w:val="00602465"/>
    <w:rsid w:val="00604399"/>
    <w:rsid w:val="006062B4"/>
    <w:rsid w:val="00607227"/>
    <w:rsid w:val="006219AB"/>
    <w:rsid w:val="00622878"/>
    <w:rsid w:val="00624E1F"/>
    <w:rsid w:val="00625C64"/>
    <w:rsid w:val="00633614"/>
    <w:rsid w:val="0063783C"/>
    <w:rsid w:val="00640E64"/>
    <w:rsid w:val="006417A3"/>
    <w:rsid w:val="00642397"/>
    <w:rsid w:val="00642459"/>
    <w:rsid w:val="006455B9"/>
    <w:rsid w:val="00651688"/>
    <w:rsid w:val="00651B05"/>
    <w:rsid w:val="00651C22"/>
    <w:rsid w:val="00652BF5"/>
    <w:rsid w:val="00657AA4"/>
    <w:rsid w:val="00660775"/>
    <w:rsid w:val="00661DB5"/>
    <w:rsid w:val="00665596"/>
    <w:rsid w:val="00665B82"/>
    <w:rsid w:val="00665D7A"/>
    <w:rsid w:val="00665EEC"/>
    <w:rsid w:val="0067678E"/>
    <w:rsid w:val="00677A14"/>
    <w:rsid w:val="00680088"/>
    <w:rsid w:val="0068091A"/>
    <w:rsid w:val="00681588"/>
    <w:rsid w:val="00687556"/>
    <w:rsid w:val="00694DA1"/>
    <w:rsid w:val="00694DE9"/>
    <w:rsid w:val="006A069B"/>
    <w:rsid w:val="006A2815"/>
    <w:rsid w:val="006B166E"/>
    <w:rsid w:val="006B342F"/>
    <w:rsid w:val="006B35F4"/>
    <w:rsid w:val="006B37D3"/>
    <w:rsid w:val="006B384B"/>
    <w:rsid w:val="006B4767"/>
    <w:rsid w:val="006B56AA"/>
    <w:rsid w:val="006B6D69"/>
    <w:rsid w:val="006C021E"/>
    <w:rsid w:val="006C23EF"/>
    <w:rsid w:val="006C54ED"/>
    <w:rsid w:val="006C7709"/>
    <w:rsid w:val="006D16E5"/>
    <w:rsid w:val="006D4173"/>
    <w:rsid w:val="006D5ED2"/>
    <w:rsid w:val="006D722F"/>
    <w:rsid w:val="006D7995"/>
    <w:rsid w:val="006E1BAD"/>
    <w:rsid w:val="006E1FFD"/>
    <w:rsid w:val="006E317D"/>
    <w:rsid w:val="006E4FB4"/>
    <w:rsid w:val="006E6F3F"/>
    <w:rsid w:val="006E78E7"/>
    <w:rsid w:val="006F212F"/>
    <w:rsid w:val="006F5285"/>
    <w:rsid w:val="006F6999"/>
    <w:rsid w:val="006F6F99"/>
    <w:rsid w:val="006F7243"/>
    <w:rsid w:val="006F7B59"/>
    <w:rsid w:val="00703FAC"/>
    <w:rsid w:val="00705224"/>
    <w:rsid w:val="007060AA"/>
    <w:rsid w:val="0071027A"/>
    <w:rsid w:val="00717A03"/>
    <w:rsid w:val="00717A6F"/>
    <w:rsid w:val="00717B07"/>
    <w:rsid w:val="00720D20"/>
    <w:rsid w:val="00722A74"/>
    <w:rsid w:val="007241BC"/>
    <w:rsid w:val="007248AB"/>
    <w:rsid w:val="00732929"/>
    <w:rsid w:val="00736EAF"/>
    <w:rsid w:val="00744015"/>
    <w:rsid w:val="00750282"/>
    <w:rsid w:val="00752FD1"/>
    <w:rsid w:val="00753A63"/>
    <w:rsid w:val="007541D2"/>
    <w:rsid w:val="007554DC"/>
    <w:rsid w:val="007606E7"/>
    <w:rsid w:val="00761852"/>
    <w:rsid w:val="007655B0"/>
    <w:rsid w:val="00772BC1"/>
    <w:rsid w:val="007760CF"/>
    <w:rsid w:val="00777134"/>
    <w:rsid w:val="00777221"/>
    <w:rsid w:val="007779E0"/>
    <w:rsid w:val="00780123"/>
    <w:rsid w:val="007801D4"/>
    <w:rsid w:val="00780C6E"/>
    <w:rsid w:val="00780F4A"/>
    <w:rsid w:val="00786CF3"/>
    <w:rsid w:val="00787105"/>
    <w:rsid w:val="00787178"/>
    <w:rsid w:val="00790750"/>
    <w:rsid w:val="00791259"/>
    <w:rsid w:val="00792410"/>
    <w:rsid w:val="00792EFD"/>
    <w:rsid w:val="007948DB"/>
    <w:rsid w:val="007A0DC0"/>
    <w:rsid w:val="007A2CE1"/>
    <w:rsid w:val="007A5E40"/>
    <w:rsid w:val="007B1853"/>
    <w:rsid w:val="007B2BBF"/>
    <w:rsid w:val="007B2BC1"/>
    <w:rsid w:val="007B3405"/>
    <w:rsid w:val="007B400F"/>
    <w:rsid w:val="007B6294"/>
    <w:rsid w:val="007B742B"/>
    <w:rsid w:val="007C1531"/>
    <w:rsid w:val="007C224A"/>
    <w:rsid w:val="007C5D49"/>
    <w:rsid w:val="007D025A"/>
    <w:rsid w:val="007D4D14"/>
    <w:rsid w:val="007D5033"/>
    <w:rsid w:val="007D7478"/>
    <w:rsid w:val="007D7C59"/>
    <w:rsid w:val="007E5796"/>
    <w:rsid w:val="007F66E5"/>
    <w:rsid w:val="007F7716"/>
    <w:rsid w:val="00800E29"/>
    <w:rsid w:val="008035AB"/>
    <w:rsid w:val="008041CD"/>
    <w:rsid w:val="008125F7"/>
    <w:rsid w:val="00812865"/>
    <w:rsid w:val="0081392F"/>
    <w:rsid w:val="00815A14"/>
    <w:rsid w:val="00817682"/>
    <w:rsid w:val="00817E39"/>
    <w:rsid w:val="00820E0B"/>
    <w:rsid w:val="00821F2B"/>
    <w:rsid w:val="00823C4B"/>
    <w:rsid w:val="0082450C"/>
    <w:rsid w:val="00830F6B"/>
    <w:rsid w:val="00831775"/>
    <w:rsid w:val="008319A1"/>
    <w:rsid w:val="00832301"/>
    <w:rsid w:val="0083517F"/>
    <w:rsid w:val="00837A92"/>
    <w:rsid w:val="008430BC"/>
    <w:rsid w:val="00845019"/>
    <w:rsid w:val="00846585"/>
    <w:rsid w:val="00850AF0"/>
    <w:rsid w:val="00854318"/>
    <w:rsid w:val="00855A35"/>
    <w:rsid w:val="0085692E"/>
    <w:rsid w:val="00862270"/>
    <w:rsid w:val="00862BC4"/>
    <w:rsid w:val="0086470F"/>
    <w:rsid w:val="00866E16"/>
    <w:rsid w:val="00870D2F"/>
    <w:rsid w:val="008724A7"/>
    <w:rsid w:val="008729E1"/>
    <w:rsid w:val="00874CD0"/>
    <w:rsid w:val="0088168A"/>
    <w:rsid w:val="00882D8E"/>
    <w:rsid w:val="00883279"/>
    <w:rsid w:val="008869E6"/>
    <w:rsid w:val="00887F10"/>
    <w:rsid w:val="00890D9E"/>
    <w:rsid w:val="00890EDD"/>
    <w:rsid w:val="00894F62"/>
    <w:rsid w:val="00895478"/>
    <w:rsid w:val="008972AF"/>
    <w:rsid w:val="00897B30"/>
    <w:rsid w:val="008A5ECA"/>
    <w:rsid w:val="008A68E2"/>
    <w:rsid w:val="008A7F21"/>
    <w:rsid w:val="008B0AE4"/>
    <w:rsid w:val="008B4F83"/>
    <w:rsid w:val="008B6B93"/>
    <w:rsid w:val="008B7DEF"/>
    <w:rsid w:val="008C240A"/>
    <w:rsid w:val="008C2979"/>
    <w:rsid w:val="008C2D7C"/>
    <w:rsid w:val="008C50D1"/>
    <w:rsid w:val="008C6899"/>
    <w:rsid w:val="008C7A07"/>
    <w:rsid w:val="008D16A9"/>
    <w:rsid w:val="008D1B05"/>
    <w:rsid w:val="008D1BAB"/>
    <w:rsid w:val="008D250E"/>
    <w:rsid w:val="008D5329"/>
    <w:rsid w:val="008D5828"/>
    <w:rsid w:val="008D78DF"/>
    <w:rsid w:val="008E0B51"/>
    <w:rsid w:val="008E1026"/>
    <w:rsid w:val="008E140E"/>
    <w:rsid w:val="008E17DB"/>
    <w:rsid w:val="008E463B"/>
    <w:rsid w:val="008E66FB"/>
    <w:rsid w:val="008F0039"/>
    <w:rsid w:val="008F591B"/>
    <w:rsid w:val="00901630"/>
    <w:rsid w:val="00904B77"/>
    <w:rsid w:val="00904E74"/>
    <w:rsid w:val="00905D05"/>
    <w:rsid w:val="00907FE7"/>
    <w:rsid w:val="00911164"/>
    <w:rsid w:val="00913EEB"/>
    <w:rsid w:val="00917AE2"/>
    <w:rsid w:val="00920A46"/>
    <w:rsid w:val="00931B01"/>
    <w:rsid w:val="00932BCE"/>
    <w:rsid w:val="0093537A"/>
    <w:rsid w:val="00940A49"/>
    <w:rsid w:val="00950447"/>
    <w:rsid w:val="00953CA4"/>
    <w:rsid w:val="00954C35"/>
    <w:rsid w:val="00954EDE"/>
    <w:rsid w:val="009574F4"/>
    <w:rsid w:val="009621EE"/>
    <w:rsid w:val="00963389"/>
    <w:rsid w:val="00965091"/>
    <w:rsid w:val="00965166"/>
    <w:rsid w:val="00965E7E"/>
    <w:rsid w:val="00970A84"/>
    <w:rsid w:val="009725DA"/>
    <w:rsid w:val="0097364A"/>
    <w:rsid w:val="00973A89"/>
    <w:rsid w:val="00974805"/>
    <w:rsid w:val="00977C48"/>
    <w:rsid w:val="009921B8"/>
    <w:rsid w:val="00992ADD"/>
    <w:rsid w:val="00995854"/>
    <w:rsid w:val="00996A24"/>
    <w:rsid w:val="00997411"/>
    <w:rsid w:val="009A36C2"/>
    <w:rsid w:val="009A3E5B"/>
    <w:rsid w:val="009A600F"/>
    <w:rsid w:val="009B4913"/>
    <w:rsid w:val="009B6890"/>
    <w:rsid w:val="009B6FD6"/>
    <w:rsid w:val="009B7462"/>
    <w:rsid w:val="009B7BF8"/>
    <w:rsid w:val="009C1427"/>
    <w:rsid w:val="009C1BA8"/>
    <w:rsid w:val="009C26F0"/>
    <w:rsid w:val="009C5F13"/>
    <w:rsid w:val="009D0D50"/>
    <w:rsid w:val="009D1918"/>
    <w:rsid w:val="009D41F1"/>
    <w:rsid w:val="009D4A94"/>
    <w:rsid w:val="009D70BE"/>
    <w:rsid w:val="009D7176"/>
    <w:rsid w:val="009D78C7"/>
    <w:rsid w:val="009E3668"/>
    <w:rsid w:val="009E52D5"/>
    <w:rsid w:val="009E5B8B"/>
    <w:rsid w:val="009E60E6"/>
    <w:rsid w:val="009E7BB8"/>
    <w:rsid w:val="009E7D6E"/>
    <w:rsid w:val="009F1B37"/>
    <w:rsid w:val="009F3FC4"/>
    <w:rsid w:val="009F4917"/>
    <w:rsid w:val="009F5A31"/>
    <w:rsid w:val="00A03DAB"/>
    <w:rsid w:val="00A07307"/>
    <w:rsid w:val="00A07B45"/>
    <w:rsid w:val="00A1096C"/>
    <w:rsid w:val="00A1211A"/>
    <w:rsid w:val="00A123A1"/>
    <w:rsid w:val="00A12B80"/>
    <w:rsid w:val="00A12EF5"/>
    <w:rsid w:val="00A12F76"/>
    <w:rsid w:val="00A141A3"/>
    <w:rsid w:val="00A14570"/>
    <w:rsid w:val="00A145B4"/>
    <w:rsid w:val="00A1497B"/>
    <w:rsid w:val="00A14E16"/>
    <w:rsid w:val="00A172AC"/>
    <w:rsid w:val="00A20282"/>
    <w:rsid w:val="00A23FAD"/>
    <w:rsid w:val="00A24AF0"/>
    <w:rsid w:val="00A26D54"/>
    <w:rsid w:val="00A27E94"/>
    <w:rsid w:val="00A31F1F"/>
    <w:rsid w:val="00A324D0"/>
    <w:rsid w:val="00A32C97"/>
    <w:rsid w:val="00A33D33"/>
    <w:rsid w:val="00A34426"/>
    <w:rsid w:val="00A3444C"/>
    <w:rsid w:val="00A34859"/>
    <w:rsid w:val="00A35124"/>
    <w:rsid w:val="00A36EB6"/>
    <w:rsid w:val="00A46449"/>
    <w:rsid w:val="00A4707C"/>
    <w:rsid w:val="00A50546"/>
    <w:rsid w:val="00A52107"/>
    <w:rsid w:val="00A53F97"/>
    <w:rsid w:val="00A54ED9"/>
    <w:rsid w:val="00A5767A"/>
    <w:rsid w:val="00A61032"/>
    <w:rsid w:val="00A62245"/>
    <w:rsid w:val="00A62DB0"/>
    <w:rsid w:val="00A65921"/>
    <w:rsid w:val="00A65F0A"/>
    <w:rsid w:val="00A672B6"/>
    <w:rsid w:val="00A7607E"/>
    <w:rsid w:val="00A76357"/>
    <w:rsid w:val="00A7783A"/>
    <w:rsid w:val="00A875FE"/>
    <w:rsid w:val="00A87A50"/>
    <w:rsid w:val="00A9151F"/>
    <w:rsid w:val="00A932D6"/>
    <w:rsid w:val="00A96149"/>
    <w:rsid w:val="00A965D1"/>
    <w:rsid w:val="00A97D39"/>
    <w:rsid w:val="00AA4236"/>
    <w:rsid w:val="00AA77F8"/>
    <w:rsid w:val="00AA789C"/>
    <w:rsid w:val="00AA7BB7"/>
    <w:rsid w:val="00AB36DF"/>
    <w:rsid w:val="00AB5E0C"/>
    <w:rsid w:val="00AC1C86"/>
    <w:rsid w:val="00AC4673"/>
    <w:rsid w:val="00AC6CA7"/>
    <w:rsid w:val="00AC7B6C"/>
    <w:rsid w:val="00AD4A11"/>
    <w:rsid w:val="00AD4B9D"/>
    <w:rsid w:val="00AD51A5"/>
    <w:rsid w:val="00AD5AEE"/>
    <w:rsid w:val="00AE0FD3"/>
    <w:rsid w:val="00AE2104"/>
    <w:rsid w:val="00AE2C36"/>
    <w:rsid w:val="00AE4052"/>
    <w:rsid w:val="00AE6D27"/>
    <w:rsid w:val="00AF15F1"/>
    <w:rsid w:val="00AF18A0"/>
    <w:rsid w:val="00B0092B"/>
    <w:rsid w:val="00B00B36"/>
    <w:rsid w:val="00B014DF"/>
    <w:rsid w:val="00B053A6"/>
    <w:rsid w:val="00B07468"/>
    <w:rsid w:val="00B1125C"/>
    <w:rsid w:val="00B1198D"/>
    <w:rsid w:val="00B12F84"/>
    <w:rsid w:val="00B14608"/>
    <w:rsid w:val="00B14FC9"/>
    <w:rsid w:val="00B15B8E"/>
    <w:rsid w:val="00B21DB7"/>
    <w:rsid w:val="00B222F5"/>
    <w:rsid w:val="00B25F4C"/>
    <w:rsid w:val="00B2681D"/>
    <w:rsid w:val="00B26B2F"/>
    <w:rsid w:val="00B37E12"/>
    <w:rsid w:val="00B42102"/>
    <w:rsid w:val="00B45516"/>
    <w:rsid w:val="00B47855"/>
    <w:rsid w:val="00B51CA1"/>
    <w:rsid w:val="00B51EE4"/>
    <w:rsid w:val="00B53810"/>
    <w:rsid w:val="00B56C89"/>
    <w:rsid w:val="00B6139A"/>
    <w:rsid w:val="00B62A8D"/>
    <w:rsid w:val="00B663F5"/>
    <w:rsid w:val="00B66907"/>
    <w:rsid w:val="00B671C1"/>
    <w:rsid w:val="00B67D86"/>
    <w:rsid w:val="00B71031"/>
    <w:rsid w:val="00B71253"/>
    <w:rsid w:val="00B73D51"/>
    <w:rsid w:val="00B74A89"/>
    <w:rsid w:val="00B75D24"/>
    <w:rsid w:val="00B850DD"/>
    <w:rsid w:val="00B85516"/>
    <w:rsid w:val="00B90C63"/>
    <w:rsid w:val="00B93A7D"/>
    <w:rsid w:val="00BA0FFF"/>
    <w:rsid w:val="00BA1668"/>
    <w:rsid w:val="00BA3D4D"/>
    <w:rsid w:val="00BA65BF"/>
    <w:rsid w:val="00BB0408"/>
    <w:rsid w:val="00BB0DEC"/>
    <w:rsid w:val="00BB1116"/>
    <w:rsid w:val="00BB1E79"/>
    <w:rsid w:val="00BB347A"/>
    <w:rsid w:val="00BB4BA3"/>
    <w:rsid w:val="00BB5F19"/>
    <w:rsid w:val="00BC419A"/>
    <w:rsid w:val="00BC41D5"/>
    <w:rsid w:val="00BC7408"/>
    <w:rsid w:val="00BD2BD6"/>
    <w:rsid w:val="00BD5B8C"/>
    <w:rsid w:val="00BD610E"/>
    <w:rsid w:val="00BD7881"/>
    <w:rsid w:val="00BE5BBF"/>
    <w:rsid w:val="00BF10DB"/>
    <w:rsid w:val="00BF46CA"/>
    <w:rsid w:val="00BF5AC1"/>
    <w:rsid w:val="00BF7DCD"/>
    <w:rsid w:val="00C05C19"/>
    <w:rsid w:val="00C076B3"/>
    <w:rsid w:val="00C14957"/>
    <w:rsid w:val="00C211ED"/>
    <w:rsid w:val="00C22A79"/>
    <w:rsid w:val="00C303DF"/>
    <w:rsid w:val="00C30810"/>
    <w:rsid w:val="00C3378E"/>
    <w:rsid w:val="00C348BF"/>
    <w:rsid w:val="00C35C4F"/>
    <w:rsid w:val="00C36893"/>
    <w:rsid w:val="00C42C7F"/>
    <w:rsid w:val="00C501DE"/>
    <w:rsid w:val="00C504F6"/>
    <w:rsid w:val="00C50A41"/>
    <w:rsid w:val="00C511B0"/>
    <w:rsid w:val="00C51622"/>
    <w:rsid w:val="00C52645"/>
    <w:rsid w:val="00C54433"/>
    <w:rsid w:val="00C552C1"/>
    <w:rsid w:val="00C56A91"/>
    <w:rsid w:val="00C570B4"/>
    <w:rsid w:val="00C60017"/>
    <w:rsid w:val="00C66FFB"/>
    <w:rsid w:val="00C6761B"/>
    <w:rsid w:val="00C71C73"/>
    <w:rsid w:val="00C746F0"/>
    <w:rsid w:val="00C827F1"/>
    <w:rsid w:val="00C82DD7"/>
    <w:rsid w:val="00C8411C"/>
    <w:rsid w:val="00C86947"/>
    <w:rsid w:val="00C90ED9"/>
    <w:rsid w:val="00C9377E"/>
    <w:rsid w:val="00C946EF"/>
    <w:rsid w:val="00CA10EF"/>
    <w:rsid w:val="00CA1801"/>
    <w:rsid w:val="00CA2114"/>
    <w:rsid w:val="00CA2B0D"/>
    <w:rsid w:val="00CA3669"/>
    <w:rsid w:val="00CA3C86"/>
    <w:rsid w:val="00CB48CE"/>
    <w:rsid w:val="00CC0752"/>
    <w:rsid w:val="00CC237C"/>
    <w:rsid w:val="00CC485F"/>
    <w:rsid w:val="00CC505A"/>
    <w:rsid w:val="00CC5888"/>
    <w:rsid w:val="00CD0A7D"/>
    <w:rsid w:val="00CD14FB"/>
    <w:rsid w:val="00CD4E2D"/>
    <w:rsid w:val="00CD57F5"/>
    <w:rsid w:val="00CD5891"/>
    <w:rsid w:val="00CD7316"/>
    <w:rsid w:val="00CE0425"/>
    <w:rsid w:val="00CE715E"/>
    <w:rsid w:val="00CF0AA9"/>
    <w:rsid w:val="00D0641A"/>
    <w:rsid w:val="00D10768"/>
    <w:rsid w:val="00D10CA9"/>
    <w:rsid w:val="00D1113B"/>
    <w:rsid w:val="00D13417"/>
    <w:rsid w:val="00D14826"/>
    <w:rsid w:val="00D15378"/>
    <w:rsid w:val="00D17F97"/>
    <w:rsid w:val="00D20B07"/>
    <w:rsid w:val="00D216A8"/>
    <w:rsid w:val="00D22A61"/>
    <w:rsid w:val="00D231EE"/>
    <w:rsid w:val="00D23CE0"/>
    <w:rsid w:val="00D25941"/>
    <w:rsid w:val="00D25BC2"/>
    <w:rsid w:val="00D26460"/>
    <w:rsid w:val="00D318C8"/>
    <w:rsid w:val="00D322D0"/>
    <w:rsid w:val="00D35E7B"/>
    <w:rsid w:val="00D36366"/>
    <w:rsid w:val="00D36623"/>
    <w:rsid w:val="00D36876"/>
    <w:rsid w:val="00D36877"/>
    <w:rsid w:val="00D44182"/>
    <w:rsid w:val="00D452F6"/>
    <w:rsid w:val="00D45783"/>
    <w:rsid w:val="00D46096"/>
    <w:rsid w:val="00D51647"/>
    <w:rsid w:val="00D52E27"/>
    <w:rsid w:val="00D55C39"/>
    <w:rsid w:val="00D60FFF"/>
    <w:rsid w:val="00D668C1"/>
    <w:rsid w:val="00D668F5"/>
    <w:rsid w:val="00D66D58"/>
    <w:rsid w:val="00D7066C"/>
    <w:rsid w:val="00D71B79"/>
    <w:rsid w:val="00D72253"/>
    <w:rsid w:val="00D73E34"/>
    <w:rsid w:val="00D76B9F"/>
    <w:rsid w:val="00D76FDE"/>
    <w:rsid w:val="00D8160E"/>
    <w:rsid w:val="00D83679"/>
    <w:rsid w:val="00D8390C"/>
    <w:rsid w:val="00D84CF9"/>
    <w:rsid w:val="00D86C11"/>
    <w:rsid w:val="00D87D30"/>
    <w:rsid w:val="00D90225"/>
    <w:rsid w:val="00D930B0"/>
    <w:rsid w:val="00D97F50"/>
    <w:rsid w:val="00DA1A39"/>
    <w:rsid w:val="00DA67A9"/>
    <w:rsid w:val="00DA6A22"/>
    <w:rsid w:val="00DB4A8B"/>
    <w:rsid w:val="00DB4BBD"/>
    <w:rsid w:val="00DC18FA"/>
    <w:rsid w:val="00DC264C"/>
    <w:rsid w:val="00DC5154"/>
    <w:rsid w:val="00DC51DF"/>
    <w:rsid w:val="00DC56BA"/>
    <w:rsid w:val="00DD2623"/>
    <w:rsid w:val="00DD50D3"/>
    <w:rsid w:val="00DD687F"/>
    <w:rsid w:val="00DE0FF2"/>
    <w:rsid w:val="00DE13D7"/>
    <w:rsid w:val="00DE39E4"/>
    <w:rsid w:val="00DE6A7C"/>
    <w:rsid w:val="00DF1F32"/>
    <w:rsid w:val="00DF2699"/>
    <w:rsid w:val="00DF3FDD"/>
    <w:rsid w:val="00DF6873"/>
    <w:rsid w:val="00DF69FF"/>
    <w:rsid w:val="00E05F30"/>
    <w:rsid w:val="00E06D30"/>
    <w:rsid w:val="00E112BD"/>
    <w:rsid w:val="00E115A9"/>
    <w:rsid w:val="00E11B90"/>
    <w:rsid w:val="00E126DB"/>
    <w:rsid w:val="00E12771"/>
    <w:rsid w:val="00E164B9"/>
    <w:rsid w:val="00E178CC"/>
    <w:rsid w:val="00E23781"/>
    <w:rsid w:val="00E25D59"/>
    <w:rsid w:val="00E27412"/>
    <w:rsid w:val="00E37DB8"/>
    <w:rsid w:val="00E40DD4"/>
    <w:rsid w:val="00E442E8"/>
    <w:rsid w:val="00E45D8F"/>
    <w:rsid w:val="00E45EAA"/>
    <w:rsid w:val="00E519BA"/>
    <w:rsid w:val="00E522D2"/>
    <w:rsid w:val="00E54C93"/>
    <w:rsid w:val="00E55D4C"/>
    <w:rsid w:val="00E57B23"/>
    <w:rsid w:val="00E57CF6"/>
    <w:rsid w:val="00E61AA0"/>
    <w:rsid w:val="00E64CA1"/>
    <w:rsid w:val="00E65285"/>
    <w:rsid w:val="00E65B89"/>
    <w:rsid w:val="00E72CC7"/>
    <w:rsid w:val="00E73CC6"/>
    <w:rsid w:val="00E73CD9"/>
    <w:rsid w:val="00E753B8"/>
    <w:rsid w:val="00E76945"/>
    <w:rsid w:val="00E77F86"/>
    <w:rsid w:val="00E802FD"/>
    <w:rsid w:val="00E80A52"/>
    <w:rsid w:val="00E8135A"/>
    <w:rsid w:val="00E824CC"/>
    <w:rsid w:val="00E871C5"/>
    <w:rsid w:val="00E907ED"/>
    <w:rsid w:val="00E909CE"/>
    <w:rsid w:val="00E948F9"/>
    <w:rsid w:val="00EA1FEF"/>
    <w:rsid w:val="00EA5E37"/>
    <w:rsid w:val="00EA5F2E"/>
    <w:rsid w:val="00EB5614"/>
    <w:rsid w:val="00EB62C1"/>
    <w:rsid w:val="00EC0774"/>
    <w:rsid w:val="00EC126D"/>
    <w:rsid w:val="00EC594C"/>
    <w:rsid w:val="00EC6310"/>
    <w:rsid w:val="00ED0211"/>
    <w:rsid w:val="00ED3F0F"/>
    <w:rsid w:val="00ED6E83"/>
    <w:rsid w:val="00EE3051"/>
    <w:rsid w:val="00EE45C1"/>
    <w:rsid w:val="00EE4D71"/>
    <w:rsid w:val="00EF0041"/>
    <w:rsid w:val="00EF087F"/>
    <w:rsid w:val="00EF2215"/>
    <w:rsid w:val="00EF286C"/>
    <w:rsid w:val="00EF3631"/>
    <w:rsid w:val="00EF36C1"/>
    <w:rsid w:val="00EF5309"/>
    <w:rsid w:val="00EF611B"/>
    <w:rsid w:val="00EF61DA"/>
    <w:rsid w:val="00EF6ED1"/>
    <w:rsid w:val="00F05D54"/>
    <w:rsid w:val="00F066C9"/>
    <w:rsid w:val="00F1281D"/>
    <w:rsid w:val="00F17821"/>
    <w:rsid w:val="00F200CA"/>
    <w:rsid w:val="00F20B10"/>
    <w:rsid w:val="00F20CD1"/>
    <w:rsid w:val="00F240C8"/>
    <w:rsid w:val="00F30218"/>
    <w:rsid w:val="00F3084B"/>
    <w:rsid w:val="00F31299"/>
    <w:rsid w:val="00F32833"/>
    <w:rsid w:val="00F32AC5"/>
    <w:rsid w:val="00F34A0D"/>
    <w:rsid w:val="00F4151C"/>
    <w:rsid w:val="00F41A70"/>
    <w:rsid w:val="00F44CC4"/>
    <w:rsid w:val="00F5100D"/>
    <w:rsid w:val="00F520AF"/>
    <w:rsid w:val="00F551A5"/>
    <w:rsid w:val="00F55FA5"/>
    <w:rsid w:val="00F5636C"/>
    <w:rsid w:val="00F6084A"/>
    <w:rsid w:val="00F613B8"/>
    <w:rsid w:val="00F6245D"/>
    <w:rsid w:val="00F64BBB"/>
    <w:rsid w:val="00F708CB"/>
    <w:rsid w:val="00F741C6"/>
    <w:rsid w:val="00F76EE3"/>
    <w:rsid w:val="00F81E95"/>
    <w:rsid w:val="00F84AA7"/>
    <w:rsid w:val="00F85378"/>
    <w:rsid w:val="00F877D0"/>
    <w:rsid w:val="00F9506F"/>
    <w:rsid w:val="00F95D05"/>
    <w:rsid w:val="00F96608"/>
    <w:rsid w:val="00F96662"/>
    <w:rsid w:val="00FA00D4"/>
    <w:rsid w:val="00FA086F"/>
    <w:rsid w:val="00FA148E"/>
    <w:rsid w:val="00FA35C7"/>
    <w:rsid w:val="00FA4E37"/>
    <w:rsid w:val="00FA68F6"/>
    <w:rsid w:val="00FA7E53"/>
    <w:rsid w:val="00FB0AA1"/>
    <w:rsid w:val="00FB1300"/>
    <w:rsid w:val="00FB4C69"/>
    <w:rsid w:val="00FB5B12"/>
    <w:rsid w:val="00FB793F"/>
    <w:rsid w:val="00FC480B"/>
    <w:rsid w:val="00FC48CD"/>
    <w:rsid w:val="00FC630B"/>
    <w:rsid w:val="00FC63E7"/>
    <w:rsid w:val="00FC6AB1"/>
    <w:rsid w:val="00FD1C46"/>
    <w:rsid w:val="00FD1F69"/>
    <w:rsid w:val="00FD256D"/>
    <w:rsid w:val="00FD3239"/>
    <w:rsid w:val="00FD350C"/>
    <w:rsid w:val="00FD442B"/>
    <w:rsid w:val="00FD4444"/>
    <w:rsid w:val="00FD58DB"/>
    <w:rsid w:val="00FD69D1"/>
    <w:rsid w:val="00FD6A50"/>
    <w:rsid w:val="00FD6E46"/>
    <w:rsid w:val="00FD7DC2"/>
    <w:rsid w:val="00FE0621"/>
    <w:rsid w:val="00FE23B8"/>
    <w:rsid w:val="00FE4F1C"/>
    <w:rsid w:val="00FE5310"/>
    <w:rsid w:val="00FE6BBA"/>
    <w:rsid w:val="00FF0BC1"/>
    <w:rsid w:val="00FF1D6D"/>
    <w:rsid w:val="00FF2654"/>
    <w:rsid w:val="00FF44A3"/>
    <w:rsid w:val="00FF517D"/>
    <w:rsid w:val="00FF5E91"/>
    <w:rsid w:val="00FF7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4556"/>
  <w15:chartTrackingRefBased/>
  <w15:docId w15:val="{C8804B57-772E-E741-B278-11E083EC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36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366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D35E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35E7B"/>
    <w:rPr>
      <w:rFonts w:ascii="Times New Roman" w:hAnsi="Times New Roman" w:cs="Times New Roman"/>
      <w:sz w:val="24"/>
      <w:szCs w:val="24"/>
    </w:rPr>
  </w:style>
  <w:style w:type="paragraph" w:styleId="ListParagraph">
    <w:name w:val="List Paragraph"/>
    <w:basedOn w:val="Normal"/>
    <w:uiPriority w:val="34"/>
    <w:qFormat/>
    <w:rsid w:val="00665B82"/>
    <w:pPr>
      <w:ind w:left="720"/>
      <w:contextualSpacing/>
    </w:pPr>
  </w:style>
  <w:style w:type="character" w:styleId="PlaceholderText">
    <w:name w:val="Placeholder Text"/>
    <w:basedOn w:val="DefaultParagraphFont"/>
    <w:uiPriority w:val="99"/>
    <w:semiHidden/>
    <w:rsid w:val="00231A06"/>
    <w:rPr>
      <w:color w:val="808080"/>
    </w:rPr>
  </w:style>
  <w:style w:type="paragraph" w:styleId="Caption">
    <w:name w:val="caption"/>
    <w:basedOn w:val="Normal"/>
    <w:next w:val="Normal"/>
    <w:uiPriority w:val="35"/>
    <w:unhideWhenUsed/>
    <w:qFormat/>
    <w:rsid w:val="000A64F6"/>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A36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66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A36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7783A"/>
    <w:rPr>
      <w:color w:val="0563C1" w:themeColor="hyperlink"/>
      <w:u w:val="single"/>
    </w:rPr>
  </w:style>
  <w:style w:type="character" w:styleId="CommentReference">
    <w:name w:val="annotation reference"/>
    <w:basedOn w:val="DefaultParagraphFont"/>
    <w:uiPriority w:val="99"/>
    <w:semiHidden/>
    <w:unhideWhenUsed/>
    <w:rsid w:val="00233D3D"/>
    <w:rPr>
      <w:sz w:val="18"/>
      <w:szCs w:val="18"/>
    </w:rPr>
  </w:style>
  <w:style w:type="paragraph" w:styleId="CommentText">
    <w:name w:val="annotation text"/>
    <w:basedOn w:val="Normal"/>
    <w:link w:val="CommentTextChar"/>
    <w:uiPriority w:val="99"/>
    <w:semiHidden/>
    <w:unhideWhenUsed/>
    <w:rsid w:val="00233D3D"/>
    <w:rPr>
      <w:sz w:val="24"/>
      <w:szCs w:val="24"/>
    </w:rPr>
  </w:style>
  <w:style w:type="character" w:customStyle="1" w:styleId="CommentTextChar">
    <w:name w:val="Comment Text Char"/>
    <w:basedOn w:val="DefaultParagraphFont"/>
    <w:link w:val="CommentText"/>
    <w:uiPriority w:val="99"/>
    <w:semiHidden/>
    <w:rsid w:val="00233D3D"/>
    <w:rPr>
      <w:sz w:val="24"/>
      <w:szCs w:val="24"/>
    </w:rPr>
  </w:style>
  <w:style w:type="paragraph" w:styleId="CommentSubject">
    <w:name w:val="annotation subject"/>
    <w:basedOn w:val="CommentText"/>
    <w:next w:val="CommentText"/>
    <w:link w:val="CommentSubjectChar"/>
    <w:uiPriority w:val="99"/>
    <w:semiHidden/>
    <w:unhideWhenUsed/>
    <w:rsid w:val="00233D3D"/>
    <w:rPr>
      <w:b/>
      <w:bCs/>
      <w:sz w:val="20"/>
      <w:szCs w:val="20"/>
    </w:rPr>
  </w:style>
  <w:style w:type="character" w:customStyle="1" w:styleId="CommentSubjectChar">
    <w:name w:val="Comment Subject Char"/>
    <w:basedOn w:val="CommentTextChar"/>
    <w:link w:val="CommentSubject"/>
    <w:uiPriority w:val="99"/>
    <w:semiHidden/>
    <w:rsid w:val="00233D3D"/>
    <w:rPr>
      <w:b/>
      <w:bCs/>
      <w:sz w:val="20"/>
      <w:szCs w:val="20"/>
    </w:rPr>
  </w:style>
  <w:style w:type="paragraph" w:styleId="BalloonText">
    <w:name w:val="Balloon Text"/>
    <w:basedOn w:val="Normal"/>
    <w:link w:val="BalloonTextChar"/>
    <w:uiPriority w:val="99"/>
    <w:semiHidden/>
    <w:unhideWhenUsed/>
    <w:rsid w:val="00233D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3D3D"/>
    <w:rPr>
      <w:rFonts w:ascii="Times New Roman" w:hAnsi="Times New Roman" w:cs="Times New Roman"/>
      <w:sz w:val="18"/>
      <w:szCs w:val="18"/>
    </w:rPr>
  </w:style>
  <w:style w:type="paragraph" w:styleId="Revision">
    <w:name w:val="Revision"/>
    <w:hidden/>
    <w:uiPriority w:val="99"/>
    <w:semiHidden/>
    <w:rsid w:val="00815A14"/>
  </w:style>
  <w:style w:type="paragraph" w:styleId="NoSpacing">
    <w:name w:val="No Spacing"/>
    <w:uiPriority w:val="1"/>
    <w:qFormat/>
    <w:rsid w:val="00C52645"/>
  </w:style>
  <w:style w:type="character" w:styleId="LineNumber">
    <w:name w:val="line number"/>
    <w:basedOn w:val="DefaultParagraphFont"/>
    <w:uiPriority w:val="99"/>
    <w:semiHidden/>
    <w:unhideWhenUsed/>
    <w:rsid w:val="00625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6876">
      <w:bodyDiv w:val="1"/>
      <w:marLeft w:val="0"/>
      <w:marRight w:val="0"/>
      <w:marTop w:val="0"/>
      <w:marBottom w:val="0"/>
      <w:divBdr>
        <w:top w:val="none" w:sz="0" w:space="0" w:color="auto"/>
        <w:left w:val="none" w:sz="0" w:space="0" w:color="auto"/>
        <w:bottom w:val="none" w:sz="0" w:space="0" w:color="auto"/>
        <w:right w:val="none" w:sz="0" w:space="0" w:color="auto"/>
      </w:divBdr>
      <w:divsChild>
        <w:div w:id="444546556">
          <w:marLeft w:val="0"/>
          <w:marRight w:val="0"/>
          <w:marTop w:val="0"/>
          <w:marBottom w:val="0"/>
          <w:divBdr>
            <w:top w:val="none" w:sz="0" w:space="0" w:color="auto"/>
            <w:left w:val="none" w:sz="0" w:space="0" w:color="auto"/>
            <w:bottom w:val="none" w:sz="0" w:space="0" w:color="auto"/>
            <w:right w:val="none" w:sz="0" w:space="0" w:color="auto"/>
          </w:divBdr>
          <w:divsChild>
            <w:div w:id="2106342929">
              <w:marLeft w:val="0"/>
              <w:marRight w:val="0"/>
              <w:marTop w:val="0"/>
              <w:marBottom w:val="0"/>
              <w:divBdr>
                <w:top w:val="none" w:sz="0" w:space="0" w:color="auto"/>
                <w:left w:val="none" w:sz="0" w:space="0" w:color="auto"/>
                <w:bottom w:val="none" w:sz="0" w:space="0" w:color="auto"/>
                <w:right w:val="none" w:sz="0" w:space="0" w:color="auto"/>
              </w:divBdr>
              <w:divsChild>
                <w:div w:id="6455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5255">
      <w:bodyDiv w:val="1"/>
      <w:marLeft w:val="0"/>
      <w:marRight w:val="0"/>
      <w:marTop w:val="0"/>
      <w:marBottom w:val="0"/>
      <w:divBdr>
        <w:top w:val="none" w:sz="0" w:space="0" w:color="auto"/>
        <w:left w:val="none" w:sz="0" w:space="0" w:color="auto"/>
        <w:bottom w:val="none" w:sz="0" w:space="0" w:color="auto"/>
        <w:right w:val="none" w:sz="0" w:space="0" w:color="auto"/>
      </w:divBdr>
    </w:div>
    <w:div w:id="97334780">
      <w:bodyDiv w:val="1"/>
      <w:marLeft w:val="0"/>
      <w:marRight w:val="0"/>
      <w:marTop w:val="0"/>
      <w:marBottom w:val="0"/>
      <w:divBdr>
        <w:top w:val="none" w:sz="0" w:space="0" w:color="auto"/>
        <w:left w:val="none" w:sz="0" w:space="0" w:color="auto"/>
        <w:bottom w:val="none" w:sz="0" w:space="0" w:color="auto"/>
        <w:right w:val="none" w:sz="0" w:space="0" w:color="auto"/>
      </w:divBdr>
    </w:div>
    <w:div w:id="348068021">
      <w:bodyDiv w:val="1"/>
      <w:marLeft w:val="0"/>
      <w:marRight w:val="0"/>
      <w:marTop w:val="0"/>
      <w:marBottom w:val="0"/>
      <w:divBdr>
        <w:top w:val="none" w:sz="0" w:space="0" w:color="auto"/>
        <w:left w:val="none" w:sz="0" w:space="0" w:color="auto"/>
        <w:bottom w:val="none" w:sz="0" w:space="0" w:color="auto"/>
        <w:right w:val="none" w:sz="0" w:space="0" w:color="auto"/>
      </w:divBdr>
      <w:divsChild>
        <w:div w:id="1479417996">
          <w:marLeft w:val="0"/>
          <w:marRight w:val="0"/>
          <w:marTop w:val="0"/>
          <w:marBottom w:val="0"/>
          <w:divBdr>
            <w:top w:val="none" w:sz="0" w:space="0" w:color="auto"/>
            <w:left w:val="none" w:sz="0" w:space="0" w:color="auto"/>
            <w:bottom w:val="none" w:sz="0" w:space="0" w:color="auto"/>
            <w:right w:val="none" w:sz="0" w:space="0" w:color="auto"/>
          </w:divBdr>
        </w:div>
        <w:div w:id="1004740815">
          <w:marLeft w:val="0"/>
          <w:marRight w:val="0"/>
          <w:marTop w:val="0"/>
          <w:marBottom w:val="0"/>
          <w:divBdr>
            <w:top w:val="none" w:sz="0" w:space="0" w:color="auto"/>
            <w:left w:val="none" w:sz="0" w:space="0" w:color="auto"/>
            <w:bottom w:val="none" w:sz="0" w:space="0" w:color="auto"/>
            <w:right w:val="none" w:sz="0" w:space="0" w:color="auto"/>
          </w:divBdr>
        </w:div>
        <w:div w:id="1008408527">
          <w:marLeft w:val="0"/>
          <w:marRight w:val="0"/>
          <w:marTop w:val="0"/>
          <w:marBottom w:val="0"/>
          <w:divBdr>
            <w:top w:val="none" w:sz="0" w:space="0" w:color="auto"/>
            <w:left w:val="none" w:sz="0" w:space="0" w:color="auto"/>
            <w:bottom w:val="none" w:sz="0" w:space="0" w:color="auto"/>
            <w:right w:val="none" w:sz="0" w:space="0" w:color="auto"/>
          </w:divBdr>
        </w:div>
        <w:div w:id="1975405460">
          <w:marLeft w:val="0"/>
          <w:marRight w:val="0"/>
          <w:marTop w:val="0"/>
          <w:marBottom w:val="0"/>
          <w:divBdr>
            <w:top w:val="none" w:sz="0" w:space="0" w:color="auto"/>
            <w:left w:val="none" w:sz="0" w:space="0" w:color="auto"/>
            <w:bottom w:val="none" w:sz="0" w:space="0" w:color="auto"/>
            <w:right w:val="none" w:sz="0" w:space="0" w:color="auto"/>
          </w:divBdr>
        </w:div>
        <w:div w:id="252788633">
          <w:marLeft w:val="0"/>
          <w:marRight w:val="0"/>
          <w:marTop w:val="0"/>
          <w:marBottom w:val="0"/>
          <w:divBdr>
            <w:top w:val="none" w:sz="0" w:space="0" w:color="auto"/>
            <w:left w:val="none" w:sz="0" w:space="0" w:color="auto"/>
            <w:bottom w:val="none" w:sz="0" w:space="0" w:color="auto"/>
            <w:right w:val="none" w:sz="0" w:space="0" w:color="auto"/>
          </w:divBdr>
        </w:div>
        <w:div w:id="2117290708">
          <w:marLeft w:val="0"/>
          <w:marRight w:val="0"/>
          <w:marTop w:val="0"/>
          <w:marBottom w:val="0"/>
          <w:divBdr>
            <w:top w:val="none" w:sz="0" w:space="0" w:color="auto"/>
            <w:left w:val="none" w:sz="0" w:space="0" w:color="auto"/>
            <w:bottom w:val="none" w:sz="0" w:space="0" w:color="auto"/>
            <w:right w:val="none" w:sz="0" w:space="0" w:color="auto"/>
          </w:divBdr>
        </w:div>
        <w:div w:id="845485981">
          <w:marLeft w:val="0"/>
          <w:marRight w:val="0"/>
          <w:marTop w:val="0"/>
          <w:marBottom w:val="0"/>
          <w:divBdr>
            <w:top w:val="none" w:sz="0" w:space="0" w:color="auto"/>
            <w:left w:val="none" w:sz="0" w:space="0" w:color="auto"/>
            <w:bottom w:val="none" w:sz="0" w:space="0" w:color="auto"/>
            <w:right w:val="none" w:sz="0" w:space="0" w:color="auto"/>
          </w:divBdr>
        </w:div>
        <w:div w:id="1874804218">
          <w:marLeft w:val="0"/>
          <w:marRight w:val="0"/>
          <w:marTop w:val="0"/>
          <w:marBottom w:val="0"/>
          <w:divBdr>
            <w:top w:val="none" w:sz="0" w:space="0" w:color="auto"/>
            <w:left w:val="none" w:sz="0" w:space="0" w:color="auto"/>
            <w:bottom w:val="none" w:sz="0" w:space="0" w:color="auto"/>
            <w:right w:val="none" w:sz="0" w:space="0" w:color="auto"/>
          </w:divBdr>
        </w:div>
        <w:div w:id="957419535">
          <w:marLeft w:val="0"/>
          <w:marRight w:val="0"/>
          <w:marTop w:val="0"/>
          <w:marBottom w:val="0"/>
          <w:divBdr>
            <w:top w:val="none" w:sz="0" w:space="0" w:color="auto"/>
            <w:left w:val="none" w:sz="0" w:space="0" w:color="auto"/>
            <w:bottom w:val="none" w:sz="0" w:space="0" w:color="auto"/>
            <w:right w:val="none" w:sz="0" w:space="0" w:color="auto"/>
          </w:divBdr>
        </w:div>
        <w:div w:id="513999609">
          <w:marLeft w:val="0"/>
          <w:marRight w:val="0"/>
          <w:marTop w:val="0"/>
          <w:marBottom w:val="0"/>
          <w:divBdr>
            <w:top w:val="none" w:sz="0" w:space="0" w:color="auto"/>
            <w:left w:val="none" w:sz="0" w:space="0" w:color="auto"/>
            <w:bottom w:val="none" w:sz="0" w:space="0" w:color="auto"/>
            <w:right w:val="none" w:sz="0" w:space="0" w:color="auto"/>
          </w:divBdr>
        </w:div>
        <w:div w:id="165291849">
          <w:marLeft w:val="0"/>
          <w:marRight w:val="0"/>
          <w:marTop w:val="0"/>
          <w:marBottom w:val="0"/>
          <w:divBdr>
            <w:top w:val="none" w:sz="0" w:space="0" w:color="auto"/>
            <w:left w:val="none" w:sz="0" w:space="0" w:color="auto"/>
            <w:bottom w:val="none" w:sz="0" w:space="0" w:color="auto"/>
            <w:right w:val="none" w:sz="0" w:space="0" w:color="auto"/>
          </w:divBdr>
        </w:div>
        <w:div w:id="850025943">
          <w:marLeft w:val="0"/>
          <w:marRight w:val="0"/>
          <w:marTop w:val="0"/>
          <w:marBottom w:val="0"/>
          <w:divBdr>
            <w:top w:val="none" w:sz="0" w:space="0" w:color="auto"/>
            <w:left w:val="none" w:sz="0" w:space="0" w:color="auto"/>
            <w:bottom w:val="none" w:sz="0" w:space="0" w:color="auto"/>
            <w:right w:val="none" w:sz="0" w:space="0" w:color="auto"/>
          </w:divBdr>
        </w:div>
        <w:div w:id="940647711">
          <w:marLeft w:val="0"/>
          <w:marRight w:val="0"/>
          <w:marTop w:val="0"/>
          <w:marBottom w:val="0"/>
          <w:divBdr>
            <w:top w:val="none" w:sz="0" w:space="0" w:color="auto"/>
            <w:left w:val="none" w:sz="0" w:space="0" w:color="auto"/>
            <w:bottom w:val="none" w:sz="0" w:space="0" w:color="auto"/>
            <w:right w:val="none" w:sz="0" w:space="0" w:color="auto"/>
          </w:divBdr>
        </w:div>
        <w:div w:id="495338043">
          <w:marLeft w:val="0"/>
          <w:marRight w:val="0"/>
          <w:marTop w:val="0"/>
          <w:marBottom w:val="0"/>
          <w:divBdr>
            <w:top w:val="none" w:sz="0" w:space="0" w:color="auto"/>
            <w:left w:val="none" w:sz="0" w:space="0" w:color="auto"/>
            <w:bottom w:val="none" w:sz="0" w:space="0" w:color="auto"/>
            <w:right w:val="none" w:sz="0" w:space="0" w:color="auto"/>
          </w:divBdr>
        </w:div>
        <w:div w:id="1709143787">
          <w:marLeft w:val="0"/>
          <w:marRight w:val="0"/>
          <w:marTop w:val="0"/>
          <w:marBottom w:val="0"/>
          <w:divBdr>
            <w:top w:val="none" w:sz="0" w:space="0" w:color="auto"/>
            <w:left w:val="none" w:sz="0" w:space="0" w:color="auto"/>
            <w:bottom w:val="none" w:sz="0" w:space="0" w:color="auto"/>
            <w:right w:val="none" w:sz="0" w:space="0" w:color="auto"/>
          </w:divBdr>
        </w:div>
        <w:div w:id="277689942">
          <w:marLeft w:val="0"/>
          <w:marRight w:val="0"/>
          <w:marTop w:val="0"/>
          <w:marBottom w:val="0"/>
          <w:divBdr>
            <w:top w:val="none" w:sz="0" w:space="0" w:color="auto"/>
            <w:left w:val="none" w:sz="0" w:space="0" w:color="auto"/>
            <w:bottom w:val="none" w:sz="0" w:space="0" w:color="auto"/>
            <w:right w:val="none" w:sz="0" w:space="0" w:color="auto"/>
          </w:divBdr>
          <w:divsChild>
            <w:div w:id="1037587442">
              <w:marLeft w:val="0"/>
              <w:marRight w:val="0"/>
              <w:marTop w:val="0"/>
              <w:marBottom w:val="0"/>
              <w:divBdr>
                <w:top w:val="none" w:sz="0" w:space="0" w:color="auto"/>
                <w:left w:val="none" w:sz="0" w:space="0" w:color="auto"/>
                <w:bottom w:val="none" w:sz="0" w:space="0" w:color="auto"/>
                <w:right w:val="none" w:sz="0" w:space="0" w:color="auto"/>
              </w:divBdr>
            </w:div>
            <w:div w:id="1770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094">
      <w:bodyDiv w:val="1"/>
      <w:marLeft w:val="0"/>
      <w:marRight w:val="0"/>
      <w:marTop w:val="0"/>
      <w:marBottom w:val="0"/>
      <w:divBdr>
        <w:top w:val="none" w:sz="0" w:space="0" w:color="auto"/>
        <w:left w:val="none" w:sz="0" w:space="0" w:color="auto"/>
        <w:bottom w:val="none" w:sz="0" w:space="0" w:color="auto"/>
        <w:right w:val="none" w:sz="0" w:space="0" w:color="auto"/>
      </w:divBdr>
    </w:div>
    <w:div w:id="670565129">
      <w:bodyDiv w:val="1"/>
      <w:marLeft w:val="0"/>
      <w:marRight w:val="0"/>
      <w:marTop w:val="0"/>
      <w:marBottom w:val="0"/>
      <w:divBdr>
        <w:top w:val="none" w:sz="0" w:space="0" w:color="auto"/>
        <w:left w:val="none" w:sz="0" w:space="0" w:color="auto"/>
        <w:bottom w:val="none" w:sz="0" w:space="0" w:color="auto"/>
        <w:right w:val="none" w:sz="0" w:space="0" w:color="auto"/>
      </w:divBdr>
      <w:divsChild>
        <w:div w:id="604965966">
          <w:marLeft w:val="0"/>
          <w:marRight w:val="0"/>
          <w:marTop w:val="0"/>
          <w:marBottom w:val="0"/>
          <w:divBdr>
            <w:top w:val="none" w:sz="0" w:space="0" w:color="auto"/>
            <w:left w:val="none" w:sz="0" w:space="0" w:color="auto"/>
            <w:bottom w:val="none" w:sz="0" w:space="0" w:color="auto"/>
            <w:right w:val="none" w:sz="0" w:space="0" w:color="auto"/>
          </w:divBdr>
          <w:divsChild>
            <w:div w:id="37165852">
              <w:marLeft w:val="0"/>
              <w:marRight w:val="0"/>
              <w:marTop w:val="0"/>
              <w:marBottom w:val="0"/>
              <w:divBdr>
                <w:top w:val="none" w:sz="0" w:space="0" w:color="auto"/>
                <w:left w:val="none" w:sz="0" w:space="0" w:color="auto"/>
                <w:bottom w:val="none" w:sz="0" w:space="0" w:color="auto"/>
                <w:right w:val="none" w:sz="0" w:space="0" w:color="auto"/>
              </w:divBdr>
              <w:divsChild>
                <w:div w:id="17397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63192">
      <w:bodyDiv w:val="1"/>
      <w:marLeft w:val="0"/>
      <w:marRight w:val="0"/>
      <w:marTop w:val="0"/>
      <w:marBottom w:val="0"/>
      <w:divBdr>
        <w:top w:val="none" w:sz="0" w:space="0" w:color="auto"/>
        <w:left w:val="none" w:sz="0" w:space="0" w:color="auto"/>
        <w:bottom w:val="none" w:sz="0" w:space="0" w:color="auto"/>
        <w:right w:val="none" w:sz="0" w:space="0" w:color="auto"/>
      </w:divBdr>
    </w:div>
    <w:div w:id="739406762">
      <w:bodyDiv w:val="1"/>
      <w:marLeft w:val="0"/>
      <w:marRight w:val="0"/>
      <w:marTop w:val="0"/>
      <w:marBottom w:val="0"/>
      <w:divBdr>
        <w:top w:val="none" w:sz="0" w:space="0" w:color="auto"/>
        <w:left w:val="none" w:sz="0" w:space="0" w:color="auto"/>
        <w:bottom w:val="none" w:sz="0" w:space="0" w:color="auto"/>
        <w:right w:val="none" w:sz="0" w:space="0" w:color="auto"/>
      </w:divBdr>
    </w:div>
    <w:div w:id="989747014">
      <w:bodyDiv w:val="1"/>
      <w:marLeft w:val="0"/>
      <w:marRight w:val="0"/>
      <w:marTop w:val="0"/>
      <w:marBottom w:val="0"/>
      <w:divBdr>
        <w:top w:val="none" w:sz="0" w:space="0" w:color="auto"/>
        <w:left w:val="none" w:sz="0" w:space="0" w:color="auto"/>
        <w:bottom w:val="none" w:sz="0" w:space="0" w:color="auto"/>
        <w:right w:val="none" w:sz="0" w:space="0" w:color="auto"/>
      </w:divBdr>
    </w:div>
    <w:div w:id="1190292021">
      <w:bodyDiv w:val="1"/>
      <w:marLeft w:val="0"/>
      <w:marRight w:val="0"/>
      <w:marTop w:val="0"/>
      <w:marBottom w:val="0"/>
      <w:divBdr>
        <w:top w:val="none" w:sz="0" w:space="0" w:color="auto"/>
        <w:left w:val="none" w:sz="0" w:space="0" w:color="auto"/>
        <w:bottom w:val="none" w:sz="0" w:space="0" w:color="auto"/>
        <w:right w:val="none" w:sz="0" w:space="0" w:color="auto"/>
      </w:divBdr>
    </w:div>
    <w:div w:id="1247114615">
      <w:bodyDiv w:val="1"/>
      <w:marLeft w:val="0"/>
      <w:marRight w:val="0"/>
      <w:marTop w:val="0"/>
      <w:marBottom w:val="0"/>
      <w:divBdr>
        <w:top w:val="none" w:sz="0" w:space="0" w:color="auto"/>
        <w:left w:val="none" w:sz="0" w:space="0" w:color="auto"/>
        <w:bottom w:val="none" w:sz="0" w:space="0" w:color="auto"/>
        <w:right w:val="none" w:sz="0" w:space="0" w:color="auto"/>
      </w:divBdr>
    </w:div>
    <w:div w:id="1291672628">
      <w:bodyDiv w:val="1"/>
      <w:marLeft w:val="0"/>
      <w:marRight w:val="0"/>
      <w:marTop w:val="0"/>
      <w:marBottom w:val="0"/>
      <w:divBdr>
        <w:top w:val="none" w:sz="0" w:space="0" w:color="auto"/>
        <w:left w:val="none" w:sz="0" w:space="0" w:color="auto"/>
        <w:bottom w:val="none" w:sz="0" w:space="0" w:color="auto"/>
        <w:right w:val="none" w:sz="0" w:space="0" w:color="auto"/>
      </w:divBdr>
    </w:div>
    <w:div w:id="1336691737">
      <w:bodyDiv w:val="1"/>
      <w:marLeft w:val="0"/>
      <w:marRight w:val="0"/>
      <w:marTop w:val="0"/>
      <w:marBottom w:val="0"/>
      <w:divBdr>
        <w:top w:val="none" w:sz="0" w:space="0" w:color="auto"/>
        <w:left w:val="none" w:sz="0" w:space="0" w:color="auto"/>
        <w:bottom w:val="none" w:sz="0" w:space="0" w:color="auto"/>
        <w:right w:val="none" w:sz="0" w:space="0" w:color="auto"/>
      </w:divBdr>
    </w:div>
    <w:div w:id="1350453091">
      <w:bodyDiv w:val="1"/>
      <w:marLeft w:val="0"/>
      <w:marRight w:val="0"/>
      <w:marTop w:val="0"/>
      <w:marBottom w:val="0"/>
      <w:divBdr>
        <w:top w:val="none" w:sz="0" w:space="0" w:color="auto"/>
        <w:left w:val="none" w:sz="0" w:space="0" w:color="auto"/>
        <w:bottom w:val="none" w:sz="0" w:space="0" w:color="auto"/>
        <w:right w:val="none" w:sz="0" w:space="0" w:color="auto"/>
      </w:divBdr>
    </w:div>
    <w:div w:id="1390882812">
      <w:bodyDiv w:val="1"/>
      <w:marLeft w:val="0"/>
      <w:marRight w:val="0"/>
      <w:marTop w:val="0"/>
      <w:marBottom w:val="0"/>
      <w:divBdr>
        <w:top w:val="none" w:sz="0" w:space="0" w:color="auto"/>
        <w:left w:val="none" w:sz="0" w:space="0" w:color="auto"/>
        <w:bottom w:val="none" w:sz="0" w:space="0" w:color="auto"/>
        <w:right w:val="none" w:sz="0" w:space="0" w:color="auto"/>
      </w:divBdr>
    </w:div>
    <w:div w:id="1520897982">
      <w:bodyDiv w:val="1"/>
      <w:marLeft w:val="0"/>
      <w:marRight w:val="0"/>
      <w:marTop w:val="0"/>
      <w:marBottom w:val="0"/>
      <w:divBdr>
        <w:top w:val="none" w:sz="0" w:space="0" w:color="auto"/>
        <w:left w:val="none" w:sz="0" w:space="0" w:color="auto"/>
        <w:bottom w:val="none" w:sz="0" w:space="0" w:color="auto"/>
        <w:right w:val="none" w:sz="0" w:space="0" w:color="auto"/>
      </w:divBdr>
    </w:div>
    <w:div w:id="1633097344">
      <w:bodyDiv w:val="1"/>
      <w:marLeft w:val="0"/>
      <w:marRight w:val="0"/>
      <w:marTop w:val="0"/>
      <w:marBottom w:val="0"/>
      <w:divBdr>
        <w:top w:val="none" w:sz="0" w:space="0" w:color="auto"/>
        <w:left w:val="none" w:sz="0" w:space="0" w:color="auto"/>
        <w:bottom w:val="none" w:sz="0" w:space="0" w:color="auto"/>
        <w:right w:val="none" w:sz="0" w:space="0" w:color="auto"/>
      </w:divBdr>
    </w:div>
    <w:div w:id="1802069136">
      <w:bodyDiv w:val="1"/>
      <w:marLeft w:val="0"/>
      <w:marRight w:val="0"/>
      <w:marTop w:val="0"/>
      <w:marBottom w:val="0"/>
      <w:divBdr>
        <w:top w:val="none" w:sz="0" w:space="0" w:color="auto"/>
        <w:left w:val="none" w:sz="0" w:space="0" w:color="auto"/>
        <w:bottom w:val="none" w:sz="0" w:space="0" w:color="auto"/>
        <w:right w:val="none" w:sz="0" w:space="0" w:color="auto"/>
      </w:divBdr>
    </w:div>
    <w:div w:id="20145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nul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nul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6.(nul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F2BD08-F42E-544D-8797-EE299D3A1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23368</Words>
  <Characters>133198</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Scherrer</cp:lastModifiedBy>
  <cp:revision>2</cp:revision>
  <cp:lastPrinted>2017-11-17T18:44:00Z</cp:lastPrinted>
  <dcterms:created xsi:type="dcterms:W3CDTF">2018-09-14T22:48:00Z</dcterms:created>
  <dcterms:modified xsi:type="dcterms:W3CDTF">2018-09-14T22:48:00Z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http://www.zotero.org/styles/canadian-journal-of-fisheries-and-aquatic-sciences</vt:lpwstr>
  </property>
  <property fmtid="{D5CDD505-2E9C-101B-9397-08002B2CF9AE}" pid="8" name="Mendeley Recent Style Name 2_1">
    <vt:lpwstr>Canadian Journal of Fisheries and Aquatic Sciences</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16th edition (author-date)</vt:lpwstr>
  </property>
  <property fmtid="{D5CDD505-2E9C-101B-9397-08002B2CF9AE}" pid="11" name="Mendeley Recent Style Id 4_1">
    <vt:lpwstr>http://www.zotero.org/styles/fishery-bulletin</vt:lpwstr>
  </property>
  <property fmtid="{D5CDD505-2E9C-101B-9397-08002B2CF9AE}" pid="12" name="Mendeley Recent Style Name 4_1">
    <vt:lpwstr>Fishery Bulletin</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http://www.zotero.org/styles/marine-biology</vt:lpwstr>
  </property>
  <property fmtid="{D5CDD505-2E9C-101B-9397-08002B2CF9AE}" pid="18" name="Mendeley Recent Style Name 7_1">
    <vt:lpwstr>Marine Biology</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http://www.zotero.org/styles/peerj</vt:lpwstr>
  </property>
  <property fmtid="{D5CDD505-2E9C-101B-9397-08002B2CF9AE}" pid="22" name="Mendeley Recent Style Name 9_1">
    <vt:lpwstr>PeerJ</vt:lpwstr>
  </property>
  <property fmtid="{D5CDD505-2E9C-101B-9397-08002B2CF9AE}" pid="23" name="Mendeley Document_1">
    <vt:lpwstr>True</vt:lpwstr>
  </property>
  <property fmtid="{D5CDD505-2E9C-101B-9397-08002B2CF9AE}" pid="24" name="Mendeley Unique User Id_1">
    <vt:lpwstr>46366e82-79d0-3c06-a6d7-282bb408a2ed</vt:lpwstr>
  </property>
  <property fmtid="{D5CDD505-2E9C-101B-9397-08002B2CF9AE}" pid="25" name="Mendeley Citation Style_1">
    <vt:lpwstr>http://www.zotero.org/styles/canadian-journal-of-fisheries-and-aquatic-sciences</vt:lpwstr>
  </property>
</Properties>
</file>