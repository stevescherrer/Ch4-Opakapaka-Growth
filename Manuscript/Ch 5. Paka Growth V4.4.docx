
<file path=[Content_Types].xml><?xml version="1.0" encoding="utf-8"?>
<Types xmlns="http://schemas.openxmlformats.org/package/2006/content-types">
  <Default Extension="(null)" ContentType="image/x-e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5C417" w14:textId="77777777" w:rsidR="008C372D" w:rsidRDefault="008C372D" w:rsidP="008C372D">
      <w:pPr>
        <w:outlineLvl w:val="0"/>
        <w:rPr>
          <w:rFonts w:ascii="Times New Roman" w:hAnsi="Times New Roman" w:cs="Times New Roman"/>
          <w:b/>
          <w:i/>
          <w:sz w:val="24"/>
          <w:szCs w:val="24"/>
        </w:rPr>
      </w:pPr>
      <w:r w:rsidRPr="00046C8F">
        <w:rPr>
          <w:rFonts w:ascii="Times New Roman" w:hAnsi="Times New Roman" w:cs="Times New Roman"/>
          <w:b/>
          <w:i/>
          <w:sz w:val="24"/>
          <w:szCs w:val="24"/>
        </w:rPr>
        <w:t xml:space="preserve">Revised growth estimates for Pristipomoides filamentosus in the Hawaiian Islands using mark-recapture </w:t>
      </w:r>
      <w:ins w:id="0" w:author="ecf" w:date="2018-12-03T15:02:00Z">
        <w:r>
          <w:rPr>
            <w:rFonts w:ascii="Times New Roman" w:hAnsi="Times New Roman" w:cs="Times New Roman"/>
            <w:b/>
            <w:i/>
            <w:sz w:val="24"/>
            <w:szCs w:val="24"/>
          </w:rPr>
          <w:t>studies, Bayesian analysis, and</w:t>
        </w:r>
      </w:ins>
      <w:r w:rsidRPr="00046C8F">
        <w:rPr>
          <w:rFonts w:ascii="Times New Roman" w:hAnsi="Times New Roman" w:cs="Times New Roman"/>
          <w:b/>
          <w:i/>
          <w:sz w:val="24"/>
          <w:szCs w:val="24"/>
        </w:rPr>
        <w:t xml:space="preserve"> integrative data approaches</w:t>
      </w:r>
    </w:p>
    <w:p w14:paraId="49F07A6D" w14:textId="77777777" w:rsidR="008C372D" w:rsidRPr="00046C8F" w:rsidRDefault="008C372D" w:rsidP="008C372D">
      <w:pPr>
        <w:outlineLvl w:val="0"/>
        <w:rPr>
          <w:rFonts w:ascii="Times New Roman" w:hAnsi="Times New Roman" w:cs="Times New Roman"/>
          <w:b/>
          <w:i/>
          <w:sz w:val="24"/>
          <w:szCs w:val="24"/>
        </w:rPr>
      </w:pPr>
    </w:p>
    <w:p w14:paraId="299579C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p>
    <w:p w14:paraId="666E448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p>
    <w:p w14:paraId="2F48ACF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p>
    <w:p w14:paraId="12204E1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p>
    <w:p w14:paraId="7C613B7F" w14:textId="77777777" w:rsidR="008C372D" w:rsidRPr="00046C8F" w:rsidRDefault="008C372D" w:rsidP="008C372D">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p>
    <w:p w14:paraId="3934613C" w14:textId="77777777" w:rsidR="008C372D" w:rsidRPr="00046C8F" w:rsidRDefault="008C372D" w:rsidP="008C372D">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29831C6E" w14:textId="77777777" w:rsidR="008C372D" w:rsidRPr="00046C8F" w:rsidRDefault="008C372D" w:rsidP="008C372D">
      <w:pPr>
        <w:rPr>
          <w:rFonts w:ascii="Times New Roman" w:hAnsi="Times New Roman" w:cs="Times New Roman"/>
          <w:sz w:val="24"/>
          <w:szCs w:val="24"/>
        </w:rPr>
      </w:pPr>
    </w:p>
    <w:p w14:paraId="25E6757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University of Hawaii</w:t>
      </w:r>
    </w:p>
    <w:p w14:paraId="15341C7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0B358FE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1000 Pope Rd</w:t>
      </w:r>
    </w:p>
    <w:p w14:paraId="20DD3B2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6232F22D"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57818C3A" w14:textId="77777777" w:rsidR="008C372D" w:rsidRPr="00046C8F" w:rsidRDefault="008C372D" w:rsidP="008C372D">
      <w:pPr>
        <w:rPr>
          <w:rFonts w:ascii="Times New Roman" w:hAnsi="Times New Roman" w:cs="Times New Roman"/>
          <w:sz w:val="24"/>
          <w:szCs w:val="24"/>
        </w:rPr>
      </w:pPr>
    </w:p>
    <w:p w14:paraId="1FED6BC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724CA1E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00EC41B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1845 Wasp Blvd</w:t>
      </w:r>
    </w:p>
    <w:p w14:paraId="02A1A37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0E0980A7"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1D9932EA" w14:textId="77777777" w:rsidR="008C372D" w:rsidRPr="00046C8F" w:rsidRDefault="008C372D" w:rsidP="008C372D">
      <w:pPr>
        <w:rPr>
          <w:rFonts w:ascii="Times New Roman" w:hAnsi="Times New Roman" w:cs="Times New Roman"/>
          <w:sz w:val="24"/>
          <w:szCs w:val="24"/>
        </w:rPr>
      </w:pPr>
    </w:p>
    <w:p w14:paraId="1942F498"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Pr="00046C8F">
        <w:rPr>
          <w:rFonts w:ascii="Times New Roman" w:hAnsi="Times New Roman" w:cs="Times New Roman"/>
          <w:sz w:val="24"/>
          <w:szCs w:val="24"/>
        </w:rPr>
        <w:t>Virginia Institute of Marine Science</w:t>
      </w:r>
    </w:p>
    <w:p w14:paraId="38AE222E"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0B620E5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4BCC4C9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77A2E670"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3F6F4F9F" w14:textId="77777777" w:rsidR="008C372D" w:rsidRPr="00046C8F" w:rsidRDefault="008C372D" w:rsidP="008C372D">
      <w:pPr>
        <w:rPr>
          <w:rFonts w:ascii="Times New Roman" w:hAnsi="Times New Roman" w:cs="Times New Roman"/>
          <w:sz w:val="24"/>
          <w:szCs w:val="24"/>
        </w:rPr>
      </w:pPr>
    </w:p>
    <w:p w14:paraId="2C4E6732"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Pr="00046C8F">
        <w:rPr>
          <w:rFonts w:ascii="Times New Roman" w:hAnsi="Times New Roman" w:cs="Times New Roman"/>
          <w:sz w:val="24"/>
          <w:szCs w:val="24"/>
        </w:rPr>
        <w:t>Division of Aquatic Resources</w:t>
      </w:r>
    </w:p>
    <w:p w14:paraId="56D9BA3C"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79CA7E2A"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6857007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6CB92AE5" w14:textId="77777777" w:rsidR="008C372D" w:rsidRPr="00046C8F" w:rsidRDefault="008C372D" w:rsidP="008C372D">
      <w:pPr>
        <w:rPr>
          <w:rFonts w:ascii="Times New Roman" w:hAnsi="Times New Roman" w:cs="Times New Roman"/>
          <w:sz w:val="24"/>
          <w:szCs w:val="24"/>
        </w:rPr>
      </w:pPr>
    </w:p>
    <w:p w14:paraId="16AF7B58" w14:textId="77777777" w:rsidR="008C372D" w:rsidRDefault="008C372D" w:rsidP="008C372D">
      <w:pPr>
        <w:rPr>
          <w:ins w:id="1" w:author="ecf" w:date="2018-12-03T13:53:00Z"/>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651BA506" w14:textId="77777777" w:rsidR="008C372D" w:rsidRPr="00046C8F" w:rsidRDefault="008C372D" w:rsidP="008C372D">
      <w:pPr>
        <w:rPr>
          <w:rFonts w:ascii="Times New Roman" w:hAnsi="Times New Roman" w:cs="Times New Roman"/>
          <w:sz w:val="24"/>
          <w:szCs w:val="24"/>
        </w:rPr>
      </w:pPr>
      <w:ins w:id="2" w:author="ecf" w:date="2018-12-03T13:53:00Z">
        <w:r>
          <w:rPr>
            <w:rFonts w:ascii="Times New Roman" w:hAnsi="Times New Roman" w:cs="Times New Roman"/>
            <w:sz w:val="24"/>
            <w:szCs w:val="24"/>
          </w:rPr>
          <w:t>School of Ocean and Earth Science and Technology</w:t>
        </w:r>
      </w:ins>
    </w:p>
    <w:p w14:paraId="7096D103"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64DD4744"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4</w:t>
      </w:r>
      <w:ins w:id="3" w:author="ecf" w:date="2018-12-03T13:53:00Z">
        <w:r>
          <w:rPr>
            <w:rFonts w:ascii="Times New Roman" w:hAnsi="Times New Roman" w:cs="Times New Roman"/>
            <w:sz w:val="24"/>
            <w:szCs w:val="24"/>
          </w:rPr>
          <w:t>6</w:t>
        </w:r>
      </w:ins>
      <w:r w:rsidRPr="00046C8F">
        <w:rPr>
          <w:rFonts w:ascii="Times New Roman" w:hAnsi="Times New Roman" w:cs="Times New Roman"/>
          <w:sz w:val="24"/>
          <w:szCs w:val="24"/>
        </w:rPr>
        <w:t xml:space="preserve">-007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1803DA31"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66D63F26"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44417B3B" w14:textId="77777777" w:rsidR="008C372D" w:rsidRPr="00046C8F" w:rsidRDefault="008C372D" w:rsidP="008C372D">
      <w:pPr>
        <w:spacing w:line="480" w:lineRule="auto"/>
        <w:rPr>
          <w:rFonts w:ascii="Times New Roman" w:hAnsi="Times New Roman" w:cs="Times New Roman"/>
          <w:sz w:val="24"/>
          <w:szCs w:val="24"/>
        </w:rPr>
      </w:pPr>
    </w:p>
    <w:p w14:paraId="1F216BE4"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Corresponding Author</w:t>
      </w:r>
      <w:r w:rsidRPr="00046C8F">
        <w:rPr>
          <w:rFonts w:ascii="Times New Roman" w:hAnsi="Times New Roman" w:cs="Times New Roman"/>
          <w:sz w:val="24"/>
          <w:szCs w:val="24"/>
        </w:rPr>
        <w:br w:type="page"/>
      </w:r>
    </w:p>
    <w:p w14:paraId="6034BB0E"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lastRenderedPageBreak/>
        <w:t>Abstract (175 Words Max)</w:t>
      </w:r>
    </w:p>
    <w:p w14:paraId="61F8EEE3"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deep-water snapper in the Hawaiian archipelago. From 1989 to 1993, the State of Hawaii conducted a </w:t>
      </w:r>
      <w:ins w:id="4" w:author="ecf" w:date="2018-12-03T15:11:00Z">
        <w:r>
          <w:rPr>
            <w:rFonts w:ascii="Times New Roman" w:hAnsi="Times New Roman" w:cs="Times New Roman"/>
            <w:sz w:val="24"/>
            <w:szCs w:val="24"/>
          </w:rPr>
          <w:t xml:space="preserve">fisher participation </w:t>
        </w:r>
      </w:ins>
      <w:r w:rsidRPr="00046C8F">
        <w:rPr>
          <w:rFonts w:ascii="Times New Roman" w:hAnsi="Times New Roman" w:cs="Times New Roman"/>
          <w:sz w:val="24"/>
          <w:szCs w:val="24"/>
        </w:rPr>
        <w:t>mark</w:t>
      </w:r>
      <w:ins w:id="5" w:author="ecf" w:date="2018-12-03T15:11:00Z">
        <w:r>
          <w:rPr>
            <w:rFonts w:ascii="Times New Roman" w:hAnsi="Times New Roman" w:cs="Times New Roman"/>
            <w:sz w:val="24"/>
            <w:szCs w:val="24"/>
          </w:rPr>
          <w:t>-</w:t>
        </w:r>
      </w:ins>
      <w:r w:rsidRPr="00046C8F">
        <w:rPr>
          <w:rFonts w:ascii="Times New Roman" w:hAnsi="Times New Roman" w:cs="Times New Roman"/>
          <w:sz w:val="24"/>
          <w:szCs w:val="24"/>
        </w:rPr>
        <w:t xml:space="preserve">recapture study to quantify growth and other life history parameters for the species. Over a span of approximately 10 years, </w:t>
      </w:r>
      <w:ins w:id="6" w:author="ecf" w:date="2018-12-03T15:07:00Z">
        <w:r>
          <w:rPr>
            <w:rFonts w:ascii="Times New Roman" w:hAnsi="Times New Roman" w:cs="Times New Roman"/>
            <w:sz w:val="24"/>
            <w:szCs w:val="24"/>
          </w:rPr>
          <w:t xml:space="preserve">10.3% of 4,179 </w:t>
        </w:r>
      </w:ins>
      <w:del w:id="7" w:author="ecf" w:date="2018-12-03T15:07:00Z">
        <w:r w:rsidRPr="00046C8F" w:rsidDel="00747F4C">
          <w:rPr>
            <w:rFonts w:ascii="Times New Roman" w:hAnsi="Times New Roman" w:cs="Times New Roman"/>
            <w:sz w:val="24"/>
            <w:szCs w:val="24"/>
          </w:rPr>
          <w:delText>431 marked</w:delText>
        </w:r>
      </w:del>
      <w:ins w:id="8" w:author="ecf" w:date="2018-12-03T15:07:00Z">
        <w:r>
          <w:rPr>
            <w:rFonts w:ascii="Times New Roman" w:hAnsi="Times New Roman" w:cs="Times New Roman"/>
            <w:sz w:val="24"/>
            <w:szCs w:val="24"/>
          </w:rPr>
          <w:t>tagged</w:t>
        </w:r>
      </w:ins>
      <w:r w:rsidRPr="00046C8F">
        <w:rPr>
          <w:rFonts w:ascii="Times New Roman" w:hAnsi="Times New Roman" w:cs="Times New Roman"/>
          <w:sz w:val="24"/>
          <w:szCs w:val="24"/>
        </w:rPr>
        <w:t xml:space="preserve"> fish were recaptured. </w:t>
      </w:r>
      <w:ins w:id="9" w:author="ecf" w:date="2018-12-03T15:10:00Z">
        <w:r>
          <w:rPr>
            <w:rFonts w:ascii="Times New Roman" w:hAnsi="Times New Roman" w:cs="Times New Roman"/>
            <w:sz w:val="24"/>
            <w:szCs w:val="24"/>
          </w:rPr>
          <w:t xml:space="preserve">We compared </w:t>
        </w:r>
      </w:ins>
      <w:r w:rsidRPr="00046C8F">
        <w:rPr>
          <w:rFonts w:ascii="Times New Roman" w:hAnsi="Times New Roman" w:cs="Times New Roman"/>
          <w:sz w:val="24"/>
          <w:szCs w:val="24"/>
        </w:rPr>
        <w:t>Bayesian and maximum likelihood approaches</w:t>
      </w:r>
      <w:ins w:id="10" w:author="ecf" w:date="2018-12-03T15:10:00Z">
        <w:r>
          <w:rPr>
            <w:rFonts w:ascii="Times New Roman" w:hAnsi="Times New Roman" w:cs="Times New Roman"/>
            <w:sz w:val="24"/>
            <w:szCs w:val="24"/>
          </w:rPr>
          <w:t xml:space="preserve"> to estimate </w:t>
        </w:r>
      </w:ins>
      <w:r w:rsidRPr="00046C8F">
        <w:rPr>
          <w:rFonts w:ascii="Times New Roman" w:hAnsi="Times New Roman" w:cs="Times New Roman"/>
          <w:sz w:val="24"/>
          <w:szCs w:val="24"/>
        </w:rPr>
        <w:t>von Bertalanffy growth parameters</w:t>
      </w:r>
      <w:ins w:id="11" w:author="ecf" w:date="2018-12-03T15:10:00Z">
        <w:r>
          <w:rPr>
            <w:rFonts w:ascii="Times New Roman" w:hAnsi="Times New Roman" w:cs="Times New Roman"/>
            <w:sz w:val="24"/>
            <w:szCs w:val="24"/>
          </w:rPr>
          <w:t xml:space="preserve"> </w:t>
        </w:r>
      </w:ins>
      <w:r w:rsidRPr="00046C8F">
        <w:rPr>
          <w:rFonts w:ascii="Times New Roman" w:hAnsi="Times New Roman" w:cs="Times New Roman"/>
          <w:sz w:val="24"/>
          <w:szCs w:val="24"/>
        </w:rPr>
        <w:t>from</w:t>
      </w:r>
      <w:ins w:id="12" w:author="ecf" w:date="2018-12-03T15:08:00Z">
        <w:r>
          <w:rPr>
            <w:rFonts w:ascii="Times New Roman" w:hAnsi="Times New Roman" w:cs="Times New Roman"/>
            <w:sz w:val="24"/>
            <w:szCs w:val="24"/>
          </w:rPr>
          <w:t xml:space="preserve"> the</w:t>
        </w:r>
      </w:ins>
      <w:r w:rsidRPr="00046C8F">
        <w:rPr>
          <w:rFonts w:ascii="Times New Roman" w:hAnsi="Times New Roman" w:cs="Times New Roman"/>
          <w:sz w:val="24"/>
          <w:szCs w:val="24"/>
        </w:rPr>
        <w:t xml:space="preserve"> tagging data. Direct aging and length frequency data previously used in other published regional growth studies were incorporated to produce integrated estimates of growth. </w:t>
      </w:r>
      <w:ins w:id="13" w:author="ecf" w:date="2018-12-04T09:52:00Z">
        <w:r>
          <w:rPr>
            <w:rFonts w:ascii="Times New Roman" w:hAnsi="Times New Roman" w:cs="Times New Roman"/>
            <w:sz w:val="24"/>
            <w:szCs w:val="24"/>
          </w:rPr>
          <w:t>Results from our preferred integrated model</w:t>
        </w:r>
      </w:ins>
      <w:r w:rsidRPr="00046C8F">
        <w:rPr>
          <w:rFonts w:ascii="Times New Roman" w:hAnsi="Times New Roman" w:cs="Times New Roman"/>
          <w:sz w:val="24"/>
          <w:szCs w:val="24"/>
        </w:rPr>
        <w:t xml:space="preserve"> </w:t>
      </w:r>
      <w:ins w:id="14" w:author="ecf" w:date="2018-12-03T15:06:00Z">
        <w:r w:rsidRPr="00046C8F">
          <w:rPr>
            <w:rFonts w:ascii="Times New Roman" w:hAnsi="Times New Roman" w:cs="Times New Roman"/>
            <w:sz w:val="24"/>
            <w:szCs w:val="24"/>
          </w:rPr>
          <w:t xml:space="preserve">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w:t>
        </w:r>
      </w:ins>
      <w:ins w:id="15" w:author="ecf" w:date="2018-12-04T09:53:00Z">
        <w:r>
          <w:rPr>
            <w:rFonts w:ascii="Times New Roman" w:hAnsi="Times New Roman" w:cs="Times New Roman"/>
            <w:sz w:val="24"/>
            <w:szCs w:val="24"/>
          </w:rPr>
          <w:t xml:space="preserve"> </w:t>
        </w:r>
      </w:ins>
      <w:ins w:id="16" w:author="ecf" w:date="2018-12-04T09:54:00Z">
        <w:r>
          <w:rPr>
            <w:rFonts w:ascii="Times New Roman" w:hAnsi="Times New Roman" w:cs="Times New Roman"/>
            <w:sz w:val="24"/>
            <w:szCs w:val="24"/>
          </w:rPr>
          <w:t>(</w:t>
        </w:r>
      </w:ins>
      <m:oMath>
        <m:sSub>
          <m:sSubPr>
            <m:ctrlPr>
              <w:ins w:id="17" w:author="ecf" w:date="2018-12-04T09:53:00Z">
                <w:rPr>
                  <w:rFonts w:ascii="Cambria Math" w:hAnsi="Cambria Math" w:cs="Times New Roman"/>
                  <w:i/>
                  <w:sz w:val="24"/>
                  <w:szCs w:val="24"/>
                </w:rPr>
              </w:ins>
            </m:ctrlPr>
          </m:sSubPr>
          <m:e>
            <m:r>
              <w:ins w:id="18" w:author="ecf" w:date="2018-12-04T09:53:00Z">
                <w:rPr>
                  <w:rFonts w:ascii="Cambria Math" w:hAnsi="Cambria Math" w:cs="Times New Roman"/>
                  <w:sz w:val="24"/>
                  <w:szCs w:val="24"/>
                </w:rPr>
                <m:t>L</m:t>
              </w:ins>
            </m:r>
          </m:e>
          <m:sub>
            <m:r>
              <w:ins w:id="19" w:author="ecf" w:date="2018-12-04T09:53:00Z">
                <w:rPr>
                  <w:rFonts w:ascii="Cambria Math" w:hAnsi="Cambria Math" w:cs="Times New Roman"/>
                  <w:sz w:val="24"/>
                  <w:szCs w:val="24"/>
                </w:rPr>
                <m:t>∞</m:t>
              </w:ins>
            </m:r>
          </m:sub>
        </m:sSub>
      </m:oMath>
      <w:ins w:id="20" w:author="ecf" w:date="2018-12-04T09:53:00Z">
        <w:r>
          <w:rPr>
            <w:rFonts w:ascii="Times New Roman" w:hAnsi="Times New Roman" w:cs="Times New Roman"/>
            <w:sz w:val="24"/>
            <w:szCs w:val="24"/>
          </w:rPr>
          <w:t xml:space="preserve"> = 67.55 cm FL and K = 0.21</w:t>
        </w:r>
      </w:ins>
      <w:ins w:id="21" w:author="ecf" w:date="2018-12-04T09:54:00Z">
        <w:r>
          <w:rPr>
            <w:rFonts w:ascii="Times New Roman" w:hAnsi="Times New Roman" w:cs="Times New Roman"/>
            <w:sz w:val="24"/>
            <w:szCs w:val="24"/>
          </w:rPr>
          <w:t>9</w:t>
        </w:r>
      </w:ins>
      <w:ins w:id="22" w:author="ecf" w:date="2018-12-03T15:06:00Z">
        <w:r>
          <w:rPr>
            <w:rFonts w:ascii="Times New Roman" w:hAnsi="Times New Roman" w:cs="Times New Roman"/>
            <w:sz w:val="24"/>
            <w:szCs w:val="24"/>
          </w:rPr>
          <w:t xml:space="preserve">) and demonstrate </w:t>
        </w:r>
      </w:ins>
      <w:r w:rsidRPr="00046C8F">
        <w:rPr>
          <w:rFonts w:ascii="Times New Roman" w:hAnsi="Times New Roman" w:cs="Times New Roman"/>
          <w:sz w:val="24"/>
          <w:szCs w:val="24"/>
        </w:rPr>
        <w:t xml:space="preserve">the </w:t>
      </w:r>
      <w:ins w:id="23" w:author="ecf" w:date="2018-12-03T15:06:00Z">
        <w:r>
          <w:rPr>
            <w:rFonts w:ascii="Times New Roman" w:hAnsi="Times New Roman" w:cs="Times New Roman"/>
            <w:sz w:val="24"/>
            <w:szCs w:val="24"/>
          </w:rPr>
          <w:t>importance</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of individual variability in </w:t>
      </w:r>
      <w:r w:rsidRPr="00046C8F">
        <w:rPr>
          <w:rFonts w:ascii="Times New Roman" w:hAnsi="Times New Roman" w:cs="Times New Roman"/>
          <w:i/>
          <w:sz w:val="24"/>
          <w:szCs w:val="24"/>
        </w:rPr>
        <w:t xml:space="preserve">P. filamentosus </w:t>
      </w:r>
      <w:r w:rsidRPr="00046C8F">
        <w:rPr>
          <w:rFonts w:ascii="Times New Roman" w:hAnsi="Times New Roman" w:cs="Times New Roman"/>
          <w:sz w:val="24"/>
          <w:szCs w:val="24"/>
        </w:rPr>
        <w:t xml:space="preserve">due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del w:id="24" w:author="ecf" w:date="2018-12-03T15:07:00Z">
        <w:r w:rsidRPr="00046C8F" w:rsidDel="00747F4C">
          <w:rPr>
            <w:rFonts w:ascii="Times New Roman" w:hAnsi="Times New Roman" w:cs="Times New Roman"/>
            <w:sz w:val="24"/>
            <w:szCs w:val="24"/>
          </w:rPr>
          <w:delText xml:space="preserve"> and</w:delText>
        </w:r>
      </w:del>
      <w:del w:id="25" w:author="ecf" w:date="2018-12-03T15:06:00Z">
        <w:r w:rsidRPr="00046C8F" w:rsidDel="00747F4C">
          <w:rPr>
            <w:rFonts w:ascii="Times New Roman" w:hAnsi="Times New Roman" w:cs="Times New Roman"/>
            <w:sz w:val="24"/>
            <w:szCs w:val="24"/>
          </w:rPr>
          <w:delText xml:space="preserve"> reconcile 30+ years of efforts to quantify growth</w:delText>
        </w:r>
      </w:del>
      <w:r w:rsidRPr="00046C8F">
        <w:rPr>
          <w:rFonts w:ascii="Times New Roman" w:hAnsi="Times New Roman" w:cs="Times New Roman"/>
          <w:sz w:val="24"/>
          <w:szCs w:val="24"/>
        </w:rPr>
        <w:t xml:space="preserve">. These results have management implications as growth is often an input for </w:t>
      </w:r>
      <w:ins w:id="26" w:author="ecf" w:date="2018-12-03T15:14:00Z">
        <w:r>
          <w:rPr>
            <w:rFonts w:ascii="Times New Roman" w:hAnsi="Times New Roman" w:cs="Times New Roman"/>
            <w:sz w:val="24"/>
            <w:szCs w:val="24"/>
          </w:rPr>
          <w:t xml:space="preserve">age-based </w:t>
        </w:r>
      </w:ins>
      <w:r w:rsidRPr="00046C8F">
        <w:rPr>
          <w:rFonts w:ascii="Times New Roman" w:hAnsi="Times New Roman" w:cs="Times New Roman"/>
          <w:sz w:val="24"/>
          <w:szCs w:val="24"/>
        </w:rPr>
        <w:t>stock assessment models and used as a proxy for other life history traits.</w:t>
      </w:r>
    </w:p>
    <w:p w14:paraId="25F15C66" w14:textId="77777777" w:rsidR="008C372D" w:rsidRPr="00046C8F" w:rsidRDefault="008C372D" w:rsidP="008C372D">
      <w:pPr>
        <w:spacing w:line="480" w:lineRule="auto"/>
        <w:rPr>
          <w:rFonts w:ascii="Times New Roman" w:hAnsi="Times New Roman" w:cs="Times New Roman"/>
          <w:sz w:val="24"/>
          <w:szCs w:val="24"/>
        </w:rPr>
      </w:pPr>
    </w:p>
    <w:p w14:paraId="3772780B"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 (500 Words)</w:t>
      </w:r>
    </w:p>
    <w:p w14:paraId="3D74004F"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ins w:id="27" w:author="ecf" w:date="2018-12-03T13:59:00Z">
        <w:r>
          <w:rPr>
            <w:rFonts w:ascii="Times New Roman" w:hAnsi="Times New Roman" w:cs="Times New Roman"/>
            <w:sz w:val="24"/>
            <w:szCs w:val="24"/>
          </w:rPr>
          <w:t xml:space="preserve">(Valenciennes, 1830) </w:t>
        </w:r>
      </w:ins>
      <w:r w:rsidRPr="00046C8F">
        <w:rPr>
          <w:rFonts w:ascii="Times New Roman" w:hAnsi="Times New Roman" w:cs="Times New Roman"/>
          <w:sz w:val="24"/>
          <w:szCs w:val="24"/>
        </w:rPr>
        <w:t>is a species of long</w:t>
      </w:r>
      <w:ins w:id="28" w:author="ecf" w:date="2018-12-03T13:59:00Z">
        <w:r>
          <w:rPr>
            <w:rFonts w:ascii="Times New Roman" w:hAnsi="Times New Roman" w:cs="Times New Roman"/>
            <w:sz w:val="24"/>
            <w:szCs w:val="24"/>
          </w:rPr>
          <w:t>-</w:t>
        </w:r>
      </w:ins>
      <w:r w:rsidRPr="00046C8F">
        <w:rPr>
          <w:rFonts w:ascii="Times New Roman" w:hAnsi="Times New Roman" w:cs="Times New Roman"/>
          <w:sz w:val="24"/>
          <w:szCs w:val="24"/>
        </w:rPr>
        <w:t xml:space="preserve">lived deep-water snapper distributed throughout the tropical Pacific and Indian Oceans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2012)","plainTextFormattedCitation":"(Allen 1985, Andrews et al. 2012)","previouslyFormattedCitation":"(Allen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ins w:id="29" w:author="ecf" w:date="2018-12-03T14:13:00Z">
        <w:r>
          <w:rPr>
            <w:rFonts w:ascii="Times New Roman" w:hAnsi="Times New Roman" w:cs="Times New Roman"/>
            <w:sz w:val="24"/>
            <w:szCs w:val="24"/>
          </w:rPr>
          <w:t>Known as opakapaka in Hawaii, t</w:t>
        </w:r>
      </w:ins>
      <w:r w:rsidRPr="00046C8F">
        <w:rPr>
          <w:rFonts w:ascii="Times New Roman" w:hAnsi="Times New Roman" w:cs="Times New Roman"/>
          <w:sz w:val="24"/>
          <w:szCs w:val="24"/>
        </w:rPr>
        <w:t xml:space="preserve">he species constitutes a significant fraction of </w:t>
      </w:r>
      <w:ins w:id="30" w:author="ecf" w:date="2018-12-03T14:13:00Z">
        <w:r>
          <w:rPr>
            <w:rFonts w:ascii="Times New Roman" w:hAnsi="Times New Roman" w:cs="Times New Roman"/>
            <w:sz w:val="24"/>
            <w:szCs w:val="24"/>
          </w:rPr>
          <w:t xml:space="preserve">the Hawaiian </w:t>
        </w:r>
      </w:ins>
      <w:r w:rsidRPr="00046C8F">
        <w:rPr>
          <w:rFonts w:ascii="Times New Roman" w:hAnsi="Times New Roman" w:cs="Times New Roman"/>
          <w:sz w:val="24"/>
          <w:szCs w:val="24"/>
        </w:rPr>
        <w:t>commercial bottomfish fishery</w:t>
      </w:r>
      <w:ins w:id="31" w:author="ecf" w:date="2018-12-03T14:12:00Z">
        <w:r>
          <w:rPr>
            <w:rFonts w:ascii="Times New Roman" w:hAnsi="Times New Roman" w:cs="Times New Roman"/>
            <w:sz w:val="24"/>
            <w:szCs w:val="24"/>
          </w:rPr>
          <w:t xml:space="preserve">, </w:t>
        </w:r>
      </w:ins>
      <w:ins w:id="32" w:author="ecf" w:date="2018-12-03T14:13:00Z">
        <w:r>
          <w:rPr>
            <w:rFonts w:ascii="Times New Roman" w:hAnsi="Times New Roman" w:cs="Times New Roman"/>
            <w:sz w:val="24"/>
            <w:szCs w:val="24"/>
          </w:rPr>
          <w:t xml:space="preserve">a complex of 6 snapper and 1 grouper species </w:t>
        </w:r>
      </w:ins>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Hawaii","type":"article-journal","volume":"80"},"uris":["http://www.mendeley.com/documents/?uuid=c65d55bc-11a5-3148-942d-69438ffe9d92"]}],"mendeley":{"formattedCitation":"(Ralston and Polovina 1982, “Hawaii Reported Landing Tables” 2016)","manualFormatting":"(Ralston and Polovina 1982, Langseth et al. 2018)","plainTextFormattedCitation":"(Ralston and Polovina 1982, “Hawaii Reported Landing Tables” 2016)","previouslyFormattedCitation":"(Ralston and Polovina 1982,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ins w:id="33" w:author="ecf" w:date="2018-12-03T14:06:00Z">
        <w:r>
          <w:rPr>
            <w:rFonts w:ascii="Times New Roman" w:hAnsi="Times New Roman" w:cs="Times New Roman"/>
            <w:noProof/>
            <w:sz w:val="24"/>
            <w:szCs w:val="24"/>
          </w:rPr>
          <w:t xml:space="preserve"> Langseth et al. 2018</w:t>
        </w:r>
      </w:ins>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ins w:id="34" w:author="ecf" w:date="2018-12-03T14:14:00Z">
        <w:r>
          <w:rPr>
            <w:rFonts w:ascii="Times New Roman" w:hAnsi="Times New Roman" w:cs="Times New Roman"/>
            <w:sz w:val="24"/>
            <w:szCs w:val="24"/>
          </w:rPr>
          <w:t xml:space="preserve"> </w:t>
        </w:r>
      </w:ins>
      <w:ins w:id="35" w:author="ecf" w:date="2018-12-03T14:15:00Z">
        <w:r>
          <w:rPr>
            <w:rFonts w:ascii="Times New Roman" w:hAnsi="Times New Roman" w:cs="Times New Roman"/>
            <w:sz w:val="24"/>
            <w:szCs w:val="24"/>
          </w:rPr>
          <w:t xml:space="preserve">While the current stock assessment for this fishery </w:t>
        </w:r>
      </w:ins>
      <w:ins w:id="36" w:author="ecf" w:date="2018-12-03T14:16:00Z">
        <w:r>
          <w:rPr>
            <w:rFonts w:ascii="Times New Roman" w:hAnsi="Times New Roman" w:cs="Times New Roman"/>
            <w:sz w:val="24"/>
            <w:szCs w:val="24"/>
          </w:rPr>
          <w:t xml:space="preserve">used </w:t>
        </w:r>
      </w:ins>
      <w:ins w:id="37" w:author="ecf" w:date="2018-12-03T14:11:00Z">
        <w:r>
          <w:rPr>
            <w:rFonts w:ascii="Times New Roman" w:hAnsi="Times New Roman" w:cs="Times New Roman"/>
            <w:sz w:val="24"/>
            <w:szCs w:val="24"/>
          </w:rPr>
          <w:t xml:space="preserve">a surplus production </w:t>
        </w:r>
      </w:ins>
      <w:ins w:id="38" w:author="ecf" w:date="2018-12-03T14:12:00Z">
        <w:r>
          <w:rPr>
            <w:rFonts w:ascii="Times New Roman" w:hAnsi="Times New Roman" w:cs="Times New Roman"/>
            <w:sz w:val="24"/>
            <w:szCs w:val="24"/>
          </w:rPr>
          <w:t>model</w:t>
        </w:r>
      </w:ins>
      <w:ins w:id="39" w:author="ecf" w:date="2018-12-03T14:18:00Z">
        <w:r>
          <w:rPr>
            <w:rFonts w:ascii="Times New Roman" w:hAnsi="Times New Roman" w:cs="Times New Roman"/>
            <w:sz w:val="24"/>
            <w:szCs w:val="24"/>
          </w:rPr>
          <w:t xml:space="preserve"> for the entire complex</w:t>
        </w:r>
      </w:ins>
      <w:ins w:id="40" w:author="ecf" w:date="2018-12-03T14:17:00Z">
        <w:r>
          <w:rPr>
            <w:rFonts w:ascii="Times New Roman" w:hAnsi="Times New Roman" w:cs="Times New Roman"/>
            <w:sz w:val="24"/>
            <w:szCs w:val="24"/>
          </w:rPr>
          <w:t xml:space="preserve">, there is interest in the </w:t>
        </w:r>
      </w:ins>
      <w:ins w:id="41" w:author="ecf" w:date="2018-12-03T14:19:00Z">
        <w:r>
          <w:rPr>
            <w:rFonts w:ascii="Times New Roman" w:hAnsi="Times New Roman" w:cs="Times New Roman"/>
            <w:sz w:val="24"/>
            <w:szCs w:val="24"/>
          </w:rPr>
          <w:t xml:space="preserve">potential </w:t>
        </w:r>
      </w:ins>
      <w:ins w:id="42" w:author="ecf" w:date="2018-12-03T14:17:00Z">
        <w:r>
          <w:rPr>
            <w:rFonts w:ascii="Times New Roman" w:hAnsi="Times New Roman" w:cs="Times New Roman"/>
            <w:sz w:val="24"/>
            <w:szCs w:val="24"/>
          </w:rPr>
          <w:t xml:space="preserve">use of </w:t>
        </w:r>
      </w:ins>
      <w:ins w:id="43" w:author="ecf" w:date="2018-12-03T14:18:00Z">
        <w:r>
          <w:rPr>
            <w:rFonts w:ascii="Times New Roman" w:hAnsi="Times New Roman" w:cs="Times New Roman"/>
            <w:sz w:val="24"/>
            <w:szCs w:val="24"/>
          </w:rPr>
          <w:t xml:space="preserve">species-specific, </w:t>
        </w:r>
      </w:ins>
      <w:ins w:id="44" w:author="ecf" w:date="2018-12-03T14:17:00Z">
        <w:r>
          <w:rPr>
            <w:rFonts w:ascii="Times New Roman" w:hAnsi="Times New Roman" w:cs="Times New Roman"/>
            <w:sz w:val="24"/>
            <w:szCs w:val="24"/>
          </w:rPr>
          <w:t>age-structured assessments that require improved life history studies of age and growth</w:t>
        </w:r>
      </w:ins>
      <w:ins w:id="45" w:author="ecf" w:date="2018-12-03T14:20:00Z">
        <w:r>
          <w:rPr>
            <w:rFonts w:ascii="Times New Roman" w:hAnsi="Times New Roman" w:cs="Times New Roman"/>
            <w:sz w:val="24"/>
            <w:szCs w:val="24"/>
          </w:rPr>
          <w:t xml:space="preserve"> of bottomfish</w:t>
        </w:r>
      </w:ins>
      <w:ins w:id="46" w:author="ecf" w:date="2018-12-03T14:17:00Z">
        <w:r>
          <w:rPr>
            <w:rFonts w:ascii="Times New Roman" w:hAnsi="Times New Roman" w:cs="Times New Roman"/>
            <w:sz w:val="24"/>
            <w:szCs w:val="24"/>
          </w:rPr>
          <w:t xml:space="preserve"> </w:t>
        </w:r>
      </w:ins>
      <w:ins w:id="47" w:author="ecf" w:date="2018-12-03T14:10:00Z">
        <w:r>
          <w:rPr>
            <w:rFonts w:ascii="Times New Roman" w:hAnsi="Times New Roman" w:cs="Times New Roman"/>
            <w:sz w:val="24"/>
            <w:szCs w:val="24"/>
          </w:rPr>
          <w:t>(</w:t>
        </w:r>
      </w:ins>
      <w:proofErr w:type="spellStart"/>
      <w:ins w:id="48" w:author="ecf" w:date="2018-12-03T14:11:00Z">
        <w:r>
          <w:rPr>
            <w:rFonts w:ascii="Times New Roman" w:hAnsi="Times New Roman" w:cs="Times New Roman"/>
            <w:sz w:val="24"/>
            <w:szCs w:val="24"/>
          </w:rPr>
          <w:t>Langseth</w:t>
        </w:r>
        <w:proofErr w:type="spellEnd"/>
        <w:r>
          <w:rPr>
            <w:rFonts w:ascii="Times New Roman" w:hAnsi="Times New Roman" w:cs="Times New Roman"/>
            <w:sz w:val="24"/>
            <w:szCs w:val="24"/>
          </w:rPr>
          <w:t xml:space="preserve"> et al. 2018). </w:t>
        </w:r>
      </w:ins>
    </w:p>
    <w:p w14:paraId="263CA706" w14:textId="77777777" w:rsidR="008C372D" w:rsidRPr="00046C8F" w:rsidRDefault="008C372D" w:rsidP="008C372D">
      <w:pPr>
        <w:spacing w:line="480" w:lineRule="auto"/>
        <w:ind w:firstLine="720"/>
        <w:rPr>
          <w:rFonts w:ascii="Times New Roman" w:hAnsi="Times New Roman" w:cs="Times New Roman"/>
          <w:sz w:val="24"/>
          <w:szCs w:val="24"/>
        </w:rPr>
      </w:pPr>
      <w:ins w:id="49" w:author="ecf" w:date="2018-12-03T14:20:00Z">
        <w:r>
          <w:rPr>
            <w:rFonts w:ascii="Times New Roman" w:hAnsi="Times New Roman" w:cs="Times New Roman"/>
            <w:sz w:val="24"/>
            <w:szCs w:val="24"/>
          </w:rPr>
          <w:lastRenderedPageBreak/>
          <w:t>G</w:t>
        </w:r>
      </w:ins>
      <w:r w:rsidRPr="00046C8F">
        <w:rPr>
          <w:rFonts w:ascii="Times New Roman" w:hAnsi="Times New Roman" w:cs="Times New Roman"/>
          <w:sz w:val="24"/>
          <w:szCs w:val="24"/>
        </w:rPr>
        <w:t xml:space="preserve">rowth parameters have been estimated for </w:t>
      </w:r>
      <w:ins w:id="50" w:author="Stephen Scherrer" w:date="2018-09-14T11:50:00Z">
        <w:r w:rsidRPr="004C5E05">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w:t>
      </w:r>
      <w:ins w:id="51" w:author="ecf" w:date="2018-12-03T14:22:00Z">
        <w:r>
          <w:rPr>
            <w:rFonts w:ascii="Times New Roman" w:hAnsi="Times New Roman" w:cs="Times New Roman"/>
            <w:sz w:val="24"/>
            <w:szCs w:val="24"/>
          </w:rPr>
          <w:t>using a variety of methods</w:t>
        </w:r>
      </w:ins>
      <w:r w:rsidRPr="00046C8F">
        <w:rPr>
          <w:rFonts w:ascii="Times New Roman" w:hAnsi="Times New Roman" w:cs="Times New Roman"/>
          <w:sz w:val="24"/>
          <w:szCs w:val="24"/>
        </w:rPr>
        <w:t xml:space="preserve"> in Hawaii and elsewhere (Table 1). Parameter estimates </w:t>
      </w:r>
      <w:ins w:id="52" w:author="ecf" w:date="2018-12-03T14:22:00Z">
        <w:r>
          <w:rPr>
            <w:rFonts w:ascii="Times New Roman" w:hAnsi="Times New Roman" w:cs="Times New Roman"/>
            <w:sz w:val="24"/>
            <w:szCs w:val="24"/>
          </w:rPr>
          <w:t xml:space="preserve">were </w:t>
        </w:r>
      </w:ins>
      <w:r w:rsidRPr="00046C8F">
        <w:rPr>
          <w:rFonts w:ascii="Times New Roman" w:hAnsi="Times New Roman" w:cs="Times New Roman"/>
          <w:sz w:val="24"/>
          <w:szCs w:val="24"/>
        </w:rPr>
        <w:t xml:space="preserve">determined using direct aging approaches from length-at-age data using otolith growth increments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Science","id":"ITEM-7","issue":"October","issued":{"date-parts":[["2011"]]},"title":"Bomb Radiocarbon and Lead-Radium Dating of Opakapaka (Pristipomoides filamentosus)","type":"article-journal"},"uris":["http://www.mendeley.com/documents/?uuid=a9c83ffb-1784-407e-a9e3-0eeb743e5ec8"]}],"mendeley":{"formattedCitation":"(Ralston and Miyamoto 1983, Uchiyama and Tagami 1984, Radtke 1987, Demartini et al. 1994, Moffitt and Parrish 1996, Andrews et al. 2011, 2012)","manualFormatting":"(Ralston &amp; Miyamoto, 1983; Uchiyama &amp; Tagami, 1984; Radtke, 1987; Demartini, Landgraf &amp; Ralston, 1994, Ralston &amp;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&amp; Miyamoto, 1983; Uchiyama &amp; Tagami, 1984; Radtke, 1987; Demartini, Landgraf &amp; Ralston, 1994, Ralston &amp; Williams, 1988)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However, age estimates relying on counts of otolith annuli may be biased due to episodic growth and/or poor increment resolution in early (&lt; 5 years) life stages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 Wakefield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Growth </w:t>
      </w:r>
      <w:ins w:id="53" w:author="ecf" w:date="2018-12-03T14:23:00Z">
        <w:r>
          <w:rPr>
            <w:rFonts w:ascii="Times New Roman" w:hAnsi="Times New Roman" w:cs="Times New Roman"/>
            <w:sz w:val="24"/>
            <w:szCs w:val="24"/>
          </w:rPr>
          <w:t xml:space="preserve">was also </w:t>
        </w:r>
      </w:ins>
      <w:r w:rsidRPr="00046C8F">
        <w:rPr>
          <w:rFonts w:ascii="Times New Roman" w:hAnsi="Times New Roman" w:cs="Times New Roman"/>
          <w:sz w:val="24"/>
          <w:szCs w:val="24"/>
        </w:rPr>
        <w:t>estimated using modal progression during a length frequency study targeting juvenile fish (&lt; 2 years)</w:t>
      </w:r>
      <w:ins w:id="54" w:author="ecf" w:date="2018-12-03T14:24:00Z">
        <w:r>
          <w:rPr>
            <w:rFonts w:ascii="Times New Roman" w:hAnsi="Times New Roman" w:cs="Times New Roman"/>
            <w:sz w:val="24"/>
            <w:szCs w:val="24"/>
          </w:rPr>
          <w:t xml:space="preserve"> but</w:t>
        </w:r>
      </w:ins>
      <w:r w:rsidRPr="00046C8F">
        <w:rPr>
          <w:rFonts w:ascii="Times New Roman" w:hAnsi="Times New Roman" w:cs="Times New Roman"/>
          <w:sz w:val="24"/>
          <w:szCs w:val="24"/>
        </w:rPr>
        <w:t xml:space="preserve"> did not consider individual variability when extrapolating growth to larger size classes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Preliminary results of an ongoing tagging stud</w:t>
      </w:r>
      <w:ins w:id="55" w:author="ecf" w:date="2018-12-03T14:25:00Z">
        <w:r>
          <w:rPr>
            <w:rFonts w:ascii="Times New Roman" w:hAnsi="Times New Roman" w:cs="Times New Roman"/>
            <w:sz w:val="24"/>
            <w:szCs w:val="24"/>
          </w:rPr>
          <w:t>y have been</w:t>
        </w:r>
      </w:ins>
      <w:r w:rsidRPr="00046C8F">
        <w:rPr>
          <w:rFonts w:ascii="Times New Roman" w:hAnsi="Times New Roman" w:cs="Times New Roman"/>
          <w:sz w:val="24"/>
          <w:szCs w:val="24"/>
        </w:rPr>
        <w:t xml:space="preserve"> limited by the size distribution of recaptured individuals and use model parameterizations incompatible with other methods for determining growth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(O’Malley 2015)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ins w:id="56" w:author="ecf" w:date="2018-12-03T14:26:00Z">
        <w:r>
          <w:rPr>
            <w:rFonts w:ascii="Times New Roman" w:hAnsi="Times New Roman" w:cs="Times New Roman"/>
            <w:sz w:val="24"/>
            <w:szCs w:val="24"/>
          </w:rPr>
          <w:t xml:space="preserve">While these studies produced </w:t>
        </w:r>
      </w:ins>
      <w:ins w:id="57" w:author="ecf" w:date="2018-12-03T14:28:00Z">
        <w:r>
          <w:rPr>
            <w:rFonts w:ascii="Times New Roman" w:hAnsi="Times New Roman" w:cs="Times New Roman"/>
            <w:sz w:val="24"/>
            <w:szCs w:val="24"/>
          </w:rPr>
          <w:t xml:space="preserve">individual </w:t>
        </w:r>
      </w:ins>
      <w:ins w:id="58" w:author="ecf" w:date="2018-12-03T14:26:00Z">
        <w:r>
          <w:rPr>
            <w:rFonts w:ascii="Times New Roman" w:hAnsi="Times New Roman" w:cs="Times New Roman"/>
            <w:sz w:val="24"/>
            <w:szCs w:val="24"/>
          </w:rPr>
          <w:t>estimates of growth parameters,</w:t>
        </w:r>
      </w:ins>
      <w:ins w:id="59" w:author="ecf" w:date="2018-12-03T14:27:00Z">
        <w:r>
          <w:rPr>
            <w:rFonts w:ascii="Times New Roman" w:hAnsi="Times New Roman" w:cs="Times New Roman"/>
            <w:sz w:val="24"/>
            <w:szCs w:val="24"/>
          </w:rPr>
          <w:t xml:space="preserve"> none of them </w:t>
        </w:r>
      </w:ins>
      <w:ins w:id="60" w:author="ecf" w:date="2018-12-03T14:26:00Z">
        <w:r>
          <w:rPr>
            <w:rFonts w:ascii="Times New Roman" w:hAnsi="Times New Roman" w:cs="Times New Roman"/>
            <w:sz w:val="24"/>
            <w:szCs w:val="24"/>
          </w:rPr>
          <w:t>holistically integr</w:t>
        </w:r>
      </w:ins>
      <w:ins w:id="61" w:author="ecf" w:date="2018-12-03T14:27:00Z">
        <w:r>
          <w:rPr>
            <w:rFonts w:ascii="Times New Roman" w:hAnsi="Times New Roman" w:cs="Times New Roman"/>
            <w:sz w:val="24"/>
            <w:szCs w:val="24"/>
          </w:rPr>
          <w:t>ated data from the various methods to explicit</w:t>
        </w:r>
      </w:ins>
      <w:ins w:id="62" w:author="ecf" w:date="2018-12-03T14:30:00Z">
        <w:r>
          <w:rPr>
            <w:rFonts w:ascii="Times New Roman" w:hAnsi="Times New Roman" w:cs="Times New Roman"/>
            <w:sz w:val="24"/>
            <w:szCs w:val="24"/>
          </w:rPr>
          <w:t>ly</w:t>
        </w:r>
      </w:ins>
      <w:ins w:id="63" w:author="ecf" w:date="2018-12-03T14:27:00Z">
        <w:r>
          <w:rPr>
            <w:rFonts w:ascii="Times New Roman" w:hAnsi="Times New Roman" w:cs="Times New Roman"/>
            <w:sz w:val="24"/>
            <w:szCs w:val="24"/>
          </w:rPr>
          <w:t xml:space="preserve"> evaluate the parameter values</w:t>
        </w:r>
      </w:ins>
      <w:ins w:id="64" w:author="ecf" w:date="2018-12-03T14:30:00Z">
        <w:r>
          <w:rPr>
            <w:rFonts w:ascii="Times New Roman" w:hAnsi="Times New Roman" w:cs="Times New Roman"/>
            <w:sz w:val="24"/>
            <w:szCs w:val="24"/>
          </w:rPr>
          <w:t xml:space="preserve"> and sources of uncertainty</w:t>
        </w:r>
      </w:ins>
      <w:ins w:id="65" w:author="ecf" w:date="2018-12-03T14:27:00Z">
        <w:r>
          <w:rPr>
            <w:rFonts w:ascii="Times New Roman" w:hAnsi="Times New Roman" w:cs="Times New Roman"/>
            <w:sz w:val="24"/>
            <w:szCs w:val="24"/>
          </w:rPr>
          <w:t>.</w:t>
        </w:r>
      </w:ins>
    </w:p>
    <w:p w14:paraId="7FE0603A" w14:textId="77777777" w:rsidR="008C372D"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to methods for estimating growth </w:t>
      </w:r>
      <w:ins w:id="66" w:author="ecf" w:date="2018-12-03T14:25:00Z">
        <w:r>
          <w:rPr>
            <w:rFonts w:ascii="Times New Roman" w:hAnsi="Times New Roman" w:cs="Times New Roman"/>
            <w:sz w:val="24"/>
            <w:szCs w:val="24"/>
          </w:rPr>
          <w:t>have been</w:t>
        </w:r>
      </w:ins>
      <w:r w:rsidRPr="00046C8F">
        <w:rPr>
          <w:rFonts w:ascii="Times New Roman" w:hAnsi="Times New Roman" w:cs="Times New Roman"/>
          <w:sz w:val="24"/>
          <w:szCs w:val="24"/>
        </w:rPr>
        <w:t xml:space="preserve"> developed to account for sources of variability and permit parameter comparisons across length-at-age, length frequency, and tagging based approaches</w:t>
      </w:r>
      <w:ins w:id="67" w:author="Stephen Scherrer [2]" w:date="2019-02-20T15:11:00Z">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data","type":"article-journal","volume":"61"},"uris":["http://www.mendeley.com/documents/?uuid=8afa6edb-3be0-368a-8b2e-152a035f865c"]}],"mendeley":{"formattedCitation":"(Francis 1988, Wang et al. 1995, Eveson et al. 2004)","plainTextFormattedCitation":"(Francis 1988, Wang et al. 1995, Eveson et al. 2004)","previouslyFormattedCitation":"(Francis 1988, Wang et al. 1995, Eveson et al. 2004)"},"properties":{"noteIndex":0},"schema":"https://github.com/citation-style-language/schema/raw/master/csl-citation.json"}</w:instrText>
      </w:r>
      <w:r>
        <w:rPr>
          <w:rFonts w:ascii="Times New Roman" w:hAnsi="Times New Roman" w:cs="Times New Roman"/>
          <w:sz w:val="24"/>
          <w:szCs w:val="24"/>
        </w:rPr>
        <w:fldChar w:fldCharType="separate"/>
      </w:r>
      <w:r w:rsidRPr="008E2E77">
        <w:rPr>
          <w:rFonts w:ascii="Times New Roman" w:hAnsi="Times New Roman" w:cs="Times New Roman"/>
          <w:noProof/>
          <w:sz w:val="24"/>
          <w:szCs w:val="24"/>
        </w:rPr>
        <w:t>(Francis 1988, Wang et al. 1995, Eveson et al. 2004)</w:t>
      </w:r>
      <w:ins w:id="68" w:author="Stephen Scherrer [2]" w:date="2019-02-20T15:11:00Z">
        <w:r>
          <w:rPr>
            <w:rFonts w:ascii="Times New Roman" w:hAnsi="Times New Roman" w:cs="Times New Roman"/>
            <w:sz w:val="24"/>
            <w:szCs w:val="24"/>
          </w:rPr>
          <w:fldChar w:fldCharType="end"/>
        </w:r>
      </w:ins>
      <w:r w:rsidRPr="00046C8F">
        <w:rPr>
          <w:rFonts w:ascii="Times New Roman" w:hAnsi="Times New Roman" w:cs="Times New Roman"/>
          <w:sz w:val="24"/>
          <w:szCs w:val="24"/>
        </w:rPr>
        <w:t xml:space="preserve">. Structural modifications to Fabens (1965) parameterization of the von Bertalanffy growth model address issues of compatibility between growth parameters estimated from tagging studies and other methods, and can reduce bias through the accommodation of modest measurement errors </w:t>
      </w:r>
      <w:commentRangeStart w:id="69"/>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2009)","manualFormatting":"( Maller and Deboer 1988, James 1991, Palmer et al. 1991,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w:t>
      </w:r>
      <w:del w:id="70" w:author="Stephen Scherrer [2]" w:date="2019-02-20T15:12:00Z">
        <w:r w:rsidRPr="00046C8F" w:rsidDel="008E2E77">
          <w:rPr>
            <w:rFonts w:ascii="Times New Roman" w:hAnsi="Times New Roman" w:cs="Times New Roman"/>
            <w:noProof/>
            <w:sz w:val="24"/>
            <w:szCs w:val="24"/>
          </w:rPr>
          <w:delText>Francis 1988,</w:delText>
        </w:r>
      </w:del>
      <w:r w:rsidRPr="00046C8F">
        <w:rPr>
          <w:rFonts w:ascii="Times New Roman" w:hAnsi="Times New Roman" w:cs="Times New Roman"/>
          <w:noProof/>
          <w:sz w:val="24"/>
          <w:szCs w:val="24"/>
        </w:rPr>
        <w:t xml:space="preserve"> Maller and Deboer 1988, James 1991, Palmer et al. 1991, </w:t>
      </w:r>
      <w:del w:id="71" w:author="Stephen Scherrer [2]" w:date="2019-02-20T15:12:00Z">
        <w:r w:rsidRPr="00046C8F" w:rsidDel="008E2E77">
          <w:rPr>
            <w:rFonts w:ascii="Times New Roman" w:hAnsi="Times New Roman" w:cs="Times New Roman"/>
            <w:noProof/>
            <w:sz w:val="24"/>
            <w:szCs w:val="24"/>
          </w:rPr>
          <w:delText xml:space="preserve">Wang et al. 1995, </w:delText>
        </w:r>
      </w:del>
      <w:r w:rsidRPr="00046C8F">
        <w:rPr>
          <w:rFonts w:ascii="Times New Roman" w:hAnsi="Times New Roman" w:cs="Times New Roman"/>
          <w:noProof/>
          <w:sz w:val="24"/>
          <w:szCs w:val="24"/>
        </w:rPr>
        <w:t>Laslett et al. 2002, Eveson et al. 2004, 2007, Zhang et al. 2009)</w:t>
      </w:r>
      <w:r w:rsidRPr="00046C8F">
        <w:rPr>
          <w:rFonts w:ascii="Times New Roman" w:hAnsi="Times New Roman" w:cs="Times New Roman"/>
          <w:sz w:val="24"/>
          <w:szCs w:val="24"/>
        </w:rPr>
        <w:fldChar w:fldCharType="end"/>
      </w:r>
      <w:commentRangeEnd w:id="69"/>
      <w:r>
        <w:rPr>
          <w:rStyle w:val="CommentReference"/>
        </w:rPr>
        <w:commentReference w:id="69"/>
      </w:r>
      <w:r w:rsidRPr="00046C8F">
        <w:rPr>
          <w:rFonts w:ascii="Times New Roman" w:hAnsi="Times New Roman" w:cs="Times New Roman"/>
          <w:sz w:val="24"/>
          <w:szCs w:val="24"/>
        </w:rPr>
        <w:t xml:space="preserve">. Maximum likelihood and Bayesian model fitting procedures accommodate individual </w:t>
      </w:r>
      <w:ins w:id="72" w:author="ecf" w:date="2018-12-03T14:47:00Z">
        <w:r>
          <w:rPr>
            <w:rFonts w:ascii="Times New Roman" w:hAnsi="Times New Roman" w:cs="Times New Roman"/>
            <w:sz w:val="24"/>
            <w:szCs w:val="24"/>
          </w:rPr>
          <w:t xml:space="preserve">growth </w:t>
        </w:r>
      </w:ins>
      <w:r w:rsidRPr="00046C8F">
        <w:rPr>
          <w:rFonts w:ascii="Times New Roman" w:hAnsi="Times New Roman" w:cs="Times New Roman"/>
          <w:sz w:val="24"/>
          <w:szCs w:val="24"/>
        </w:rPr>
        <w:t xml:space="preserve">variability by describing population parameters using probability distributions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 K.","non-dropping-particle":"","parse-names":false,"suffix":""},{"dropping-particle":"","family":"Shimada","given":"A. M.","non-dropping-particle":"","parse-names":false,"suffix":""},{"dropping-particle":"","family":"Lowe","given":"S.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2009)","plainTextFormattedCitation":"(Francis 1988, Kimura et al. 1993, Wang et al. 1995, Zhang et al. 2009)","previouslyFormattedCitation":"(Francis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 xml:space="preserve">(Francis 1988, Kimura et al. 1993, Wang et al. 1995, </w:t>
      </w:r>
      <w:r w:rsidRPr="00A20282">
        <w:rPr>
          <w:rFonts w:ascii="Times New Roman" w:hAnsi="Times New Roman" w:cs="Times New Roman"/>
          <w:noProof/>
          <w:sz w:val="24"/>
          <w:szCs w:val="24"/>
        </w:rPr>
        <w:lastRenderedPageBreak/>
        <w:t>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ins w:id="73" w:author="Stephen Scherrer" w:date="2018-09-14T11:54:00Z">
        <w:r>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The flexibility of Bayesian approaches </w:t>
      </w:r>
      <w:ins w:id="74" w:author="Stephen Scherrer [2]" w:date="2019-02-20T15:13:00Z">
        <w:r w:rsidRPr="00046C8F">
          <w:rPr>
            <w:rFonts w:ascii="Times New Roman" w:hAnsi="Times New Roman" w:cs="Times New Roman"/>
            <w:sz w:val="24"/>
            <w:szCs w:val="24"/>
          </w:rPr>
          <w:t>allows</w:t>
        </w:r>
      </w:ins>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to be sampled in this manner and can account for prior information when estimating parameters</w:t>
      </w:r>
      <w:ins w:id="75" w:author="Stephen Scherrer" w:date="2018-09-14T11:54:00Z">
        <w:r>
          <w:rPr>
            <w:rFonts w:ascii="Times New Roman" w:hAnsi="Times New Roman" w:cs="Times New Roman"/>
            <w:sz w:val="24"/>
            <w:szCs w:val="24"/>
          </w:rPr>
          <w:t>.</w:t>
        </w:r>
      </w:ins>
      <w:r w:rsidRPr="00046C8F">
        <w:rPr>
          <w:rFonts w:ascii="Times New Roman" w:hAnsi="Times New Roman" w:cs="Times New Roman"/>
          <w:sz w:val="24"/>
          <w:szCs w:val="24"/>
        </w:rPr>
        <w:t xml:space="preserve"> </w:t>
      </w:r>
      <w:ins w:id="76" w:author="Stephen Scherrer" w:date="2018-09-14T11:54:00Z">
        <w:r>
          <w:rPr>
            <w:rFonts w:ascii="Times New Roman" w:hAnsi="Times New Roman" w:cs="Times New Roman"/>
            <w:sz w:val="24"/>
            <w:szCs w:val="24"/>
          </w:rPr>
          <w:t>Maximum</w:t>
        </w:r>
      </w:ins>
      <w:r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Pr="00046C8F">
        <w:rPr>
          <w:rFonts w:ascii="Times New Roman" w:hAnsi="Times New Roman" w:cs="Times New Roman"/>
          <w:sz w:val="24"/>
          <w:szCs w:val="24"/>
        </w:rPr>
        <w:t xml:space="preserve"> as a fixed effect </w:t>
      </w:r>
      <w:ins w:id="77" w:author="Stephen Scherrer" w:date="2018-09-14T11:55:00Z">
        <w:r>
          <w:rPr>
            <w:rFonts w:ascii="Times New Roman" w:hAnsi="Times New Roman" w:cs="Times New Roman"/>
            <w:sz w:val="24"/>
            <w:szCs w:val="24"/>
          </w:rPr>
          <w:t xml:space="preserve">but </w:t>
        </w:r>
      </w:ins>
      <w:ins w:id="78" w:author="Stephen Scherrer" w:date="2018-09-14T11:56:00Z">
        <w:r>
          <w:rPr>
            <w:rFonts w:ascii="Times New Roman" w:hAnsi="Times New Roman" w:cs="Times New Roman"/>
            <w:sz w:val="24"/>
            <w:szCs w:val="24"/>
          </w:rPr>
          <w:t>flexibility</w:t>
        </w:r>
      </w:ins>
      <w:ins w:id="79" w:author="Stephen Scherrer" w:date="2018-09-14T11:55:00Z">
        <w:r>
          <w:rPr>
            <w:rFonts w:ascii="Times New Roman" w:hAnsi="Times New Roman" w:cs="Times New Roman"/>
            <w:sz w:val="24"/>
            <w:szCs w:val="24"/>
          </w:rPr>
          <w:t xml:space="preserve"> </w:t>
        </w:r>
      </w:ins>
      <w:ins w:id="80" w:author="Stephen Scherrer" w:date="2018-09-14T11:56:00Z">
        <w:r>
          <w:rPr>
            <w:rFonts w:ascii="Times New Roman" w:hAnsi="Times New Roman" w:cs="Times New Roman"/>
            <w:sz w:val="24"/>
            <w:szCs w:val="24"/>
          </w:rPr>
          <w:t xml:space="preserve">in their </w:t>
        </w:r>
      </w:ins>
      <w:ins w:id="81" w:author="Stephen Scherrer" w:date="2018-09-14T11:57:00Z">
        <w:r>
          <w:rPr>
            <w:rFonts w:ascii="Times New Roman" w:hAnsi="Times New Roman" w:cs="Times New Roman"/>
            <w:sz w:val="24"/>
            <w:szCs w:val="24"/>
          </w:rPr>
          <w:t>implementation</w:t>
        </w:r>
      </w:ins>
      <w:ins w:id="82" w:author="Stephen Scherrer" w:date="2018-09-14T11:56:00Z">
        <w:r>
          <w:rPr>
            <w:rFonts w:ascii="Times New Roman" w:hAnsi="Times New Roman" w:cs="Times New Roman"/>
            <w:sz w:val="24"/>
            <w:szCs w:val="24"/>
          </w:rPr>
          <w:t xml:space="preserve"> </w:t>
        </w:r>
      </w:ins>
      <w:ins w:id="83" w:author="Stephen Scherrer" w:date="2018-09-14T11:57:00Z">
        <w:r>
          <w:rPr>
            <w:rFonts w:ascii="Times New Roman" w:hAnsi="Times New Roman" w:cs="Times New Roman"/>
            <w:sz w:val="24"/>
            <w:szCs w:val="24"/>
          </w:rPr>
          <w:t xml:space="preserve">has </w:t>
        </w:r>
      </w:ins>
      <w:ins w:id="84" w:author="Stephen Scherrer" w:date="2018-09-14T11:59:00Z">
        <w:r>
          <w:rPr>
            <w:rFonts w:ascii="Times New Roman" w:hAnsi="Times New Roman" w:cs="Times New Roman"/>
            <w:sz w:val="24"/>
            <w:szCs w:val="24"/>
          </w:rPr>
          <w:t>allowed for the development of model structures</w:t>
        </w:r>
      </w:ins>
      <w:ins w:id="85" w:author="Stephen Scherrer" w:date="2018-09-14T11:56:00Z">
        <w:r>
          <w:rPr>
            <w:rFonts w:ascii="Times New Roman" w:hAnsi="Times New Roman" w:cs="Times New Roman"/>
            <w:sz w:val="24"/>
            <w:szCs w:val="24"/>
          </w:rPr>
          <w:t xml:space="preserve"> </w:t>
        </w:r>
      </w:ins>
      <w:ins w:id="86" w:author="Stephen Scherrer" w:date="2018-09-14T11:57:00Z">
        <w:r>
          <w:rPr>
            <w:rFonts w:ascii="Times New Roman" w:hAnsi="Times New Roman" w:cs="Times New Roman"/>
            <w:sz w:val="24"/>
            <w:szCs w:val="24"/>
          </w:rPr>
          <w:t>that can</w:t>
        </w:r>
      </w:ins>
      <w:ins w:id="87" w:author="Stephen Scherrer" w:date="2018-09-14T11:58:00Z">
        <w:r>
          <w:rPr>
            <w:rFonts w:ascii="Times New Roman" w:hAnsi="Times New Roman" w:cs="Times New Roman"/>
            <w:sz w:val="24"/>
            <w:szCs w:val="24"/>
          </w:rPr>
          <w:t xml:space="preserve"> estimate a single set of growth parameters from direct aging, length frequency, and growth increment data</w:t>
        </w:r>
      </w:ins>
      <w:ins w:id="88" w:author="Stephen Scherrer" w:date="2018-09-14T11:57:00Z">
        <w:r>
          <w:rPr>
            <w:rFonts w:ascii="Times New Roman" w:hAnsi="Times New Roman" w:cs="Times New Roman"/>
            <w:sz w:val="24"/>
            <w:szCs w:val="24"/>
          </w:rPr>
          <w:t xml:space="preserve"> </w:t>
        </w:r>
      </w:ins>
      <w:ins w:id="89" w:author="Stephen Scherrer" w:date="2018-09-14T11:56:00Z">
        <w:r>
          <w:rPr>
            <w:rFonts w:ascii="Times New Roman" w:hAnsi="Times New Roman" w:cs="Times New Roman"/>
            <w:sz w:val="24"/>
            <w:szCs w:val="24"/>
          </w:rPr>
          <w:t xml:space="preserve">simultaneously </w:t>
        </w:r>
      </w:ins>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2009)","plainTextFormattedCitation":"(Wang et al. 1995, Laslett et al. 2002, Eveson et al. 2004, Zhang et al. 2009)","previouslyFormattedCitation":"(Wang et al. 1995, Laslett et al. 2002, Eveson et al. 2004,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ins w:id="90" w:author="Stephen Scherrer" w:date="2018-09-14T11:55:00Z">
        <w:r>
          <w:rPr>
            <w:rFonts w:ascii="Times New Roman" w:hAnsi="Times New Roman" w:cs="Times New Roman"/>
            <w:sz w:val="24"/>
            <w:szCs w:val="24"/>
          </w:rPr>
          <w:t xml:space="preserve"> </w:t>
        </w:r>
      </w:ins>
    </w:p>
    <w:p w14:paraId="5DD8831C" w14:textId="77777777" w:rsidR="008C372D" w:rsidRPr="00046C8F" w:rsidRDefault="008C372D" w:rsidP="008C372D">
      <w:pPr>
        <w:spacing w:line="480" w:lineRule="auto"/>
        <w:rPr>
          <w:rFonts w:ascii="Times New Roman" w:hAnsi="Times New Roman" w:cs="Times New Roman"/>
          <w:sz w:val="24"/>
          <w:szCs w:val="24"/>
        </w:rPr>
      </w:pPr>
      <w:ins w:id="91" w:author="ecf" w:date="2018-12-03T14:04:00Z">
        <w:r>
          <w:rPr>
            <w:rFonts w:ascii="Times New Roman" w:hAnsi="Times New Roman" w:cs="Times New Roman"/>
            <w:i/>
            <w:sz w:val="24"/>
            <w:szCs w:val="24"/>
          </w:rPr>
          <w:tab/>
        </w:r>
      </w:ins>
      <w:r w:rsidRPr="00046C8F">
        <w:rPr>
          <w:rFonts w:ascii="Times New Roman" w:hAnsi="Times New Roman" w:cs="Times New Roman"/>
          <w:sz w:val="24"/>
          <w:szCs w:val="24"/>
        </w:rPr>
        <w:t xml:space="preserve">Here previously unreported tagging data </w:t>
      </w:r>
      <w:ins w:id="92" w:author="Stephen Scherrer" w:date="2018-09-14T12:00:00Z">
        <w:r>
          <w:rPr>
            <w:rFonts w:ascii="Times New Roman" w:hAnsi="Times New Roman" w:cs="Times New Roman"/>
            <w:sz w:val="24"/>
            <w:szCs w:val="24"/>
          </w:rPr>
          <w:t>are</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used to estimate growth parameters for </w:t>
      </w:r>
      <w:ins w:id="93" w:author="Stephen Scherrer" w:date="2018-09-14T11:50:00Z">
        <w:r w:rsidRPr="004C5E05">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using</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Bayesian and maximum likelihood procedures. A series of models integrating previous length-at-age and length frequency data </w:t>
      </w:r>
      <w:ins w:id="94" w:author="ecf" w:date="2018-12-03T14:48:00Z">
        <w:r>
          <w:rPr>
            <w:rFonts w:ascii="Times New Roman" w:hAnsi="Times New Roman" w:cs="Times New Roman"/>
            <w:sz w:val="24"/>
            <w:szCs w:val="24"/>
          </w:rPr>
          <w:t xml:space="preserve">with the tagging data </w:t>
        </w:r>
      </w:ins>
      <w:r w:rsidRPr="00046C8F">
        <w:rPr>
          <w:rFonts w:ascii="Times New Roman" w:hAnsi="Times New Roman" w:cs="Times New Roman"/>
          <w:sz w:val="24"/>
          <w:szCs w:val="24"/>
        </w:rPr>
        <w:t xml:space="preserve">are developed to describe growth across most of the </w:t>
      </w:r>
      <w:r>
        <w:rPr>
          <w:rFonts w:ascii="Times New Roman" w:hAnsi="Times New Roman" w:cs="Times New Roman"/>
          <w:sz w:val="24"/>
          <w:szCs w:val="24"/>
        </w:rPr>
        <w:t xml:space="preserve">species’ </w:t>
      </w:r>
      <w:r w:rsidRPr="00046C8F">
        <w:rPr>
          <w:rFonts w:ascii="Times New Roman" w:hAnsi="Times New Roman" w:cs="Times New Roman"/>
          <w:sz w:val="24"/>
          <w:szCs w:val="24"/>
        </w:rPr>
        <w:t xml:space="preserve">life history. Models are tested to determine a preferred model structure. New growth parameters are estimated and compared to those previously reported for the Hawaiian Archipelago. </w:t>
      </w:r>
    </w:p>
    <w:p w14:paraId="562AB4B1" w14:textId="77777777" w:rsidR="008C372D" w:rsidRPr="00046C8F" w:rsidRDefault="008C372D" w:rsidP="008C372D">
      <w:pPr>
        <w:spacing w:line="480" w:lineRule="auto"/>
        <w:ind w:firstLine="720"/>
        <w:rPr>
          <w:rFonts w:ascii="Times New Roman" w:hAnsi="Times New Roman" w:cs="Times New Roman"/>
          <w:sz w:val="24"/>
          <w:szCs w:val="24"/>
        </w:rPr>
      </w:pPr>
    </w:p>
    <w:p w14:paraId="3F62DD3E" w14:textId="77777777" w:rsidR="008C372D" w:rsidRPr="00046C8F" w:rsidRDefault="008C372D" w:rsidP="008C372D">
      <w:pPr>
        <w:spacing w:line="480" w:lineRule="auto"/>
        <w:outlineLvl w:val="0"/>
        <w:rPr>
          <w:rFonts w:ascii="Times New Roman" w:hAnsi="Times New Roman" w:cs="Times New Roman"/>
          <w:b/>
          <w:i/>
          <w:sz w:val="24"/>
          <w:szCs w:val="24"/>
        </w:rPr>
      </w:pPr>
      <w:commentRangeStart w:id="95"/>
      <w:r w:rsidRPr="00046C8F">
        <w:rPr>
          <w:rFonts w:ascii="Times New Roman" w:hAnsi="Times New Roman" w:cs="Times New Roman"/>
          <w:b/>
          <w:i/>
          <w:sz w:val="24"/>
          <w:szCs w:val="24"/>
        </w:rPr>
        <w:t>Methods</w:t>
      </w:r>
      <w:commentRangeEnd w:id="95"/>
      <w:r>
        <w:rPr>
          <w:rStyle w:val="CommentReference"/>
        </w:rPr>
        <w:commentReference w:id="95"/>
      </w:r>
    </w:p>
    <w:p w14:paraId="4ECE5F6D" w14:textId="77777777" w:rsidR="008C372D" w:rsidRDefault="008C372D" w:rsidP="008C372D">
      <w:pPr>
        <w:spacing w:line="480" w:lineRule="auto"/>
        <w:outlineLvl w:val="1"/>
        <w:rPr>
          <w:ins w:id="96" w:author="ecf" w:date="2018-12-03T15:16:00Z"/>
          <w:rFonts w:ascii="Times New Roman" w:hAnsi="Times New Roman" w:cs="Times New Roman"/>
          <w:i/>
          <w:sz w:val="24"/>
          <w:szCs w:val="24"/>
        </w:rPr>
      </w:pPr>
      <w:ins w:id="97" w:author="ecf" w:date="2018-12-03T15:16:00Z">
        <w:r>
          <w:rPr>
            <w:rFonts w:ascii="Times New Roman" w:hAnsi="Times New Roman" w:cs="Times New Roman"/>
            <w:i/>
            <w:sz w:val="24"/>
            <w:szCs w:val="24"/>
          </w:rPr>
          <w:t>Study Domain/Setting?</w:t>
        </w:r>
      </w:ins>
    </w:p>
    <w:p w14:paraId="5E2FB283" w14:textId="77777777" w:rsidR="008C372D" w:rsidRPr="00D9262F" w:rsidRDefault="008C372D" w:rsidP="008C372D">
      <w:pPr>
        <w:spacing w:line="480" w:lineRule="auto"/>
        <w:outlineLvl w:val="1"/>
        <w:rPr>
          <w:ins w:id="98" w:author="ecf" w:date="2018-12-03T14:51:00Z"/>
          <w:rFonts w:ascii="Times New Roman" w:hAnsi="Times New Roman" w:cs="Times New Roman"/>
          <w:i/>
          <w:sz w:val="24"/>
          <w:szCs w:val="24"/>
        </w:rPr>
      </w:pPr>
    </w:p>
    <w:p w14:paraId="66E0243A" w14:textId="77777777" w:rsidR="008C372D" w:rsidRPr="00046C8F" w:rsidRDefault="008C372D" w:rsidP="008C372D">
      <w:pPr>
        <w:spacing w:line="480" w:lineRule="auto"/>
        <w:outlineLvl w:val="1"/>
        <w:rPr>
          <w:rFonts w:ascii="Times New Roman" w:hAnsi="Times New Roman" w:cs="Times New Roman"/>
          <w:i/>
          <w:sz w:val="24"/>
          <w:szCs w:val="24"/>
        </w:rPr>
      </w:pPr>
      <w:ins w:id="99" w:author="ecf" w:date="2018-12-03T15:16:00Z">
        <w:r>
          <w:rPr>
            <w:rFonts w:ascii="Times New Roman" w:hAnsi="Times New Roman" w:cs="Times New Roman"/>
            <w:i/>
            <w:sz w:val="24"/>
            <w:szCs w:val="24"/>
          </w:rPr>
          <w:t>Opakapaka Tagging Program</w:t>
        </w:r>
      </w:ins>
      <w:ins w:id="100" w:author="ecf" w:date="2018-12-03T15:15:00Z">
        <w:r>
          <w:rPr>
            <w:rFonts w:ascii="Times New Roman" w:hAnsi="Times New Roman" w:cs="Times New Roman"/>
            <w:i/>
            <w:sz w:val="24"/>
            <w:szCs w:val="24"/>
          </w:rPr>
          <w:t xml:space="preserve"> </w:t>
        </w:r>
      </w:ins>
      <w:r w:rsidRPr="00046C8F">
        <w:rPr>
          <w:rFonts w:ascii="Times New Roman" w:hAnsi="Times New Roman" w:cs="Times New Roman"/>
          <w:i/>
          <w:sz w:val="24"/>
          <w:szCs w:val="24"/>
        </w:rPr>
        <w:t xml:space="preserve"> </w:t>
      </w:r>
    </w:p>
    <w:p w14:paraId="3FDAC0B4"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Tagging data used for this analysis were obtained by biologists from Hawaii’s Division of Aquatic Resources (DAR) within the state’s Department of Land and Natural Resources (DLNR). Between 1989 and 1994 the Opakapaka Tagging Program (OTP), led by staff biologist Henry Okamoto and operating from fishing vessels contracted out of Honolulu Harbor, targeted and tagged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Over the study’s duration, OTP</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tagged 4,179 juvenile and adult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around the Main Hawaiian Islands.</w:t>
      </w:r>
    </w:p>
    <w:p w14:paraId="461F87F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Fish were caught with hook-and-line gear and brought to the surface at a rate of 2-5 feet per second. Prior to tagging, each fish was placed in a holding container with aerated seawater to ascertain survival likelihood. If the stomach was inverted and full of gas, it was punctured using a small sharp instrument (e.g., scalpel, hypodermic needle, fish hook). A few scales were carefully removed and a small (~1 cm) incision was made near the fish’s anal opening to assist in expelling gas from the body cavity. Fish appearing lively and upright were deemed likely to survive and thus suitable candidates for tagging. These fish were surgically implanted with unique identifiable internal anchor tags with a monofilament streamer protruding from the incision in the peritoneal cavity. The fork length of each fish measured to the nearest ¼ inch was recorded before the fish was returned headfirst to sea with enough downward momentum to assist in counteracting buoyancy caused by any residual gas. </w:t>
      </w:r>
    </w:p>
    <w:p w14:paraId="42B0E381" w14:textId="77777777" w:rsidR="008C372D" w:rsidRPr="00046C8F" w:rsidRDefault="008C372D" w:rsidP="008C372D">
      <w:pPr>
        <w:spacing w:line="480" w:lineRule="auto"/>
        <w:ind w:firstLine="720"/>
        <w:rPr>
          <w:rFonts w:ascii="Times New Roman" w:hAnsi="Times New Roman" w:cs="Times New Roman"/>
          <w:sz w:val="24"/>
          <w:szCs w:val="24"/>
        </w:rPr>
      </w:pPr>
      <w:ins w:id="101" w:author="ecf" w:date="2018-12-03T14:55:00Z">
        <w:r>
          <w:rPr>
            <w:rFonts w:ascii="Times New Roman" w:hAnsi="Times New Roman" w:cs="Times New Roman"/>
            <w:sz w:val="24"/>
            <w:szCs w:val="24"/>
          </w:rPr>
          <w:t xml:space="preserve">There were </w:t>
        </w:r>
      </w:ins>
      <w:commentRangeStart w:id="102"/>
      <w:commentRangeStart w:id="103"/>
      <w:commentRangeStart w:id="104"/>
      <w:commentRangeStart w:id="105"/>
      <w:r w:rsidRPr="00046C8F">
        <w:rPr>
          <w:rFonts w:ascii="Times New Roman" w:hAnsi="Times New Roman" w:cs="Times New Roman"/>
          <w:sz w:val="24"/>
          <w:szCs w:val="24"/>
        </w:rPr>
        <w:t xml:space="preserve">487 recaptures </w:t>
      </w:r>
      <w:commentRangeEnd w:id="102"/>
      <w:r w:rsidRPr="00046C8F">
        <w:rPr>
          <w:rStyle w:val="CommentReference"/>
          <w:rFonts w:ascii="Times New Roman" w:hAnsi="Times New Roman" w:cs="Times New Roman"/>
          <w:sz w:val="24"/>
          <w:szCs w:val="24"/>
        </w:rPr>
        <w:commentReference w:id="102"/>
      </w:r>
      <w:commentRangeEnd w:id="103"/>
      <w:r w:rsidRPr="00046C8F">
        <w:rPr>
          <w:rStyle w:val="CommentReference"/>
          <w:rFonts w:ascii="Times New Roman" w:hAnsi="Times New Roman" w:cs="Times New Roman"/>
          <w:sz w:val="24"/>
          <w:szCs w:val="24"/>
        </w:rPr>
        <w:commentReference w:id="103"/>
      </w:r>
      <w:commentRangeEnd w:id="104"/>
      <w:r>
        <w:rPr>
          <w:rStyle w:val="CommentReference"/>
        </w:rPr>
        <w:commentReference w:id="104"/>
      </w:r>
      <w:commentRangeEnd w:id="105"/>
      <w:r w:rsidR="001B5BA6">
        <w:rPr>
          <w:rStyle w:val="CommentReference"/>
        </w:rPr>
        <w:commentReference w:id="105"/>
      </w:r>
      <w:r w:rsidRPr="00046C8F">
        <w:rPr>
          <w:rFonts w:ascii="Times New Roman" w:hAnsi="Times New Roman" w:cs="Times New Roman"/>
          <w:sz w:val="24"/>
          <w:szCs w:val="24"/>
        </w:rPr>
        <w:t xml:space="preserve">recorded </w:t>
      </w:r>
      <w:ins w:id="106" w:author="ecf" w:date="2018-12-03T14:57:00Z">
        <w:r>
          <w:rPr>
            <w:rFonts w:ascii="Times New Roman" w:hAnsi="Times New Roman" w:cs="Times New Roman"/>
            <w:sz w:val="24"/>
            <w:szCs w:val="24"/>
          </w:rPr>
          <w:t>for</w:t>
        </w:r>
      </w:ins>
      <w:r w:rsidRPr="00046C8F">
        <w:rPr>
          <w:rFonts w:ascii="Times New Roman" w:hAnsi="Times New Roman" w:cs="Times New Roman"/>
          <w:sz w:val="24"/>
          <w:szCs w:val="24"/>
        </w:rPr>
        <w:t xml:space="preserve"> 431 unique individuals for a recapture rate of 10.3%</w:t>
      </w:r>
      <w:ins w:id="107" w:author="ecf" w:date="2018-12-03T14:57:00Z">
        <w:r>
          <w:rPr>
            <w:rFonts w:ascii="Times New Roman" w:hAnsi="Times New Roman" w:cs="Times New Roman"/>
            <w:sz w:val="24"/>
            <w:szCs w:val="24"/>
          </w:rPr>
          <w:t xml:space="preserve"> of tagged fish</w:t>
        </w:r>
      </w:ins>
      <w:r w:rsidRPr="00046C8F">
        <w:rPr>
          <w:rFonts w:ascii="Times New Roman" w:hAnsi="Times New Roman" w:cs="Times New Roman"/>
          <w:sz w:val="24"/>
          <w:szCs w:val="24"/>
        </w:rPr>
        <w:t xml:space="preserve">. </w:t>
      </w:r>
      <w:ins w:id="108" w:author="Stephen Scherrer" w:date="2018-09-14T12:01:00Z">
        <w:r w:rsidRPr="00046C8F">
          <w:rPr>
            <w:rFonts w:ascii="Times New Roman" w:hAnsi="Times New Roman" w:cs="Times New Roman"/>
            <w:sz w:val="24"/>
            <w:szCs w:val="24"/>
          </w:rPr>
          <w:t xml:space="preserve">Recaptures of marked </w:t>
        </w:r>
        <w:r w:rsidRPr="00390DCD">
          <w:rPr>
            <w:rFonts w:ascii="Times New Roman" w:hAnsi="Times New Roman" w:cs="Times New Roman"/>
            <w:i/>
            <w:sz w:val="24"/>
            <w:szCs w:val="24"/>
          </w:rPr>
          <w:t>P. filamentosus</w:t>
        </w:r>
        <w:r w:rsidRPr="00046C8F">
          <w:rPr>
            <w:rFonts w:ascii="Times New Roman" w:hAnsi="Times New Roman" w:cs="Times New Roman"/>
            <w:sz w:val="24"/>
            <w:szCs w:val="24"/>
          </w:rPr>
          <w:t xml:space="preserve"> were reported up to a decade after tagging with the most recent fish reported in October of 2003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(Okamoto 1993, Kobayashi et al. 2008)</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Individuals recaptured by OTP personnel were outfitted with an additional tag following procedures similar to their initial capture. </w:t>
      </w:r>
      <w:commentRangeStart w:id="109"/>
      <w:commentRangeStart w:id="110"/>
      <w:r w:rsidRPr="00046C8F">
        <w:rPr>
          <w:rFonts w:ascii="Times New Roman" w:hAnsi="Times New Roman" w:cs="Times New Roman"/>
          <w:sz w:val="24"/>
          <w:szCs w:val="24"/>
        </w:rPr>
        <w:t>For each individual, the location of capture (DAR statistical reporting grid), length at tagging, and date of capture were recorded.</w:t>
      </w:r>
      <w:commentRangeEnd w:id="109"/>
      <w:r>
        <w:rPr>
          <w:rStyle w:val="CommentReference"/>
        </w:rPr>
        <w:commentReference w:id="109"/>
      </w:r>
      <w:commentRangeEnd w:id="110"/>
      <w:r>
        <w:rPr>
          <w:rStyle w:val="CommentReference"/>
        </w:rPr>
        <w:commentReference w:id="110"/>
      </w:r>
      <w:r w:rsidRPr="00046C8F">
        <w:rPr>
          <w:rFonts w:ascii="Times New Roman" w:hAnsi="Times New Roman" w:cs="Times New Roman"/>
          <w:sz w:val="24"/>
          <w:szCs w:val="24"/>
        </w:rPr>
        <w:t xml:space="preserve"> Local commercial and recreational fishers were made aware of the program through fliers distributed at the local fish markets, to fish dealers, at fishing supply outlets, and posted at small boat harbors. Fishers were incentivized to report the location, depth, fork length, and date that tagged fish were landed with a $10 reward. </w:t>
      </w:r>
      <w:del w:id="111" w:author="Stephen Scherrer" w:date="2018-09-14T12:01:00Z">
        <w:r w:rsidRPr="00046C8F" w:rsidDel="00D36876">
          <w:rPr>
            <w:rFonts w:ascii="Times New Roman" w:hAnsi="Times New Roman" w:cs="Times New Roman"/>
            <w:sz w:val="24"/>
            <w:szCs w:val="24"/>
          </w:rPr>
          <w:delText xml:space="preserve">Recaptures of marked </w:delText>
        </w:r>
      </w:del>
      <w:del w:id="112" w:author="Stephen Scherrer" w:date="2018-09-14T11:50:00Z">
        <w:r w:rsidRPr="004C5E05" w:rsidDel="00A20282">
          <w:rPr>
            <w:rFonts w:ascii="Times New Roman" w:hAnsi="Times New Roman" w:cs="Times New Roman"/>
            <w:i/>
            <w:sz w:val="24"/>
            <w:szCs w:val="24"/>
          </w:rPr>
          <w:delText>opakapaka</w:delText>
        </w:r>
      </w:del>
      <w:del w:id="113" w:author="Stephen Scherrer" w:date="2018-09-14T12:01:00Z">
        <w:r w:rsidRPr="00046C8F" w:rsidDel="00D36876">
          <w:rPr>
            <w:rFonts w:ascii="Times New Roman" w:hAnsi="Times New Roman" w:cs="Times New Roman"/>
            <w:sz w:val="24"/>
            <w:szCs w:val="24"/>
          </w:rPr>
          <w:delText xml:space="preserve"> were reported up to a decade after tagging with the most recent fish reported in October of 2003 </w:delText>
        </w:r>
        <w:r w:rsidRPr="00046C8F" w:rsidDel="00D36876">
          <w:rPr>
            <w:rFonts w:ascii="Times New Roman" w:hAnsi="Times New Roman" w:cs="Times New Roman"/>
            <w:sz w:val="24"/>
            <w:szCs w:val="24"/>
          </w:rPr>
          <w:fldChar w:fldCharType="begin" w:fldLock="1"/>
        </w:r>
        <w:r w:rsidRPr="00D36876" w:rsidDel="00D36876">
          <w:rPr>
            <w:rFonts w:ascii="Times New Roman" w:hAnsi="Times New Roman" w:cs="Times New Roman"/>
            <w:sz w:val="24"/>
            <w:szCs w:val="24"/>
          </w:rPr>
          <w:del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delInstrText>
        </w:r>
        <w:r w:rsidRPr="00046C8F" w:rsidDel="00D36876">
          <w:rPr>
            <w:rFonts w:ascii="Times New Roman" w:hAnsi="Times New Roman" w:cs="Times New Roman"/>
            <w:sz w:val="24"/>
            <w:szCs w:val="24"/>
          </w:rPr>
          <w:fldChar w:fldCharType="separate"/>
        </w:r>
        <w:r w:rsidRPr="00D36876" w:rsidDel="00D36876">
          <w:rPr>
            <w:rFonts w:ascii="Times New Roman" w:hAnsi="Times New Roman" w:cs="Times New Roman"/>
            <w:noProof/>
            <w:sz w:val="24"/>
            <w:szCs w:val="24"/>
          </w:rPr>
          <w:delText>(Okamoto 1993, Kobayashi et al. 2008)</w:delText>
        </w:r>
        <w:r w:rsidRPr="00046C8F" w:rsidDel="00D36876">
          <w:rPr>
            <w:rFonts w:ascii="Times New Roman" w:hAnsi="Times New Roman" w:cs="Times New Roman"/>
            <w:sz w:val="24"/>
            <w:szCs w:val="24"/>
          </w:rPr>
          <w:fldChar w:fldCharType="end"/>
        </w:r>
        <w:r w:rsidRPr="00046C8F" w:rsidDel="00D36876">
          <w:rPr>
            <w:rFonts w:ascii="Times New Roman" w:hAnsi="Times New Roman" w:cs="Times New Roman"/>
            <w:sz w:val="24"/>
            <w:szCs w:val="24"/>
          </w:rPr>
          <w:delText xml:space="preserve">. </w:delText>
        </w:r>
      </w:del>
    </w:p>
    <w:p w14:paraId="1714A99A" w14:textId="77777777" w:rsidR="008C372D" w:rsidRPr="00046C8F" w:rsidRDefault="008C372D" w:rsidP="008C372D">
      <w:pPr>
        <w:spacing w:line="480" w:lineRule="auto"/>
        <w:rPr>
          <w:rFonts w:ascii="Times New Roman" w:hAnsi="Times New Roman" w:cs="Times New Roman"/>
          <w:i/>
          <w:sz w:val="24"/>
          <w:szCs w:val="24"/>
        </w:rPr>
      </w:pPr>
    </w:p>
    <w:p w14:paraId="0EBB3557"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Tagging Data</w:t>
      </w:r>
      <w:ins w:id="114" w:author="ecf" w:date="2018-12-03T15:19:00Z">
        <w:r>
          <w:rPr>
            <w:rFonts w:ascii="Times New Roman" w:hAnsi="Times New Roman" w:cs="Times New Roman"/>
            <w:i/>
            <w:sz w:val="24"/>
            <w:szCs w:val="24"/>
          </w:rPr>
          <w:t xml:space="preserve"> Management</w:t>
        </w:r>
      </w:ins>
    </w:p>
    <w:p w14:paraId="3EFA0D84"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The data collected by OTP was entered into an Excel spreadsheet with subsequent analysis performed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ins w:id="115" w:author="Stephen Scherrer [2]" w:date="2019-02-20T15:14:00Z">
        <w:r>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the Bayesian statistical software </w:t>
      </w:r>
      <w:ins w:id="116" w:author="Stephen Scherrer [2]" w:date="2019-02-20T15:14:00Z">
        <w:r>
          <w:rPr>
            <w:rFonts w:ascii="Times New Roman" w:hAnsi="Times New Roman" w:cs="Times New Roman"/>
            <w:sz w:val="24"/>
            <w:szCs w:val="24"/>
          </w:rPr>
          <w:t xml:space="preserve">JAGS </w:t>
        </w:r>
      </w:ins>
      <w:ins w:id="117" w:author="Stephen Scherrer [2]" w:date="2019-02-20T15:15:00Z">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(Plummer 2003)</w:t>
      </w:r>
      <w:ins w:id="118" w:author="Stephen Scherrer [2]" w:date="2019-02-20T15:15:00Z">
        <w:r>
          <w:rPr>
            <w:rFonts w:ascii="Times New Roman" w:hAnsi="Times New Roman" w:cs="Times New Roman"/>
            <w:sz w:val="24"/>
            <w:szCs w:val="24"/>
          </w:rPr>
          <w:fldChar w:fldCharType="end"/>
        </w:r>
      </w:ins>
      <w:ins w:id="119" w:author="Stephen Scherrer [2]" w:date="2019-02-20T15:14:00Z">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container-title":"http://CRAN. R-project. org/package= R2jags","id":"ITEM-1","issued":{"date-parts":[["2012"]]},"title":"R2jags: A Package for Running jags from R","type":"article-journal"},"uris":["http://www.mendeley.com/documents/?uuid=505dd24d-2d00-4d90-aef0-f1f419b8f16b"]}],"mendeley":{"formattedCitation":"(Su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Pr="00FB0624">
        <w:rPr>
          <w:rFonts w:ascii="Times New Roman" w:hAnsi="Times New Roman" w:cs="Times New Roman"/>
          <w:noProof/>
          <w:sz w:val="24"/>
          <w:szCs w:val="24"/>
        </w:rPr>
        <w:t>(Su and Yajima 2012)</w:t>
      </w:r>
      <w:ins w:id="120" w:author="Stephen Scherrer [2]" w:date="2019-02-20T15:14:00Z">
        <w:r>
          <w:rPr>
            <w:rFonts w:ascii="Times New Roman" w:hAnsi="Times New Roman" w:cs="Times New Roman"/>
            <w:sz w:val="24"/>
            <w:szCs w:val="24"/>
          </w:rPr>
          <w:fldChar w:fldCharType="end"/>
        </w:r>
      </w:ins>
      <w:r w:rsidRPr="00046C8F">
        <w:rPr>
          <w:rFonts w:ascii="Times New Roman" w:hAnsi="Times New Roman" w:cs="Times New Roman"/>
          <w:sz w:val="24"/>
          <w:szCs w:val="24"/>
        </w:rPr>
        <w:t xml:space="preserve">. Fish were removed from the dataset if they were not the </w:t>
      </w:r>
      <w:ins w:id="121" w:author="ecf" w:date="2018-12-03T15:00:00Z">
        <w:r>
          <w:rPr>
            <w:rFonts w:ascii="Times New Roman" w:hAnsi="Times New Roman" w:cs="Times New Roman"/>
            <w:sz w:val="24"/>
            <w:szCs w:val="24"/>
          </w:rPr>
          <w:t xml:space="preserve">correct </w:t>
        </w:r>
      </w:ins>
      <w:r w:rsidRPr="00046C8F">
        <w:rPr>
          <w:rFonts w:ascii="Times New Roman" w:hAnsi="Times New Roman" w:cs="Times New Roman"/>
          <w:sz w:val="24"/>
          <w:szCs w:val="24"/>
        </w:rPr>
        <w:t>species of interest, if no recapture was reported, or for if there was no record of the tag identification number. Fork lengths for the remaining fish recorded at tagging and recapture were linearly transformed from inches to centimeters prior to model fitting. Observed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If an individual was 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between the first marking event and the last recapture so as to not violate 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19E562AA" w14:textId="77777777" w:rsidR="008C372D" w:rsidRPr="00046C8F" w:rsidRDefault="008C372D" w:rsidP="008C372D">
      <w:pPr>
        <w:spacing w:line="480" w:lineRule="auto"/>
        <w:rPr>
          <w:rFonts w:ascii="Times New Roman" w:hAnsi="Times New Roman" w:cs="Times New Roman"/>
          <w:sz w:val="24"/>
          <w:szCs w:val="24"/>
        </w:rPr>
      </w:pPr>
    </w:p>
    <w:p w14:paraId="1006C1D8"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 Tagging Data</w:t>
      </w:r>
      <w:ins w:id="122" w:author="ecf" w:date="2018-12-03T15:18:00Z">
        <w:r>
          <w:rPr>
            <w:rFonts w:ascii="Times New Roman" w:hAnsi="Times New Roman" w:cs="Times New Roman"/>
            <w:i/>
            <w:sz w:val="24"/>
            <w:szCs w:val="24"/>
          </w:rPr>
          <w:t xml:space="preserve">: </w:t>
        </w:r>
      </w:ins>
      <w:r w:rsidRPr="00046C8F">
        <w:rPr>
          <w:rFonts w:ascii="Times New Roman" w:hAnsi="Times New Roman" w:cs="Times New Roman"/>
          <w:i/>
          <w:sz w:val="24"/>
          <w:szCs w:val="24"/>
        </w:rPr>
        <w:t xml:space="preserve">Bayesian Approach </w:t>
      </w:r>
    </w:p>
    <w:p w14:paraId="6E4723C7"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ins w:id="123" w:author="Stephen Scherrer" w:date="2018-09-14T11:50:00Z">
        <w:r w:rsidRPr="004C5E05">
          <w:rPr>
            <w:rFonts w:ascii="Times New Roman" w:hAnsi="Times New Roman" w:cs="Times New Roman"/>
            <w:i/>
            <w:sz w:val="24"/>
            <w:szCs w:val="24"/>
          </w:rPr>
          <w:t>P. filamentosus</w:t>
        </w:r>
      </w:ins>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ins w:id="124" w:author="ecf" w:date="2018-12-04T08:55:00Z">
        <w:r>
          <w:rPr>
            <w:rFonts w:ascii="Times New Roman" w:hAnsi="Times New Roman" w:cs="Times New Roman"/>
            <w:sz w:val="24"/>
            <w:szCs w:val="24"/>
          </w:rPr>
          <w:t xml:space="preserve">. </w:t>
        </w:r>
      </w:ins>
      <w:r w:rsidRPr="00046C8F">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3A347EDB" w14:textId="77777777" w:rsidR="008C372D" w:rsidRPr="00046C8F" w:rsidRDefault="008C372D" w:rsidP="008C372D">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0AF37140"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 the </w:t>
      </w:r>
      <w:proofErr w:type="spellStart"/>
      <w:r w:rsidRPr="00046C8F">
        <w:rPr>
          <w:rFonts w:ascii="Times New Roman" w:hAnsi="Times New Roman" w:cs="Times New Roman"/>
          <w:i/>
          <w:sz w:val="24"/>
          <w:szCs w:val="24"/>
        </w:rPr>
        <w:t>ith</w:t>
      </w:r>
      <w:proofErr w:type="spellEnd"/>
      <w:r w:rsidRPr="00046C8F">
        <w:rPr>
          <w:rFonts w:ascii="Times New Roman" w:hAnsi="Times New Roman" w:cs="Times New Roman"/>
          <w:sz w:val="24"/>
          <w:szCs w:val="24"/>
        </w:rPr>
        <w:t xml:space="preserve"> individual. These Individual parameters were drawn from Gaussian distributions defining the population mean values for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Uninformative priors were used for all input parameters, </w:t>
      </w:r>
      <w:commentRangeStart w:id="125"/>
      <w:r w:rsidRPr="00046C8F">
        <w:rPr>
          <w:rFonts w:ascii="Times New Roman" w:hAnsi="Times New Roman" w:cs="Times New Roman"/>
          <w:sz w:val="24"/>
          <w:szCs w:val="24"/>
        </w:rPr>
        <w:t xml:space="preserve">using Gaussian, gamma, beta, and uniform distributions following the approach of Zhang </w:t>
      </w:r>
      <w:commentRangeEnd w:id="125"/>
      <w:r>
        <w:rPr>
          <w:rStyle w:val="CommentReference"/>
        </w:rPr>
        <w:commentReference w:id="125"/>
      </w:r>
      <w:r w:rsidRPr="00046C8F">
        <w:rPr>
          <w:rFonts w:ascii="Times New Roman" w:hAnsi="Times New Roman" w:cs="Times New Roman"/>
          <w:sz w:val="24"/>
          <w:szCs w:val="24"/>
        </w:rPr>
        <w:t xml:space="preserve">et al. (2009).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 performing this analysis is </w:t>
      </w:r>
      <w:ins w:id="126" w:author="Stephen Scherrer" w:date="2018-09-14T12:02:00Z">
        <w:r>
          <w:rPr>
            <w:rFonts w:ascii="Times New Roman" w:hAnsi="Times New Roman" w:cs="Times New Roman"/>
            <w:sz w:val="24"/>
            <w:szCs w:val="24"/>
          </w:rPr>
          <w:t>provided</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in Appendix 1.</w:t>
      </w:r>
    </w:p>
    <w:p w14:paraId="384C67FC"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as described above is henceforth referred to as Model 1. Three additional models were run in modified versions of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Model 2 use</w:t>
      </w:r>
      <w:ins w:id="127" w:author="ecf" w:date="2018-12-04T08:56:00Z">
        <w:r>
          <w:rPr>
            <w:rFonts w:ascii="Times New Roman" w:hAnsi="Times New Roman" w:cs="Times New Roman"/>
            <w:sz w:val="24"/>
            <w:szCs w:val="24"/>
          </w:rPr>
          <w:t>d</w:t>
        </w:r>
      </w:ins>
      <w:r w:rsidRPr="00046C8F">
        <w:rPr>
          <w:rFonts w:ascii="Times New Roman" w:hAnsi="Times New Roman" w:cs="Times New Roman"/>
          <w:sz w:val="24"/>
          <w:szCs w:val="24"/>
        </w:rPr>
        <w:t xml:space="preserve">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Model 3 use</w:t>
      </w:r>
      <w:ins w:id="128" w:author="ecf" w:date="2018-12-04T08:56:00Z">
        <w:r>
          <w:rPr>
            <w:rFonts w:ascii="Times New Roman" w:hAnsi="Times New Roman" w:cs="Times New Roman"/>
            <w:sz w:val="24"/>
            <w:szCs w:val="24"/>
          </w:rPr>
          <w:t>d</w:t>
        </w:r>
      </w:ins>
      <w:r w:rsidRPr="00046C8F">
        <w:rPr>
          <w:rFonts w:ascii="Times New Roman" w:hAnsi="Times New Roman" w:cs="Times New Roman"/>
          <w:sz w:val="24"/>
          <w:szCs w:val="24"/>
        </w:rPr>
        <w:t xml:space="preserve">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w:t>
      </w:r>
      <w:ins w:id="129" w:author="ecf" w:date="2018-12-04T08:56:00Z">
        <w:r>
          <w:rPr>
            <w:rFonts w:ascii="Times New Roman" w:hAnsi="Times New Roman" w:cs="Times New Roman"/>
            <w:sz w:val="24"/>
            <w:szCs w:val="24"/>
          </w:rPr>
          <w:t>d</w:t>
        </w:r>
      </w:ins>
      <w:r w:rsidRPr="00046C8F">
        <w:rPr>
          <w:rFonts w:ascii="Times New Roman" w:hAnsi="Times New Roman" w:cs="Times New Roman"/>
          <w:sz w:val="24"/>
          <w:szCs w:val="24"/>
        </w:rPr>
        <w:t xml:space="preserve"> both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The term “fixed” in this context does not imply a user-specified constant value, but instead refers to the value that is estimated by the Bayesian modeling approach from a single distribution used to represent the mean growth process across all individuals. Model 4 would </w:t>
      </w:r>
      <w:r w:rsidRPr="004C5E05">
        <w:rPr>
          <w:rFonts w:ascii="Times New Roman" w:hAnsi="Times New Roman" w:cs="Times New Roman"/>
          <w:i/>
          <w:sz w:val="24"/>
          <w:szCs w:val="24"/>
        </w:rPr>
        <w:t>a</w:t>
      </w:r>
      <w:ins w:id="130" w:author="ecf" w:date="2018-12-04T08:56:00Z">
        <w:r w:rsidRPr="004C5E05">
          <w:rPr>
            <w:rFonts w:ascii="Times New Roman" w:hAnsi="Times New Roman" w:cs="Times New Roman"/>
            <w:i/>
            <w:sz w:val="24"/>
            <w:szCs w:val="24"/>
          </w:rPr>
          <w:t xml:space="preserve"> </w:t>
        </w:r>
      </w:ins>
      <w:r w:rsidRPr="004C5E05">
        <w:rPr>
          <w:rFonts w:ascii="Times New Roman" w:hAnsi="Times New Roman" w:cs="Times New Roman"/>
          <w:i/>
          <w:sz w:val="24"/>
          <w:szCs w:val="24"/>
        </w:rPr>
        <w:t>priori</w:t>
      </w:r>
      <w:r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term represents a significant improvement over prior methods by modeling growth as a function of age, rather than observed length, allowing growth parameters to be compared</w:t>
      </w:r>
      <w:ins w:id="131" w:author="Stephen Scherrer" w:date="2018-09-14T12:02:00Z">
        <w:r>
          <w:rPr>
            <w:rFonts w:ascii="Times New Roman" w:hAnsi="Times New Roman" w:cs="Times New Roman"/>
            <w:sz w:val="24"/>
            <w:szCs w:val="24"/>
          </w:rPr>
          <w:t xml:space="preserve"> between</w:t>
        </w:r>
      </w:ins>
      <w:r w:rsidRPr="00046C8F">
        <w:rPr>
          <w:rFonts w:ascii="Times New Roman" w:hAnsi="Times New Roman" w:cs="Times New Roman"/>
          <w:sz w:val="24"/>
          <w:szCs w:val="24"/>
        </w:rPr>
        <w:t xml:space="preserve"> models using tagging data and length-at-age methods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(Wang et al. 1995)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663E102D"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hierarchical model run, the first 10,000 samples from the posterior distribution were treated as burn-in and discarded from the Monte Carlo simulation. Every 50th sample from the following 500,000 samples (number kept = 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10,000 kept samples were used as metrics of population mean values. Median values deviated from mean values by less than one half of 1 percent (</w:t>
      </w:r>
      <w:r>
        <w:rPr>
          <w:rFonts w:ascii="Times New Roman" w:hAnsi="Times New Roman" w:cs="Times New Roman"/>
          <w:sz w:val="24"/>
          <w:szCs w:val="24"/>
        </w:rPr>
        <w:t>Table 2</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fit </w:t>
      </w:r>
      <w:r w:rsidRPr="00046C8F">
        <w:rPr>
          <w:rFonts w:ascii="Times New Roman" w:hAnsi="Times New Roman" w:cs="Times New Roman"/>
          <w:sz w:val="24"/>
          <w:szCs w:val="24"/>
        </w:rPr>
        <w:lastRenderedPageBreak/>
        <w:t xml:space="preserve">using non-linear least squares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(Table 1</w:t>
      </w:r>
      <w:r w:rsidRPr="00046C8F">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nearly identical </w:t>
      </w:r>
      <w:r>
        <w:rPr>
          <w:rFonts w:ascii="Times New Roman" w:hAnsi="Times New Roman" w:cs="Times New Roman"/>
          <w:sz w:val="24"/>
          <w:szCs w:val="24"/>
        </w:rPr>
        <w:t>solutions as shown in Table 2</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for each of the Models 1-4. If the coefficient of variation for the parameter was relatively stable whether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5FF822F" w14:textId="77777777" w:rsidR="008C372D" w:rsidRPr="00046C8F" w:rsidRDefault="008C372D" w:rsidP="008C372D">
      <w:pPr>
        <w:spacing w:line="480" w:lineRule="auto"/>
        <w:rPr>
          <w:rFonts w:ascii="Times New Roman" w:hAnsi="Times New Roman" w:cs="Times New Roman"/>
          <w:sz w:val="24"/>
          <w:szCs w:val="24"/>
        </w:rPr>
      </w:pPr>
    </w:p>
    <w:p w14:paraId="66323E3B" w14:textId="77777777" w:rsidR="008C372D" w:rsidRPr="00046C8F" w:rsidRDefault="008C372D" w:rsidP="008C372D">
      <w:pPr>
        <w:spacing w:line="480" w:lineRule="auto"/>
        <w:rPr>
          <w:rFonts w:ascii="Times New Roman" w:hAnsi="Times New Roman" w:cs="Times New Roman"/>
          <w:i/>
          <w:sz w:val="24"/>
          <w:szCs w:val="24"/>
        </w:rPr>
      </w:pPr>
      <w:ins w:id="132" w:author="ecf" w:date="2018-12-03T15:20:00Z">
        <w:r w:rsidRPr="00046C8F">
          <w:rPr>
            <w:rFonts w:ascii="Times New Roman" w:hAnsi="Times New Roman" w:cs="Times New Roman"/>
            <w:i/>
            <w:sz w:val="24"/>
            <w:szCs w:val="24"/>
          </w:rPr>
          <w:t>Parameter Estimation from Tagging Data</w:t>
        </w:r>
        <w:r>
          <w:rPr>
            <w:rFonts w:ascii="Times New Roman" w:hAnsi="Times New Roman" w:cs="Times New Roman"/>
            <w:i/>
            <w:sz w:val="24"/>
            <w:szCs w:val="24"/>
          </w:rPr>
          <w:t xml:space="preserve">: </w:t>
        </w:r>
      </w:ins>
      <w:r w:rsidRPr="00046C8F">
        <w:rPr>
          <w:rFonts w:ascii="Times New Roman" w:hAnsi="Times New Roman" w:cs="Times New Roman"/>
          <w:i/>
          <w:sz w:val="24"/>
          <w:szCs w:val="24"/>
        </w:rPr>
        <w:t>Maximum Likelihood Approach</w:t>
      </w:r>
    </w:p>
    <w:p w14:paraId="308A52B3"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Everson, &amp; </w:t>
      </w:r>
      <w:proofErr w:type="spellStart"/>
      <w:r w:rsidRPr="00046C8F">
        <w:rPr>
          <w:rFonts w:ascii="Times New Roman" w:hAnsi="Times New Roman" w:cs="Times New Roman"/>
          <w:sz w:val="24"/>
          <w:szCs w:val="24"/>
        </w:rPr>
        <w:t>Polacheck</w:t>
      </w:r>
      <w:proofErr w:type="spellEnd"/>
      <w:r w:rsidRPr="00046C8F">
        <w:rPr>
          <w:rFonts w:ascii="Times New Roman" w:hAnsi="Times New Roman" w:cs="Times New Roman"/>
          <w:sz w:val="24"/>
          <w:szCs w:val="24"/>
        </w:rPr>
        <w:t xml:space="preserve"> (2002) using Equation 2.  </w:t>
      </w:r>
    </w:p>
    <w:p w14:paraId="45935AC5" w14:textId="77777777" w:rsidR="008C372D" w:rsidRPr="00046C8F" w:rsidRDefault="008C372D" w:rsidP="008C372D">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410E04D1"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derived growth parameters from the joint distribution of an individual’s length at tagging and recapture to estimate growth parameters. This approach was most similar to model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was treated as a fixed unknown parameter. 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was treated as normal with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accounting for individual deviation from the population mean. Rather than using length increments to fit observed growth, a bivariate normal joint distribution of lengths recorded at marking and recapture was used to </w:t>
      </w:r>
      <w:r w:rsidRPr="00046C8F">
        <w:rPr>
          <w:rFonts w:ascii="Times New Roman" w:hAnsi="Times New Roman" w:cs="Times New Roman"/>
          <w:sz w:val="24"/>
          <w:szCs w:val="24"/>
        </w:rPr>
        <w:lastRenderedPageBreak/>
        <w:t xml:space="preserve">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s </w:t>
      </w:r>
      <w:ins w:id="133" w:author="ecf" w:date="2018-12-04T08:58:00Z">
        <w:r>
          <w:rPr>
            <w:rFonts w:ascii="Times New Roman" w:hAnsi="Times New Roman" w:cs="Times New Roman"/>
            <w:sz w:val="24"/>
            <w:szCs w:val="24"/>
          </w:rPr>
          <w:t xml:space="preserve">is </w:t>
        </w:r>
        <m:oMath>
          <m:r>
            <w:rPr>
              <w:rFonts w:ascii="Cambria Math" w:hAnsi="Cambria Math" w:cs="Times New Roman"/>
              <w:sz w:val="24"/>
              <w:szCs w:val="24"/>
            </w:rPr>
            <m:t>A</m:t>
          </m:r>
        </m:oMath>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and is treated</w:t>
      </w:r>
      <w:ins w:id="134" w:author="Stephen Scherrer" w:date="2018-09-14T12:03:00Z">
        <w:r>
          <w:rPr>
            <w:rFonts w:ascii="Times New Roman" w:hAnsi="Times New Roman" w:cs="Times New Roman"/>
            <w:sz w:val="24"/>
            <w:szCs w:val="24"/>
          </w:rPr>
          <w:t xml:space="preserve"> as a</w:t>
        </w:r>
      </w:ins>
      <w:r w:rsidRPr="00046C8F">
        <w:rPr>
          <w:rFonts w:ascii="Times New Roman" w:hAnsi="Times New Roman" w:cs="Times New Roman"/>
          <w:sz w:val="24"/>
          <w:szCs w:val="24"/>
        </w:rPr>
        <w:t xml:space="preserve"> random effect with a lognormal distribu</w:t>
      </w:r>
      <w:commentRangeStart w:id="135"/>
      <w:r w:rsidRPr="00046C8F">
        <w:rPr>
          <w:rFonts w:ascii="Times New Roman" w:hAnsi="Times New Roman" w:cs="Times New Roman"/>
          <w:sz w:val="24"/>
          <w:szCs w:val="24"/>
        </w:rPr>
        <w:t xml:space="preserve">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ins w:id="136" w:author="ecf" w:date="2018-12-04T08:58:00Z">
                <w:rPr>
                  <w:rFonts w:ascii="Cambria Math" w:hAnsi="Cambria Math" w:cs="Times New Roman"/>
                  <w:sz w:val="24"/>
                  <w:szCs w:val="24"/>
                </w:rPr>
                <m:t>2</m:t>
              </w:ins>
            </m:r>
          </m:sup>
        </m:sSubSup>
        <m:r>
          <w:rPr>
            <w:rFonts w:ascii="Cambria Math" w:hAnsi="Cambria Math" w:cs="Times New Roman"/>
            <w:sz w:val="24"/>
            <w:szCs w:val="24"/>
          </w:rPr>
          <m:t>)</m:t>
        </m:r>
      </m:oMath>
      <w:r w:rsidRPr="00046C8F">
        <w:rPr>
          <w:rFonts w:ascii="Times New Roman" w:hAnsi="Times New Roman" w:cs="Times New Roman"/>
          <w:sz w:val="24"/>
          <w:szCs w:val="24"/>
        </w:rPr>
        <w:t>.</w:t>
      </w:r>
      <w:commentRangeEnd w:id="135"/>
      <w:r>
        <w:rPr>
          <w:rStyle w:val="CommentReference"/>
        </w:rPr>
        <w:commentReference w:id="135"/>
      </w:r>
      <w:r w:rsidRPr="00046C8F">
        <w:rPr>
          <w:rFonts w:ascii="Times New Roman" w:hAnsi="Times New Roman" w:cs="Times New Roman"/>
          <w:sz w:val="24"/>
          <w:szCs w:val="24"/>
        </w:rPr>
        <w:t xml:space="preserve"> Measurement error was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was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A detailed description of this process is described </w:t>
      </w:r>
      <w:ins w:id="137" w:author="Stephen Scherrer" w:date="2018-09-14T12:03:00Z">
        <w:r>
          <w:rPr>
            <w:rFonts w:ascii="Times New Roman" w:hAnsi="Times New Roman" w:cs="Times New Roman"/>
            <w:sz w:val="24"/>
            <w:szCs w:val="24"/>
          </w:rPr>
          <w:t>by</w:t>
        </w:r>
        <w:r w:rsidRPr="00046C8F">
          <w:rPr>
            <w:rFonts w:ascii="Times New Roman" w:hAnsi="Times New Roman" w:cs="Times New Roman"/>
            <w:sz w:val="24"/>
            <w:szCs w:val="24"/>
          </w:rPr>
          <w:t xml:space="preserve"> </w:t>
        </w:r>
      </w:ins>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ins w:id="138" w:author="Stephen Scherrer" w:date="2018-09-14T12:03:00Z">
        <w:r>
          <w:rPr>
            <w:rFonts w:ascii="Times New Roman" w:hAnsi="Times New Roman" w:cs="Times New Roman"/>
            <w:sz w:val="24"/>
            <w:szCs w:val="24"/>
          </w:rPr>
          <w:t xml:space="preserve"> (</w:t>
        </w:r>
      </w:ins>
      <w:r w:rsidRPr="00046C8F">
        <w:rPr>
          <w:rFonts w:ascii="Times New Roman" w:hAnsi="Times New Roman" w:cs="Times New Roman"/>
          <w:sz w:val="24"/>
          <w:szCs w:val="24"/>
        </w:rPr>
        <w:t>2002</w:t>
      </w:r>
      <w:ins w:id="139" w:author="Stephen Scherrer" w:date="2018-09-14T12:03:00Z">
        <w:r>
          <w:rPr>
            <w:rFonts w:ascii="Times New Roman" w:hAnsi="Times New Roman" w:cs="Times New Roman"/>
            <w:sz w:val="24"/>
            <w:szCs w:val="24"/>
          </w:rPr>
          <w:t>)</w:t>
        </w:r>
      </w:ins>
      <w:r w:rsidRPr="00046C8F">
        <w:rPr>
          <w:rFonts w:ascii="Times New Roman" w:hAnsi="Times New Roman" w:cs="Times New Roman"/>
          <w:sz w:val="24"/>
          <w:szCs w:val="24"/>
        </w:rPr>
        <w:t>.</w:t>
      </w:r>
    </w:p>
    <w:p w14:paraId="51DBAA2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Growth function parameters were estimated through minimizing of the negative log-likelihood function obtained by 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Pr="00046C8F">
        <w:rPr>
          <w:rFonts w:ascii="Times New Roman" w:hAnsi="Times New Roman" w:cs="Times New Roman"/>
          <w:sz w:val="24"/>
          <w:szCs w:val="24"/>
        </w:rPr>
        <w:t xml:space="preserve"> of each individual (E3). </w:t>
      </w:r>
    </w:p>
    <w:p w14:paraId="731C81E5"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7B03092"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ins w:id="140" w:author="ecf" w:date="2018-12-04T08:59:00Z">
                <w:rPr>
                  <w:rFonts w:ascii="Cambria Math" w:hAnsi="Cambria Math" w:cs="Times New Roman"/>
                  <w:i/>
                  <w:sz w:val="24"/>
                  <w:szCs w:val="24"/>
                </w:rPr>
              </w:ins>
            </m:ctrlPr>
          </m:sSubSupPr>
          <m:e>
            <m:r>
              <w:ins w:id="141" w:author="ecf" w:date="2018-12-04T08:59:00Z">
                <w:rPr>
                  <w:rFonts w:ascii="Cambria Math" w:hAnsi="Cambria Math" w:cs="Times New Roman"/>
                  <w:sz w:val="24"/>
                  <w:szCs w:val="24"/>
                </w:rPr>
                <m:t>σ</m:t>
              </w:ins>
            </m:r>
          </m:e>
          <m:sub>
            <m:r>
              <w:ins w:id="142" w:author="ecf" w:date="2018-12-04T08:59:00Z">
                <w:rPr>
                  <w:rFonts w:ascii="Cambria Math" w:hAnsi="Cambria Math" w:cs="Times New Roman"/>
                  <w:sz w:val="24"/>
                  <w:szCs w:val="24"/>
                </w:rPr>
                <m:t>logA</m:t>
              </w:ins>
            </m:r>
          </m:sub>
          <m:sup>
            <m:r>
              <w:ins w:id="143" w:author="ecf" w:date="2018-12-04T08:59:00Z">
                <w:rPr>
                  <w:rFonts w:ascii="Cambria Math" w:hAnsi="Cambria Math" w:cs="Times New Roman"/>
                  <w:sz w:val="24"/>
                  <w:szCs w:val="24"/>
                </w:rPr>
                <m:t>2</m:t>
              </w:ins>
            </m:r>
            <w:commentRangeStart w:id="144"/>
            <w:commentRangeEnd w:id="144"/>
            <m:r>
              <w:ins w:id="145" w:author="ecf" w:date="2018-12-04T08:59:00Z">
                <m:rPr>
                  <m:sty m:val="p"/>
                </m:rPr>
                <w:rPr>
                  <w:rStyle w:val="CommentReference"/>
                  <w:rFonts w:ascii="Cambria Math" w:hAnsi="Cambria Math"/>
                </w:rPr>
                <w:commentReference w:id="144"/>
              </w:ins>
            </m:r>
          </m:sup>
        </m:sSubSup>
        <m:sSub>
          <m:sSubPr>
            <m:ctrlPr>
              <w:del w:id="146" w:author="ecf" w:date="2018-12-04T08:59:00Z">
                <w:rPr>
                  <w:rFonts w:ascii="Cambria Math" w:hAnsi="Cambria Math" w:cs="Times New Roman"/>
                  <w:i/>
                  <w:sz w:val="24"/>
                  <w:szCs w:val="24"/>
                </w:rPr>
              </w:del>
            </m:ctrlPr>
          </m:sSubPr>
          <m:e>
            <m:r>
              <w:del w:id="147" w:author="ecf" w:date="2018-12-04T08:59:00Z">
                <w:rPr>
                  <w:rFonts w:ascii="Cambria Math" w:hAnsi="Cambria Math" w:cs="Times New Roman"/>
                  <w:sz w:val="24"/>
                  <w:szCs w:val="24"/>
                </w:rPr>
                <m:t>σ</m:t>
              </w:del>
            </m:r>
          </m:e>
          <m:sub>
            <m:func>
              <m:funcPr>
                <m:ctrlPr>
                  <w:del w:id="148" w:author="ecf" w:date="2018-12-04T08:59:00Z">
                    <w:rPr>
                      <w:rFonts w:ascii="Cambria Math" w:hAnsi="Cambria Math" w:cs="Times New Roman"/>
                      <w:i/>
                      <w:sz w:val="24"/>
                      <w:szCs w:val="24"/>
                    </w:rPr>
                  </w:del>
                </m:ctrlPr>
              </m:funcPr>
              <m:fName>
                <m:r>
                  <w:del w:id="149" w:author="ecf" w:date="2018-12-04T08:59:00Z">
                    <m:rPr>
                      <m:sty m:val="p"/>
                    </m:rPr>
                    <w:rPr>
                      <w:rFonts w:ascii="Cambria Math" w:hAnsi="Cambria Math" w:cs="Times New Roman"/>
                      <w:sz w:val="24"/>
                      <w:szCs w:val="24"/>
                    </w:rPr>
                    <m:t>log</m:t>
                  </w:del>
                </m:r>
              </m:fName>
              <m:e>
                <m:r>
                  <w:del w:id="150" w:author="ecf" w:date="2018-12-04T08:59:00Z">
                    <w:rPr>
                      <w:rFonts w:ascii="Cambria Math" w:hAnsi="Cambria Math" w:cs="Times New Roman"/>
                      <w:sz w:val="24"/>
                      <w:szCs w:val="24"/>
                    </w:rPr>
                    <m:t>A</m:t>
                  </w:del>
                </m:r>
              </m:e>
            </m:func>
          </m:sub>
        </m:sSub>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Two-sided 95% confidence intervals (2.5%, Median, 97.5%) were then estimated from the distribution of each parameter following 10,000 successful bootstrap iterations</w:t>
      </w:r>
      <w:r>
        <w:rPr>
          <w:rFonts w:ascii="Times New Roman" w:hAnsi="Times New Roman" w:cs="Times New Roman"/>
          <w:sz w:val="24"/>
          <w:szCs w:val="24"/>
        </w:rPr>
        <w:t xml:space="preserve"> to obtain population parameters</w:t>
      </w:r>
      <w:r w:rsidRPr="00046C8F">
        <w:rPr>
          <w:rFonts w:ascii="Times New Roman" w:hAnsi="Times New Roman" w:cs="Times New Roman"/>
          <w:sz w:val="24"/>
          <w:szCs w:val="24"/>
        </w:rPr>
        <w:t xml:space="preserve">. For each </w:t>
      </w:r>
      <w:r>
        <w:rPr>
          <w:rFonts w:ascii="Times New Roman" w:hAnsi="Times New Roman" w:cs="Times New Roman"/>
          <w:sz w:val="24"/>
          <w:szCs w:val="24"/>
        </w:rPr>
        <w:t xml:space="preserve">bootstrap </w:t>
      </w:r>
      <w:r w:rsidRPr="00046C8F">
        <w:rPr>
          <w:rFonts w:ascii="Times New Roman" w:hAnsi="Times New Roman" w:cs="Times New Roman"/>
          <w:sz w:val="24"/>
          <w:szCs w:val="24"/>
        </w:rPr>
        <w:t xml:space="preserve">iteration, the model was refit </w:t>
      </w:r>
      <w:r>
        <w:rPr>
          <w:rFonts w:ascii="Times New Roman" w:hAnsi="Times New Roman" w:cs="Times New Roman"/>
          <w:sz w:val="24"/>
          <w:szCs w:val="24"/>
        </w:rPr>
        <w:t>on data randomly resampled from the original tagging data with replacement</w:t>
      </w:r>
      <w:r w:rsidRPr="00046C8F">
        <w:rPr>
          <w:rFonts w:ascii="Times New Roman" w:hAnsi="Times New Roman" w:cs="Times New Roman"/>
          <w:sz w:val="24"/>
          <w:szCs w:val="24"/>
        </w:rPr>
        <w:t xml:space="preserve">. </w:t>
      </w:r>
    </w:p>
    <w:p w14:paraId="2D44069D" w14:textId="77777777" w:rsidR="008C372D" w:rsidRPr="00046C8F" w:rsidRDefault="008C372D" w:rsidP="008C372D">
      <w:pPr>
        <w:spacing w:line="480" w:lineRule="auto"/>
        <w:rPr>
          <w:rFonts w:ascii="Times New Roman" w:hAnsi="Times New Roman" w:cs="Times New Roman"/>
          <w:sz w:val="24"/>
          <w:szCs w:val="24"/>
        </w:rPr>
      </w:pPr>
    </w:p>
    <w:p w14:paraId="25BE8A01"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Estimation of Integrative Growth Parameters using sources of growth data</w:t>
      </w:r>
    </w:p>
    <w:p w14:paraId="19C12175" w14:textId="77777777" w:rsidR="008C372D"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regional growth for </w:t>
      </w:r>
      <w:ins w:id="151" w:author="Stephen Scherrer" w:date="2018-09-14T11:50:00Z">
        <w:r w:rsidRPr="00D621C7">
          <w:rPr>
            <w:rFonts w:ascii="Times New Roman" w:hAnsi="Times New Roman" w:cs="Times New Roman"/>
            <w:i/>
            <w:sz w:val="24"/>
            <w:szCs w:val="24"/>
          </w:rPr>
          <w:t>P. filamentosus</w:t>
        </w:r>
      </w:ins>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Main and Northwestern Hawaiian Islands </w:t>
      </w:r>
      <w:ins w:id="152" w:author="ecf" w:date="2018-12-04T09:00:00Z">
        <w:r>
          <w:rPr>
            <w:rFonts w:ascii="Times New Roman" w:hAnsi="Times New Roman" w:cs="Times New Roman"/>
            <w:sz w:val="24"/>
            <w:szCs w:val="24"/>
          </w:rPr>
          <w:t xml:space="preserve">and our tagging data from the Main Hawaiian Islands </w:t>
        </w:r>
      </w:ins>
      <w:r w:rsidRPr="00046C8F">
        <w:rPr>
          <w:rFonts w:ascii="Times New Roman" w:hAnsi="Times New Roman" w:cs="Times New Roman"/>
          <w:sz w:val="24"/>
          <w:szCs w:val="24"/>
        </w:rPr>
        <w:t xml:space="preserve">were used to produce a single set of 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ins w:id="153" w:author="Stephen Scherrer" w:date="2018-09-14T12:03:00Z">
        <w:r>
          <w:rPr>
            <w:rFonts w:ascii="Times New Roman" w:hAnsi="Times New Roman" w:cs="Times New Roman"/>
            <w:sz w:val="24"/>
            <w:szCs w:val="24"/>
          </w:rPr>
          <w:t xml:space="preserve">and </w:t>
        </w:r>
      </w:ins>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Additional datasets that were included represent both direct aging and length frequency approaches.</w:t>
      </w:r>
    </w:p>
    <w:p w14:paraId="212D37DC" w14:textId="77777777" w:rsidR="008C372D" w:rsidRPr="00046C8F" w:rsidRDefault="008C372D" w:rsidP="008C372D">
      <w:pPr>
        <w:spacing w:line="480" w:lineRule="auto"/>
        <w:ind w:firstLine="720"/>
        <w:rPr>
          <w:rFonts w:ascii="Times New Roman" w:hAnsi="Times New Roman" w:cs="Times New Roman"/>
          <w:sz w:val="24"/>
          <w:szCs w:val="24"/>
        </w:rPr>
      </w:pPr>
    </w:p>
    <w:p w14:paraId="5EC4A8CB" w14:textId="77777777" w:rsidR="008C372D" w:rsidRPr="00046C8F" w:rsidRDefault="008C372D" w:rsidP="008C372D">
      <w:pPr>
        <w:pStyle w:val="NoSpacing"/>
        <w:spacing w:line="480" w:lineRule="auto"/>
        <w:rPr>
          <w:rFonts w:ascii="Times New Roman" w:hAnsi="Times New Roman" w:cs="Times New Roman"/>
          <w:i/>
          <w:sz w:val="24"/>
          <w:szCs w:val="24"/>
        </w:rPr>
      </w:pPr>
      <w:ins w:id="154" w:author="ecf" w:date="2018-12-04T09:00:00Z">
        <w:r>
          <w:rPr>
            <w:rFonts w:ascii="Times New Roman" w:hAnsi="Times New Roman" w:cs="Times New Roman"/>
            <w:i/>
            <w:sz w:val="24"/>
            <w:szCs w:val="24"/>
          </w:rPr>
          <w:t xml:space="preserve">Parameter Estimation: </w:t>
        </w:r>
      </w:ins>
      <w:r w:rsidRPr="00046C8F">
        <w:rPr>
          <w:rFonts w:ascii="Times New Roman" w:hAnsi="Times New Roman" w:cs="Times New Roman"/>
          <w:i/>
          <w:sz w:val="24"/>
          <w:szCs w:val="24"/>
        </w:rPr>
        <w:t>Length Frequency Data</w:t>
      </w:r>
    </w:p>
    <w:p w14:paraId="398C6497" w14:textId="77777777" w:rsidR="008C372D" w:rsidRPr="00046C8F" w:rsidRDefault="008C372D" w:rsidP="008C372D">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ab/>
        <w:t xml:space="preserve">Length frequency data consisted of the size distributions of juvenile </w:t>
      </w:r>
      <w:ins w:id="155" w:author="Stephen Scherrer" w:date="2018-09-14T11:50:00Z">
        <w:r w:rsidRPr="00D621C7">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sampled over 13 months between October 1989 and February 1991 reported by Moffitt and Parrish (1996). The reported fork length of captured fish was binned by 1 cm increments and presented in 13 histograms corresponding to each month of sampling. The number of </w:t>
      </w:r>
      <w:proofErr w:type="gramStart"/>
      <w:r w:rsidRPr="00046C8F">
        <w:rPr>
          <w:rFonts w:ascii="Times New Roman" w:hAnsi="Times New Roman" w:cs="Times New Roman"/>
          <w:sz w:val="24"/>
          <w:szCs w:val="24"/>
        </w:rPr>
        <w:t>fish</w:t>
      </w:r>
      <w:proofErr w:type="gramEnd"/>
      <w:r w:rsidRPr="00046C8F">
        <w:rPr>
          <w:rFonts w:ascii="Times New Roman" w:hAnsi="Times New Roman" w:cs="Times New Roman"/>
          <w:sz w:val="24"/>
          <w:szCs w:val="24"/>
        </w:rPr>
        <w:t xml:space="preserve"> of a given fork length captured during each mo</w:t>
      </w:r>
      <w:ins w:id="156" w:author="Stephen Scherrer" w:date="2018-09-14T12:04:00Z">
        <w:r>
          <w:rPr>
            <w:rFonts w:ascii="Times New Roman" w:hAnsi="Times New Roman" w:cs="Times New Roman"/>
            <w:sz w:val="24"/>
            <w:szCs w:val="24"/>
          </w:rPr>
          <w:t>n</w:t>
        </w:r>
      </w:ins>
      <w:r w:rsidRPr="00046C8F">
        <w:rPr>
          <w:rFonts w:ascii="Times New Roman" w:hAnsi="Times New Roman" w:cs="Times New Roman"/>
          <w:sz w:val="24"/>
          <w:szCs w:val="24"/>
        </w:rPr>
        <w:t xml:space="preserve">th of sampling was determined by overlaying a series of evenly spaced horizontal lines across the Y-axis of each histogram corresponding to the addition of a single fish. Using this method to </w:t>
      </w:r>
      <w:ins w:id="157" w:author="Stephen Scherrer" w:date="2018-09-14T12:04:00Z">
        <w:r>
          <w:rPr>
            <w:rFonts w:ascii="Times New Roman" w:hAnsi="Times New Roman" w:cs="Times New Roman"/>
            <w:sz w:val="24"/>
            <w:szCs w:val="24"/>
          </w:rPr>
          <w:t>reconstruct</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monthly length frequency data resulted in a total count of 1,048</w:t>
      </w:r>
      <w:ins w:id="158" w:author="Stephen Scherrer" w:date="2018-09-14T12:05:00Z">
        <w:r>
          <w:rPr>
            <w:rFonts w:ascii="Times New Roman" w:hAnsi="Times New Roman" w:cs="Times New Roman"/>
            <w:sz w:val="24"/>
            <w:szCs w:val="24"/>
          </w:rPr>
          <w:t>,</w:t>
        </w:r>
      </w:ins>
      <w:r w:rsidRPr="00046C8F">
        <w:rPr>
          <w:rFonts w:ascii="Times New Roman" w:hAnsi="Times New Roman" w:cs="Times New Roman"/>
          <w:sz w:val="24"/>
          <w:szCs w:val="24"/>
        </w:rPr>
        <w:t xml:space="preserve"> individuals while in the original study report</w:t>
      </w:r>
      <w:ins w:id="159" w:author="Stephen Scherrer" w:date="2018-09-14T12:05:00Z">
        <w:r>
          <w:rPr>
            <w:rFonts w:ascii="Times New Roman" w:hAnsi="Times New Roman" w:cs="Times New Roman"/>
            <w:sz w:val="24"/>
            <w:szCs w:val="24"/>
          </w:rPr>
          <w:t>ed</w:t>
        </w:r>
      </w:ins>
      <w:r w:rsidRPr="00046C8F">
        <w:rPr>
          <w:rFonts w:ascii="Times New Roman" w:hAnsi="Times New Roman" w:cs="Times New Roman"/>
          <w:sz w:val="24"/>
          <w:szCs w:val="24"/>
        </w:rPr>
        <w:t xml:space="preserve"> 1,047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59FBBD76"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ins w:id="160" w:author="Stephen Scherrer" w:date="2018-09-14T12:05:00Z">
        <w:r>
          <w:rPr>
            <w:rFonts w:ascii="Times New Roman" w:hAnsi="Times New Roman" w:cs="Times New Roman"/>
            <w:sz w:val="24"/>
            <w:szCs w:val="24"/>
          </w:rPr>
          <w:t>were</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incorporated into integrative models using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2004. During the first step, a Gaussian mixture model was fit using maximum likelihood and used to decompose the distribution of fork lengths from individuals sampled during discrete time periods for each cohort present in the data. This was accomplished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constraining the mean of each distribution to the observed mode. A bimodal Gaussian mixture model was fit for the months of October-February, as the original study report</w:t>
      </w:r>
      <w:ins w:id="161" w:author="Stephen Scherrer" w:date="2018-09-14T12:05:00Z">
        <w:r>
          <w:rPr>
            <w:rFonts w:ascii="Times New Roman" w:hAnsi="Times New Roman" w:cs="Times New Roman"/>
            <w:sz w:val="24"/>
            <w:szCs w:val="24"/>
          </w:rPr>
          <w:t>ed that</w:t>
        </w:r>
      </w:ins>
      <w:r w:rsidRPr="00046C8F">
        <w:rPr>
          <w:rFonts w:ascii="Times New Roman" w:hAnsi="Times New Roman" w:cs="Times New Roman"/>
          <w:sz w:val="24"/>
          <w:szCs w:val="24"/>
        </w:rPr>
        <w:t xml:space="preserve"> two cohorts were present during </w:t>
      </w:r>
      <w:ins w:id="162" w:author="Stephen Scherrer" w:date="2018-09-14T12:05:00Z">
        <w:r>
          <w:rPr>
            <w:rFonts w:ascii="Times New Roman" w:hAnsi="Times New Roman" w:cs="Times New Roman"/>
            <w:sz w:val="24"/>
            <w:szCs w:val="24"/>
          </w:rPr>
          <w:t>this</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period, while a single cohort was present the remainder of the year. 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was used to estimate growth parameters (E4). </w:t>
      </w:r>
    </w:p>
    <w:p w14:paraId="29A03215"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01AE1DC9"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July is the month of peak spawning for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which resulted in age estimates between 3 and 19 months. Sampling and residual model errors were described using random normal </w:t>
      </w:r>
      <w:r w:rsidRPr="00046C8F">
        <w:rPr>
          <w:rFonts w:ascii="Times New Roman" w:hAnsi="Times New Roman" w:cs="Times New Roman"/>
          <w:sz w:val="24"/>
          <w:szCs w:val="24"/>
        </w:rPr>
        <w:lastRenderedPageBreak/>
        <w:t xml:space="preserve">distributions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respectively. In contrast to tagging and direct aging components, there is a dearth of information available to estimate the variance component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ins w:id="163" w:author="Stephen Scherrer" w:date="2018-09-14T12:07:00Z">
        <w:r>
          <w:rPr>
            <w:rFonts w:ascii="Times New Roman" w:hAnsi="Times New Roman" w:cs="Times New Roman"/>
            <w:sz w:val="24"/>
            <w:szCs w:val="24"/>
          </w:rPr>
          <w:t>,</w:t>
        </w:r>
      </w:ins>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mode fork length of each cohort (E6), and associated variability during each sampling period (E7) were calculated and used to construct the negative log likelihood function (E8). The rationale for these approximations is discussed to greater depth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w:t>
      </w:r>
    </w:p>
    <w:p w14:paraId="0FB94672"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51D02D27"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3A610251"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36A2AC67" w14:textId="77777777" w:rsidR="008C372D" w:rsidRPr="00046C8F" w:rsidRDefault="008C372D" w:rsidP="008C372D">
      <w:pPr>
        <w:spacing w:line="480" w:lineRule="auto"/>
        <w:rPr>
          <w:rFonts w:ascii="Times New Roman" w:hAnsi="Times New Roman" w:cs="Times New Roman"/>
          <w:sz w:val="24"/>
          <w:szCs w:val="24"/>
        </w:rPr>
      </w:pPr>
    </w:p>
    <w:p w14:paraId="19BCB021" w14:textId="77777777" w:rsidR="008C372D" w:rsidRPr="00046C8F" w:rsidRDefault="008C372D" w:rsidP="008C372D">
      <w:pPr>
        <w:spacing w:line="480" w:lineRule="auto"/>
        <w:rPr>
          <w:rFonts w:ascii="Times New Roman" w:hAnsi="Times New Roman" w:cs="Times New Roman"/>
          <w:i/>
          <w:sz w:val="24"/>
          <w:szCs w:val="24"/>
        </w:rPr>
      </w:pPr>
      <w:ins w:id="164" w:author="ecf" w:date="2018-12-04T09:01:00Z">
        <w:r>
          <w:rPr>
            <w:rFonts w:ascii="Times New Roman" w:hAnsi="Times New Roman" w:cs="Times New Roman"/>
            <w:i/>
            <w:sz w:val="24"/>
            <w:szCs w:val="24"/>
          </w:rPr>
          <w:t xml:space="preserve">Parameter Estimation: </w:t>
        </w:r>
      </w:ins>
      <w:r w:rsidRPr="00046C8F">
        <w:rPr>
          <w:rFonts w:ascii="Times New Roman" w:hAnsi="Times New Roman" w:cs="Times New Roman"/>
          <w:i/>
          <w:sz w:val="24"/>
          <w:szCs w:val="24"/>
        </w:rPr>
        <w:t>Direct Aging Data</w:t>
      </w:r>
    </w:p>
    <w:p w14:paraId="76BDAB1E"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Sources of direct ageing data consisted of four previously reported length-at-age datasets from three studies. Age estimates for length at age data were obtained through analytical integration of otolith annuli width (Ralston and Miyamoto, 1983, n = 65), counts of otolith micro increments (</w:t>
      </w:r>
      <w:proofErr w:type="spellStart"/>
      <w:r w:rsidRPr="00046C8F">
        <w:rPr>
          <w:rFonts w:ascii="Times New Roman" w:hAnsi="Times New Roman" w:cs="Times New Roman"/>
          <w:sz w:val="24"/>
          <w:szCs w:val="24"/>
        </w:rPr>
        <w:t>Demartini</w:t>
      </w:r>
      <w:proofErr w:type="spellEnd"/>
      <w:r w:rsidRPr="00046C8F">
        <w:rPr>
          <w:rFonts w:ascii="Times New Roman" w:hAnsi="Times New Roman" w:cs="Times New Roman"/>
          <w:sz w:val="24"/>
          <w:szCs w:val="24"/>
        </w:rPr>
        <w:t xml:space="preserve"> et al., 2014, n = 35), comparison of bomb radiocarbon derived C14:C12 ratios in otoliths to a standard reference obtained from </w:t>
      </w:r>
      <w:proofErr w:type="spellStart"/>
      <w:r w:rsidRPr="00046C8F">
        <w:rPr>
          <w:rFonts w:ascii="Times New Roman" w:hAnsi="Times New Roman" w:cs="Times New Roman"/>
          <w:sz w:val="24"/>
          <w:szCs w:val="24"/>
        </w:rPr>
        <w:t>hermatypic</w:t>
      </w:r>
      <w:proofErr w:type="spellEnd"/>
      <w:r w:rsidRPr="00046C8F">
        <w:rPr>
          <w:rFonts w:ascii="Times New Roman" w:hAnsi="Times New Roman" w:cs="Times New Roman"/>
          <w:sz w:val="24"/>
          <w:szCs w:val="24"/>
        </w:rPr>
        <w:t xml:space="preserve"> coral cores from the Hawaiian Archipelago (Andrews et al., 2012, n = 33), and the lead-radium ratios of individuals pooled by size class (Andrews et al., 2012, n = 3).</w:t>
      </w:r>
    </w:p>
    <w:p w14:paraId="655A8286"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details of the method for estimating growth parameters from direct aging data components are described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 </w:t>
      </w:r>
      <w:ins w:id="165" w:author="Stephen Scherrer" w:date="2018-09-14T12:07:00Z">
        <w:r>
          <w:rPr>
            <w:rFonts w:ascii="Times New Roman" w:hAnsi="Times New Roman" w:cs="Times New Roman"/>
            <w:sz w:val="24"/>
            <w:szCs w:val="24"/>
          </w:rPr>
          <w:t>parameters</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w</w:t>
      </w:r>
      <w:ins w:id="166" w:author="Stephen Scherrer" w:date="2018-09-14T12:07:00Z">
        <w:r>
          <w:rPr>
            <w:rFonts w:ascii="Times New Roman" w:hAnsi="Times New Roman" w:cs="Times New Roman"/>
            <w:sz w:val="24"/>
            <w:szCs w:val="24"/>
          </w:rPr>
          <w:t>ere</w:t>
        </w:r>
      </w:ins>
      <w:r w:rsidRPr="00046C8F">
        <w:rPr>
          <w:rFonts w:ascii="Times New Roman" w:hAnsi="Times New Roman" w:cs="Times New Roman"/>
          <w:sz w:val="24"/>
          <w:szCs w:val="24"/>
        </w:rPr>
        <w:t xml:space="preserve"> modeled using the VBGF model described by equation E9. </w:t>
      </w:r>
    </w:p>
    <w:p w14:paraId="5C4E4CC8" w14:textId="77777777" w:rsidR="008C372D" w:rsidRPr="00046C8F" w:rsidRDefault="004E2121" w:rsidP="008C372D">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w:commentRangeStart w:id="167"/>
              <w:commentRangeEnd w:id="167"/>
              <m:r>
                <m:rPr>
                  <m:sty m:val="p"/>
                </m:rPr>
                <w:rPr>
                  <w:rStyle w:val="CommentReference"/>
                  <w:rFonts w:ascii="Cambria Math" w:hAnsi="Cambria Math"/>
                </w:rPr>
                <w:commentReference w:id="167"/>
              </m:r>
              <m:r>
                <w:del w:id="168" w:author="ecf" w:date="2018-12-04T09:01:00Z">
                  <w:rPr>
                    <w:rFonts w:ascii="Cambria Math" w:hAnsi="Cambria Math" w:cs="Times New Roman"/>
                    <w:sz w:val="24"/>
                    <w:szCs w:val="24"/>
                  </w:rPr>
                  <m:t>a</m:t>
                </w:del>
              </m:r>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42E48965"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Expected length for each individual and the variance of the measurement error was described by equations E10 and E11.</w:t>
      </w:r>
    </w:p>
    <w:p w14:paraId="5477C161"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1429057" w14:textId="77777777" w:rsidR="008C372D" w:rsidRPr="00046C8F" w:rsidRDefault="008C372D" w:rsidP="008C372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1A814E0"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del w:id="169" w:author="ecf" w:date="2018-12-04T09:02:00Z">
                <w:rPr>
                  <w:rFonts w:ascii="Cambria Math" w:hAnsi="Cambria Math" w:cs="Times New Roman"/>
                  <w:sz w:val="24"/>
                  <w:szCs w:val="24"/>
                </w:rPr>
                <m:t>a</m:t>
              </w:del>
            </m:r>
            <w:commentRangeStart w:id="170"/>
            <w:commentRangeEnd w:id="170"/>
            <m:r>
              <m:rPr>
                <m:sty m:val="p"/>
              </m:rPr>
              <w:rPr>
                <w:rStyle w:val="CommentReference"/>
                <w:rFonts w:ascii="Cambria Math" w:hAnsi="Cambria Math"/>
              </w:rPr>
              <w:commentReference w:id="170"/>
            </m:r>
            <m:r>
              <w:del w:id="171" w:author="ecf" w:date="2018-12-04T09:02:00Z">
                <w:rPr>
                  <w:rFonts w:ascii="Cambria Math" w:hAnsi="Cambria Math" w:cs="Times New Roman"/>
                  <w:sz w:val="24"/>
                  <w:szCs w:val="24"/>
                </w:rPr>
                <m:t>,</m:t>
              </w:del>
            </m:r>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denoted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was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was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represented the distribution of individual measurement error and was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Equation 12 describes the log-likelihood function derived from these equations.</w:t>
      </w:r>
    </w:p>
    <w:p w14:paraId="6835A2D9"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6CB557FD"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appropriate overall objective likelihood function (E13) was then defined from the sum of the negative log-likelihood functions for </w:t>
      </w:r>
      <w:ins w:id="172" w:author="ecf" w:date="2018-12-04T09:02:00Z">
        <w:r>
          <w:rPr>
            <w:rFonts w:ascii="Times New Roman" w:hAnsi="Times New Roman" w:cs="Times New Roman"/>
            <w:sz w:val="24"/>
            <w:szCs w:val="24"/>
          </w:rPr>
          <w:t xml:space="preserve">tag-recapture, </w:t>
        </w:r>
      </w:ins>
      <w:r w:rsidRPr="00046C8F">
        <w:rPr>
          <w:rFonts w:ascii="Times New Roman" w:hAnsi="Times New Roman" w:cs="Times New Roman"/>
          <w:sz w:val="24"/>
          <w:szCs w:val="24"/>
        </w:rPr>
        <w:t xml:space="preserve">direct aging, length frequency, and growth increment approaches,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03FD7A1A" w14:textId="77777777" w:rsidR="008C372D" w:rsidRPr="00046C8F" w:rsidRDefault="008C372D" w:rsidP="008C372D">
      <w:pPr>
        <w:spacing w:line="480" w:lineRule="auto"/>
        <w:ind w:firstLine="720"/>
        <w:rPr>
          <w:rFonts w:ascii="Times New Roman" w:hAnsi="Times New Roman" w:cs="Times New Roman"/>
          <w:sz w:val="24"/>
          <w:szCs w:val="24"/>
        </w:rPr>
      </w:pPr>
    </w:p>
    <w:p w14:paraId="2E41EE38" w14:textId="77777777" w:rsidR="008C372D" w:rsidRPr="00046C8F" w:rsidRDefault="008C372D" w:rsidP="008C372D">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325CABB8"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 single set of growth parameters best describing the data was obtained by minimizing the objective likelihood function </w:t>
      </w:r>
      <m:oMath>
        <m:r>
          <m:rPr>
            <m:sty m:val="p"/>
          </m:rPr>
          <w:rPr>
            <w:rFonts w:ascii="Cambria Math" w:hAnsi="Cambria Math" w:cs="Times New Roman"/>
            <w:sz w:val="24"/>
            <w:szCs w:val="24"/>
          </w:rPr>
          <m:t>Λ</m:t>
        </m:r>
      </m:oMath>
      <w:r w:rsidRPr="00046C8F">
        <w:rPr>
          <w:rFonts w:ascii="Times New Roman" w:hAnsi="Times New Roman" w:cs="Times New Roman"/>
          <w:sz w:val="24"/>
          <w:szCs w:val="24"/>
        </w:rPr>
        <w:t xml:space="preserve"> (E13).</w:t>
      </w:r>
    </w:p>
    <w:p w14:paraId="28346F5D" w14:textId="77777777" w:rsidR="008C372D" w:rsidRPr="00772190" w:rsidDel="00772190" w:rsidRDefault="004E2121" w:rsidP="008C372D">
      <w:pPr>
        <w:spacing w:line="480" w:lineRule="auto"/>
        <w:ind w:firstLine="720"/>
        <w:rPr>
          <w:del w:id="173" w:author="Stephen Scherrer [2]" w:date="2019-02-15T12:08:00Z"/>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7EA0FB21" w14:textId="77777777" w:rsidR="008C372D" w:rsidRPr="00046C8F" w:rsidRDefault="008C372D" w:rsidP="008C372D">
      <w:pPr>
        <w:spacing w:line="480" w:lineRule="auto"/>
        <w:ind w:firstLine="720"/>
        <w:rPr>
          <w:ins w:id="174" w:author="Stephen Scherrer [2]" w:date="2019-02-15T12:08:00Z"/>
          <w:rFonts w:ascii="Times New Roman" w:hAnsi="Times New Roman" w:cs="Times New Roman"/>
          <w:sz w:val="24"/>
          <w:szCs w:val="24"/>
        </w:rPr>
      </w:pPr>
    </w:p>
    <w:p w14:paraId="00CF119C"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By manipulating the value of scaling constants, how similar datasets were treated, and which datasets were included, six additional model structures were developed and evaluated </w:t>
      </w:r>
      <w:r>
        <w:rPr>
          <w:rFonts w:ascii="Times New Roman" w:hAnsi="Times New Roman" w:cs="Times New Roman"/>
          <w:sz w:val="24"/>
          <w:szCs w:val="24"/>
        </w:rPr>
        <w:t>(Table 3</w:t>
      </w:r>
      <w:r w:rsidRPr="00046C8F">
        <w:rPr>
          <w:rFonts w:ascii="Times New Roman" w:hAnsi="Times New Roman" w:cs="Times New Roman"/>
          <w:sz w:val="24"/>
          <w:szCs w:val="24"/>
        </w:rPr>
        <w:t>). Two approaches were used to define the scaling constants</w:t>
      </w:r>
      <w:ins w:id="175" w:author="Stephen Scherrer [2]" w:date="2019-02-15T12:07:00Z">
        <w:r>
          <w:rPr>
            <w:rFonts w:ascii="Times New Roman" w:hAnsi="Times New Roman" w:cs="Times New Roman"/>
            <w:sz w:val="24"/>
            <w:szCs w:val="24"/>
          </w:rPr>
          <w:t xml:space="preserve"> </w:t>
        </w:r>
      </w:ins>
      <m:oMath>
        <m:d>
          <m:dPr>
            <m:ctrlPr>
              <w:ins w:id="176" w:author="Stephen Scherrer [2]" w:date="2019-02-18T12:53:00Z">
                <w:rPr>
                  <w:rFonts w:ascii="Cambria Math" w:hAnsi="Cambria Math" w:cs="Times New Roman"/>
                  <w:i/>
                  <w:sz w:val="24"/>
                  <w:szCs w:val="24"/>
                </w:rPr>
              </w:ins>
            </m:ctrlPr>
          </m:dPr>
          <m:e>
            <m:r>
              <w:ins w:id="177" w:author="Stephen Scherrer [2]" w:date="2019-02-18T12:53:00Z">
                <w:rPr>
                  <w:rFonts w:ascii="Cambria Math" w:hAnsi="Cambria Math" w:cs="Times New Roman"/>
                  <w:sz w:val="24"/>
                  <w:szCs w:val="24"/>
                </w:rPr>
                <m:t>β</m:t>
              </w:ins>
            </m:r>
          </m:e>
        </m:d>
      </m:oMath>
      <w:ins w:id="178" w:author="Stephen Scherrer [2]" w:date="2019-02-18T12:53:00Z">
        <w:r>
          <w:rPr>
            <w:rFonts w:ascii="Times New Roman" w:hAnsi="Times New Roman" w:cs="Times New Roman"/>
            <w:sz w:val="24"/>
            <w:szCs w:val="24"/>
          </w:rPr>
          <w:t xml:space="preserve"> </w:t>
        </w:r>
      </w:ins>
      <w:ins w:id="179" w:author="Stephen Scherrer [2]" w:date="2019-02-15T12:08:00Z">
        <w:r>
          <w:rPr>
            <w:rFonts w:ascii="Times New Roman" w:hAnsi="Times New Roman" w:cs="Times New Roman"/>
            <w:sz w:val="24"/>
            <w:szCs w:val="24"/>
          </w:rPr>
          <w:t>within each model’s objective likelihood function</w:t>
        </w:r>
      </w:ins>
      <w:r w:rsidRPr="00046C8F">
        <w:rPr>
          <w:rFonts w:ascii="Times New Roman" w:hAnsi="Times New Roman" w:cs="Times New Roman"/>
          <w:sz w:val="24"/>
          <w:szCs w:val="24"/>
        </w:rPr>
        <w:t xml:space="preserve">. The first equally weighted each likelihood function so that each </w:t>
      </w:r>
      <w:r w:rsidRPr="00046C8F">
        <w:rPr>
          <w:rFonts w:ascii="Times New Roman" w:hAnsi="Times New Roman" w:cs="Times New Roman"/>
          <w:sz w:val="24"/>
          <w:szCs w:val="24"/>
        </w:rPr>
        <w:lastRenderedPageBreak/>
        <w:t xml:space="preserve">data source had equal influence on the resulting parameter estimates. This was achieved by selecting a </w:t>
      </w:r>
      <m:oMath>
        <m:r>
          <w:rPr>
            <w:rFonts w:ascii="Cambria Math" w:hAnsi="Cambria Math" w:cs="Times New Roman"/>
            <w:sz w:val="24"/>
            <w:szCs w:val="24"/>
          </w:rPr>
          <m:t>β</m:t>
        </m:r>
      </m:oMath>
      <w:r w:rsidRPr="00046C8F">
        <w:rPr>
          <w:rFonts w:ascii="Times New Roman" w:hAnsi="Times New Roman" w:cs="Times New Roman"/>
          <w:sz w:val="24"/>
          <w:szCs w:val="24"/>
        </w:rPr>
        <w:t xml:space="preserve"> for each data source equal to the inverse of the number of observations for the data. The second weighted each data source relative to the number of observations of that particular data set </w:t>
      </w:r>
      <w:commentRangeStart w:id="180"/>
      <w:r w:rsidRPr="00046C8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046C8F">
        <w:rPr>
          <w:rFonts w:ascii="Times New Roman" w:hAnsi="Times New Roman" w:cs="Times New Roman"/>
          <w:sz w:val="24"/>
          <w:szCs w:val="24"/>
        </w:rPr>
        <w:t>)</w:t>
      </w:r>
      <w:commentRangeEnd w:id="180"/>
      <w:r>
        <w:rPr>
          <w:rStyle w:val="CommentReference"/>
        </w:rPr>
        <w:commentReference w:id="180"/>
      </w:r>
      <w:r w:rsidRPr="00046C8F">
        <w:rPr>
          <w:rFonts w:ascii="Times New Roman" w:hAnsi="Times New Roman" w:cs="Times New Roman"/>
          <w:sz w:val="24"/>
          <w:szCs w:val="24"/>
        </w:rPr>
        <w:t xml:space="preserve">. </w:t>
      </w:r>
    </w:p>
    <w:p w14:paraId="22E34173" w14:textId="77777777"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structure of model 5 fit only tagging data from the OTP study while models 6-11 incorporat</w:t>
      </w:r>
      <w:ins w:id="181" w:author="ecf" w:date="2018-12-04T09:04:00Z">
        <w:r>
          <w:rPr>
            <w:rFonts w:ascii="Times New Roman" w:hAnsi="Times New Roman" w:cs="Times New Roman"/>
            <w:sz w:val="24"/>
            <w:szCs w:val="24"/>
          </w:rPr>
          <w:t>ed</w:t>
        </w:r>
      </w:ins>
      <w:r w:rsidRPr="00046C8F">
        <w:rPr>
          <w:rFonts w:ascii="Times New Roman" w:hAnsi="Times New Roman" w:cs="Times New Roman"/>
          <w:sz w:val="24"/>
          <w:szCs w:val="24"/>
        </w:rPr>
        <w:t xml:space="preserve"> the additional length-at-age and length frequency data and differed from one another in the treatment of </w:t>
      </w:r>
      <m:oMath>
        <m:r>
          <w:rPr>
            <w:rFonts w:ascii="Cambria Math" w:hAnsi="Cambria Math" w:cs="Times New Roman"/>
            <w:sz w:val="24"/>
            <w:szCs w:val="24"/>
          </w:rPr>
          <m:t>β</m:t>
        </m:r>
      </m:oMath>
      <w:r w:rsidRPr="00046C8F">
        <w:rPr>
          <w:rFonts w:ascii="Times New Roman" w:hAnsi="Times New Roman" w:cs="Times New Roman"/>
          <w:sz w:val="24"/>
          <w:szCs w:val="24"/>
        </w:rPr>
        <w:t xml:space="preserve"> coefficients, whether direct aging data sources were considered independently and assigned their own log-likelihood function or if these data sources were pooled and contributed to estimation of a single log-likelihood function. Omission of direct aging data where ages were estimated using counts of otolith annuli was also considered as this method is known to be unreliable for </w:t>
      </w:r>
      <w:ins w:id="182" w:author="Stephen Scherrer" w:date="2018-09-14T11:50:00Z">
        <w:r w:rsidRPr="00622A71">
          <w:rPr>
            <w:rFonts w:ascii="Times New Roman" w:hAnsi="Times New Roman" w:cs="Times New Roman"/>
            <w:i/>
            <w:sz w:val="24"/>
            <w:szCs w:val="24"/>
          </w:rPr>
          <w:t>P. filamentosus</w:t>
        </w:r>
      </w:ins>
      <w:r>
        <w:rPr>
          <w:rFonts w:ascii="Times New Roman" w:hAnsi="Times New Roman" w:cs="Times New Roman"/>
          <w:sz w:val="24"/>
          <w:szCs w:val="24"/>
        </w:rPr>
        <w:t xml:space="preserve"> (</w:t>
      </w:r>
      <w:ins w:id="183" w:author="ecf" w:date="2018-12-04T09:04:00Z">
        <w:r>
          <w:rPr>
            <w:rFonts w:ascii="Times New Roman" w:hAnsi="Times New Roman" w:cs="Times New Roman"/>
            <w:sz w:val="24"/>
            <w:szCs w:val="24"/>
          </w:rPr>
          <w:t>T</w:t>
        </w:r>
      </w:ins>
      <w:del w:id="184" w:author="ecf" w:date="2018-12-04T09:04:00Z">
        <w:r w:rsidDel="00C27171">
          <w:rPr>
            <w:rFonts w:ascii="Times New Roman" w:hAnsi="Times New Roman" w:cs="Times New Roman"/>
            <w:sz w:val="24"/>
            <w:szCs w:val="24"/>
          </w:rPr>
          <w:delText>t</w:delText>
        </w:r>
      </w:del>
      <w:r>
        <w:rPr>
          <w:rFonts w:ascii="Times New Roman" w:hAnsi="Times New Roman" w:cs="Times New Roman"/>
          <w:sz w:val="24"/>
          <w:szCs w:val="24"/>
        </w:rPr>
        <w:t>able 3</w:t>
      </w:r>
      <w:ins w:id="185" w:author="ecf" w:date="2018-12-04T09:04:00Z">
        <w:r>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Wakefield et al 2017). </w:t>
      </w:r>
    </w:p>
    <w:p w14:paraId="03529FF7" w14:textId="77777777" w:rsidR="008C372D" w:rsidRPr="00046C8F" w:rsidRDefault="008C372D" w:rsidP="008C372D">
      <w:pPr>
        <w:spacing w:before="240"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six candidate integrative model structures (Models 6-11) were evaluated against one another using the following repeated </w:t>
      </w:r>
      <w:ins w:id="186" w:author="ecf" w:date="2018-12-04T09:04:00Z">
        <w:r>
          <w:rPr>
            <w:rFonts w:ascii="Times New Roman" w:hAnsi="Times New Roman" w:cs="Times New Roman"/>
            <w:sz w:val="24"/>
            <w:szCs w:val="24"/>
          </w:rPr>
          <w:t>training</w:t>
        </w:r>
      </w:ins>
      <w:r w:rsidRPr="00046C8F">
        <w:rPr>
          <w:rFonts w:ascii="Times New Roman" w:hAnsi="Times New Roman" w:cs="Times New Roman"/>
          <w:sz w:val="24"/>
          <w:szCs w:val="24"/>
        </w:rPr>
        <w:t xml:space="preserve">-testing cross validation procedure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to determine the combination of model weighting, data pooling, and data sources parameter estimates that consistently best predicted observed growth from tagging data. Each model structure was trained using two-thirds of the tagging data (n = 258) selected at random while the remaining one-third (n = 129) was reserved for evaluating each model’s predictive ability. Model performance was evaluated using </w:t>
      </w:r>
      <w:ins w:id="187" w:author="Stephen Scherrer [2]" w:date="2019-02-18T12:50:00Z">
        <w:r>
          <w:rPr>
            <w:rFonts w:ascii="Times New Roman" w:hAnsi="Times New Roman" w:cs="Times New Roman"/>
            <w:sz w:val="24"/>
            <w:szCs w:val="24"/>
          </w:rPr>
          <w:t xml:space="preserve">the parameters </w:t>
        </w:r>
      </w:ins>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w:t>
      </w:r>
      <m:oMath>
        <m:r>
          <w:ins w:id="188" w:author="Stephen Scherrer [2]" w:date="2019-02-18T12:50:00Z">
            <w:rPr>
              <w:rFonts w:ascii="Cambria Math" w:hAnsi="Cambria Math" w:cs="Times New Roman"/>
              <w:sz w:val="24"/>
              <w:szCs w:val="24"/>
            </w:rPr>
            <m:t xml:space="preserve">k </m:t>
          </w:ins>
        </m:r>
        <m:r>
          <w:del w:id="189" w:author="ecf" w:date="2018-12-04T09:05:00Z">
            <w:rPr>
              <w:rFonts w:ascii="Cambria Math" w:hAnsi="Cambria Math" w:cs="Times New Roman"/>
              <w:sz w:val="24"/>
              <w:szCs w:val="24"/>
            </w:rPr>
            <m:t>k</m:t>
          </w:del>
        </m:r>
      </m:oMath>
      <w:del w:id="190" w:author="ecf" w:date="2018-12-04T09:05:00Z">
        <w:r w:rsidRPr="00046C8F" w:rsidDel="00C27171">
          <w:rPr>
            <w:rFonts w:ascii="Times New Roman" w:hAnsi="Times New Roman" w:cs="Times New Roman"/>
            <w:sz w:val="24"/>
            <w:szCs w:val="24"/>
          </w:rPr>
          <w:delText xml:space="preserve"> </w:delText>
        </w:r>
      </w:del>
      <w:ins w:id="191" w:author="ecf" w:date="2018-12-04T09:05:00Z">
        <w:del w:id="192" w:author="Stephen Scherrer [2]" w:date="2019-02-18T12:50:00Z">
          <w:r w:rsidDel="00622A71">
            <w:rPr>
              <w:rFonts w:ascii="Times New Roman" w:hAnsi="Times New Roman" w:cs="Times New Roman"/>
              <w:sz w:val="24"/>
              <w:szCs w:val="24"/>
            </w:rPr>
            <w:delText xml:space="preserve">the number of </w:delText>
          </w:r>
        </w:del>
      </w:ins>
      <w:del w:id="193" w:author="Stephen Scherrer [2]" w:date="2019-02-18T12:50:00Z">
        <w:r w:rsidRPr="00046C8F" w:rsidDel="00622A71">
          <w:rPr>
            <w:rFonts w:ascii="Times New Roman" w:hAnsi="Times New Roman" w:cs="Times New Roman"/>
            <w:sz w:val="24"/>
            <w:szCs w:val="24"/>
          </w:rPr>
          <w:delText>parameters</w:delText>
        </w:r>
      </w:del>
      <w:ins w:id="194" w:author="ecf" w:date="2018-12-04T09:05:00Z">
        <w:del w:id="195" w:author="Stephen Scherrer [2]" w:date="2019-02-18T12:50:00Z">
          <w:r w:rsidDel="00622A71">
            <w:rPr>
              <w:rFonts w:ascii="Times New Roman" w:hAnsi="Times New Roman" w:cs="Times New Roman"/>
              <w:sz w:val="24"/>
              <w:szCs w:val="24"/>
            </w:rPr>
            <w:delText xml:space="preserve"> (“</w:delText>
          </w:r>
          <m:oMath>
            <m:r>
              <w:rPr>
                <w:rFonts w:ascii="Cambria Math" w:hAnsi="Cambria Math" w:cs="Times New Roman"/>
                <w:sz w:val="24"/>
                <w:szCs w:val="24"/>
              </w:rPr>
              <m:t>k</m:t>
            </m:r>
          </m:oMath>
          <w:r w:rsidDel="00622A71">
            <w:rPr>
              <w:rFonts w:ascii="Times New Roman" w:hAnsi="Times New Roman" w:cs="Times New Roman"/>
              <w:sz w:val="24"/>
              <w:szCs w:val="24"/>
            </w:rPr>
            <w:delText>”)</w:delText>
          </w:r>
        </w:del>
      </w:ins>
      <w:del w:id="196" w:author="Stephen Scherrer [2]" w:date="2019-02-18T12:50:00Z">
        <w:r w:rsidRPr="00046C8F" w:rsidDel="00622A71">
          <w:rPr>
            <w:rFonts w:ascii="Times New Roman" w:hAnsi="Times New Roman" w:cs="Times New Roman"/>
            <w:sz w:val="24"/>
            <w:szCs w:val="24"/>
          </w:rPr>
          <w:delText xml:space="preserve"> </w:delText>
        </w:r>
      </w:del>
      <w:r w:rsidRPr="00046C8F">
        <w:rPr>
          <w:rFonts w:ascii="Times New Roman" w:hAnsi="Times New Roman" w:cs="Times New Roman"/>
          <w:sz w:val="24"/>
          <w:szCs w:val="24"/>
        </w:rPr>
        <w:t>estimated from training data, applied to the length at tagging and time at liberty of each individual in the validation set to predict length at recapture using Equation 2. The variance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Pr="00046C8F">
        <w:rPr>
          <w:rFonts w:ascii="Times New Roman" w:hAnsi="Times New Roman" w:cs="Times New Roman"/>
          <w:sz w:val="24"/>
          <w:szCs w:val="24"/>
        </w:rPr>
        <w:t>between the 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Pr="00046C8F">
        <w:rPr>
          <w:rFonts w:ascii="Times New Roman" w:hAnsi="Times New Roman" w:cs="Times New Roman"/>
          <w:sz w:val="24"/>
          <w:szCs w:val="24"/>
        </w:rPr>
        <w:t xml:space="preserve"> 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length of each fish recapture was used as a metric for comparing the performance of competing model structures (E14). </w:t>
      </w:r>
    </w:p>
    <w:p w14:paraId="13CF74C7" w14:textId="77777777" w:rsidR="008C372D" w:rsidRPr="00046C8F" w:rsidRDefault="004E2121" w:rsidP="008C372D">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18BFAE4F"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The preferred model structure was the one whose estimated parameters most frequently produced the smallest variance.</w:t>
      </w:r>
      <w:ins w:id="197" w:author="Stephen Scherrer" w:date="2018-09-14T12:14:00Z">
        <w:r>
          <w:rPr>
            <w:rFonts w:ascii="Times New Roman" w:hAnsi="Times New Roman" w:cs="Times New Roman"/>
            <w:sz w:val="24"/>
            <w:szCs w:val="24"/>
          </w:rPr>
          <w:t xml:space="preserve"> </w:t>
        </w:r>
      </w:ins>
      <w:r w:rsidRPr="00046C8F">
        <w:rPr>
          <w:rFonts w:ascii="Times New Roman" w:hAnsi="Times New Roman" w:cs="Times New Roman"/>
          <w:sz w:val="24"/>
          <w:szCs w:val="24"/>
        </w:rPr>
        <w:t>This procedure was repeated 10,000 times. The preferred model structure was the one that most frequently reported the lowest variance across all of these iterations. To determine if incorporating additional data sources improved predictive performance, cross validation variances for the preferred model structure were compared to those calculated using a model structure identical to Model 5, calculated including only tagging data.</w:t>
      </w:r>
    </w:p>
    <w:p w14:paraId="0C8EBB6C"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integrative model structure that best predicted observed growth most frequently was refit using the entire data set. Two-sided 95% confidence intervals were estimated for each parameter from the results of 10,000 bootstrap iterations. 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w:t>
      </w:r>
      <w:ins w:id="198" w:author="Stephen Scherrer" w:date="2018-09-14T12:04:00Z">
        <w:r>
          <w:rPr>
            <w:rFonts w:ascii="Times New Roman" w:hAnsi="Times New Roman" w:cs="Times New Roman"/>
            <w:sz w:val="24"/>
            <w:szCs w:val="24"/>
          </w:rPr>
          <w:t>reconstructed</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study data. Each study period in the pseudo dataset contained the same number of observations as in </w:t>
      </w:r>
      <w:ins w:id="199" w:author="ecf" w:date="2018-12-04T09:05:00Z">
        <w:r>
          <w:rPr>
            <w:rFonts w:ascii="Times New Roman" w:hAnsi="Times New Roman" w:cs="Times New Roman"/>
            <w:sz w:val="24"/>
            <w:szCs w:val="24"/>
          </w:rPr>
          <w:t xml:space="preserve">the </w:t>
        </w:r>
      </w:ins>
      <w:r w:rsidRPr="00046C8F">
        <w:rPr>
          <w:rFonts w:ascii="Times New Roman" w:hAnsi="Times New Roman" w:cs="Times New Roman"/>
          <w:sz w:val="24"/>
          <w:szCs w:val="24"/>
        </w:rPr>
        <w:t xml:space="preserve">corresponding </w:t>
      </w:r>
      <w:ins w:id="200" w:author="ecf" w:date="2018-12-04T09:06:00Z">
        <w:r>
          <w:rPr>
            <w:rFonts w:ascii="Times New Roman" w:hAnsi="Times New Roman" w:cs="Times New Roman"/>
            <w:sz w:val="24"/>
            <w:szCs w:val="24"/>
          </w:rPr>
          <w:t xml:space="preserve">time </w:t>
        </w:r>
      </w:ins>
      <w:r w:rsidRPr="00046C8F">
        <w:rPr>
          <w:rFonts w:ascii="Times New Roman" w:hAnsi="Times New Roman" w:cs="Times New Roman"/>
          <w:sz w:val="24"/>
          <w:szCs w:val="24"/>
        </w:rPr>
        <w:t xml:space="preserve">period </w:t>
      </w:r>
      <w:ins w:id="201" w:author="ecf" w:date="2018-12-04T09:05:00Z">
        <w:r>
          <w:rPr>
            <w:rFonts w:ascii="Times New Roman" w:hAnsi="Times New Roman" w:cs="Times New Roman"/>
            <w:sz w:val="24"/>
            <w:szCs w:val="24"/>
          </w:rPr>
          <w:t xml:space="preserve">of </w:t>
        </w:r>
      </w:ins>
      <w:r w:rsidRPr="00046C8F">
        <w:rPr>
          <w:rFonts w:ascii="Times New Roman" w:hAnsi="Times New Roman" w:cs="Times New Roman"/>
          <w:sz w:val="24"/>
          <w:szCs w:val="24"/>
        </w:rPr>
        <w:t>the original study data.</w:t>
      </w:r>
    </w:p>
    <w:p w14:paraId="5AB8C83B" w14:textId="77777777" w:rsidR="008C372D" w:rsidRPr="00046C8F" w:rsidRDefault="008C372D" w:rsidP="008C372D">
      <w:pPr>
        <w:spacing w:line="480" w:lineRule="auto"/>
        <w:rPr>
          <w:rFonts w:ascii="Times New Roman" w:hAnsi="Times New Roman" w:cs="Times New Roman"/>
          <w:sz w:val="24"/>
          <w:szCs w:val="24"/>
        </w:rPr>
      </w:pPr>
    </w:p>
    <w:p w14:paraId="7DE66525"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0AC33F92" w14:textId="77777777" w:rsidR="008C372D" w:rsidRPr="00046C8F" w:rsidRDefault="008C372D" w:rsidP="008C372D">
      <w:pPr>
        <w:spacing w:line="480" w:lineRule="auto"/>
        <w:outlineLvl w:val="1"/>
        <w:rPr>
          <w:rFonts w:ascii="Times New Roman" w:hAnsi="Times New Roman" w:cs="Times New Roman"/>
          <w:i/>
          <w:sz w:val="24"/>
          <w:szCs w:val="24"/>
        </w:rPr>
      </w:pPr>
      <w:ins w:id="202" w:author="ecf" w:date="2018-12-04T09:06:00Z">
        <w:r>
          <w:rPr>
            <w:rFonts w:ascii="Times New Roman" w:hAnsi="Times New Roman" w:cs="Times New Roman"/>
            <w:i/>
            <w:sz w:val="24"/>
            <w:szCs w:val="24"/>
          </w:rPr>
          <w:t>Opakapaka Tagging Program</w:t>
        </w:r>
      </w:ins>
    </w:p>
    <w:p w14:paraId="7F6A72B7" w14:textId="77777777" w:rsidR="008C372D" w:rsidRPr="00046C8F" w:rsidRDefault="008C372D" w:rsidP="008C372D">
      <w:pPr>
        <w:spacing w:line="480" w:lineRule="auto"/>
        <w:rPr>
          <w:rFonts w:ascii="Times New Roman" w:hAnsi="Times New Roman" w:cs="Times New Roman"/>
          <w:sz w:val="24"/>
          <w:szCs w:val="24"/>
        </w:rPr>
      </w:pPr>
      <w:r w:rsidRPr="00046C8F">
        <w:rPr>
          <w:rFonts w:ascii="Times New Roman" w:hAnsi="Times New Roman" w:cs="Times New Roman"/>
          <w:sz w:val="24"/>
          <w:szCs w:val="24"/>
        </w:rPr>
        <w:t>Of the 4,17</w:t>
      </w:r>
      <w:ins w:id="203" w:author="ecf" w:date="2018-12-04T09:07:00Z">
        <w:r>
          <w:rPr>
            <w:rFonts w:ascii="Times New Roman" w:hAnsi="Times New Roman" w:cs="Times New Roman"/>
            <w:sz w:val="24"/>
            <w:szCs w:val="24"/>
          </w:rPr>
          <w:t>9</w:t>
        </w:r>
      </w:ins>
      <w:r w:rsidRPr="00046C8F">
        <w:rPr>
          <w:rFonts w:ascii="Times New Roman" w:hAnsi="Times New Roman" w:cs="Times New Roman"/>
          <w:sz w:val="24"/>
          <w:szCs w:val="24"/>
        </w:rPr>
        <w:t xml:space="preserve"> </w:t>
      </w:r>
      <w:ins w:id="204"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tagged 431 individuals were recaptured at least once (10.</w:t>
      </w:r>
      <w:ins w:id="205" w:author="ecf" w:date="2018-12-04T09:07:00Z">
        <w:r>
          <w:rPr>
            <w:rFonts w:ascii="Times New Roman" w:hAnsi="Times New Roman" w:cs="Times New Roman"/>
            <w:sz w:val="24"/>
            <w:szCs w:val="24"/>
          </w:rPr>
          <w:t>3</w:t>
        </w:r>
      </w:ins>
      <w:r w:rsidRPr="00046C8F">
        <w:rPr>
          <w:rFonts w:ascii="Times New Roman" w:hAnsi="Times New Roman" w:cs="Times New Roman"/>
          <w:sz w:val="24"/>
          <w:szCs w:val="24"/>
        </w:rPr>
        <w:t xml:space="preserve">%).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w:t>
      </w:r>
      <w:r w:rsidRPr="00046C8F">
        <w:rPr>
          <w:rFonts w:ascii="Times New Roman" w:hAnsi="Times New Roman" w:cs="Times New Roman"/>
          <w:sz w:val="24"/>
          <w:szCs w:val="24"/>
        </w:rPr>
        <w:lastRenderedPageBreak/>
        <w:t xml:space="preserve">liberty, with some lesions apparent around the opening where the tag exited the body cavity. This was not thought to be a serious health issue since the fish appeared to be feeding and swimming normally. </w:t>
      </w:r>
    </w:p>
    <w:p w14:paraId="31BFDCE7" w14:textId="77777777" w:rsidR="008C372D" w:rsidRPr="00046C8F" w:rsidRDefault="008C372D" w:rsidP="008C372D">
      <w:pPr>
        <w:spacing w:line="480" w:lineRule="auto"/>
        <w:ind w:firstLine="720"/>
        <w:rPr>
          <w:rFonts w:ascii="Times New Roman" w:hAnsi="Times New Roman" w:cs="Times New Roman"/>
          <w:sz w:val="24"/>
          <w:szCs w:val="24"/>
        </w:rPr>
      </w:pPr>
      <w:ins w:id="206" w:author="Stephen Scherrer [2]" w:date="2019-02-15T12:09:00Z">
        <w:r>
          <w:rPr>
            <w:rFonts w:ascii="Times New Roman" w:hAnsi="Times New Roman" w:cs="Times New Roman"/>
            <w:sz w:val="24"/>
            <w:szCs w:val="24"/>
          </w:rPr>
          <w:t>Initial fork length at capture</w:t>
        </w:r>
      </w:ins>
      <w:r w:rsidRPr="00046C8F">
        <w:rPr>
          <w:rFonts w:ascii="Times New Roman" w:hAnsi="Times New Roman" w:cs="Times New Roman"/>
          <w:sz w:val="24"/>
          <w:szCs w:val="24"/>
        </w:rPr>
        <w:t xml:space="preserve"> </w:t>
      </w:r>
      <w:ins w:id="207" w:author="Stephen Scherrer [2]" w:date="2019-02-15T12:09:00Z">
        <w:r>
          <w:rPr>
            <w:rFonts w:ascii="Times New Roman" w:hAnsi="Times New Roman" w:cs="Times New Roman"/>
            <w:sz w:val="24"/>
            <w:szCs w:val="24"/>
          </w:rPr>
          <w:t>across</w:t>
        </w:r>
      </w:ins>
      <w:r w:rsidRPr="00046C8F">
        <w:rPr>
          <w:rFonts w:ascii="Times New Roman" w:hAnsi="Times New Roman" w:cs="Times New Roman"/>
          <w:sz w:val="24"/>
          <w:szCs w:val="24"/>
        </w:rPr>
        <w:t xml:space="preserve"> all individuals ranged in size </w:t>
      </w:r>
      <w:ins w:id="208" w:author="Stephen Scherrer" w:date="2018-09-14T12:08:00Z">
        <w:r>
          <w:rPr>
            <w:rFonts w:ascii="Times New Roman" w:hAnsi="Times New Roman" w:cs="Times New Roman"/>
            <w:sz w:val="24"/>
            <w:szCs w:val="24"/>
          </w:rPr>
          <w:t>from</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16.51 </w:t>
      </w:r>
      <w:ins w:id="209" w:author="Stephen Scherrer" w:date="2018-09-14T12:08:00Z">
        <w:r>
          <w:rPr>
            <w:rFonts w:ascii="Times New Roman" w:hAnsi="Times New Roman" w:cs="Times New Roman"/>
            <w:sz w:val="24"/>
            <w:szCs w:val="24"/>
          </w:rPr>
          <w:t>to</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53.34 cm (mean = 31.90 cm, standard deviation (</w:t>
      </w:r>
      <w:proofErr w:type="spellStart"/>
      <w:r w:rsidRPr="00046C8F">
        <w:rPr>
          <w:rFonts w:ascii="Times New Roman" w:hAnsi="Times New Roman" w:cs="Times New Roman"/>
          <w:sz w:val="24"/>
          <w:szCs w:val="24"/>
        </w:rPr>
        <w:t>s.d</w:t>
      </w:r>
      <w:ins w:id="210" w:author="Stephen Scherrer" w:date="2018-09-14T12:08:00Z">
        <w:r>
          <w:rPr>
            <w:rFonts w:ascii="Times New Roman" w:hAnsi="Times New Roman" w:cs="Times New Roman"/>
            <w:sz w:val="24"/>
            <w:szCs w:val="24"/>
          </w:rPr>
          <w:t>.</w:t>
        </w:r>
      </w:ins>
      <w:proofErr w:type="spellEnd"/>
      <w:r w:rsidRPr="00046C8F">
        <w:rPr>
          <w:rFonts w:ascii="Times New Roman" w:hAnsi="Times New Roman" w:cs="Times New Roman"/>
          <w:sz w:val="24"/>
          <w:szCs w:val="24"/>
        </w:rPr>
        <w:t xml:space="preserve">) = 5.48)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5.08) for fish that were later recaptured.</w:t>
      </w:r>
      <w:commentRangeStart w:id="211"/>
      <w:r w:rsidRPr="00046C8F">
        <w:rPr>
          <w:rFonts w:ascii="Times New Roman" w:hAnsi="Times New Roman" w:cs="Times New Roman"/>
          <w:sz w:val="24"/>
          <w:szCs w:val="24"/>
        </w:rPr>
        <w:t xml:space="preserve"> </w:t>
      </w:r>
      <w:ins w:id="212" w:author="Stephen Scherrer [2]" w:date="2019-02-15T12:10:00Z">
        <w:r>
          <w:rPr>
            <w:rFonts w:ascii="Times New Roman" w:hAnsi="Times New Roman" w:cs="Times New Roman"/>
            <w:sz w:val="24"/>
            <w:szCs w:val="24"/>
          </w:rPr>
          <w:t>For those fish that were later recaptured, fork l</w:t>
        </w:r>
      </w:ins>
      <w:r w:rsidRPr="00046C8F">
        <w:rPr>
          <w:rFonts w:ascii="Times New Roman" w:hAnsi="Times New Roman" w:cs="Times New Roman"/>
          <w:sz w:val="24"/>
          <w:szCs w:val="24"/>
        </w:rPr>
        <w:t xml:space="preserve">ength at recapture ranged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8.67).</w:t>
      </w:r>
      <w:commentRangeEnd w:id="211"/>
      <w:r>
        <w:rPr>
          <w:rStyle w:val="CommentReference"/>
        </w:rPr>
        <w:commentReference w:id="211"/>
      </w:r>
      <w:r w:rsidRPr="00046C8F">
        <w:rPr>
          <w:rFonts w:ascii="Times New Roman" w:hAnsi="Times New Roman" w:cs="Times New Roman"/>
          <w:sz w:val="24"/>
          <w:szCs w:val="24"/>
        </w:rPr>
        <w:t xml:space="preserve"> The minimum time at liberty for any fish between tagging and recapture was a single day while the maximum time at liberty was 10.3 years (3,748 days) (Figure 1). The mean time at liberty was </w:t>
      </w:r>
      <w:commentRangeStart w:id="213"/>
      <w:r w:rsidRPr="00046C8F">
        <w:rPr>
          <w:rFonts w:ascii="Times New Roman" w:hAnsi="Times New Roman" w:cs="Times New Roman"/>
          <w:sz w:val="24"/>
          <w:szCs w:val="24"/>
        </w:rPr>
        <w:t xml:space="preserve">666 days </w:t>
      </w:r>
      <w:commentRangeEnd w:id="213"/>
      <w:r>
        <w:rPr>
          <w:rStyle w:val="CommentReference"/>
        </w:rPr>
        <w:commentReference w:id="213"/>
      </w:r>
      <w:r w:rsidRPr="00046C8F">
        <w:rPr>
          <w:rFonts w:ascii="Times New Roman" w:hAnsi="Times New Roman" w:cs="Times New Roman"/>
          <w:sz w:val="24"/>
          <w:szCs w:val="24"/>
        </w:rPr>
        <w:t>(</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288A5EAA" w14:textId="77777777" w:rsidR="008C372D" w:rsidRPr="00046C8F" w:rsidRDefault="008C372D" w:rsidP="008C372D">
      <w:pPr>
        <w:spacing w:line="480" w:lineRule="auto"/>
        <w:ind w:firstLine="720"/>
        <w:rPr>
          <w:rFonts w:ascii="Times New Roman" w:hAnsi="Times New Roman" w:cs="Times New Roman"/>
          <w:sz w:val="24"/>
          <w:szCs w:val="24"/>
        </w:rPr>
      </w:pPr>
      <w:commentRangeStart w:id="214"/>
      <w:commentRangeStart w:id="215"/>
      <w:r w:rsidRPr="00046C8F">
        <w:rPr>
          <w:rFonts w:ascii="Times New Roman" w:hAnsi="Times New Roman" w:cs="Times New Roman"/>
          <w:sz w:val="24"/>
          <w:szCs w:val="24"/>
        </w:rPr>
        <w:t xml:space="preserve">One fish was excluded from further analysis as its fork length at capture was not recorded. Seven fish were removed because the recapture date was not properly recorded. Of the remaining 431 fish recaptured, 394 were recaptured a single time, 35 fish were recaptured a total of two times, one fish recaptured 3 times, and two fish were recaptured 4 times. </w:t>
      </w:r>
      <w:ins w:id="216" w:author="ecf" w:date="2018-12-04T09:14:00Z">
        <w:r>
          <w:rPr>
            <w:rFonts w:ascii="Times New Roman" w:hAnsi="Times New Roman" w:cs="Times New Roman"/>
            <w:sz w:val="24"/>
            <w:szCs w:val="24"/>
          </w:rPr>
          <w:t xml:space="preserve">We also </w:t>
        </w:r>
      </w:ins>
      <w:r w:rsidRPr="00046C8F">
        <w:rPr>
          <w:rFonts w:ascii="Times New Roman" w:hAnsi="Times New Roman" w:cs="Times New Roman"/>
          <w:sz w:val="24"/>
          <w:szCs w:val="24"/>
        </w:rPr>
        <w:t xml:space="preserve">excluded from analysis 46 individuals for whom time </w:t>
      </w:r>
      <w:ins w:id="217" w:author="ecf" w:date="2018-12-04T09:14:00Z">
        <w:r>
          <w:rPr>
            <w:rFonts w:ascii="Times New Roman" w:hAnsi="Times New Roman" w:cs="Times New Roman"/>
            <w:sz w:val="24"/>
            <w:szCs w:val="24"/>
          </w:rPr>
          <w:t xml:space="preserve">at </w:t>
        </w:r>
      </w:ins>
      <w:r w:rsidRPr="00046C8F">
        <w:rPr>
          <w:rFonts w:ascii="Times New Roman" w:hAnsi="Times New Roman" w:cs="Times New Roman"/>
          <w:sz w:val="24"/>
          <w:szCs w:val="24"/>
        </w:rPr>
        <w:t xml:space="preserve">liberty was less than 60 days yielding a data set of </w:t>
      </w:r>
      <w:commentRangeStart w:id="218"/>
      <w:r w:rsidRPr="00046C8F">
        <w:rPr>
          <w:rFonts w:ascii="Times New Roman" w:hAnsi="Times New Roman" w:cs="Times New Roman"/>
          <w:sz w:val="24"/>
          <w:szCs w:val="24"/>
        </w:rPr>
        <w:t>387 unique individuals</w:t>
      </w:r>
      <w:commentRangeEnd w:id="218"/>
      <w:r>
        <w:rPr>
          <w:rStyle w:val="CommentReference"/>
        </w:rPr>
        <w:commentReference w:id="218"/>
      </w:r>
      <w:r w:rsidRPr="00046C8F">
        <w:rPr>
          <w:rFonts w:ascii="Times New Roman" w:hAnsi="Times New Roman" w:cs="Times New Roman"/>
          <w:sz w:val="24"/>
          <w:szCs w:val="24"/>
        </w:rPr>
        <w:t>.</w:t>
      </w:r>
      <w:commentRangeEnd w:id="214"/>
      <w:r>
        <w:rPr>
          <w:rStyle w:val="CommentReference"/>
        </w:rPr>
        <w:commentReference w:id="214"/>
      </w:r>
      <w:commentRangeEnd w:id="215"/>
      <w:r>
        <w:rPr>
          <w:rStyle w:val="CommentReference"/>
        </w:rPr>
        <w:commentReference w:id="215"/>
      </w:r>
    </w:p>
    <w:p w14:paraId="5F5E63F1" w14:textId="77777777" w:rsidR="008C372D" w:rsidRPr="00046C8F" w:rsidRDefault="008C372D" w:rsidP="008C372D">
      <w:pPr>
        <w:spacing w:line="480" w:lineRule="auto"/>
        <w:rPr>
          <w:rFonts w:ascii="Times New Roman" w:hAnsi="Times New Roman" w:cs="Times New Roman"/>
          <w:sz w:val="24"/>
          <w:szCs w:val="24"/>
        </w:rPr>
      </w:pPr>
    </w:p>
    <w:p w14:paraId="432CF9A1" w14:textId="77777777" w:rsidR="008C372D" w:rsidRPr="00046C8F" w:rsidRDefault="008C372D" w:rsidP="008C372D">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Estimating Growth Parameters from Tagging Data</w:t>
      </w:r>
      <w:ins w:id="219" w:author="ecf" w:date="2018-12-04T09:16:00Z">
        <w:r>
          <w:rPr>
            <w:rFonts w:ascii="Times New Roman" w:hAnsi="Times New Roman" w:cs="Times New Roman"/>
            <w:i/>
            <w:sz w:val="24"/>
            <w:szCs w:val="24"/>
          </w:rPr>
          <w:t>: Bayesian A</w:t>
        </w:r>
      </w:ins>
      <w:ins w:id="220" w:author="ecf" w:date="2018-12-04T09:17:00Z">
        <w:r>
          <w:rPr>
            <w:rFonts w:ascii="Times New Roman" w:hAnsi="Times New Roman" w:cs="Times New Roman"/>
            <w:i/>
            <w:sz w:val="24"/>
            <w:szCs w:val="24"/>
          </w:rPr>
          <w:t>pproach</w:t>
        </w:r>
      </w:ins>
    </w:p>
    <w:p w14:paraId="2F71709A" w14:textId="77777777" w:rsidR="008C372D" w:rsidRPr="00046C8F" w:rsidRDefault="008C372D" w:rsidP="008C372D">
      <w:pPr>
        <w:keepNext/>
        <w:spacing w:line="480" w:lineRule="auto"/>
        <w:rPr>
          <w:rFonts w:ascii="Times New Roman" w:hAnsi="Times New Roman" w:cs="Times New Roman"/>
          <w:i/>
          <w:noProof/>
          <w:sz w:val="24"/>
          <w:szCs w:val="24"/>
        </w:rPr>
      </w:pPr>
    </w:p>
    <w:p w14:paraId="2DF998FE" w14:textId="77777777"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t>
      </w:r>
      <w:r>
        <w:rPr>
          <w:rFonts w:ascii="Times New Roman" w:hAnsi="Times New Roman" w:cs="Times New Roman"/>
          <w:noProof/>
          <w:sz w:val="24"/>
          <w:szCs w:val="24"/>
        </w:rPr>
        <w:t>JAGS</w:t>
      </w:r>
      <w:r w:rsidRPr="00046C8F">
        <w:rPr>
          <w:rFonts w:ascii="Times New Roman" w:hAnsi="Times New Roman" w:cs="Times New Roman"/>
          <w:noProof/>
          <w:sz w:val="24"/>
          <w:szCs w:val="24"/>
        </w:rPr>
        <w:t xml:space="preserve"> software yielded mean estimates of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for each of the Models 1-4 examined (Table 1). The presumptive optimal model which incorporated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 58.72 cm FL. </w:t>
      </w:r>
      <w:commentRangeStart w:id="221"/>
      <w:r w:rsidRPr="00046C8F">
        <w:rPr>
          <w:rFonts w:ascii="Times New Roman" w:hAnsi="Times New Roman" w:cs="Times New Roman"/>
          <w:noProof/>
          <w:sz w:val="24"/>
          <w:szCs w:val="24"/>
        </w:rPr>
        <w:t>The additional Models 2-4 suggest</w:t>
      </w:r>
      <w:ins w:id="222" w:author="ecf" w:date="2018-12-04T09:17:00Z">
        <w:r>
          <w:rPr>
            <w:rFonts w:ascii="Times New Roman" w:hAnsi="Times New Roman" w:cs="Times New Roman"/>
            <w:noProof/>
            <w:sz w:val="24"/>
            <w:szCs w:val="24"/>
          </w:rPr>
          <w:t>ed</w:t>
        </w:r>
      </w:ins>
      <w:r w:rsidRPr="00046C8F">
        <w:rPr>
          <w:rFonts w:ascii="Times New Roman" w:hAnsi="Times New Roman" w:cs="Times New Roman"/>
          <w:noProof/>
          <w:sz w:val="24"/>
          <w:szCs w:val="24"/>
        </w:rPr>
        <w:t xml:space="preserve">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ins w:id="223" w:author="ecf" w:date="2018-12-04T09:17:00Z">
        <w:r>
          <w:rPr>
            <w:rFonts w:ascii="Times New Roman" w:hAnsi="Times New Roman" w:cs="Times New Roman"/>
            <w:noProof/>
            <w:sz w:val="24"/>
            <w:szCs w:val="24"/>
          </w:rPr>
          <w:t>wa</w:t>
        </w:r>
      </w:ins>
      <w:r w:rsidRPr="00046C8F">
        <w:rPr>
          <w:rFonts w:ascii="Times New Roman" w:hAnsi="Times New Roman" w:cs="Times New Roman"/>
          <w:noProof/>
          <w:sz w:val="24"/>
          <w:szCs w:val="24"/>
        </w:rPr>
        <w:t xml:space="preserve">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w:t>
      </w:r>
      <w:r w:rsidRPr="00046C8F">
        <w:rPr>
          <w:rFonts w:ascii="Times New Roman" w:hAnsi="Times New Roman" w:cs="Times New Roman"/>
          <w:noProof/>
          <w:sz w:val="24"/>
          <w:szCs w:val="24"/>
        </w:rPr>
        <w:lastRenderedPageBreak/>
        <w:t xml:space="preserve">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(Figure 2). Based upon parameter estimates and patterns of standard deviation, it is likely that Model 3 and Model 4 </w:t>
      </w:r>
      <w:ins w:id="224" w:author="ecf" w:date="2018-12-04T09:18:00Z">
        <w:r>
          <w:rPr>
            <w:rFonts w:ascii="Times New Roman" w:hAnsi="Times New Roman" w:cs="Times New Roman"/>
            <w:noProof/>
            <w:sz w:val="24"/>
            <w:szCs w:val="24"/>
          </w:rPr>
          <w:t>we</w:t>
        </w:r>
      </w:ins>
      <w:r w:rsidRPr="00046C8F">
        <w:rPr>
          <w:rFonts w:ascii="Times New Roman" w:hAnsi="Times New Roman" w:cs="Times New Roman"/>
          <w:noProof/>
          <w:sz w:val="24"/>
          <w:szCs w:val="24"/>
        </w:rPr>
        <w:t>re not credible. Model 1 (preferred) and Model 2 perform</w:t>
      </w:r>
      <w:ins w:id="225" w:author="ecf" w:date="2018-12-04T09:18:00Z">
        <w:r>
          <w:rPr>
            <w:rFonts w:ascii="Times New Roman" w:hAnsi="Times New Roman" w:cs="Times New Roman"/>
            <w:noProof/>
            <w:sz w:val="24"/>
            <w:szCs w:val="24"/>
          </w:rPr>
          <w:t>ed</w:t>
        </w:r>
      </w:ins>
      <w:r w:rsidRPr="00046C8F">
        <w:rPr>
          <w:rFonts w:ascii="Times New Roman" w:hAnsi="Times New Roman" w:cs="Times New Roman"/>
          <w:noProof/>
          <w:sz w:val="24"/>
          <w:szCs w:val="24"/>
        </w:rPr>
        <w:t xml:space="preserve"> similarly suggesting that the primary source of individual variability </w:t>
      </w:r>
      <w:ins w:id="226" w:author="ecf" w:date="2018-12-04T09:18:00Z">
        <w:r>
          <w:rPr>
            <w:rFonts w:ascii="Times New Roman" w:hAnsi="Times New Roman" w:cs="Times New Roman"/>
            <w:noProof/>
            <w:sz w:val="24"/>
            <w:szCs w:val="24"/>
          </w:rPr>
          <w:t>wa</w:t>
        </w:r>
      </w:ins>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growth parameter. Other Bayesian model specifications </w:t>
      </w:r>
      <w:ins w:id="227" w:author="ecf" w:date="2018-12-04T09:18:00Z">
        <w:r>
          <w:rPr>
            <w:rFonts w:ascii="Times New Roman" w:hAnsi="Times New Roman" w:cs="Times New Roman"/>
            <w:noProof/>
            <w:sz w:val="24"/>
            <w:szCs w:val="24"/>
          </w:rPr>
          <w:t>for Model 1 were calculated (Table 2</w:t>
        </w:r>
        <w:commentRangeStart w:id="228"/>
        <w:r>
          <w:rPr>
            <w:rFonts w:ascii="Times New Roman" w:hAnsi="Times New Roman" w:cs="Times New Roman"/>
            <w:noProof/>
            <w:sz w:val="24"/>
            <w:szCs w:val="24"/>
          </w:rPr>
          <w:t>)</w:t>
        </w:r>
      </w:ins>
      <w:del w:id="229" w:author="ecf" w:date="2018-12-04T09:19:00Z">
        <w:r w:rsidRPr="00046C8F" w:rsidDel="009C7E5C">
          <w:rPr>
            <w:rFonts w:ascii="Times New Roman" w:hAnsi="Times New Roman" w:cs="Times New Roman"/>
            <w:noProof/>
            <w:sz w:val="24"/>
            <w:szCs w:val="24"/>
          </w:rPr>
          <w:delText xml:space="preserve">are presented in </w:delText>
        </w:r>
        <w:r w:rsidDel="009C7E5C">
          <w:rPr>
            <w:rFonts w:ascii="Times New Roman" w:hAnsi="Times New Roman" w:cs="Times New Roman"/>
            <w:noProof/>
            <w:sz w:val="24"/>
            <w:szCs w:val="24"/>
          </w:rPr>
          <w:delText>Table</w:delText>
        </w:r>
        <w:r w:rsidRPr="00046C8F" w:rsidDel="009C7E5C">
          <w:rPr>
            <w:rFonts w:ascii="Times New Roman" w:hAnsi="Times New Roman" w:cs="Times New Roman"/>
            <w:noProof/>
            <w:sz w:val="24"/>
            <w:szCs w:val="24"/>
          </w:rPr>
          <w:delText xml:space="preserve"> 2 for Model 1</w:delText>
        </w:r>
      </w:del>
      <w:r w:rsidRPr="00046C8F">
        <w:rPr>
          <w:rFonts w:ascii="Times New Roman" w:hAnsi="Times New Roman" w:cs="Times New Roman"/>
          <w:noProof/>
          <w:sz w:val="24"/>
          <w:szCs w:val="24"/>
        </w:rPr>
        <w:t>.</w:t>
      </w:r>
      <w:commentRangeEnd w:id="221"/>
      <w:r>
        <w:rPr>
          <w:rStyle w:val="CommentReference"/>
        </w:rPr>
        <w:commentReference w:id="221"/>
      </w:r>
      <w:commentRangeEnd w:id="228"/>
      <w:r>
        <w:rPr>
          <w:rStyle w:val="CommentReference"/>
        </w:rPr>
        <w:commentReference w:id="228"/>
      </w:r>
      <w:r w:rsidRPr="00046C8F">
        <w:rPr>
          <w:rFonts w:ascii="Times New Roman" w:hAnsi="Times New Roman" w:cs="Times New Roman"/>
          <w:noProof/>
          <w:sz w:val="24"/>
          <w:szCs w:val="24"/>
        </w:rPr>
        <w:t xml:space="preserve"> The Gelman-Rubin convergence criteria indicated that the model solutions were credible, with asymptotic convergence clearly occurring after ~4000 iterations, well within the burn-in phase of the Bayesian modeling runs.</w:t>
      </w:r>
    </w:p>
    <w:p w14:paraId="5B6F01F8" w14:textId="77777777" w:rsidR="008C372D" w:rsidRPr="00046C8F" w:rsidRDefault="008C372D" w:rsidP="008C372D">
      <w:pPr>
        <w:pStyle w:val="NoSpacing"/>
        <w:spacing w:line="480" w:lineRule="auto"/>
        <w:rPr>
          <w:rFonts w:ascii="Times New Roman" w:hAnsi="Times New Roman" w:cs="Times New Roman"/>
          <w:noProof/>
          <w:sz w:val="24"/>
          <w:szCs w:val="24"/>
        </w:rPr>
      </w:pPr>
    </w:p>
    <w:p w14:paraId="4CAB5BB0" w14:textId="77777777" w:rsidR="008C372D" w:rsidRPr="00046C8F" w:rsidRDefault="008C372D" w:rsidP="008C372D">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64E94B8C" w14:textId="77777777"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successfully converged to produce estimates of</w:t>
      </w:r>
      <w:commentRangeStart w:id="230"/>
      <w:ins w:id="231" w:author="ecf" w:date="2018-12-04T09:38:00Z">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w:commentRangeStart w:id="232"/>
              <w:commentRangeEnd w:id="232"/>
              <m:r>
                <m:rPr>
                  <m:sty m:val="p"/>
                </m:rPr>
                <w:rPr>
                  <w:rStyle w:val="CommentReference"/>
                  <w:rFonts w:ascii="Cambria Math" w:hAnsi="Cambria Math"/>
                </w:rPr>
                <w:commentReference w:id="232"/>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ins>
      <w:r w:rsidRPr="00046C8F">
        <w:rPr>
          <w:rFonts w:ascii="Times New Roman" w:hAnsi="Times New Roman" w:cs="Times New Roman"/>
          <w:noProof/>
          <w:sz w:val="24"/>
          <w:szCs w:val="24"/>
        </w:rPr>
        <w:t xml:space="preserve">(Table </w:t>
      </w:r>
      <w:r>
        <w:rPr>
          <w:rFonts w:ascii="Times New Roman" w:hAnsi="Times New Roman" w:cs="Times New Roman"/>
          <w:noProof/>
          <w:sz w:val="24"/>
          <w:szCs w:val="24"/>
        </w:rPr>
        <w:t>4</w:t>
      </w:r>
      <w:r w:rsidRPr="00046C8F">
        <w:rPr>
          <w:rFonts w:ascii="Times New Roman" w:hAnsi="Times New Roman" w:cs="Times New Roman"/>
          <w:noProof/>
          <w:sz w:val="24"/>
          <w:szCs w:val="24"/>
        </w:rPr>
        <w:t>).</w:t>
      </w:r>
      <w:commentRangeEnd w:id="230"/>
      <w:r>
        <w:rPr>
          <w:rStyle w:val="CommentReference"/>
        </w:rPr>
        <w:commentReference w:id="230"/>
      </w:r>
      <w:r w:rsidRPr="00046C8F">
        <w:rPr>
          <w:rFonts w:ascii="Times New Roman" w:hAnsi="Times New Roman" w:cs="Times New Roman"/>
          <w:noProof/>
          <w:sz w:val="24"/>
          <w:szCs w:val="24"/>
        </w:rPr>
        <w:t xml:space="preserve">  Bootstrap confidence intervals of parameters </w:t>
      </w:r>
      <m:oMath>
        <m:sSub>
          <m:sSubPr>
            <m:ctrlPr>
              <w:ins w:id="233" w:author="ecf" w:date="2018-12-04T09:39:00Z">
                <w:rPr>
                  <w:rFonts w:ascii="Cambria Math" w:hAnsi="Cambria Math" w:cs="Times New Roman"/>
                  <w:i/>
                  <w:sz w:val="24"/>
                  <w:szCs w:val="24"/>
                </w:rPr>
              </w:ins>
            </m:ctrlPr>
          </m:sSubPr>
          <m:e>
            <m:r>
              <w:ins w:id="234" w:author="ecf" w:date="2018-12-04T09:39:00Z">
                <w:rPr>
                  <w:rFonts w:ascii="Cambria Math" w:hAnsi="Cambria Math" w:cs="Times New Roman"/>
                  <w:sz w:val="24"/>
                  <w:szCs w:val="24"/>
                </w:rPr>
                <m:t>μ</m:t>
              </w:ins>
            </m:r>
          </m:e>
          <m:sub>
            <m:r>
              <w:ins w:id="235" w:author="ecf" w:date="2018-12-04T09:39:00Z">
                <w:rPr>
                  <w:rFonts w:ascii="Cambria Math" w:hAnsi="Cambria Math" w:cs="Times New Roman"/>
                  <w:sz w:val="24"/>
                  <w:szCs w:val="24"/>
                </w:rPr>
                <m:t>∞</m:t>
              </w:ins>
            </m:r>
          </m:sub>
        </m:sSub>
        <m:sSub>
          <m:sSubPr>
            <m:ctrlPr>
              <w:del w:id="236" w:author="ecf" w:date="2018-12-04T09:39:00Z">
                <w:rPr>
                  <w:rFonts w:ascii="Cambria Math" w:hAnsi="Cambria Math" w:cs="Times New Roman"/>
                  <w:i/>
                  <w:sz w:val="24"/>
                  <w:szCs w:val="24"/>
                </w:rPr>
              </w:del>
            </m:ctrlPr>
          </m:sSubPr>
          <m:e>
            <m:r>
              <w:del w:id="237" w:author="ecf" w:date="2018-12-04T09:39:00Z">
                <w:rPr>
                  <w:rFonts w:ascii="Cambria Math" w:hAnsi="Cambria Math" w:cs="Times New Roman"/>
                  <w:sz w:val="24"/>
                  <w:szCs w:val="24"/>
                </w:rPr>
                <m:t>μ</m:t>
              </w:del>
            </m:r>
          </m:e>
          <m:sub>
            <m:r>
              <w:del w:id="238" w:author="ecf" w:date="2018-12-04T09:39:00Z">
                <w:rPr>
                  <w:rFonts w:ascii="Cambria Math" w:hAnsi="Cambria Math" w:cs="Times New Roman"/>
                  <w:sz w:val="24"/>
                  <w:szCs w:val="24"/>
                </w:rPr>
                <m:t>inf</m:t>
              </w:del>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Bayseian models 1 and 2 (Table 1). From these results, it was concluded that estimates produced by maximum likelihood were satisfactorily similar to estimates from the Bayesian approach. Model residuals were distributed around zero fairly consist</w:t>
      </w:r>
      <w:ins w:id="239" w:author="Stephen Scherrer" w:date="2018-09-14T12:09:00Z">
        <w:r>
          <w:rPr>
            <w:rFonts w:ascii="Times New Roman" w:hAnsi="Times New Roman" w:cs="Times New Roman"/>
            <w:noProof/>
            <w:sz w:val="24"/>
            <w:szCs w:val="24"/>
          </w:rPr>
          <w:t>e</w:t>
        </w:r>
      </w:ins>
      <w:r w:rsidRPr="00046C8F">
        <w:rPr>
          <w:rFonts w:ascii="Times New Roman" w:hAnsi="Times New Roman" w:cs="Times New Roman"/>
          <w:noProof/>
          <w:sz w:val="24"/>
          <w:szCs w:val="24"/>
        </w:rPr>
        <w:t xml:space="preserve">ntly for all but the largest fish. For fish with recapture lengths exceeing 60 cm, growth models underestimated observed recapture lengths (Figures 3). </w:t>
      </w:r>
    </w:p>
    <w:p w14:paraId="6504272E" w14:textId="77777777" w:rsidR="008C372D" w:rsidRPr="00046C8F" w:rsidRDefault="008C372D" w:rsidP="008C372D">
      <w:pPr>
        <w:pStyle w:val="NoSpacing"/>
        <w:spacing w:line="480" w:lineRule="auto"/>
        <w:rPr>
          <w:rFonts w:ascii="Times New Roman" w:hAnsi="Times New Roman" w:cs="Times New Roman"/>
          <w:noProof/>
          <w:sz w:val="24"/>
          <w:szCs w:val="24"/>
        </w:rPr>
      </w:pPr>
    </w:p>
    <w:p w14:paraId="6B5FEA12" w14:textId="77777777" w:rsidR="008C372D" w:rsidRPr="00046C8F" w:rsidRDefault="008C372D" w:rsidP="008C372D">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 model performance</w:t>
      </w:r>
    </w:p>
    <w:p w14:paraId="59A3B6FD" w14:textId="77777777" w:rsidR="008C372D" w:rsidRPr="00046C8F" w:rsidRDefault="008C372D" w:rsidP="008C372D">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model structure, the mean predictive variance metric ranged between 7.29 and 24.96 (mean = 14.20,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2.20</w:t>
      </w:r>
      <w:r w:rsidRPr="00046C8F">
        <w:rPr>
          <w:rFonts w:ascii="Times New Roman" w:hAnsi="Times New Roman" w:cs="Times New Roman"/>
          <w:noProof/>
          <w:sz w:val="24"/>
          <w:szCs w:val="24"/>
        </w:rPr>
        <w:t>)</w:t>
      </w:r>
      <w:ins w:id="240" w:author="Stephen Scherrer" w:date="2018-09-14T12:17:00Z">
        <w:r>
          <w:rPr>
            <w:rFonts w:ascii="Times New Roman" w:hAnsi="Times New Roman" w:cs="Times New Roman"/>
            <w:noProof/>
            <w:sz w:val="24"/>
            <w:szCs w:val="24"/>
          </w:rPr>
          <w:t xml:space="preserve"> where a lower predictive variance indicates a better model fit</w:t>
        </w:r>
      </w:ins>
      <w:r w:rsidRPr="00046C8F">
        <w:rPr>
          <w:rFonts w:ascii="Times New Roman" w:hAnsi="Times New Roman" w:cs="Times New Roman"/>
          <w:noProof/>
          <w:sz w:val="24"/>
          <w:szCs w:val="24"/>
        </w:rPr>
        <w:t xml:space="preserve">. </w:t>
      </w:r>
      <w:ins w:id="241" w:author="ecf" w:date="2018-12-04T09:42:00Z">
        <w:r>
          <w:rPr>
            <w:rFonts w:ascii="Times New Roman" w:hAnsi="Times New Roman" w:cs="Times New Roman"/>
            <w:noProof/>
            <w:sz w:val="24"/>
            <w:szCs w:val="24"/>
          </w:rPr>
          <w:t xml:space="preserve">From </w:t>
        </w:r>
        <w:commentRangeStart w:id="242"/>
        <w:r>
          <w:rPr>
            <w:rFonts w:ascii="Times New Roman" w:hAnsi="Times New Roman" w:cs="Times New Roman"/>
            <w:noProof/>
            <w:sz w:val="24"/>
            <w:szCs w:val="24"/>
          </w:rPr>
          <w:t>all candidate models,</w:t>
        </w:r>
      </w:ins>
      <w:commentRangeEnd w:id="242"/>
      <w:ins w:id="243" w:author="ecf" w:date="2018-12-04T09:43:00Z">
        <w:r>
          <w:rPr>
            <w:rStyle w:val="CommentReference"/>
          </w:rPr>
          <w:commentReference w:id="242"/>
        </w:r>
      </w:ins>
      <w:ins w:id="244" w:author="ecf" w:date="2018-12-04T09:42:00Z">
        <w:r>
          <w:rPr>
            <w:rFonts w:ascii="Times New Roman" w:hAnsi="Times New Roman" w:cs="Times New Roman"/>
            <w:noProof/>
            <w:sz w:val="24"/>
            <w:szCs w:val="24"/>
          </w:rPr>
          <w:t xml:space="preserve"> t</w:t>
        </w:r>
      </w:ins>
      <w:r w:rsidRPr="00046C8F">
        <w:rPr>
          <w:rFonts w:ascii="Times New Roman" w:hAnsi="Times New Roman" w:cs="Times New Roman"/>
          <w:noProof/>
          <w:sz w:val="24"/>
          <w:szCs w:val="24"/>
        </w:rPr>
        <w:t>he structure of Model 11 best predicted cross validation data in 3</w:t>
      </w:r>
      <w:ins w:id="245" w:author="ecf" w:date="2018-12-04T09:41:00Z">
        <w:r>
          <w:rPr>
            <w:rFonts w:ascii="Times New Roman" w:hAnsi="Times New Roman" w:cs="Times New Roman"/>
            <w:noProof/>
            <w:sz w:val="24"/>
            <w:szCs w:val="24"/>
          </w:rPr>
          <w:t>,</w:t>
        </w:r>
      </w:ins>
      <w:r w:rsidRPr="00046C8F">
        <w:rPr>
          <w:rFonts w:ascii="Times New Roman" w:hAnsi="Times New Roman" w:cs="Times New Roman"/>
          <w:noProof/>
          <w:sz w:val="24"/>
          <w:szCs w:val="24"/>
        </w:rPr>
        <w:t xml:space="preserve">486 of 10,000 iterations. The predictive </w:t>
      </w:r>
      <w:r w:rsidRPr="00046C8F">
        <w:rPr>
          <w:rFonts w:ascii="Times New Roman" w:hAnsi="Times New Roman" w:cs="Times New Roman"/>
          <w:noProof/>
          <w:sz w:val="24"/>
          <w:szCs w:val="24"/>
        </w:rPr>
        <w:lastRenderedPageBreak/>
        <w:t xml:space="preserve">variance for Model 11 ranged between 7.29 and 20.10 (mean = 13.64, s.d. = 1.91). The structure of </w:t>
      </w:r>
      <w:ins w:id="246" w:author="ecf" w:date="2018-12-04T09:41:00Z">
        <w:r>
          <w:rPr>
            <w:rFonts w:ascii="Times New Roman" w:hAnsi="Times New Roman" w:cs="Times New Roman"/>
            <w:noProof/>
            <w:sz w:val="24"/>
            <w:szCs w:val="24"/>
          </w:rPr>
          <w:t>M</w:t>
        </w:r>
      </w:ins>
      <w:r w:rsidRPr="00046C8F">
        <w:rPr>
          <w:rFonts w:ascii="Times New Roman" w:hAnsi="Times New Roman" w:cs="Times New Roman"/>
          <w:noProof/>
          <w:sz w:val="24"/>
          <w:szCs w:val="24"/>
        </w:rPr>
        <w:t>odel 5, fit exclusively using tagging data, ranged in predictive variance between 7.17 and 26.09 (mean = 14.35, sd = 2.44). The structure of Model 11 performed better than the structure of Model 5 in 6351 of 10,000 cross validation iterations. Differences in predictive variance between these two competing structures ranged between -1.60 and 10.80 (mean = 0.72, s.d. = 1.37)  and indicate</w:t>
      </w:r>
      <w:ins w:id="247" w:author="ecf" w:date="2018-12-04T09:43:00Z">
        <w:r>
          <w:rPr>
            <w:rFonts w:ascii="Times New Roman" w:hAnsi="Times New Roman" w:cs="Times New Roman"/>
            <w:noProof/>
            <w:sz w:val="24"/>
            <w:szCs w:val="24"/>
          </w:rPr>
          <w:t>d</w:t>
        </w:r>
      </w:ins>
      <w:r w:rsidRPr="00046C8F">
        <w:rPr>
          <w:rFonts w:ascii="Times New Roman" w:hAnsi="Times New Roman" w:cs="Times New Roman"/>
          <w:noProof/>
          <w:sz w:val="24"/>
          <w:szCs w:val="24"/>
        </w:rPr>
        <w:t xml:space="preserve"> that the inclusion of additional growth data did improve the predictive capability of growth models compared to tagging data alone. Bootstrapped parameter estimates </w:t>
      </w:r>
      <w:ins w:id="248" w:author="Stephen Scherrer" w:date="2018-09-14T12:18:00Z">
        <w:r>
          <w:rPr>
            <w:rFonts w:ascii="Times New Roman" w:hAnsi="Times New Roman" w:cs="Times New Roman"/>
            <w:noProof/>
            <w:sz w:val="24"/>
            <w:szCs w:val="24"/>
          </w:rPr>
          <w:t>refit</w:t>
        </w:r>
      </w:ins>
      <w:r w:rsidRPr="00046C8F">
        <w:rPr>
          <w:rFonts w:ascii="Times New Roman" w:hAnsi="Times New Roman" w:cs="Times New Roman"/>
          <w:noProof/>
          <w:sz w:val="24"/>
          <w:szCs w:val="24"/>
        </w:rPr>
        <w:t xml:space="preserve"> using the prefered model structure and Model 5’s tagging only data are summarized in table 1</w:t>
      </w:r>
      <w:r>
        <w:rPr>
          <w:rFonts w:ascii="Times New Roman" w:hAnsi="Times New Roman" w:cs="Times New Roman"/>
          <w:noProof/>
          <w:sz w:val="24"/>
          <w:szCs w:val="24"/>
        </w:rPr>
        <w:t xml:space="preserve"> and reported in full in table 4</w:t>
      </w:r>
      <w:r w:rsidRPr="00046C8F">
        <w:rPr>
          <w:rFonts w:ascii="Times New Roman" w:hAnsi="Times New Roman" w:cs="Times New Roman"/>
          <w:noProof/>
          <w:sz w:val="24"/>
          <w:szCs w:val="24"/>
        </w:rPr>
        <w:t xml:space="preserve">. When fit to the entire tagging data set, the residual pattern of Model 11 also underestimated lengths at recapture length </w:t>
      </w:r>
      <w:ins w:id="249" w:author="Stephen Scherrer" w:date="2018-09-14T12:18:00Z">
        <w:r>
          <w:rPr>
            <w:rFonts w:ascii="Times New Roman" w:hAnsi="Times New Roman" w:cs="Times New Roman"/>
            <w:noProof/>
            <w:sz w:val="24"/>
            <w:szCs w:val="24"/>
          </w:rPr>
          <w:t xml:space="preserve">for </w:t>
        </w:r>
      </w:ins>
      <w:r w:rsidRPr="00046C8F">
        <w:rPr>
          <w:rFonts w:ascii="Times New Roman" w:hAnsi="Times New Roman" w:cs="Times New Roman"/>
          <w:noProof/>
          <w:sz w:val="24"/>
          <w:szCs w:val="24"/>
        </w:rPr>
        <w:t>the largest individuals.</w:t>
      </w:r>
    </w:p>
    <w:p w14:paraId="78AFEAE3" w14:textId="77777777" w:rsidR="008C372D" w:rsidRPr="00046C8F" w:rsidRDefault="008C372D" w:rsidP="008C372D">
      <w:pPr>
        <w:keepNext/>
        <w:spacing w:line="480" w:lineRule="auto"/>
        <w:rPr>
          <w:rFonts w:ascii="Times New Roman" w:hAnsi="Times New Roman" w:cs="Times New Roman"/>
          <w:sz w:val="24"/>
          <w:szCs w:val="24"/>
        </w:rPr>
      </w:pPr>
    </w:p>
    <w:p w14:paraId="0FD304A6" w14:textId="77777777" w:rsidR="008C372D" w:rsidRPr="00046C8F" w:rsidRDefault="008C372D" w:rsidP="008C372D">
      <w:pPr>
        <w:spacing w:line="480" w:lineRule="auto"/>
        <w:outlineLvl w:val="0"/>
        <w:rPr>
          <w:rFonts w:ascii="Times New Roman" w:hAnsi="Times New Roman" w:cs="Times New Roman"/>
          <w:b/>
          <w:i/>
          <w:sz w:val="24"/>
          <w:szCs w:val="24"/>
        </w:rPr>
      </w:pPr>
      <w:commentRangeStart w:id="250"/>
      <w:commentRangeStart w:id="251"/>
      <w:r w:rsidRPr="00046C8F">
        <w:rPr>
          <w:rFonts w:ascii="Times New Roman" w:hAnsi="Times New Roman" w:cs="Times New Roman"/>
          <w:b/>
          <w:i/>
          <w:sz w:val="24"/>
          <w:szCs w:val="24"/>
        </w:rPr>
        <w:t>Discussion</w:t>
      </w:r>
      <w:commentRangeEnd w:id="250"/>
      <w:r>
        <w:rPr>
          <w:rStyle w:val="CommentReference"/>
        </w:rPr>
        <w:commentReference w:id="250"/>
      </w:r>
      <w:commentRangeEnd w:id="251"/>
      <w:r w:rsidR="00AF2E56">
        <w:rPr>
          <w:rStyle w:val="CommentReference"/>
        </w:rPr>
        <w:commentReference w:id="251"/>
      </w:r>
    </w:p>
    <w:p w14:paraId="033A4313" w14:textId="6372FF86" w:rsidR="0057146E" w:rsidRDefault="0057146E"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underlying assumption when using mark-recapture methodologies to estimate growth is that the act of tagging does not disrupt the growth of the individual. Estimates of individual growth between marking and recapture </w:t>
      </w:r>
      <w:ins w:id="252" w:author="Stephen Scherrer" w:date="2018-09-14T12:41:00Z">
        <w:r>
          <w:rPr>
            <w:rFonts w:ascii="Times New Roman" w:hAnsi="Times New Roman" w:cs="Times New Roman"/>
            <w:sz w:val="24"/>
            <w:szCs w:val="24"/>
          </w:rPr>
          <w:t>in</w:t>
        </w:r>
      </w:ins>
      <w:r w:rsidRPr="00046C8F">
        <w:rPr>
          <w:rFonts w:ascii="Times New Roman" w:hAnsi="Times New Roman" w:cs="Times New Roman"/>
          <w:sz w:val="24"/>
          <w:szCs w:val="24"/>
        </w:rPr>
        <w:t xml:space="preserve"> this study </w:t>
      </w:r>
      <w:ins w:id="253" w:author="Stephen Scherrer" w:date="2018-09-14T12:42:00Z">
        <w:r>
          <w:rPr>
            <w:rFonts w:ascii="Times New Roman" w:hAnsi="Times New Roman" w:cs="Times New Roman"/>
            <w:sz w:val="24"/>
            <w:szCs w:val="24"/>
          </w:rPr>
          <w:t>are consistent with studies</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that have exclusively utilized a direct aging approach. Had surgical implantation of marker tags disrupted individual growth, one would anticipate recapture sizes consistently less than those predicted with growth parameters from otolith-based studies. This was not the case. </w:t>
      </w:r>
    </w:p>
    <w:p w14:paraId="3D98DD17" w14:textId="5967EEA0" w:rsidR="008C372D" w:rsidRPr="00046C8F"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recapture rate in this study was approximately 10%. Low recapture rates may have been the result of large population sizes, </w:t>
      </w:r>
      <w:ins w:id="254" w:author="Stephen Scherrer" w:date="2018-09-14T12:43:00Z">
        <w:r>
          <w:rPr>
            <w:rFonts w:ascii="Times New Roman" w:hAnsi="Times New Roman" w:cs="Times New Roman"/>
            <w:sz w:val="24"/>
            <w:szCs w:val="24"/>
          </w:rPr>
          <w:t>hook</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shy behavior of individuals following tagging, or high mortality of tagged individuals due to predation, barotrauma, or other factors of disproportionate mortality. The effort to obtain each data point was roughly ten times that required by other approaches, however analysis of data is substantially less involved than some other methods and describe observed growth</w:t>
      </w:r>
      <w:r>
        <w:rPr>
          <w:rFonts w:ascii="Times New Roman" w:hAnsi="Times New Roman" w:cs="Times New Roman"/>
          <w:sz w:val="24"/>
          <w:szCs w:val="24"/>
        </w:rPr>
        <w:t xml:space="preserve"> which is </w:t>
      </w:r>
      <w:r w:rsidRPr="00046C8F">
        <w:rPr>
          <w:rFonts w:ascii="Times New Roman" w:hAnsi="Times New Roman" w:cs="Times New Roman"/>
          <w:sz w:val="24"/>
          <w:szCs w:val="24"/>
        </w:rPr>
        <w:t>useful for validating growth estimates.</w:t>
      </w:r>
      <w:r w:rsidRPr="00046C8F">
        <w:rPr>
          <w:rFonts w:ascii="Times New Roman" w:hAnsi="Times New Roman" w:cs="Times New Roman"/>
          <w:sz w:val="24"/>
          <w:szCs w:val="24"/>
        </w:rPr>
        <w:tab/>
      </w:r>
    </w:p>
    <w:p w14:paraId="7334D656" w14:textId="77777777" w:rsidR="008C372D" w:rsidRPr="00046C8F" w:rsidRDefault="008C372D" w:rsidP="008C37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046C8F">
        <w:rPr>
          <w:rFonts w:ascii="Times New Roman" w:hAnsi="Times New Roman" w:cs="Times New Roman"/>
          <w:sz w:val="24"/>
          <w:szCs w:val="24"/>
        </w:rPr>
        <w:t xml:space="preserve">Bayesian and </w:t>
      </w:r>
      <w:ins w:id="255" w:author="ecf" w:date="2018-12-04T09:43:00Z">
        <w:r>
          <w:rPr>
            <w:rFonts w:ascii="Times New Roman" w:hAnsi="Times New Roman" w:cs="Times New Roman"/>
            <w:sz w:val="24"/>
            <w:szCs w:val="24"/>
          </w:rPr>
          <w:t>m</w:t>
        </w:r>
      </w:ins>
      <w:r w:rsidRPr="00046C8F">
        <w:rPr>
          <w:rFonts w:ascii="Times New Roman" w:hAnsi="Times New Roman" w:cs="Times New Roman"/>
          <w:sz w:val="24"/>
          <w:szCs w:val="24"/>
        </w:rPr>
        <w:t xml:space="preserve">aximum likelihood fitting methods produced similar growth parameter estimates. The similarity between parameters estimated by Model 1, where individual variability was accounted for in both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terms and Model 2, where </w:t>
      </w:r>
      <m:oMath>
        <m:r>
          <w:rPr>
            <w:rFonts w:ascii="Cambria Math" w:hAnsi="Cambria Math" w:cs="Times New Roman"/>
            <w:sz w:val="24"/>
            <w:szCs w:val="24"/>
          </w:rPr>
          <m:t>K</m:t>
        </m:r>
      </m:oMath>
      <w:r w:rsidRPr="00046C8F">
        <w:rPr>
          <w:rFonts w:ascii="Times New Roman" w:hAnsi="Times New Roman" w:cs="Times New Roman"/>
          <w:sz w:val="24"/>
          <w:szCs w:val="24"/>
        </w:rPr>
        <w:t xml:space="preserve"> was fixed indicate that the primary source of individual variability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term. These results were consistent with previous studies of growth in other species indicating that models accounting for individual variability in both terms provided the best fit but accounting for individual variation in only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produces parameter estimates still sufficient to describe growth while significantly reducing the computational complexity required for maximum likelihood estimation. Models 5-11 were evaluated under these parameter assumptions. Model 5 and Model 2 were structurally </w:t>
      </w:r>
      <w:ins w:id="256" w:author="Stephen Scherrer" w:date="2018-09-14T12:19:00Z">
        <w:r>
          <w:rPr>
            <w:rFonts w:ascii="Times New Roman" w:hAnsi="Times New Roman" w:cs="Times New Roman"/>
            <w:sz w:val="24"/>
            <w:szCs w:val="24"/>
          </w:rPr>
          <w:t>consistent</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 their treatment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the data </w:t>
      </w:r>
      <w:ins w:id="257" w:author="Stephen Scherrer" w:date="2018-09-14T12:19:00Z">
        <w:r>
          <w:rPr>
            <w:rFonts w:ascii="Times New Roman" w:hAnsi="Times New Roman" w:cs="Times New Roman"/>
            <w:sz w:val="24"/>
            <w:szCs w:val="24"/>
          </w:rPr>
          <w:t xml:space="preserve">used to estimate </w:t>
        </w:r>
      </w:ins>
      <w:ins w:id="258" w:author="Stephen Scherrer" w:date="2018-09-14T12:20:00Z">
        <w:r>
          <w:rPr>
            <w:rFonts w:ascii="Times New Roman" w:hAnsi="Times New Roman" w:cs="Times New Roman"/>
            <w:sz w:val="24"/>
            <w:szCs w:val="24"/>
          </w:rPr>
          <w:t>these parameters</w:t>
        </w:r>
      </w:ins>
      <w:ins w:id="259" w:author="Stephen Scherrer" w:date="2018-09-14T12:19:00Z">
        <w:r>
          <w:rPr>
            <w:rFonts w:ascii="Times New Roman" w:hAnsi="Times New Roman" w:cs="Times New Roman"/>
            <w:sz w:val="24"/>
            <w:szCs w:val="24"/>
          </w:rPr>
          <w:t>.</w:t>
        </w:r>
      </w:ins>
      <w:r w:rsidRPr="00046C8F">
        <w:rPr>
          <w:rFonts w:ascii="Times New Roman" w:hAnsi="Times New Roman" w:cs="Times New Roman"/>
          <w:sz w:val="24"/>
          <w:szCs w:val="24"/>
        </w:rPr>
        <w:t xml:space="preserve"> </w:t>
      </w:r>
      <w:ins w:id="260" w:author="Stephen Scherrer" w:date="2018-09-14T12:20:00Z">
        <w:r>
          <w:rPr>
            <w:rFonts w:ascii="Times New Roman" w:hAnsi="Times New Roman" w:cs="Times New Roman"/>
            <w:sz w:val="24"/>
            <w:szCs w:val="24"/>
          </w:rPr>
          <w:t>P</w:t>
        </w:r>
      </w:ins>
      <w:r w:rsidRPr="00046C8F">
        <w:rPr>
          <w:rFonts w:ascii="Times New Roman" w:hAnsi="Times New Roman" w:cs="Times New Roman"/>
          <w:sz w:val="24"/>
          <w:szCs w:val="24"/>
        </w:rPr>
        <w:t xml:space="preserve">arameters estimated by </w:t>
      </w:r>
      <w:ins w:id="261" w:author="Stephen Scherrer" w:date="2018-09-14T12:19:00Z">
        <w:r>
          <w:rPr>
            <w:rFonts w:ascii="Times New Roman" w:hAnsi="Times New Roman" w:cs="Times New Roman"/>
            <w:sz w:val="24"/>
            <w:szCs w:val="24"/>
          </w:rPr>
          <w:t>M</w:t>
        </w:r>
      </w:ins>
      <w:r w:rsidRPr="00046C8F">
        <w:rPr>
          <w:rFonts w:ascii="Times New Roman" w:hAnsi="Times New Roman" w:cs="Times New Roman"/>
          <w:sz w:val="24"/>
          <w:szCs w:val="24"/>
        </w:rPr>
        <w:t xml:space="preserve">odels 1 and 2 were contained within the 95% confidence intervals of Model 5. </w:t>
      </w:r>
    </w:p>
    <w:p w14:paraId="4D0FA6D7" w14:textId="77777777" w:rsidR="008C372D" w:rsidRDefault="008C372D"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Information from older age classes </w:t>
      </w:r>
      <w:r>
        <w:rPr>
          <w:rFonts w:ascii="Times New Roman" w:hAnsi="Times New Roman" w:cs="Times New Roman"/>
          <w:sz w:val="24"/>
          <w:szCs w:val="24"/>
        </w:rPr>
        <w:t>was</w:t>
      </w:r>
      <w:r w:rsidRPr="00046C8F">
        <w:rPr>
          <w:rFonts w:ascii="Times New Roman" w:hAnsi="Times New Roman" w:cs="Times New Roman"/>
          <w:sz w:val="24"/>
          <w:szCs w:val="24"/>
        </w:rPr>
        <w:t xml:space="preserve"> very important for grounding the upper end of the growth </w:t>
      </w:r>
      <w:commentRangeStart w:id="262"/>
      <w:r w:rsidRPr="00046C8F">
        <w:rPr>
          <w:rFonts w:ascii="Times New Roman" w:hAnsi="Times New Roman" w:cs="Times New Roman"/>
          <w:sz w:val="24"/>
          <w:szCs w:val="24"/>
        </w:rPr>
        <w:t>curve</w:t>
      </w:r>
      <w:commentRangeEnd w:id="262"/>
      <w:r>
        <w:rPr>
          <w:rStyle w:val="CommentReference"/>
        </w:rPr>
        <w:commentReference w:id="262"/>
      </w:r>
      <w:r w:rsidRPr="00046C8F">
        <w:rPr>
          <w:rFonts w:ascii="Times New Roman" w:hAnsi="Times New Roman" w:cs="Times New Roman"/>
          <w:sz w:val="24"/>
          <w:szCs w:val="24"/>
        </w:rPr>
        <w:t xml:space="preserve">. Recent work on </w:t>
      </w:r>
      <w:ins w:id="263"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otoliths using lead-radium and bomb-radiocarbon dating indicate that</w:t>
      </w:r>
      <w:r w:rsidRPr="00622A71">
        <w:rPr>
          <w:rFonts w:ascii="Times New Roman" w:hAnsi="Times New Roman" w:cs="Times New Roman"/>
          <w:i/>
          <w:sz w:val="24"/>
          <w:szCs w:val="24"/>
        </w:rPr>
        <w:t xml:space="preserve"> </w:t>
      </w:r>
      <w:ins w:id="264"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can live in excess of 45 years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2012)","previouslyFormattedCitation":"(Andrews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use of tagging data </w:t>
      </w:r>
      <w:r>
        <w:rPr>
          <w:rFonts w:ascii="Times New Roman" w:hAnsi="Times New Roman" w:cs="Times New Roman"/>
          <w:sz w:val="24"/>
          <w:szCs w:val="24"/>
        </w:rPr>
        <w:t>exclusively</w:t>
      </w:r>
      <w:r w:rsidRPr="00046C8F">
        <w:rPr>
          <w:rFonts w:ascii="Times New Roman" w:hAnsi="Times New Roman" w:cs="Times New Roman"/>
          <w:sz w:val="24"/>
          <w:szCs w:val="24"/>
        </w:rPr>
        <w:t xml:space="preserve"> in Model 5 resulted in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lower than all previous studies where growth </w:t>
      </w:r>
      <w:r>
        <w:rPr>
          <w:rFonts w:ascii="Times New Roman" w:hAnsi="Times New Roman" w:cs="Times New Roman"/>
          <w:sz w:val="24"/>
          <w:szCs w:val="24"/>
        </w:rPr>
        <w:t xml:space="preserve">was </w:t>
      </w:r>
      <w:r w:rsidRPr="00046C8F">
        <w:rPr>
          <w:rFonts w:ascii="Times New Roman" w:hAnsi="Times New Roman" w:cs="Times New Roman"/>
          <w:sz w:val="24"/>
          <w:szCs w:val="24"/>
        </w:rPr>
        <w:t xml:space="preserve">fit as a function of age. This is likely due to underrepresentation of the largest size classes in the tagging data resulting in growth curves that asymptote prematurely. The tagging data described here includes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with fork lengths at capture spanning 19.1 - 52.8 cm (mean = 32.9,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5.08). Using growth parameters estimated in this study, this data corresponds to fish mean ages between 1.5 and 7 years (Figure </w:t>
      </w:r>
      <w:r>
        <w:rPr>
          <w:rFonts w:ascii="Times New Roman" w:hAnsi="Times New Roman" w:cs="Times New Roman"/>
          <w:sz w:val="24"/>
          <w:szCs w:val="24"/>
        </w:rPr>
        <w:t>4</w:t>
      </w:r>
      <w:r w:rsidRPr="00046C8F">
        <w:rPr>
          <w:rFonts w:ascii="Times New Roman" w:hAnsi="Times New Roman" w:cs="Times New Roman"/>
          <w:sz w:val="24"/>
          <w:szCs w:val="24"/>
        </w:rPr>
        <w:t xml:space="preserve">). Incorporating the information of larger individuals from length-at-age data resulted in larger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smaller estimates of </w:t>
      </w:r>
      <m:oMath>
        <m:r>
          <w:rPr>
            <w:rFonts w:ascii="Cambria Math" w:hAnsi="Cambria Math" w:cs="Times New Roman"/>
            <w:sz w:val="24"/>
            <w:szCs w:val="24"/>
          </w:rPr>
          <m:t>K</m:t>
        </m:r>
      </m:oMath>
      <w:r>
        <w:rPr>
          <w:rFonts w:ascii="Times New Roman" w:hAnsi="Times New Roman" w:cs="Times New Roman"/>
          <w:sz w:val="24"/>
          <w:szCs w:val="24"/>
        </w:rPr>
        <w:t xml:space="preserve"> that better predicted length at recapture</w:t>
      </w:r>
      <w:r w:rsidRPr="00046C8F">
        <w:rPr>
          <w:rFonts w:ascii="Times New Roman" w:hAnsi="Times New Roman" w:cs="Times New Roman"/>
          <w:sz w:val="24"/>
          <w:szCs w:val="24"/>
        </w:rPr>
        <w:t>.</w:t>
      </w:r>
    </w:p>
    <w:p w14:paraId="6C805AD9" w14:textId="77777777" w:rsidR="008C372D"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estimating growth parameters, it is assumed that an individual’s growth is not significantly affected by time or space. This assumption must be further extended to data from other studies when they are incorporated in our integrative methods. Fish tagged by OTP as part of this study were initially captured between the islands of Oahu and Molokai from 1989 to 1993 and recaptured up to 10 years after their release. Additional data sources included in integrative models represent collections spanning several decades and were collected across both the Main and Northwestern Hawaiian Islands. With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 xml:space="preserve">in the Hawaiian archipelago have included data or parameter estimates from one or more previous studies in their calculations regardless of time and place of collection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filamentosus","type":"article-journal","volume":"50"},"uris":["http://www.mendeley.com/documents/?uuid=614669a4-439e-4cf1-abfd-c201a44e5091"]},{"id":"ITEM-3","itemData":{"author":[{"dropping-particle":"","family":"Demartini","given":"Edward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filamentosus","type":"report"},"uris":["http://www.mendeley.com/documents/?uuid=452eee72-9b1e-454d-9c4d-f03f57660bda"]}],"mendeley":{"formattedCitation":"(Demartini et al. 1994, Moffitt and Parrish 1996, Andrews et al. 2012)","plainTextFormattedCitation":"(Demartini et al. 1994, Moffitt and Parrish 1996, Andrews et al. 2012)","previouslyFormattedCitation":"(Demartini et al. 1994, Moffitt and Parrish 1996, Andrews et al. 2012)"},"properties":{"noteIndex":0},"schema":"https://github.com/citation-style-language/schema/raw/master/csl-citation.json"}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(Demartini et al. 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 In spite of such concerns, parameters estimated using integrative methods provided the most accurate predictions the length of an individual at recapture from the OTP dataset.</w:t>
      </w:r>
    </w:p>
    <w:p w14:paraId="132A2162" w14:textId="7AD5EFE3" w:rsidR="008C372D" w:rsidRPr="0071359A"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Integrative model results</w:t>
      </w:r>
      <w:r w:rsidRPr="00046C8F">
        <w:rPr>
          <w:rFonts w:ascii="Times New Roman" w:hAnsi="Times New Roman" w:cs="Times New Roman"/>
          <w:sz w:val="24"/>
          <w:szCs w:val="24"/>
        </w:rPr>
        <w:t xml:space="preserve"> reconcile 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 Parameter estimates derived from integrative models that incorporated additional length frequency and length-at-age data were better able to predict growth. </w:t>
      </w:r>
      <w:r>
        <w:rPr>
          <w:rFonts w:ascii="Times New Roman" w:hAnsi="Times New Roman" w:cs="Times New Roman"/>
          <w:sz w:val="24"/>
          <w:szCs w:val="24"/>
        </w:rPr>
        <w:t>P</w:t>
      </w:r>
      <w:r w:rsidRPr="00046C8F">
        <w:rPr>
          <w:rFonts w:ascii="Times New Roman" w:hAnsi="Times New Roman" w:cs="Times New Roman"/>
          <w:sz w:val="24"/>
          <w:szCs w:val="24"/>
        </w:rPr>
        <w:t xml:space="preserve">arameters </w:t>
      </w:r>
      <w:r>
        <w:rPr>
          <w:rFonts w:ascii="Times New Roman" w:hAnsi="Times New Roman" w:cs="Times New Roman"/>
          <w:sz w:val="24"/>
          <w:szCs w:val="24"/>
        </w:rPr>
        <w:t xml:space="preserve">estimated </w:t>
      </w:r>
      <w:r w:rsidRPr="00046C8F">
        <w:rPr>
          <w:rFonts w:ascii="Times New Roman" w:hAnsi="Times New Roman" w:cs="Times New Roman"/>
          <w:sz w:val="24"/>
          <w:szCs w:val="24"/>
        </w:rPr>
        <w:t xml:space="preserve">were highly consistent </w:t>
      </w:r>
      <w:ins w:id="265" w:author="Stephen Scherrer" w:date="2018-09-14T12:41:00Z">
        <w:r>
          <w:rPr>
            <w:rFonts w:ascii="Times New Roman" w:hAnsi="Times New Roman" w:cs="Times New Roman"/>
            <w:sz w:val="24"/>
            <w:szCs w:val="24"/>
          </w:rPr>
          <w:t xml:space="preserve">with </w:t>
        </w:r>
      </w:ins>
      <w:r w:rsidRPr="00046C8F">
        <w:rPr>
          <w:rFonts w:ascii="Times New Roman" w:hAnsi="Times New Roman" w:cs="Times New Roman"/>
          <w:sz w:val="24"/>
          <w:szCs w:val="24"/>
        </w:rPr>
        <w:t xml:space="preserve">those derived by radio-isotopic composition of otolith material and counts of otolith </w:t>
      </w:r>
      <w:proofErr w:type="spellStart"/>
      <w:r w:rsidRPr="00046C8F">
        <w:rPr>
          <w:rFonts w:ascii="Times New Roman" w:hAnsi="Times New Roman" w:cs="Times New Roman"/>
          <w:sz w:val="24"/>
          <w:szCs w:val="24"/>
        </w:rPr>
        <w:t>microincrements</w:t>
      </w:r>
      <w:proofErr w:type="spellEnd"/>
      <w:r w:rsidRPr="00046C8F">
        <w:rPr>
          <w:rFonts w:ascii="Times New Roman" w:hAnsi="Times New Roman" w:cs="Times New Roman"/>
          <w:sz w:val="24"/>
          <w:szCs w:val="24"/>
        </w:rPr>
        <w:t xml:space="preserve"> and annuli </w:t>
      </w:r>
      <w:r>
        <w:rPr>
          <w:rFonts w:ascii="Times New Roman" w:hAnsi="Times New Roman" w:cs="Times New Roman"/>
          <w:sz w:val="24"/>
          <w:szCs w:val="24"/>
        </w:rPr>
        <w:t xml:space="preserve">for fish from both the Main and Northwestern Hawaiian Islands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Science","id":"ITEM-1","issue":"October","issued":{"date-parts":[["2011"]]},"title":"Bomb Radiocarbon and Lead-Radium Dating of Opakapaka (Pristipomoides filamentosus)","type":"article-journal"},"uris":["http://www.mendeley.com/documents/?uuid=a9c83ffb-1784-407e-a9e3-0eeb743e5ec8"]}],"mendeley":{"formattedCitation":"(Andrews et al. 2011)","plainTextFormattedCitation":"(Andrews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Pr="00046C8F">
        <w:rPr>
          <w:rFonts w:ascii="Times New Roman" w:hAnsi="Times New Roman" w:cs="Times New Roman"/>
          <w:sz w:val="24"/>
          <w:szCs w:val="24"/>
        </w:rPr>
        <w:t xml:space="preserve">those fit only with annuli data </w:t>
      </w:r>
      <w:r>
        <w:rPr>
          <w:rFonts w:ascii="Times New Roman" w:hAnsi="Times New Roman" w:cs="Times New Roman"/>
          <w:sz w:val="24"/>
          <w:szCs w:val="24"/>
        </w:rPr>
        <w:t xml:space="preserve">for from the Northwestern Hawaiian Islands fit </w:t>
      </w:r>
      <w:r w:rsidRPr="00046C8F">
        <w:rPr>
          <w:rFonts w:ascii="Times New Roman" w:hAnsi="Times New Roman" w:cs="Times New Roman"/>
          <w:sz w:val="24"/>
          <w:szCs w:val="24"/>
        </w:rPr>
        <w:t xml:space="preserve">without </w:t>
      </w:r>
      <w:proofErr w:type="spellStart"/>
      <w:r w:rsidRPr="00046C8F">
        <w:rPr>
          <w:rFonts w:ascii="Times New Roman" w:hAnsi="Times New Roman" w:cs="Times New Roman"/>
          <w:sz w:val="24"/>
          <w:szCs w:val="24"/>
        </w:rPr>
        <w:t>constraint</w:t>
      </w:r>
      <w:ins w:id="266" w:author="Stephen Scherrer" w:date="2018-09-14T12:41:00Z">
        <w:r>
          <w:rPr>
            <w:rFonts w:ascii="Times New Roman" w:hAnsi="Times New Roman" w:cs="Times New Roman"/>
            <w:sz w:val="24"/>
            <w:szCs w:val="24"/>
          </w:rPr>
          <w:t>ing</w:t>
        </w:r>
      </w:ins>
      <w:proofErr w:type="spellEnd"/>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our bootstrapped confidence intervals overlapped confidence intervals obtained from daily increment counts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{"citationItems":[{"id":"ITEM-1","itemData":{"author":[{"dropping-particle":"","family":"Demartini","given":"Edward E.","non-dropping-particle":"","parse-names":false,"suffix":""},{"dropping-particle":"","family":"Landgraf","given":"Kevin C.","non-dropping-particle":"","parse-names":false,"suffix":""},{"dropping-particle":"","family":"Ralston","given":"Stephen","non-dropping-particle":"","parse-names":false,"suffix":""}],"id":"ITEM-1","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filamentosus","type":"report"},"uris":["http://www.mendeley.com/documents/?uuid=452eee72-9b1e-454d-9c4d-f03f57660bda"]}],"mendeley":{"formattedCitation":"(Demartini et al. 1994)","plainTextFormattedCitation":"(Demartini et al. 1994)","previouslyFormattedCitation":"(Demartini et al. 1994)"},"properties":{"noteIndex":0},"schema":"https://github.com/citation-style-language/schema/raw/master/csl-citation.json"}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(Demartini et al. 1994)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These findings are consistent with broad genetic homogeneity in the species throughout the Hawaiian Archipelago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{"citationItems":[{"id":"ITEM-1","itemData":{"author":[{"dropping-particle":"","family":"Shaklee","given":"James B","non-dropping-particle":"","parse-names":false,"suffix":""},{"dropping-particle":"","family":"Samollow","given":"Paul B","non-dropping-particle":"","parse-names":false,"suffix":""}],"container-title":"Fishery Bulletin","id":"ITEM-1","issue":"4","issued":{"date-parts":[["1984"]]},"page":"703-713","title":"Genetic variation and population structure in a deepwater snapper, Pristipomoides filamentosus, in the Hawaiian Archipelago","type":"article-journal","volume":"82"},"uris":["http://www.mendeley.com/documents/?uuid=f156ad00-184a-4411-b566-85c6c3606843"]},{"id":"ITEM-2","itemData":{"DOI":"10.1371/journal.pone.0028913","ISBN":"1932-6203","ISSN":"19326203","PMID":"22216141","abstract":"In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ONE","id":"ITEM-2","issue":"12","issued":{"date-parts":[["2011"]]},"title":"High connectivity in the deepwater snapper Pristipomoides filamentosus (lutjanidae) across the indo-pacific with isolation of the Hawaiian archipelago","type":"article-journal","volume":"6"},"uris":["http://www.mendeley.com/documents/?uuid=a8be7f26-89f6-47d2-bd89-ae62a8d2d943"]},{"id":"ITEM-3","itemData":{"DOI":"10.1007/s12686-009-9119-3","ISBN":"1877-7252","ISSN":"18777252","abstract":"Pristipomoides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genotyping.","author":[{"dropping-particle":"","family":"Gaither","given":"Michelle R.","non-dropping-particle":"","parse-names":false,"suffix":""},{"dropping-particle":"","family":"Toonen","given":"Robert J.","non-dropping-particle":"","parse-names":false,"suffix":""},{"dropping-particle":"","family":"Sorenson","given":"Laurie","non-dropping-particle":"","parse-names":false,"suffix":""},{"dropping-particle":"","family":"Bowen","given":"Brian W.","non-dropping-particle":"","parse-names":false,"suffix":""}],"container-title":"Conservation Genetics Resources","id":"ITEM-3","issue":"SUPPL.1","issued":{"date-parts":[["2010"]]},"page":"169-172","title":"Isolation and characterization of microsatellite markers for the crimson jobfish, pristipomoides filamentosus (Lutjanidae)","type":"article-journal","volume":"2"},"uris":["http://www.mendeley.com/documents/?uuid=c212b2e3-a332-4cb7-8696-354e6159cf5b"]}],"mendeley":{"formattedCitation":"(Shaklee and Samollow 1984, Gaither et al. 2010, 2011)","plainTextFormattedCitation":"(Shaklee and Samollow 1984, Gaither et al. 2010, 2011)","previouslyFormattedCitation":"(Shaklee and Samollow 1984, Gaither et al. 2010, 2011)"},"properties":{"noteIndex":0},"schema":"https://github.com/citation-style-language/schema/raw/master/csl-citation.json"}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(Shaklee and Samollow 1984, Gaither et al. 2010,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Integrative parameters also differed from those reported from an ongoing mark recapture in the Main Hawaiian Islands which has </w:t>
      </w:r>
      <w:r>
        <w:rPr>
          <w:rFonts w:ascii="Times New Roman" w:hAnsi="Times New Roman" w:cs="Times New Roman"/>
          <w:sz w:val="24"/>
          <w:szCs w:val="24"/>
        </w:rPr>
        <w:lastRenderedPageBreak/>
        <w:t xml:space="preserve">reported faster growth and smaller </w:t>
      </w:r>
      <w:proofErr w:type="spellStart"/>
      <w:r>
        <w:rPr>
          <w:rFonts w:ascii="Times New Roman" w:hAnsi="Times New Roman" w:cs="Times New Roman"/>
          <w:sz w:val="24"/>
          <w:szCs w:val="24"/>
        </w:rPr>
        <w:t>asympototic</w:t>
      </w:r>
      <w:proofErr w:type="spellEnd"/>
      <w:r>
        <w:rPr>
          <w:rFonts w:ascii="Times New Roman" w:hAnsi="Times New Roman" w:cs="Times New Roman"/>
          <w:sz w:val="24"/>
          <w:szCs w:val="24"/>
        </w:rPr>
        <w:t xml:space="preserve"> lengths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xml:space="preserve">. These differences could arise from real changes in growth rates, but also may be because none of the fish tagged and recaptured have been of the largest size classes (maximum size = 47.6 cm FL). Compared to their broader distribution, </w:t>
      </w:r>
      <w:r>
        <w:rPr>
          <w:rFonts w:ascii="Times New Roman" w:hAnsi="Times New Roman" w:cs="Times New Roman"/>
          <w:i/>
          <w:sz w:val="24"/>
          <w:szCs w:val="24"/>
        </w:rPr>
        <w:t>P. filamentosus</w:t>
      </w:r>
      <w:r>
        <w:rPr>
          <w:rFonts w:ascii="Times New Roman" w:hAnsi="Times New Roman" w:cs="Times New Roman"/>
          <w:sz w:val="24"/>
          <w:szCs w:val="24"/>
        </w:rPr>
        <w:t xml:space="preserve"> from the Hawaiian archipelago were slower growing but obtained larger asymptotic lengths than those from the Mariana Archipelago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Pr="0071359A">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proofErr w:type="spellStart"/>
      <w:r>
        <w:rPr>
          <w:rFonts w:ascii="Times New Roman" w:hAnsi="Times New Roman" w:cs="Times New Roman"/>
          <w:sz w:val="24"/>
          <w:szCs w:val="24"/>
        </w:rPr>
        <w:t>Paupa</w:t>
      </w:r>
      <w:proofErr w:type="spellEnd"/>
      <w:r>
        <w:rPr>
          <w:rFonts w:ascii="Times New Roman" w:hAnsi="Times New Roman" w:cs="Times New Roman"/>
          <w:sz w:val="24"/>
          <w:szCs w:val="24"/>
        </w:rPr>
        <w:t xml:space="preserve"> New </w:t>
      </w:r>
      <w:proofErr w:type="spellStart"/>
      <w:r>
        <w:rPr>
          <w:rFonts w:ascii="Times New Roman" w:hAnsi="Times New Roman" w:cs="Times New Roman"/>
          <w:sz w:val="24"/>
          <w:szCs w:val="24"/>
        </w:rPr>
        <w:t>Guinnea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and were faster growing but ultimately smaller in </w:t>
      </w:r>
      <w:r w:rsidR="001B5BA6">
        <w:rPr>
          <w:rFonts w:ascii="Times New Roman" w:hAnsi="Times New Roman" w:cs="Times New Roman"/>
          <w:sz w:val="24"/>
          <w:szCs w:val="24"/>
        </w:rPr>
        <w:t xml:space="preserve">their </w:t>
      </w:r>
      <w:r>
        <w:rPr>
          <w:rFonts w:ascii="Times New Roman" w:hAnsi="Times New Roman" w:cs="Times New Roman"/>
          <w:sz w:val="24"/>
          <w:szCs w:val="24"/>
        </w:rPr>
        <w:t xml:space="preserve">asymptotic length when compared to estimates from the Seychelles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Seychelles","type":"article-journal","volume":"20"},"uris":["http://www.mendeley.com/documents/?uuid=51b96352-f371-49e5-b205-da6e92f0cb7a"]}],"mendeley":{"formattedCitation":"(Mees 1993, Hardman-Mountford et al. 1997, Mees and Rousseau 1997, Pilling 2000)","plainTextFormattedCitation":"(Mees 1993, Hardman-Mountford et al. 1997, Mees and Rousseau 1997, Pilling 2000)","previouslyFormattedCitation":"(Mees 1993, Hardman-Mountford et al. 1997,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(Mees 1993, Hardman-Mountford et al. 1997,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24F6B77" w14:textId="27E971C5" w:rsidR="008C372D" w:rsidRDefault="008C372D" w:rsidP="008C3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Estimated parameters</w:t>
      </w:r>
      <w:r w:rsidRPr="00046C8F">
        <w:rPr>
          <w:rFonts w:ascii="Times New Roman" w:hAnsi="Times New Roman" w:cs="Times New Roman"/>
          <w:sz w:val="24"/>
          <w:szCs w:val="24"/>
        </w:rPr>
        <w:t xml:space="preserve"> </w:t>
      </w:r>
      <w:r>
        <w:rPr>
          <w:rFonts w:ascii="Times New Roman" w:hAnsi="Times New Roman" w:cs="Times New Roman"/>
          <w:sz w:val="24"/>
          <w:szCs w:val="24"/>
        </w:rPr>
        <w:t>for</w:t>
      </w:r>
      <w:r w:rsidRPr="00046C8F">
        <w:rPr>
          <w:rFonts w:ascii="Times New Roman" w:hAnsi="Times New Roman" w:cs="Times New Roman"/>
          <w:sz w:val="24"/>
          <w:szCs w:val="24"/>
        </w:rPr>
        <w:t xml:space="preserve"> nearly all </w:t>
      </w:r>
      <w:r>
        <w:rPr>
          <w:rFonts w:ascii="Times New Roman" w:hAnsi="Times New Roman" w:cs="Times New Roman"/>
          <w:sz w:val="24"/>
          <w:szCs w:val="24"/>
        </w:rPr>
        <w:t xml:space="preserve">of our estimated </w:t>
      </w:r>
      <w:r w:rsidRPr="00046C8F">
        <w:rPr>
          <w:rFonts w:ascii="Times New Roman" w:hAnsi="Times New Roman" w:cs="Times New Roman"/>
          <w:sz w:val="24"/>
          <w:szCs w:val="24"/>
        </w:rPr>
        <w:t>growth models</w:t>
      </w:r>
      <w:r>
        <w:rPr>
          <w:rFonts w:ascii="Times New Roman" w:hAnsi="Times New Roman" w:cs="Times New Roman"/>
          <w:sz w:val="24"/>
          <w:szCs w:val="24"/>
        </w:rPr>
        <w:t xml:space="preserve"> </w:t>
      </w:r>
      <w:r w:rsidRPr="00046C8F">
        <w:rPr>
          <w:rFonts w:ascii="Times New Roman" w:hAnsi="Times New Roman" w:cs="Times New Roman"/>
          <w:sz w:val="24"/>
          <w:szCs w:val="24"/>
        </w:rPr>
        <w:t>underestimated the length at recapture for the largest fish in the OTP dataset</w:t>
      </w:r>
      <w:r w:rsidR="001B5BA6">
        <w:rPr>
          <w:rFonts w:ascii="Times New Roman" w:hAnsi="Times New Roman" w:cs="Times New Roman"/>
          <w:sz w:val="24"/>
          <w:szCs w:val="24"/>
        </w:rPr>
        <w:t xml:space="preserve"> (Figure 3)</w:t>
      </w:r>
      <w:r w:rsidRPr="00046C8F">
        <w:rPr>
          <w:rFonts w:ascii="Times New Roman" w:hAnsi="Times New Roman" w:cs="Times New Roman"/>
          <w:sz w:val="24"/>
          <w:szCs w:val="24"/>
        </w:rPr>
        <w:t>.</w:t>
      </w:r>
      <w:commentRangeStart w:id="267"/>
      <w:r w:rsidRPr="00046C8F">
        <w:rPr>
          <w:rFonts w:ascii="Times New Roman" w:hAnsi="Times New Roman" w:cs="Times New Roman"/>
          <w:sz w:val="24"/>
          <w:szCs w:val="24"/>
        </w:rPr>
        <w:t xml:space="preserve"> This may be an indication that the species exhibits indeterminate growth and does not readily conform to a von Bertalanffy growth curve. It may be that, having reached a sufficient size, larger individuals are able to outcompete fish of smaller size classes for resources.</w:t>
      </w:r>
      <w:commentRangeEnd w:id="267"/>
      <w:r>
        <w:rPr>
          <w:rStyle w:val="CommentReference"/>
        </w:rPr>
        <w:commentReference w:id="267"/>
      </w:r>
      <w:r w:rsidRPr="00046C8F">
        <w:rPr>
          <w:rFonts w:ascii="Times New Roman" w:hAnsi="Times New Roman" w:cs="Times New Roman"/>
          <w:sz w:val="24"/>
          <w:szCs w:val="24"/>
        </w:rPr>
        <w:t xml:space="preserve"> </w:t>
      </w:r>
      <w:commentRangeStart w:id="268"/>
      <w:r w:rsidRPr="00046C8F">
        <w:rPr>
          <w:rFonts w:ascii="Times New Roman" w:hAnsi="Times New Roman" w:cs="Times New Roman"/>
          <w:sz w:val="24"/>
          <w:szCs w:val="24"/>
        </w:rPr>
        <w:t>Sexual dimorphism may also explain the poor predictive ability for individuals reaching the largest sizes.</w:t>
      </w:r>
      <w:commentRangeEnd w:id="268"/>
      <w:r>
        <w:rPr>
          <w:rStyle w:val="CommentReference"/>
        </w:rPr>
        <w:commentReference w:id="268"/>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Sex specific parameters </w:t>
      </w:r>
      <w:ins w:id="269" w:author="Stephen Scherrer" w:date="2018-09-14T12:22:00Z">
        <w:r>
          <w:rPr>
            <w:rFonts w:ascii="Times New Roman" w:hAnsi="Times New Roman" w:cs="Times New Roman"/>
            <w:sz w:val="24"/>
            <w:szCs w:val="24"/>
          </w:rPr>
          <w:t xml:space="preserve">obtained </w:t>
        </w:r>
      </w:ins>
      <w:r>
        <w:rPr>
          <w:rFonts w:ascii="Times New Roman" w:hAnsi="Times New Roman" w:cs="Times New Roman"/>
          <w:sz w:val="24"/>
          <w:szCs w:val="24"/>
        </w:rPr>
        <w:t>from a</w:t>
      </w:r>
      <w:r w:rsidRPr="00046C8F">
        <w:rPr>
          <w:rFonts w:ascii="Times New Roman" w:hAnsi="Times New Roman" w:cs="Times New Roman"/>
          <w:sz w:val="24"/>
          <w:szCs w:val="24"/>
        </w:rPr>
        <w:t>ge-at-length and length frequency data in the Seychelles describe</w:t>
      </w:r>
      <w:ins w:id="270" w:author="ecf" w:date="2018-12-04T10:00:00Z">
        <w:r>
          <w:rPr>
            <w:rFonts w:ascii="Times New Roman" w:hAnsi="Times New Roman" w:cs="Times New Roman"/>
            <w:sz w:val="24"/>
            <w:szCs w:val="24"/>
          </w:rPr>
          <w:t>d</w:t>
        </w:r>
      </w:ins>
      <w:r w:rsidRPr="00046C8F">
        <w:rPr>
          <w:rFonts w:ascii="Times New Roman" w:hAnsi="Times New Roman" w:cs="Times New Roman"/>
          <w:sz w:val="24"/>
          <w:szCs w:val="24"/>
        </w:rPr>
        <w:t xml:space="preserve"> dimorphic differences in growth with a mean asymptotic length of 85.8 cm for males versus 77.6 cm for females and respective growth coefficients of 0.33 and 0.36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Quarterly","id":"ITEM-1","issue":"2","issued":{"date-parts":[["1997"]]},"page":"27-31","title":"Can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Seychelles","type":"article-journal","volume":"20"},"uris":["http://www.mendeley.com/documents/?uuid=51b96352-f371-49e5-b205-da6e92f0cb7a"]},{"id":"ITEM-2","itemData":{"DOI":"10.1111/j.1095-8649.1993.tb01147.x","ISBN":"0022-1112","ISSN":"10958649","abstract":"The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Biology","id":"ITEM-2","issue":"5","issued":{"date-parts":[["1993"]]},"page":"695-708","title":"Population biology and stock assessment of Pristipomoides filamentosus on the Mahe Plateau, Seychelles","type":"article-journal","volume":"43"},"uris":["http://www.mendeley.com/documents/?uuid=101e2938-b930-4fcc-94a5-b9ac5b5c9a38"]}],"mendeley":{"formattedCitation":"(Mees 1993, Hardman-Mountford et al. 1997)","plainTextFormattedCitation":"(Mees 1993, Hardman-Mountford et al. 1997)","previouslyFormattedCitation":"(Mees 1993, Hardman-Mountford et al. 1997)"},"properties":{"noteIndex":0},"schema":"https://github.com/citation-style-language/schema/raw/master/csl-citation.json"}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(Mees 1993, Hardman-Mountford et al. 1997)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4BDA9D48" w14:textId="073913BF" w:rsidR="008C372D" w:rsidRDefault="00777395" w:rsidP="008C372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Prior</w:t>
      </w:r>
      <w:commentRangeStart w:id="271"/>
      <w:commentRangeEnd w:id="271"/>
      <w:r>
        <w:rPr>
          <w:rStyle w:val="CommentReference"/>
        </w:rPr>
        <w:commentReference w:id="271"/>
      </w:r>
      <w:commentRangeStart w:id="272"/>
      <w:commentRangeEnd w:id="272"/>
      <w:r w:rsidR="00607A54">
        <w:rPr>
          <w:rStyle w:val="CommentReference"/>
        </w:rPr>
        <w:commentReference w:id="272"/>
      </w:r>
      <w:r w:rsidRPr="00046C8F">
        <w:rPr>
          <w:rFonts w:ascii="Times New Roman" w:hAnsi="Times New Roman" w:cs="Times New Roman"/>
          <w:sz w:val="24"/>
          <w:szCs w:val="24"/>
        </w:rPr>
        <w:t xml:space="preserve"> estimations of growth parameters for </w:t>
      </w:r>
      <w:ins w:id="273"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in the Central Pacific region appear </w:t>
      </w:r>
      <w:r>
        <w:rPr>
          <w:rFonts w:ascii="Times New Roman" w:hAnsi="Times New Roman" w:cs="Times New Roman"/>
          <w:sz w:val="24"/>
          <w:szCs w:val="24"/>
        </w:rPr>
        <w:t>to</w:t>
      </w:r>
      <w:r w:rsidRPr="00046C8F">
        <w:rPr>
          <w:rFonts w:ascii="Times New Roman" w:hAnsi="Times New Roman" w:cs="Times New Roman"/>
          <w:sz w:val="24"/>
          <w:szCs w:val="24"/>
        </w:rPr>
        <w:t xml:space="preserve"> have been determined without consideration </w:t>
      </w:r>
      <w:ins w:id="274" w:author="Stephen Scherrer" w:date="2018-09-14T12:23:00Z">
        <w:r>
          <w:rPr>
            <w:rFonts w:ascii="Times New Roman" w:hAnsi="Times New Roman" w:cs="Times New Roman"/>
            <w:sz w:val="24"/>
            <w:szCs w:val="24"/>
          </w:rPr>
          <w:t>of</w:t>
        </w:r>
        <w:r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sex and similarly underestimate growth in the largest fish. A method for externally sexing </w:t>
      </w:r>
      <w:ins w:id="275" w:author="Stephen Scherrer" w:date="2018-09-14T11:50:00Z">
        <w:r w:rsidRPr="00622A71">
          <w:rPr>
            <w:rFonts w:ascii="Times New Roman" w:hAnsi="Times New Roman" w:cs="Times New Roman"/>
            <w:i/>
            <w:sz w:val="24"/>
            <w:szCs w:val="24"/>
          </w:rPr>
          <w:t>P. filamentosus</w:t>
        </w:r>
      </w:ins>
      <w:r w:rsidRPr="00046C8F">
        <w:rPr>
          <w:rFonts w:ascii="Times New Roman" w:hAnsi="Times New Roman" w:cs="Times New Roman"/>
          <w:sz w:val="24"/>
          <w:szCs w:val="24"/>
        </w:rPr>
        <w:t xml:space="preserve"> has been recently described but was unknown at the time </w:t>
      </w:r>
      <w:r w:rsidR="00A44CA4">
        <w:rPr>
          <w:rFonts w:ascii="Times New Roman" w:hAnsi="Times New Roman" w:cs="Times New Roman"/>
          <w:sz w:val="24"/>
          <w:szCs w:val="24"/>
        </w:rPr>
        <w:t xml:space="preserve">that </w:t>
      </w:r>
      <w:ins w:id="276" w:author="Stephen Scherrer" w:date="2018-09-14T12:39:00Z">
        <w:r>
          <w:rPr>
            <w:rFonts w:ascii="Times New Roman" w:hAnsi="Times New Roman" w:cs="Times New Roman"/>
            <w:sz w:val="24"/>
            <w:szCs w:val="24"/>
          </w:rPr>
          <w:t xml:space="preserve">data </w:t>
        </w:r>
      </w:ins>
      <w:r w:rsidR="00A44CA4">
        <w:rPr>
          <w:rFonts w:ascii="Times New Roman" w:hAnsi="Times New Roman" w:cs="Times New Roman"/>
          <w:sz w:val="24"/>
          <w:szCs w:val="24"/>
        </w:rPr>
        <w:t>used in</w:t>
      </w:r>
      <w:ins w:id="277" w:author="Stephen Scherrer" w:date="2018-09-14T12:39:00Z">
        <w:r>
          <w:rPr>
            <w:rFonts w:ascii="Times New Roman" w:hAnsi="Times New Roman" w:cs="Times New Roman"/>
            <w:sz w:val="24"/>
            <w:szCs w:val="24"/>
          </w:rPr>
          <w:t xml:space="preserve"> this study were collected</w:t>
        </w:r>
      </w:ins>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00A44CA4">
        <w:rPr>
          <w:rFonts w:ascii="Times New Roman" w:hAnsi="Times New Roman" w:cs="Times New Roman"/>
          <w:sz w:val="24"/>
          <w:szCs w:val="24"/>
        </w:rPr>
        <w:t xml:space="preserve">. </w:t>
      </w:r>
      <w:proofErr w:type="gramStart"/>
      <w:r w:rsidR="00A44CA4">
        <w:rPr>
          <w:rFonts w:ascii="Times New Roman" w:hAnsi="Times New Roman" w:cs="Times New Roman"/>
          <w:sz w:val="24"/>
          <w:szCs w:val="24"/>
        </w:rPr>
        <w:t>T</w:t>
      </w:r>
      <w:r w:rsidRPr="00046C8F">
        <w:rPr>
          <w:rFonts w:ascii="Times New Roman" w:hAnsi="Times New Roman" w:cs="Times New Roman"/>
          <w:sz w:val="24"/>
          <w:szCs w:val="24"/>
        </w:rPr>
        <w:t>hus</w:t>
      </w:r>
      <w:proofErr w:type="gramEnd"/>
      <w:r w:rsidRPr="00046C8F">
        <w:rPr>
          <w:rFonts w:ascii="Times New Roman" w:hAnsi="Times New Roman" w:cs="Times New Roman"/>
          <w:sz w:val="24"/>
          <w:szCs w:val="24"/>
        </w:rPr>
        <w:t xml:space="preserve"> models in this study are sex agnostic</w:t>
      </w:r>
      <w:r w:rsidR="00A44CA4">
        <w:rPr>
          <w:rFonts w:ascii="Times New Roman" w:hAnsi="Times New Roman" w:cs="Times New Roman"/>
          <w:sz w:val="24"/>
          <w:szCs w:val="24"/>
        </w:rPr>
        <w:t xml:space="preserve"> and </w:t>
      </w:r>
      <w:r w:rsidR="008C372D">
        <w:rPr>
          <w:rFonts w:ascii="Times New Roman" w:hAnsi="Times New Roman" w:cs="Times New Roman"/>
          <w:sz w:val="24"/>
          <w:szCs w:val="24"/>
        </w:rPr>
        <w:t xml:space="preserve">estimated </w:t>
      </w:r>
      <w:ins w:id="278" w:author="Stephen Scherrer" w:date="2018-09-14T12:24:00Z">
        <w:r w:rsidR="008C372D">
          <w:rPr>
            <w:rFonts w:ascii="Times New Roman" w:hAnsi="Times New Roman" w:cs="Times New Roman"/>
            <w:sz w:val="24"/>
            <w:szCs w:val="24"/>
          </w:rPr>
          <w:t xml:space="preserve">growth parameters represent an average across both </w:t>
        </w:r>
      </w:ins>
      <w:r w:rsidR="008C372D">
        <w:rPr>
          <w:rFonts w:ascii="Times New Roman" w:hAnsi="Times New Roman" w:cs="Times New Roman"/>
          <w:sz w:val="24"/>
          <w:szCs w:val="24"/>
        </w:rPr>
        <w:t>males and females</w:t>
      </w:r>
      <w:ins w:id="279" w:author="Stephen Scherrer" w:date="2018-09-14T12:24:00Z">
        <w:r w:rsidR="008C372D">
          <w:rPr>
            <w:rFonts w:ascii="Times New Roman" w:hAnsi="Times New Roman" w:cs="Times New Roman"/>
            <w:sz w:val="24"/>
            <w:szCs w:val="24"/>
          </w:rPr>
          <w:t xml:space="preserve">. </w:t>
        </w:r>
      </w:ins>
      <w:ins w:id="280" w:author="Stephen Scherrer" w:date="2018-09-14T12:36:00Z">
        <w:r w:rsidR="008C372D">
          <w:rPr>
            <w:rFonts w:ascii="Times New Roman" w:hAnsi="Times New Roman" w:cs="Times New Roman"/>
            <w:sz w:val="24"/>
            <w:szCs w:val="24"/>
          </w:rPr>
          <w:t xml:space="preserve">If one </w:t>
        </w:r>
      </w:ins>
      <w:r w:rsidR="00A44CA4">
        <w:rPr>
          <w:rFonts w:ascii="Times New Roman" w:hAnsi="Times New Roman" w:cs="Times New Roman"/>
          <w:sz w:val="24"/>
          <w:szCs w:val="24"/>
        </w:rPr>
        <w:t xml:space="preserve">of these </w:t>
      </w:r>
      <w:ins w:id="281" w:author="Stephen Scherrer" w:date="2018-09-14T12:36:00Z">
        <w:r w:rsidR="008C372D">
          <w:rPr>
            <w:rFonts w:ascii="Times New Roman" w:hAnsi="Times New Roman" w:cs="Times New Roman"/>
            <w:sz w:val="24"/>
            <w:szCs w:val="24"/>
          </w:rPr>
          <w:t>sex</w:t>
        </w:r>
      </w:ins>
      <w:r w:rsidR="00A44CA4">
        <w:rPr>
          <w:rFonts w:ascii="Times New Roman" w:hAnsi="Times New Roman" w:cs="Times New Roman"/>
          <w:sz w:val="24"/>
          <w:szCs w:val="24"/>
        </w:rPr>
        <w:t>es</w:t>
      </w:r>
      <w:ins w:id="282" w:author="Stephen Scherrer" w:date="2018-09-14T12:36:00Z">
        <w:r w:rsidR="008C372D">
          <w:rPr>
            <w:rFonts w:ascii="Times New Roman" w:hAnsi="Times New Roman" w:cs="Times New Roman"/>
            <w:sz w:val="24"/>
            <w:szCs w:val="24"/>
          </w:rPr>
          <w:t xml:space="preserve"> attains a greater asymptotic length than the other, that sex is likely to be over represented in the largest size classes relative to the total </w:t>
        </w:r>
        <w:r w:rsidR="008C372D">
          <w:rPr>
            <w:rFonts w:ascii="Times New Roman" w:hAnsi="Times New Roman" w:cs="Times New Roman"/>
            <w:sz w:val="24"/>
            <w:szCs w:val="24"/>
          </w:rPr>
          <w:lastRenderedPageBreak/>
          <w:t xml:space="preserve">population. </w:t>
        </w:r>
      </w:ins>
      <w:ins w:id="283" w:author="Stephen Scherrer" w:date="2018-09-14T12:27:00Z">
        <w:r w:rsidR="008C372D">
          <w:rPr>
            <w:rFonts w:ascii="Times New Roman" w:hAnsi="Times New Roman" w:cs="Times New Roman"/>
            <w:sz w:val="24"/>
            <w:szCs w:val="24"/>
          </w:rPr>
          <w:t xml:space="preserve">At sizes where the sex ratio of individuals </w:t>
        </w:r>
      </w:ins>
      <w:ins w:id="284" w:author="Stephen Scherrer" w:date="2018-09-14T12:28:00Z">
        <w:r w:rsidR="008C372D">
          <w:rPr>
            <w:rFonts w:ascii="Times New Roman" w:hAnsi="Times New Roman" w:cs="Times New Roman"/>
            <w:sz w:val="24"/>
            <w:szCs w:val="24"/>
          </w:rPr>
          <w:t xml:space="preserve">is similar to </w:t>
        </w:r>
      </w:ins>
      <w:ins w:id="285" w:author="Stephen Scherrer" w:date="2018-09-14T12:29:00Z">
        <w:r w:rsidR="008C372D">
          <w:rPr>
            <w:rFonts w:ascii="Times New Roman" w:hAnsi="Times New Roman" w:cs="Times New Roman"/>
            <w:sz w:val="24"/>
            <w:szCs w:val="24"/>
          </w:rPr>
          <w:t xml:space="preserve">the sex ratio of </w:t>
        </w:r>
      </w:ins>
      <w:ins w:id="286" w:author="Stephen Scherrer" w:date="2018-09-14T12:28:00Z">
        <w:r w:rsidR="008C372D">
          <w:rPr>
            <w:rFonts w:ascii="Times New Roman" w:hAnsi="Times New Roman" w:cs="Times New Roman"/>
            <w:sz w:val="24"/>
            <w:szCs w:val="24"/>
          </w:rPr>
          <w:t xml:space="preserve">the total </w:t>
        </w:r>
      </w:ins>
      <w:ins w:id="287" w:author="Stephen Scherrer" w:date="2018-09-14T12:27:00Z">
        <w:r w:rsidR="008C372D">
          <w:rPr>
            <w:rFonts w:ascii="Times New Roman" w:hAnsi="Times New Roman" w:cs="Times New Roman"/>
            <w:sz w:val="24"/>
            <w:szCs w:val="24"/>
          </w:rPr>
          <w:t xml:space="preserve">sampled </w:t>
        </w:r>
      </w:ins>
      <w:ins w:id="288" w:author="Stephen Scherrer" w:date="2018-09-14T12:28:00Z">
        <w:r w:rsidR="008C372D">
          <w:rPr>
            <w:rFonts w:ascii="Times New Roman" w:hAnsi="Times New Roman" w:cs="Times New Roman"/>
            <w:sz w:val="24"/>
            <w:szCs w:val="24"/>
          </w:rPr>
          <w:t xml:space="preserve">population, averaging of model parameters results </w:t>
        </w:r>
      </w:ins>
      <w:ins w:id="289" w:author="Stephen Scherrer" w:date="2018-09-14T12:29:00Z">
        <w:r w:rsidR="008C372D">
          <w:rPr>
            <w:rFonts w:ascii="Times New Roman" w:hAnsi="Times New Roman" w:cs="Times New Roman"/>
            <w:sz w:val="24"/>
            <w:szCs w:val="24"/>
          </w:rPr>
          <w:t xml:space="preserve">as </w:t>
        </w:r>
      </w:ins>
      <w:ins w:id="290" w:author="Stephen Scherrer" w:date="2018-09-14T12:37:00Z">
        <w:r w:rsidR="008C372D">
          <w:rPr>
            <w:rFonts w:ascii="Times New Roman" w:hAnsi="Times New Roman" w:cs="Times New Roman"/>
            <w:sz w:val="24"/>
            <w:szCs w:val="24"/>
          </w:rPr>
          <w:t>excess model</w:t>
        </w:r>
      </w:ins>
      <w:ins w:id="291" w:author="Stephen Scherrer" w:date="2018-09-14T12:29:00Z">
        <w:r w:rsidR="008C372D">
          <w:rPr>
            <w:rFonts w:ascii="Times New Roman" w:hAnsi="Times New Roman" w:cs="Times New Roman"/>
            <w:sz w:val="24"/>
            <w:szCs w:val="24"/>
          </w:rPr>
          <w:t xml:space="preserve"> </w:t>
        </w:r>
      </w:ins>
      <w:ins w:id="292" w:author="Stephen Scherrer" w:date="2018-09-14T12:28:00Z">
        <w:r w:rsidR="008C372D">
          <w:rPr>
            <w:rFonts w:ascii="Times New Roman" w:hAnsi="Times New Roman" w:cs="Times New Roman"/>
            <w:sz w:val="24"/>
            <w:szCs w:val="24"/>
          </w:rPr>
          <w:t>deviation</w:t>
        </w:r>
      </w:ins>
      <w:ins w:id="293" w:author="Stephen Scherrer" w:date="2018-09-14T12:29:00Z">
        <w:r w:rsidR="008C372D">
          <w:rPr>
            <w:rFonts w:ascii="Times New Roman" w:hAnsi="Times New Roman" w:cs="Times New Roman"/>
            <w:sz w:val="24"/>
            <w:szCs w:val="24"/>
          </w:rPr>
          <w:t>. However, i</w:t>
        </w:r>
      </w:ins>
      <w:r w:rsidR="008C372D" w:rsidRPr="00046C8F">
        <w:rPr>
          <w:rFonts w:ascii="Times New Roman" w:hAnsi="Times New Roman" w:cs="Times New Roman"/>
          <w:sz w:val="24"/>
          <w:szCs w:val="24"/>
        </w:rPr>
        <w:t xml:space="preserve">f the sex ratio of fish attaining the largest sizes is not representative of the sex ratio </w:t>
      </w:r>
      <w:r w:rsidR="00A44CA4">
        <w:rPr>
          <w:rFonts w:ascii="Times New Roman" w:hAnsi="Times New Roman" w:cs="Times New Roman"/>
          <w:sz w:val="24"/>
          <w:szCs w:val="24"/>
        </w:rPr>
        <w:t xml:space="preserve">of the population as a </w:t>
      </w:r>
      <w:proofErr w:type="gramStart"/>
      <w:r w:rsidR="00A44CA4">
        <w:rPr>
          <w:rFonts w:ascii="Times New Roman" w:hAnsi="Times New Roman" w:cs="Times New Roman"/>
          <w:sz w:val="24"/>
          <w:szCs w:val="24"/>
        </w:rPr>
        <w:t>whole</w:t>
      </w:r>
      <w:ins w:id="294" w:author="Stephen Scherrer" w:date="2018-09-14T12:33:00Z">
        <w:r w:rsidR="008C372D">
          <w:rPr>
            <w:rFonts w:ascii="Times New Roman" w:hAnsi="Times New Roman" w:cs="Times New Roman"/>
            <w:sz w:val="24"/>
            <w:szCs w:val="24"/>
          </w:rPr>
          <w:t>,</w:t>
        </w:r>
      </w:ins>
      <w:ins w:id="295" w:author="Stephen Scherrer" w:date="2018-09-14T12:29:00Z">
        <w:r w:rsidR="008C372D">
          <w:rPr>
            <w:rFonts w:ascii="Times New Roman" w:hAnsi="Times New Roman" w:cs="Times New Roman"/>
            <w:sz w:val="24"/>
            <w:szCs w:val="24"/>
          </w:rPr>
          <w:t xml:space="preserve"> </w:t>
        </w:r>
      </w:ins>
      <w:r w:rsidR="008C372D" w:rsidRPr="00046C8F">
        <w:rPr>
          <w:rFonts w:ascii="Times New Roman" w:hAnsi="Times New Roman" w:cs="Times New Roman"/>
          <w:sz w:val="24"/>
          <w:szCs w:val="24"/>
        </w:rPr>
        <w:t xml:space="preserve">estimated </w:t>
      </w:r>
      <w:r w:rsidR="00A44CA4" w:rsidRPr="00046C8F">
        <w:rPr>
          <w:rFonts w:ascii="Times New Roman" w:hAnsi="Times New Roman" w:cs="Times New Roman"/>
          <w:sz w:val="24"/>
          <w:szCs w:val="24"/>
        </w:rPr>
        <w:t>growth parameters</w:t>
      </w:r>
      <w:proofErr w:type="gramEnd"/>
      <w:r w:rsidR="00A44CA4" w:rsidRPr="00046C8F">
        <w:rPr>
          <w:rFonts w:ascii="Times New Roman" w:hAnsi="Times New Roman" w:cs="Times New Roman"/>
          <w:sz w:val="24"/>
          <w:szCs w:val="24"/>
        </w:rPr>
        <w:t xml:space="preserve"> </w:t>
      </w:r>
      <w:r w:rsidR="00A44CA4">
        <w:rPr>
          <w:rFonts w:ascii="Times New Roman" w:hAnsi="Times New Roman" w:cs="Times New Roman"/>
          <w:sz w:val="24"/>
          <w:szCs w:val="24"/>
        </w:rPr>
        <w:t xml:space="preserve">averaged between sexes </w:t>
      </w:r>
      <w:r w:rsidR="008C372D" w:rsidRPr="00046C8F">
        <w:rPr>
          <w:rFonts w:ascii="Times New Roman" w:hAnsi="Times New Roman" w:cs="Times New Roman"/>
          <w:sz w:val="24"/>
          <w:szCs w:val="24"/>
        </w:rPr>
        <w:t>will underestimate recapture lengths for</w:t>
      </w:r>
      <w:ins w:id="296" w:author="Stephen Scherrer" w:date="2018-09-14T12:37:00Z">
        <w:r w:rsidR="008C372D">
          <w:rPr>
            <w:rFonts w:ascii="Times New Roman" w:hAnsi="Times New Roman" w:cs="Times New Roman"/>
            <w:sz w:val="24"/>
            <w:szCs w:val="24"/>
          </w:rPr>
          <w:t xml:space="preserve"> largest individuals while overestimating </w:t>
        </w:r>
      </w:ins>
      <w:ins w:id="297" w:author="Stephen Scherrer" w:date="2018-09-14T12:38:00Z">
        <w:r w:rsidR="008C372D">
          <w:rPr>
            <w:rFonts w:ascii="Times New Roman" w:hAnsi="Times New Roman" w:cs="Times New Roman"/>
            <w:sz w:val="24"/>
            <w:szCs w:val="24"/>
          </w:rPr>
          <w:t xml:space="preserve">the </w:t>
        </w:r>
      </w:ins>
      <w:ins w:id="298" w:author="Stephen Scherrer" w:date="2018-09-14T12:37:00Z">
        <w:r w:rsidR="008C372D">
          <w:rPr>
            <w:rFonts w:ascii="Times New Roman" w:hAnsi="Times New Roman" w:cs="Times New Roman"/>
            <w:sz w:val="24"/>
            <w:szCs w:val="24"/>
          </w:rPr>
          <w:t xml:space="preserve">recapture length of </w:t>
        </w:r>
      </w:ins>
      <w:ins w:id="299" w:author="Stephen Scherrer" w:date="2018-09-14T12:38:00Z">
        <w:r w:rsidR="008C372D">
          <w:rPr>
            <w:rFonts w:ascii="Times New Roman" w:hAnsi="Times New Roman" w:cs="Times New Roman"/>
            <w:sz w:val="24"/>
            <w:szCs w:val="24"/>
          </w:rPr>
          <w:t>the largest individuals of the opposite sex</w:t>
        </w:r>
      </w:ins>
      <w:r w:rsidR="008C372D" w:rsidRPr="00046C8F">
        <w:rPr>
          <w:rFonts w:ascii="Times New Roman" w:hAnsi="Times New Roman" w:cs="Times New Roman"/>
          <w:sz w:val="24"/>
          <w:szCs w:val="24"/>
        </w:rPr>
        <w:t>.</w:t>
      </w:r>
    </w:p>
    <w:p w14:paraId="1CD09FF6" w14:textId="29270096" w:rsidR="008C372D" w:rsidRPr="00046C8F" w:rsidRDefault="00777395" w:rsidP="00777395">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ins w:id="300" w:author="ecf" w:date="2018-12-04T10:03:00Z">
        <w:r>
          <w:rPr>
            <w:rFonts w:ascii="Times New Roman" w:hAnsi="Times New Roman" w:cs="Times New Roman"/>
            <w:sz w:val="24"/>
            <w:szCs w:val="24"/>
          </w:rPr>
          <w:t>G</w:t>
        </w:r>
      </w:ins>
      <w:r w:rsidRPr="00046C8F">
        <w:rPr>
          <w:rFonts w:ascii="Times New Roman" w:hAnsi="Times New Roman" w:cs="Times New Roman"/>
          <w:sz w:val="24"/>
          <w:szCs w:val="24"/>
        </w:rPr>
        <w:t>rowth parameters are often used directly or indirectly in stock assessment and fisheries management</w:t>
      </w:r>
      <w:ins w:id="301" w:author="Stephen Scherrer [2]" w:date="2019-02-18T12:41:00Z">
        <w:r>
          <w:rPr>
            <w:rFonts w:ascii="Times New Roman" w:hAnsi="Times New Roman" w:cs="Times New Roman"/>
            <w:sz w:val="24"/>
            <w:szCs w:val="24"/>
          </w:rPr>
          <w:t xml:space="preserve"> </w:t>
        </w:r>
      </w:ins>
      <w:ins w:id="302" w:author="Stephen Scherrer [2]" w:date="2019-02-18T12:44:00Z">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id":"ITEM-2","issued":{"date-parts":[["1987"]]},"page":"505-532","title":"Assessment and management of deepwater bottom fishes in Hawaii and the Marianas","type":"article-journal"},"uris":["http://www.mendeley.com/documents/?uuid=83994c76-884d-4e9c-b16e-a610ac8e71c0"]}],"mendeley":{"formattedCitation":"(Polovina et al. 1987, Haight et al. 1993)","plainTextFormattedCitation":"(Polovina et al. 1987, Haight et al. 1993)","previouslyFormattedCitation":"(Polovina et al. 1987, Haight et al. 1993)"},"properties":{"noteIndex":0},"schema":"https://github.com/citation-style-language/schema/raw/master/csl-citation.json"}</w:instrText>
      </w:r>
      <w:r>
        <w:rPr>
          <w:rFonts w:ascii="Times New Roman" w:hAnsi="Times New Roman" w:cs="Times New Roman"/>
          <w:sz w:val="24"/>
          <w:szCs w:val="24"/>
        </w:rPr>
        <w:fldChar w:fldCharType="separate"/>
      </w:r>
      <w:r w:rsidRPr="00DC38CD">
        <w:rPr>
          <w:rFonts w:ascii="Times New Roman" w:hAnsi="Times New Roman" w:cs="Times New Roman"/>
          <w:noProof/>
          <w:sz w:val="24"/>
          <w:szCs w:val="24"/>
        </w:rPr>
        <w:t>(Polovina et al. 1987, Haight et al. 1993)</w:t>
      </w:r>
      <w:ins w:id="303" w:author="Stephen Scherrer [2]" w:date="2019-02-18T12:44:00Z">
        <w:r>
          <w:rPr>
            <w:rFonts w:ascii="Times New Roman" w:hAnsi="Times New Roman" w:cs="Times New Roman"/>
            <w:sz w:val="24"/>
            <w:szCs w:val="24"/>
          </w:rPr>
          <w:fldChar w:fldCharType="end"/>
        </w:r>
      </w:ins>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using empirical relationships between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2017)","plainTextFormattedCitation":"(Ralston 1987, Jensen 1996, Thorson et al. 2017)","previouslyFormattedCitation":"(Ralston 1987, Jensen 1996,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1987, Jensen 1996,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characterizing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leading to an overestimated M can lead to overharvesting of a stock when it is believed to be more productive than it actually is. Therefore, accurate estimates of von Bertalanffy growth parameters are</w:t>
      </w:r>
      <w:ins w:id="304" w:author="Stephen Scherrer" w:date="2018-09-14T12:40:00Z">
        <w:r>
          <w:rPr>
            <w:rFonts w:ascii="Times New Roman" w:hAnsi="Times New Roman" w:cs="Times New Roman"/>
            <w:sz w:val="24"/>
            <w:szCs w:val="24"/>
          </w:rPr>
          <w:t xml:space="preserve"> very </w:t>
        </w:r>
      </w:ins>
      <w:r w:rsidRPr="00046C8F">
        <w:rPr>
          <w:rFonts w:ascii="Times New Roman" w:hAnsi="Times New Roman" w:cs="Times New Roman"/>
          <w:sz w:val="24"/>
          <w:szCs w:val="24"/>
        </w:rPr>
        <w:t>importa</w:t>
      </w:r>
      <w:ins w:id="305" w:author="Stephen Scherrer" w:date="2018-09-14T12:40:00Z">
        <w:r>
          <w:rPr>
            <w:rFonts w:ascii="Times New Roman" w:hAnsi="Times New Roman" w:cs="Times New Roman"/>
            <w:sz w:val="24"/>
            <w:szCs w:val="24"/>
          </w:rPr>
          <w:t>nt for management.</w:t>
        </w:r>
      </w:ins>
      <w:r w:rsidR="00607A54">
        <w:rPr>
          <w:rFonts w:ascii="Times New Roman" w:hAnsi="Times New Roman" w:cs="Times New Roman"/>
          <w:sz w:val="24"/>
          <w:szCs w:val="24"/>
        </w:rPr>
        <w:t xml:space="preserve"> </w:t>
      </w:r>
      <w:r w:rsidR="008C372D" w:rsidRPr="00046C8F">
        <w:rPr>
          <w:rFonts w:ascii="Times New Roman" w:hAnsi="Times New Roman" w:cs="Times New Roman"/>
          <w:sz w:val="24"/>
          <w:szCs w:val="24"/>
        </w:rPr>
        <w:t xml:space="preserve">Future work to refine growth estimates for </w:t>
      </w:r>
      <w:ins w:id="306" w:author="Stephen Scherrer" w:date="2018-09-14T11:50:00Z">
        <w:r w:rsidR="008C372D" w:rsidRPr="00622A71">
          <w:rPr>
            <w:rFonts w:ascii="Times New Roman" w:hAnsi="Times New Roman" w:cs="Times New Roman"/>
            <w:i/>
            <w:sz w:val="24"/>
            <w:szCs w:val="24"/>
          </w:rPr>
          <w:t>P. filamentosus</w:t>
        </w:r>
      </w:ins>
      <w:r w:rsidR="008C372D" w:rsidRPr="00046C8F">
        <w:rPr>
          <w:rFonts w:ascii="Times New Roman" w:hAnsi="Times New Roman" w:cs="Times New Roman"/>
          <w:sz w:val="24"/>
          <w:szCs w:val="24"/>
        </w:rPr>
        <w:t xml:space="preserve"> should consider the possibility that growth trajectories may differ between males and females.</w:t>
      </w:r>
    </w:p>
    <w:p w14:paraId="0A955AD1" w14:textId="77777777" w:rsidR="008C372D" w:rsidRPr="00046C8F" w:rsidRDefault="008C372D" w:rsidP="008C372D">
      <w:pPr>
        <w:spacing w:line="480" w:lineRule="auto"/>
        <w:outlineLvl w:val="0"/>
        <w:rPr>
          <w:rFonts w:ascii="Times New Roman" w:hAnsi="Times New Roman" w:cs="Times New Roman"/>
          <w:b/>
          <w:i/>
          <w:sz w:val="24"/>
          <w:szCs w:val="24"/>
        </w:rPr>
      </w:pPr>
    </w:p>
    <w:p w14:paraId="1EC9AB1E" w14:textId="77777777" w:rsidR="008C372D" w:rsidRPr="00046C8F" w:rsidRDefault="008C372D" w:rsidP="008C372D">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2259C1AE" w14:textId="7DABCE3A" w:rsidR="008C372D" w:rsidRPr="00046C8F" w:rsidRDefault="008C372D" w:rsidP="008C372D">
      <w:pPr>
        <w:spacing w:line="480" w:lineRule="auto"/>
        <w:outlineLvl w:val="0"/>
        <w:rPr>
          <w:rFonts w:ascii="Times New Roman" w:hAnsi="Times New Roman" w:cs="Times New Roman"/>
          <w:sz w:val="24"/>
          <w:szCs w:val="24"/>
        </w:rPr>
      </w:pPr>
      <w:r w:rsidRPr="00046C8F">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w:t>
      </w:r>
      <w:proofErr w:type="spellStart"/>
      <w:r w:rsidRPr="00046C8F">
        <w:rPr>
          <w:rFonts w:ascii="Times New Roman" w:hAnsi="Times New Roman" w:cs="Times New Roman"/>
          <w:sz w:val="24"/>
          <w:szCs w:val="24"/>
        </w:rPr>
        <w:t>DeMartini</w:t>
      </w:r>
      <w:proofErr w:type="spellEnd"/>
      <w:r w:rsidRPr="00046C8F">
        <w:rPr>
          <w:rFonts w:ascii="Times New Roman" w:hAnsi="Times New Roman" w:cs="Times New Roman"/>
          <w:sz w:val="24"/>
          <w:szCs w:val="24"/>
        </w:rPr>
        <w:t xml:space="preserve">, Jon </w:t>
      </w:r>
      <w:proofErr w:type="spellStart"/>
      <w:r w:rsidRPr="00046C8F">
        <w:rPr>
          <w:rFonts w:ascii="Times New Roman" w:hAnsi="Times New Roman" w:cs="Times New Roman"/>
          <w:sz w:val="24"/>
          <w:szCs w:val="24"/>
        </w:rPr>
        <w:t>Brodziak</w:t>
      </w:r>
      <w:proofErr w:type="spellEnd"/>
      <w:r w:rsidRPr="00046C8F">
        <w:rPr>
          <w:rFonts w:ascii="Times New Roman" w:hAnsi="Times New Roman" w:cs="Times New Roman"/>
          <w:sz w:val="24"/>
          <w:szCs w:val="24"/>
        </w:rPr>
        <w:t xml:space="preserve">, </w:t>
      </w:r>
      <w:r w:rsidRPr="00046C8F">
        <w:rPr>
          <w:rFonts w:ascii="Times New Roman" w:hAnsi="Times New Roman" w:cs="Times New Roman"/>
          <w:sz w:val="24"/>
          <w:szCs w:val="24"/>
        </w:rPr>
        <w:lastRenderedPageBreak/>
        <w:t>Ryan Nichols, and Robert Humphreys. Thanks to Annette Tagawa for providing</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the OTP mark recapture data used in this analysis. We would also like to thank Zane Zhang and Paige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for providing code used to fit Bayesian and maximum likelihood models. Finally, we would like to thank Joe O’Malley and Frank Parrish for their advice and feedback during this project.</w:t>
      </w:r>
      <w:ins w:id="307" w:author="ecf" w:date="2018-12-03T13:54:00Z">
        <w:r>
          <w:rPr>
            <w:rFonts w:ascii="Times New Roman" w:hAnsi="Times New Roman" w:cs="Times New Roman"/>
            <w:sz w:val="24"/>
            <w:szCs w:val="24"/>
          </w:rPr>
          <w:t xml:space="preserve"> This is SOEST contribution ###### and HIMB contribution ####.</w:t>
        </w:r>
      </w:ins>
    </w:p>
    <w:p w14:paraId="6867E75B" w14:textId="77777777" w:rsidR="008C372D" w:rsidRPr="00046C8F" w:rsidRDefault="008C372D" w:rsidP="008C372D">
      <w:pPr>
        <w:rPr>
          <w:rFonts w:ascii="Times New Roman" w:hAnsi="Times New Roman" w:cs="Times New Roman"/>
          <w:b/>
          <w:i/>
          <w:sz w:val="24"/>
          <w:szCs w:val="24"/>
        </w:rPr>
      </w:pPr>
      <w:r w:rsidRPr="00046C8F">
        <w:rPr>
          <w:rFonts w:ascii="Times New Roman" w:hAnsi="Times New Roman" w:cs="Times New Roman"/>
          <w:b/>
          <w:i/>
          <w:sz w:val="24"/>
          <w:szCs w:val="24"/>
        </w:rPr>
        <w:br w:type="page"/>
      </w:r>
    </w:p>
    <w:p w14:paraId="75238245" w14:textId="77777777" w:rsidR="008C372D" w:rsidRPr="00046C8F" w:rsidRDefault="008C372D" w:rsidP="008C372D">
      <w:pPr>
        <w:rPr>
          <w:rFonts w:ascii="Times New Roman" w:hAnsi="Times New Roman" w:cs="Times New Roman"/>
          <w:b/>
          <w:sz w:val="24"/>
          <w:szCs w:val="24"/>
        </w:rPr>
      </w:pPr>
      <w:r w:rsidRPr="00046C8F">
        <w:rPr>
          <w:rFonts w:ascii="Times New Roman" w:hAnsi="Times New Roman" w:cs="Times New Roman"/>
          <w:b/>
          <w:sz w:val="24"/>
          <w:szCs w:val="24"/>
        </w:rPr>
        <w:lastRenderedPageBreak/>
        <w:t>References</w:t>
      </w:r>
    </w:p>
    <w:commentRangeStart w:id="308"/>
    <w:p w14:paraId="6E4986B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Pr="00E26DC3">
        <w:rPr>
          <w:rFonts w:ascii="Times New Roman" w:hAnsi="Times New Roman" w:cs="Times New Roman"/>
          <w:noProof/>
          <w:sz w:val="24"/>
        </w:rPr>
        <w:t xml:space="preserve">Allen, G.R. 1985. Fao Species Catalogue Vol . 6 . Snappers of the World. Fao Fish. Synopsis </w:t>
      </w:r>
      <w:r w:rsidRPr="00E26DC3">
        <w:rPr>
          <w:rFonts w:ascii="Times New Roman" w:hAnsi="Times New Roman" w:cs="Times New Roman"/>
          <w:b/>
          <w:bCs/>
          <w:noProof/>
          <w:sz w:val="24"/>
        </w:rPr>
        <w:t>6</w:t>
      </w:r>
      <w:r w:rsidRPr="00E26DC3">
        <w:rPr>
          <w:rFonts w:ascii="Times New Roman" w:hAnsi="Times New Roman" w:cs="Times New Roman"/>
          <w:noProof/>
          <w:sz w:val="24"/>
        </w:rPr>
        <w:t>(125): 208. doi:10.1016/0025-326X(92)90600-B.</w:t>
      </w:r>
    </w:p>
    <w:p w14:paraId="15C1882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E26DC3">
        <w:rPr>
          <w:rFonts w:ascii="Times New Roman" w:hAnsi="Times New Roman" w:cs="Times New Roman"/>
          <w:b/>
          <w:bCs/>
          <w:noProof/>
          <w:sz w:val="24"/>
        </w:rPr>
        <w:t>69</w:t>
      </w:r>
      <w:r w:rsidRPr="00E26DC3">
        <w:rPr>
          <w:rFonts w:ascii="Times New Roman" w:hAnsi="Times New Roman" w:cs="Times New Roman"/>
          <w:noProof/>
          <w:sz w:val="24"/>
        </w:rPr>
        <w:t>: 1850–1869. doi:10.1139/f2012-109.</w:t>
      </w:r>
    </w:p>
    <w:p w14:paraId="3C8FFA48"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Andrews, A.H., Humphreys, R. l., DeMartini, E.D., Nichols, R.S., and Brodziak, J. 2011. Bomb Radiocarbon and Lead-Radium Dating of Opakapaka (Pristipomoides filamentosus). Fish. Sci. (October). Available from http://www.pifsc.noaa.gov/library/pubs/admin/PIFSC_Admin_Rep_11-07.pdf.</w:t>
      </w:r>
    </w:p>
    <w:p w14:paraId="7A81810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Benaglia, T., Chauveau, D., Hunter, D.R., and Young, D. 2009. Mixtools: An R package for analyzing finite mixture models. J. Stat. Softw. </w:t>
      </w:r>
      <w:r w:rsidRPr="00E26DC3">
        <w:rPr>
          <w:rFonts w:ascii="Times New Roman" w:hAnsi="Times New Roman" w:cs="Times New Roman"/>
          <w:b/>
          <w:bCs/>
          <w:noProof/>
          <w:sz w:val="24"/>
        </w:rPr>
        <w:t>32</w:t>
      </w:r>
      <w:r w:rsidRPr="00E26DC3">
        <w:rPr>
          <w:rFonts w:ascii="Times New Roman" w:hAnsi="Times New Roman" w:cs="Times New Roman"/>
          <w:noProof/>
          <w:sz w:val="24"/>
        </w:rPr>
        <w:t>(6): 1–29. Available from http://www.jstatsoft.org/v32/i06/.</w:t>
      </w:r>
    </w:p>
    <w:p w14:paraId="553F164C"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Burman, P. 1989. A comparative study of ordinary cross-validation, v-fold cross-validation and the repeated learning-testing methods. Biometrika </w:t>
      </w:r>
      <w:r w:rsidRPr="00E26DC3">
        <w:rPr>
          <w:rFonts w:ascii="Times New Roman" w:hAnsi="Times New Roman" w:cs="Times New Roman"/>
          <w:b/>
          <w:bCs/>
          <w:noProof/>
          <w:sz w:val="24"/>
        </w:rPr>
        <w:t>76</w:t>
      </w:r>
      <w:r w:rsidRPr="00E26DC3">
        <w:rPr>
          <w:rFonts w:ascii="Times New Roman" w:hAnsi="Times New Roman" w:cs="Times New Roman"/>
          <w:noProof/>
          <w:sz w:val="24"/>
        </w:rPr>
        <w:t>(3): 503–514. doi:10.1093/biomet/76.3.503.</w:t>
      </w:r>
    </w:p>
    <w:p w14:paraId="7047431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 Available from papers2://publication/uuid/0968A892-A6FF-4DD6-9E14-9F10C39B2ED8.</w:t>
      </w:r>
    </w:p>
    <w:p w14:paraId="78E5AF41"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E26DC3">
        <w:rPr>
          <w:rFonts w:ascii="Times New Roman" w:hAnsi="Times New Roman" w:cs="Times New Roman"/>
          <w:b/>
          <w:bCs/>
          <w:noProof/>
          <w:sz w:val="24"/>
        </w:rPr>
        <w:t>61</w:t>
      </w:r>
      <w:r w:rsidRPr="00E26DC3">
        <w:rPr>
          <w:rFonts w:ascii="Times New Roman" w:hAnsi="Times New Roman" w:cs="Times New Roman"/>
          <w:noProof/>
          <w:sz w:val="24"/>
        </w:rPr>
        <w:t>(2): 292–306. doi:10.1139/f03-163.</w:t>
      </w:r>
    </w:p>
    <w:p w14:paraId="1E81520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E26DC3">
        <w:rPr>
          <w:rFonts w:ascii="Times New Roman" w:hAnsi="Times New Roman" w:cs="Times New Roman"/>
          <w:b/>
          <w:bCs/>
          <w:noProof/>
          <w:sz w:val="24"/>
        </w:rPr>
        <w:t>64</w:t>
      </w:r>
      <w:r w:rsidRPr="00E26DC3">
        <w:rPr>
          <w:rFonts w:ascii="Times New Roman" w:hAnsi="Times New Roman" w:cs="Times New Roman"/>
          <w:noProof/>
          <w:sz w:val="24"/>
        </w:rPr>
        <w:t>(4): 602–617. doi:10.1139/f07-036.</w:t>
      </w:r>
    </w:p>
    <w:p w14:paraId="6234319A"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Francis, R.I.C.C. 1988. Maximum likelihood estimation of growth and growth variability from tagging data. New Zeal. J. Mar. Freshw. Res. </w:t>
      </w:r>
      <w:r w:rsidRPr="00E26DC3">
        <w:rPr>
          <w:rFonts w:ascii="Times New Roman" w:hAnsi="Times New Roman" w:cs="Times New Roman"/>
          <w:b/>
          <w:bCs/>
          <w:noProof/>
          <w:sz w:val="24"/>
        </w:rPr>
        <w:t>22</w:t>
      </w:r>
      <w:r w:rsidRPr="00E26DC3">
        <w:rPr>
          <w:rFonts w:ascii="Times New Roman" w:hAnsi="Times New Roman" w:cs="Times New Roman"/>
          <w:noProof/>
          <w:sz w:val="24"/>
        </w:rPr>
        <w:t>(1): 43–51. doi:10.1080/00288330.1988.9516276.</w:t>
      </w:r>
    </w:p>
    <w:p w14:paraId="075FCC1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Fry, G.C., Brewer, D.T., and Venables, W.N. 2006. Vulnerability of deepwater demersal fishes to commercial fishing: Evidence from a study around a tropical volcanic seamount in Papua New Guinea. Fish. Res. </w:t>
      </w:r>
      <w:r w:rsidRPr="00E26DC3">
        <w:rPr>
          <w:rFonts w:ascii="Times New Roman" w:hAnsi="Times New Roman" w:cs="Times New Roman"/>
          <w:b/>
          <w:bCs/>
          <w:noProof/>
          <w:sz w:val="24"/>
        </w:rPr>
        <w:t>81</w:t>
      </w:r>
      <w:r w:rsidRPr="00E26DC3">
        <w:rPr>
          <w:rFonts w:ascii="Times New Roman" w:hAnsi="Times New Roman" w:cs="Times New Roman"/>
          <w:noProof/>
          <w:sz w:val="24"/>
        </w:rPr>
        <w:t>(2–3): 126–141. doi:10.1016/j.fishres.2006.08.002.</w:t>
      </w:r>
    </w:p>
    <w:p w14:paraId="012584D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E26DC3">
        <w:rPr>
          <w:rFonts w:ascii="Times New Roman" w:hAnsi="Times New Roman" w:cs="Times New Roman"/>
          <w:b/>
          <w:bCs/>
          <w:noProof/>
          <w:sz w:val="24"/>
        </w:rPr>
        <w:t>6</w:t>
      </w:r>
      <w:r w:rsidRPr="00E26DC3">
        <w:rPr>
          <w:rFonts w:ascii="Times New Roman" w:hAnsi="Times New Roman" w:cs="Times New Roman"/>
          <w:noProof/>
          <w:sz w:val="24"/>
        </w:rPr>
        <w:t>(12). doi:10.1371/journal.pone.0028913.</w:t>
      </w:r>
    </w:p>
    <w:p w14:paraId="1765267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Gaither, M.R., Toonen, R.J., Sorenson, L., and Bowen, B.W. 2010. Isolation and characterization of microsatellite markers for the crimson jobfish, pristipomoides filamentosus (Lutjanidae). Conserv. Genet. Resour. </w:t>
      </w:r>
      <w:r w:rsidRPr="00E26DC3">
        <w:rPr>
          <w:rFonts w:ascii="Times New Roman" w:hAnsi="Times New Roman" w:cs="Times New Roman"/>
          <w:b/>
          <w:bCs/>
          <w:noProof/>
          <w:sz w:val="24"/>
        </w:rPr>
        <w:t>2</w:t>
      </w:r>
      <w:r w:rsidRPr="00E26DC3">
        <w:rPr>
          <w:rFonts w:ascii="Times New Roman" w:hAnsi="Times New Roman" w:cs="Times New Roman"/>
          <w:noProof/>
          <w:sz w:val="24"/>
        </w:rPr>
        <w:t>(SUPPL.1): 169–172. doi:10.1007/s12686-009-9119-3.</w:t>
      </w:r>
    </w:p>
    <w:p w14:paraId="1E80485E"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Gelman, A., and Rubin, D.B. 1992. lnference from Iterative Simulation Using Multiple Sequences. Stat. Sci. </w:t>
      </w:r>
      <w:r w:rsidRPr="00E26DC3">
        <w:rPr>
          <w:rFonts w:ascii="Times New Roman" w:hAnsi="Times New Roman" w:cs="Times New Roman"/>
          <w:b/>
          <w:bCs/>
          <w:noProof/>
          <w:sz w:val="24"/>
        </w:rPr>
        <w:t>7</w:t>
      </w:r>
      <w:r w:rsidRPr="00E26DC3">
        <w:rPr>
          <w:rFonts w:ascii="Times New Roman" w:hAnsi="Times New Roman" w:cs="Times New Roman"/>
          <w:noProof/>
          <w:sz w:val="24"/>
        </w:rPr>
        <w:t>(4): 457–472. doi:10.2307/2246093.</w:t>
      </w:r>
    </w:p>
    <w:p w14:paraId="3A650D8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Haight, W.R., Kobayashi, D.R., and Kawamoto, K.E. 1993. Biology and Management of Deepwater Snappers of the Hawaiian Archipelago. </w:t>
      </w:r>
      <w:r w:rsidRPr="00E26DC3">
        <w:rPr>
          <w:rFonts w:ascii="Times New Roman" w:hAnsi="Times New Roman" w:cs="Times New Roman"/>
          <w:b/>
          <w:bCs/>
          <w:noProof/>
          <w:sz w:val="24"/>
        </w:rPr>
        <w:t>55</w:t>
      </w:r>
      <w:r w:rsidRPr="00E26DC3">
        <w:rPr>
          <w:rFonts w:ascii="Times New Roman" w:hAnsi="Times New Roman" w:cs="Times New Roman"/>
          <w:noProof/>
          <w:sz w:val="24"/>
        </w:rPr>
        <w:t>(2): 20–27.</w:t>
      </w:r>
    </w:p>
    <w:p w14:paraId="51C5189F"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E26DC3">
        <w:rPr>
          <w:rFonts w:ascii="Times New Roman" w:hAnsi="Times New Roman" w:cs="Times New Roman"/>
          <w:b/>
          <w:bCs/>
          <w:noProof/>
          <w:sz w:val="24"/>
        </w:rPr>
        <w:t>20</w:t>
      </w:r>
      <w:r w:rsidRPr="00E26DC3">
        <w:rPr>
          <w:rFonts w:ascii="Times New Roman" w:hAnsi="Times New Roman" w:cs="Times New Roman"/>
          <w:noProof/>
          <w:sz w:val="24"/>
        </w:rPr>
        <w:t>(2): 27–31.</w:t>
      </w:r>
    </w:p>
    <w:p w14:paraId="114E77D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lastRenderedPageBreak/>
        <w:t>Hawaii Reported Landing Tables. 2016. Available from https://www.pifsc.noaa.gov/wpacfin/hi/dar/Pages/hi_data_3.php [accessed 23 March 2018].</w:t>
      </w:r>
    </w:p>
    <w:p w14:paraId="0A57173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James, I.R. 1991. Estimation of von Bertalanffy growth curve parameters from recapture data. Biometrics </w:t>
      </w:r>
      <w:r w:rsidRPr="00E26DC3">
        <w:rPr>
          <w:rFonts w:ascii="Times New Roman" w:hAnsi="Times New Roman" w:cs="Times New Roman"/>
          <w:b/>
          <w:bCs/>
          <w:noProof/>
          <w:sz w:val="24"/>
        </w:rPr>
        <w:t>47</w:t>
      </w:r>
      <w:r w:rsidRPr="00E26DC3">
        <w:rPr>
          <w:rFonts w:ascii="Times New Roman" w:hAnsi="Times New Roman" w:cs="Times New Roman"/>
          <w:noProof/>
          <w:sz w:val="24"/>
        </w:rPr>
        <w:t>: 1519–1530. doi:10.2307/2532403.</w:t>
      </w:r>
    </w:p>
    <w:p w14:paraId="4A218838"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Jensen, A.L. 1996. Beverton and Holt life history invariants result from optimal trade-off of reproduction and survival. Can. J. Fish. Aquat. Sci. </w:t>
      </w:r>
      <w:r w:rsidRPr="00E26DC3">
        <w:rPr>
          <w:rFonts w:ascii="Times New Roman" w:hAnsi="Times New Roman" w:cs="Times New Roman"/>
          <w:b/>
          <w:bCs/>
          <w:noProof/>
          <w:sz w:val="24"/>
        </w:rPr>
        <w:t>53</w:t>
      </w:r>
      <w:r w:rsidRPr="00E26DC3">
        <w:rPr>
          <w:rFonts w:ascii="Times New Roman" w:hAnsi="Times New Roman" w:cs="Times New Roman"/>
          <w:noProof/>
          <w:sz w:val="24"/>
        </w:rPr>
        <w:t>(4): 820–822. doi:10.1139/f95-233.</w:t>
      </w:r>
    </w:p>
    <w:p w14:paraId="0373A8E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E26DC3">
        <w:rPr>
          <w:rFonts w:ascii="Times New Roman" w:hAnsi="Times New Roman" w:cs="Times New Roman"/>
          <w:b/>
          <w:bCs/>
          <w:noProof/>
          <w:sz w:val="24"/>
        </w:rPr>
        <w:t>91</w:t>
      </w:r>
      <w:r w:rsidRPr="00E26DC3">
        <w:rPr>
          <w:rFonts w:ascii="Times New Roman" w:hAnsi="Times New Roman" w:cs="Times New Roman"/>
          <w:noProof/>
          <w:sz w:val="24"/>
        </w:rPr>
        <w:t>(2): 271–280.</w:t>
      </w:r>
    </w:p>
    <w:p w14:paraId="0722A618"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Kobayashi, D.R., Okamoto, H.Y., and Oishi, F.G. 2008. Movement of the deepwater snapper opakapaka , Pristipomoides filamentosus , in Hawaii : Insights from a large-scale tagging program and computer simulation.</w:t>
      </w:r>
    </w:p>
    <w:p w14:paraId="574A9ED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E26DC3">
        <w:rPr>
          <w:rFonts w:ascii="Times New Roman" w:hAnsi="Times New Roman" w:cs="Times New Roman"/>
          <w:b/>
          <w:bCs/>
          <w:noProof/>
          <w:sz w:val="24"/>
        </w:rPr>
        <w:t>59</w:t>
      </w:r>
      <w:r w:rsidRPr="00E26DC3">
        <w:rPr>
          <w:rFonts w:ascii="Times New Roman" w:hAnsi="Times New Roman" w:cs="Times New Roman"/>
          <w:noProof/>
          <w:sz w:val="24"/>
        </w:rPr>
        <w:t>(6): 976–986. doi:10.1139/f02-069.</w:t>
      </w:r>
    </w:p>
    <w:p w14:paraId="64BC79D1"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Luers, M.A., Demartini, E.E., and Humphreys, R.L.J. 2017. Seasonality, sex ratio, spawning frequency and sexual maturity of the opakapaka Pristipomoides filamentosus (Perciformes: Lutjanidae) from the Main Hawaiian Islands: fundamental input to size-at-retention regulations. Mar. Freshw. Res. </w:t>
      </w:r>
      <w:r w:rsidRPr="00E26DC3">
        <w:rPr>
          <w:rFonts w:ascii="Times New Roman" w:hAnsi="Times New Roman" w:cs="Times New Roman"/>
          <w:b/>
          <w:bCs/>
          <w:noProof/>
          <w:sz w:val="24"/>
        </w:rPr>
        <w:t>69</w:t>
      </w:r>
      <w:r w:rsidRPr="00E26DC3">
        <w:rPr>
          <w:rFonts w:ascii="Times New Roman" w:hAnsi="Times New Roman" w:cs="Times New Roman"/>
          <w:noProof/>
          <w:sz w:val="24"/>
        </w:rPr>
        <w:t>(2): 325–335. doi:10.1071/MF17195.</w:t>
      </w:r>
    </w:p>
    <w:p w14:paraId="2D9A2D5B"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Maller, R.A., and Deboer, E.S. 1988. An analysis of two methods of fitting the von bertalanffy curve to capture-recapture data. Mar. Freshw. Res. </w:t>
      </w:r>
      <w:r w:rsidRPr="00E26DC3">
        <w:rPr>
          <w:rFonts w:ascii="Times New Roman" w:hAnsi="Times New Roman" w:cs="Times New Roman"/>
          <w:b/>
          <w:bCs/>
          <w:noProof/>
          <w:sz w:val="24"/>
        </w:rPr>
        <w:t>39</w:t>
      </w:r>
      <w:r w:rsidRPr="00E26DC3">
        <w:rPr>
          <w:rFonts w:ascii="Times New Roman" w:hAnsi="Times New Roman" w:cs="Times New Roman"/>
          <w:noProof/>
          <w:sz w:val="24"/>
        </w:rPr>
        <w:t>(4): 459–466. doi:10.1071/MF9880459.</w:t>
      </w:r>
    </w:p>
    <w:p w14:paraId="0ECABB2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Mees, C.C. 1993. Population biology and stock assessment of Pristipomoides filamentosus on the Mahe Plateau, Seychelles. J. Fish Biol. </w:t>
      </w:r>
      <w:r w:rsidRPr="00E26DC3">
        <w:rPr>
          <w:rFonts w:ascii="Times New Roman" w:hAnsi="Times New Roman" w:cs="Times New Roman"/>
          <w:b/>
          <w:bCs/>
          <w:noProof/>
          <w:sz w:val="24"/>
        </w:rPr>
        <w:t>43</w:t>
      </w:r>
      <w:r w:rsidRPr="00E26DC3">
        <w:rPr>
          <w:rFonts w:ascii="Times New Roman" w:hAnsi="Times New Roman" w:cs="Times New Roman"/>
          <w:noProof/>
          <w:sz w:val="24"/>
        </w:rPr>
        <w:t>(5): 695–708. doi:10.1111/j.1095-8649.1993.tb01147.x.</w:t>
      </w:r>
    </w:p>
    <w:p w14:paraId="127A7866"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Mees, C.C., and Rousseau, J.A. 1997. The potential yield of the lutjanid fish Pristipomoides filamentosus from the Mahe Plateau, Seychelles: Managing with uncertainty. Fish. Res. </w:t>
      </w:r>
      <w:r w:rsidRPr="00E26DC3">
        <w:rPr>
          <w:rFonts w:ascii="Times New Roman" w:hAnsi="Times New Roman" w:cs="Times New Roman"/>
          <w:b/>
          <w:bCs/>
          <w:noProof/>
          <w:sz w:val="24"/>
        </w:rPr>
        <w:t>33</w:t>
      </w:r>
      <w:r w:rsidRPr="00E26DC3">
        <w:rPr>
          <w:rFonts w:ascii="Times New Roman" w:hAnsi="Times New Roman" w:cs="Times New Roman"/>
          <w:noProof/>
          <w:sz w:val="24"/>
        </w:rPr>
        <w:t>(1–3): 73–87. doi:10.1016/S0165-7836(97)00069-6.</w:t>
      </w:r>
    </w:p>
    <w:p w14:paraId="7F69A17D"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Moffitt, R.B., and Parrish, F.A. 1996. Habitat and life history of juvenile Hawaiian pink snapper, Pristipomoides filamentosus. Pacific Sci. </w:t>
      </w:r>
      <w:r w:rsidRPr="00E26DC3">
        <w:rPr>
          <w:rFonts w:ascii="Times New Roman" w:hAnsi="Times New Roman" w:cs="Times New Roman"/>
          <w:b/>
          <w:bCs/>
          <w:noProof/>
          <w:sz w:val="24"/>
        </w:rPr>
        <w:t>50</w:t>
      </w:r>
      <w:r w:rsidRPr="00E26DC3">
        <w:rPr>
          <w:rFonts w:ascii="Times New Roman" w:hAnsi="Times New Roman" w:cs="Times New Roman"/>
          <w:noProof/>
          <w:sz w:val="24"/>
        </w:rPr>
        <w:t>(4): 371–381.</w:t>
      </w:r>
    </w:p>
    <w:p w14:paraId="126540B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O’Malley, J. 2015. A Review of the Cooperative Hawaiian Bottomfish Tagging Program of the Pacific Islands Fisheries Science Center and the Pacific Islands Fisheries Group. (June): 47. Honolulu, HI. doi:10.7289/V59W0CF7.</w:t>
      </w:r>
    </w:p>
    <w:p w14:paraId="517022D0"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Okamoto, H.Y. 1993. Develop Opakapaka tagging techniques to assess movement behavior.</w:t>
      </w:r>
    </w:p>
    <w:p w14:paraId="55F4753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Palmer, M.J., Phillips, B.F., and Smith, G.T. 1991. Application of nonlinear models with random coefficients to growth data. Biometrics </w:t>
      </w:r>
      <w:r w:rsidRPr="00E26DC3">
        <w:rPr>
          <w:rFonts w:ascii="Times New Roman" w:hAnsi="Times New Roman" w:cs="Times New Roman"/>
          <w:b/>
          <w:bCs/>
          <w:noProof/>
          <w:sz w:val="24"/>
        </w:rPr>
        <w:t>47</w:t>
      </w:r>
      <w:r w:rsidRPr="00E26DC3">
        <w:rPr>
          <w:rFonts w:ascii="Times New Roman" w:hAnsi="Times New Roman" w:cs="Times New Roman"/>
          <w:noProof/>
          <w:sz w:val="24"/>
        </w:rPr>
        <w:t>: 623–635. doi:10.2307/2532151.</w:t>
      </w:r>
    </w:p>
    <w:p w14:paraId="1E413E7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Pilling, G.M. 2000. Validation of annual growth increments in the otoliths of the lethrinid Lethrinus mahsena and the lutjanid Aprion virescens from sites in the tropical Indian Ocean, with notes on the nature of growth increments in Pristipomoides filamentosus. Fish. Bull. </w:t>
      </w:r>
      <w:r w:rsidRPr="00E26DC3">
        <w:rPr>
          <w:rFonts w:ascii="Times New Roman" w:hAnsi="Times New Roman" w:cs="Times New Roman"/>
          <w:b/>
          <w:bCs/>
          <w:noProof/>
          <w:sz w:val="24"/>
        </w:rPr>
        <w:t>98</w:t>
      </w:r>
      <w:r w:rsidRPr="00E26DC3">
        <w:rPr>
          <w:rFonts w:ascii="Times New Roman" w:hAnsi="Times New Roman" w:cs="Times New Roman"/>
          <w:noProof/>
          <w:sz w:val="24"/>
        </w:rPr>
        <w:t>(3): 600–611.</w:t>
      </w:r>
    </w:p>
    <w:p w14:paraId="4805DDED"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Plummer, M. 2003. JAGS: A program for analysis of Bayesian graphical models using Gibbs sampling. In Proceedings of the 3rd international workshop on distributed statistical computing. </w:t>
      </w:r>
      <w:r w:rsidRPr="00E26DC3">
        <w:rPr>
          <w:rFonts w:ascii="Times New Roman" w:hAnsi="Times New Roman" w:cs="Times New Roman"/>
          <w:i/>
          <w:iCs/>
          <w:noProof/>
          <w:sz w:val="24"/>
        </w:rPr>
        <w:t>In</w:t>
      </w:r>
      <w:r w:rsidRPr="00E26DC3">
        <w:rPr>
          <w:rFonts w:ascii="Times New Roman" w:hAnsi="Times New Roman" w:cs="Times New Roman"/>
          <w:noProof/>
          <w:sz w:val="24"/>
        </w:rPr>
        <w:t xml:space="preserve"> Proceedings of the 3rd international workshop on distributed statistical computing. Vol. 124.</w:t>
      </w:r>
    </w:p>
    <w:p w14:paraId="241FBB9E"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Polovina, J.J., Ralston, S., and Ralston, S. 1987. Assessment and management of deepwater bottom fishes in Hawaii and the Marianas. : 505–532.</w:t>
      </w:r>
    </w:p>
    <w:p w14:paraId="706D732A"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R Core Team. 2014. R: A Language and Environment for Statistical Computing. Vienna, Austria. Available from http://www.r-project.org/.</w:t>
      </w:r>
    </w:p>
    <w:p w14:paraId="31E7F923"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lastRenderedPageBreak/>
        <w:t xml:space="preserve">Radtke, R.L. 1987. Age and growth information available from the otoliths of the Hawaiian snapper, Pristipomoides filamentosus. Coral Reefs </w:t>
      </w:r>
      <w:r w:rsidRPr="00E26DC3">
        <w:rPr>
          <w:rFonts w:ascii="Times New Roman" w:hAnsi="Times New Roman" w:cs="Times New Roman"/>
          <w:b/>
          <w:bCs/>
          <w:noProof/>
          <w:sz w:val="24"/>
        </w:rPr>
        <w:t>6</w:t>
      </w:r>
      <w:r w:rsidRPr="00E26DC3">
        <w:rPr>
          <w:rFonts w:ascii="Times New Roman" w:hAnsi="Times New Roman" w:cs="Times New Roman"/>
          <w:noProof/>
          <w:sz w:val="24"/>
        </w:rPr>
        <w:t>(1): 19–25. doi:10.1007/BF00302208.</w:t>
      </w:r>
    </w:p>
    <w:p w14:paraId="2B4D7654"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E26DC3">
        <w:rPr>
          <w:rFonts w:ascii="Times New Roman" w:hAnsi="Times New Roman" w:cs="Times New Roman"/>
          <w:b/>
          <w:bCs/>
          <w:noProof/>
          <w:sz w:val="24"/>
        </w:rPr>
        <w:t>81</w:t>
      </w:r>
      <w:r w:rsidRPr="00E26DC3">
        <w:rPr>
          <w:rFonts w:ascii="Times New Roman" w:hAnsi="Times New Roman" w:cs="Times New Roman"/>
          <w:noProof/>
          <w:sz w:val="24"/>
        </w:rPr>
        <w:t>: 523–535.</w:t>
      </w:r>
    </w:p>
    <w:p w14:paraId="55C13A5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Ralston, S. V., and Williams, H.A. 1988. Depth distributions, growth, and mortality of deep slope fishes from the Mariana archipelago.</w:t>
      </w:r>
    </w:p>
    <w:p w14:paraId="70E84D4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Ralston, S.V.D. 1987. Mortality rates of snappers and groupers. Trop. snappers groupers Biol. Fish. Manag.: 375–404.</w:t>
      </w:r>
    </w:p>
    <w:p w14:paraId="1AE8D08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Ralston, S.V.D., and Polovina, J. 1982. A multispecies analyis of the commercial deep-sea handline fishery in Hawaii. Fish. Bull. </w:t>
      </w:r>
      <w:r w:rsidRPr="00E26DC3">
        <w:rPr>
          <w:rFonts w:ascii="Times New Roman" w:hAnsi="Times New Roman" w:cs="Times New Roman"/>
          <w:b/>
          <w:bCs/>
          <w:noProof/>
          <w:sz w:val="24"/>
        </w:rPr>
        <w:t>80</w:t>
      </w:r>
      <w:r w:rsidRPr="00E26DC3">
        <w:rPr>
          <w:rFonts w:ascii="Times New Roman" w:hAnsi="Times New Roman" w:cs="Times New Roman"/>
          <w:noProof/>
          <w:sz w:val="24"/>
        </w:rPr>
        <w:t>(3): 435–448.</w:t>
      </w:r>
    </w:p>
    <w:p w14:paraId="70943563" w14:textId="12A040E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Shaklee, J.B., and Samollow, P.B. 1984. Genetic variation and population structure in a deepwater snapper, Pristipomoides filamentosus, in the Hawaiian Archipelago. Fish. Bull. </w:t>
      </w:r>
      <w:r w:rsidRPr="00E26DC3">
        <w:rPr>
          <w:rFonts w:ascii="Times New Roman" w:hAnsi="Times New Roman" w:cs="Times New Roman"/>
          <w:b/>
          <w:bCs/>
          <w:noProof/>
          <w:sz w:val="24"/>
        </w:rPr>
        <w:t>82</w:t>
      </w:r>
      <w:r w:rsidRPr="00E26DC3">
        <w:rPr>
          <w:rFonts w:ascii="Times New Roman" w:hAnsi="Times New Roman" w:cs="Times New Roman"/>
          <w:noProof/>
          <w:sz w:val="24"/>
        </w:rPr>
        <w:t>(4): 703–713.</w:t>
      </w:r>
    </w:p>
    <w:p w14:paraId="00D10437"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Su, Y., and Yajima, M. 2012. R2jags: A Package for Running jags from R. http://CRAN. R-project. org/package= R2jags.</w:t>
      </w:r>
    </w:p>
    <w:p w14:paraId="6D9B5F2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Thorson, J.T., Munch, S.B., Cope, J.M., and Gao, J. 2017. Predicting life history parameters for all fishes worldwide. Ecol. Appl. </w:t>
      </w:r>
      <w:r w:rsidRPr="00E26DC3">
        <w:rPr>
          <w:rFonts w:ascii="Times New Roman" w:hAnsi="Times New Roman" w:cs="Times New Roman"/>
          <w:b/>
          <w:bCs/>
          <w:noProof/>
          <w:sz w:val="24"/>
        </w:rPr>
        <w:t>27</w:t>
      </w:r>
      <w:r w:rsidRPr="00E26DC3">
        <w:rPr>
          <w:rFonts w:ascii="Times New Roman" w:hAnsi="Times New Roman" w:cs="Times New Roman"/>
          <w:noProof/>
          <w:sz w:val="24"/>
        </w:rPr>
        <w:t>(8): 2262–2276. doi:10.1002/eap.1606.</w:t>
      </w:r>
    </w:p>
    <w:p w14:paraId="7C9E9609"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Uchiyama, J.H., and Tagami, D.T. 1984. Life history, distribution, and abundance of bottomfishes in the Northwestern Hawaiian Islands. </w:t>
      </w:r>
      <w:r w:rsidRPr="00E26DC3">
        <w:rPr>
          <w:rFonts w:ascii="Times New Roman" w:hAnsi="Times New Roman" w:cs="Times New Roman"/>
          <w:i/>
          <w:iCs/>
          <w:noProof/>
          <w:sz w:val="24"/>
        </w:rPr>
        <w:t>In</w:t>
      </w:r>
      <w:r w:rsidRPr="00E26DC3">
        <w:rPr>
          <w:rFonts w:ascii="Times New Roman" w:hAnsi="Times New Roman" w:cs="Times New Roman"/>
          <w:noProof/>
          <w:sz w:val="24"/>
        </w:rPr>
        <w:t xml:space="preserve"> Proceedings of the Second Symposium on Resource Investigations in the Northwestern Hawaiian Islands. </w:t>
      </w:r>
      <w:r w:rsidRPr="00E26DC3">
        <w:rPr>
          <w:rFonts w:ascii="Times New Roman" w:hAnsi="Times New Roman" w:cs="Times New Roman"/>
          <w:i/>
          <w:iCs/>
          <w:noProof/>
          <w:sz w:val="24"/>
        </w:rPr>
        <w:t>Edited by</w:t>
      </w:r>
      <w:r w:rsidRPr="00E26DC3">
        <w:rPr>
          <w:rFonts w:ascii="Times New Roman" w:hAnsi="Times New Roman" w:cs="Times New Roman"/>
          <w:noProof/>
          <w:sz w:val="24"/>
        </w:rPr>
        <w:t xml:space="preserve"> R.W. Grigg and K.Y. Tanoue. pp. 229–247.</w:t>
      </w:r>
    </w:p>
    <w:p w14:paraId="6AEEE37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E26DC3">
        <w:rPr>
          <w:rFonts w:ascii="Times New Roman" w:hAnsi="Times New Roman" w:cs="Times New Roman"/>
          <w:b/>
          <w:bCs/>
          <w:noProof/>
          <w:sz w:val="24"/>
        </w:rPr>
        <w:t>74</w:t>
      </w:r>
      <w:r w:rsidRPr="00E26DC3">
        <w:rPr>
          <w:rFonts w:ascii="Times New Roman" w:hAnsi="Times New Roman" w:cs="Times New Roman"/>
          <w:noProof/>
          <w:sz w:val="24"/>
        </w:rPr>
        <w:t>(1): 193–203. doi:10.1093/icesjms/fsw162.</w:t>
      </w:r>
    </w:p>
    <w:p w14:paraId="6998FA02"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Wang, Y.-G., Thomas, M.R., and Somers, I.F. 1995. A maximum likelihood approach for estimating growth from tag–recapture data. Can. J. Fish. Aquat. Sci. </w:t>
      </w:r>
      <w:r w:rsidRPr="00E26DC3">
        <w:rPr>
          <w:rFonts w:ascii="Times New Roman" w:hAnsi="Times New Roman" w:cs="Times New Roman"/>
          <w:b/>
          <w:bCs/>
          <w:noProof/>
          <w:sz w:val="24"/>
        </w:rPr>
        <w:t>52</w:t>
      </w:r>
      <w:r w:rsidRPr="00E26DC3">
        <w:rPr>
          <w:rFonts w:ascii="Times New Roman" w:hAnsi="Times New Roman" w:cs="Times New Roman"/>
          <w:noProof/>
          <w:sz w:val="24"/>
        </w:rPr>
        <w:t>(2): 252–259. doi:10.1139/f95-025.</w:t>
      </w:r>
    </w:p>
    <w:p w14:paraId="2CBC1E55" w14:textId="77777777" w:rsidR="008C372D" w:rsidRPr="00E26DC3" w:rsidRDefault="008C372D" w:rsidP="008C372D">
      <w:pPr>
        <w:widowControl w:val="0"/>
        <w:autoSpaceDE w:val="0"/>
        <w:autoSpaceDN w:val="0"/>
        <w:adjustRightInd w:val="0"/>
        <w:ind w:left="480" w:hanging="480"/>
        <w:rPr>
          <w:rFonts w:ascii="Times New Roman" w:hAnsi="Times New Roman" w:cs="Times New Roman"/>
          <w:noProof/>
          <w:sz w:val="24"/>
        </w:rPr>
      </w:pPr>
      <w:r w:rsidRPr="00E26DC3">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E26DC3">
        <w:rPr>
          <w:rFonts w:ascii="Times New Roman" w:hAnsi="Times New Roman" w:cs="Times New Roman"/>
          <w:b/>
          <w:bCs/>
          <w:noProof/>
          <w:sz w:val="24"/>
        </w:rPr>
        <w:t>95</w:t>
      </w:r>
      <w:r w:rsidRPr="00E26DC3">
        <w:rPr>
          <w:rFonts w:ascii="Times New Roman" w:hAnsi="Times New Roman" w:cs="Times New Roman"/>
          <w:noProof/>
          <w:sz w:val="24"/>
        </w:rPr>
        <w:t>(2–3): 289–295. doi:10.1016/j.fishres.2008.09.035.</w:t>
      </w:r>
    </w:p>
    <w:p w14:paraId="47E4632B" w14:textId="77777777" w:rsidR="008C372D" w:rsidRPr="00046C8F" w:rsidRDefault="008C372D" w:rsidP="008C372D">
      <w:pPr>
        <w:widowControl w:val="0"/>
        <w:autoSpaceDE w:val="0"/>
        <w:autoSpaceDN w:val="0"/>
        <w:adjustRightInd w:val="0"/>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commentRangeEnd w:id="308"/>
      <w:r>
        <w:rPr>
          <w:rStyle w:val="CommentReference"/>
        </w:rPr>
        <w:commentReference w:id="308"/>
      </w:r>
    </w:p>
    <w:p w14:paraId="1FBD3C9E"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sz w:val="24"/>
          <w:szCs w:val="24"/>
        </w:rPr>
        <w:br w:type="page"/>
      </w:r>
    </w:p>
    <w:p w14:paraId="39CB44A1" w14:textId="77777777" w:rsidR="008C372D" w:rsidRPr="00046C8F" w:rsidRDefault="008C372D" w:rsidP="008C372D">
      <w:pPr>
        <w:spacing w:before="100" w:beforeAutospacing="1" w:line="360" w:lineRule="auto"/>
        <w:rPr>
          <w:rFonts w:ascii="Times New Roman" w:hAnsi="Times New Roman" w:cs="Times New Roman"/>
          <w:sz w:val="24"/>
          <w:szCs w:val="24"/>
        </w:rPr>
      </w:pPr>
      <w:r w:rsidRPr="00046C8F">
        <w:rPr>
          <w:rFonts w:ascii="Times New Roman" w:hAnsi="Times New Roman" w:cs="Times New Roman"/>
          <w:b/>
          <w:sz w:val="24"/>
          <w:szCs w:val="24"/>
        </w:rPr>
        <w:lastRenderedPageBreak/>
        <w:t>Appendix 1</w:t>
      </w:r>
      <w:r w:rsidRPr="00046C8F">
        <w:rPr>
          <w:rFonts w:ascii="Times New Roman" w:hAnsi="Times New Roman" w:cs="Times New Roman"/>
          <w:sz w:val="24"/>
          <w:szCs w:val="24"/>
        </w:rPr>
        <w:t xml:space="preserv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 Bayesian hierarchical growth model. Model 1 incorporates both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and K individual variability; Model 2 </w:t>
      </w:r>
      <w:commentRangeStart w:id="309"/>
      <w:r w:rsidRPr="00046C8F">
        <w:rPr>
          <w:rFonts w:ascii="Times New Roman" w:hAnsi="Times New Roman" w:cs="Times New Roman"/>
          <w:sz w:val="24"/>
          <w:szCs w:val="24"/>
        </w:rPr>
        <w:t>incorporates</w:t>
      </w:r>
      <w:commentRangeEnd w:id="309"/>
      <w:r>
        <w:rPr>
          <w:rStyle w:val="CommentReference"/>
        </w:rPr>
        <w:commentReference w:id="309"/>
      </w:r>
      <w:r w:rsidRPr="00046C8F">
        <w:rPr>
          <w:rFonts w:ascii="Times New Roman" w:hAnsi="Times New Roman" w:cs="Times New Roman"/>
          <w:sz w:val="24"/>
          <w:szCs w:val="24"/>
        </w:rPr>
        <w:t xml:space="preserve">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Model 3 incorporates K individual variability; and Model 4 incorporates no individual variability. Methodology from Zhang et al.</w:t>
      </w:r>
      <w:del w:id="310" w:author="Stephen Scherrer [2]" w:date="2019-02-18T12:40:00Z">
        <w:r w:rsidRPr="00046C8F" w:rsidDel="00622CAF">
          <w:rPr>
            <w:rFonts w:ascii="Times New Roman" w:hAnsi="Times New Roman" w:cs="Times New Roman"/>
            <w:sz w:val="24"/>
            <w:szCs w:val="24"/>
          </w:rPr>
          <w:delText xml:space="preserve"> </w:delText>
        </w:r>
      </w:del>
      <w:ins w:id="311" w:author="Stephen Scherrer [2]" w:date="2019-02-18T12:40:00Z">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Research","id":"ITEM-1","issue":"2-3","issued":{"date-parts":[["2009"]]},"page":"289-295","title":"Use of Bayesian hierarchical models to estimate northern abalone, Haliotis kamtschatkana, growth parameters from tag-recapture data","type":"article-journal","volume":"95"},"uris":["http://www.mendeley.com/documents/?uuid=65be3e36-03d1-4734-b2e6-eda41464f4fd"]}],"mendeley":{"formattedCitation":"(Zhang et al. 2009)","manualFormatting":"(2009)","plainTextFormattedCitation":"(Zhang et al. 2009)","previouslyFormattedCitation":"(Zhang et al. 2009)"},"properties":{"noteIndex":0},"schema":"https://github.com/citation-style-language/schema/raw/master/csl-citation.json"}</w:instrText>
      </w:r>
      <w:r>
        <w:rPr>
          <w:rFonts w:ascii="Times New Roman" w:hAnsi="Times New Roman" w:cs="Times New Roman"/>
          <w:sz w:val="24"/>
          <w:szCs w:val="24"/>
        </w:rPr>
        <w:fldChar w:fldCharType="separate"/>
      </w:r>
      <w:r w:rsidRPr="00622CAF">
        <w:rPr>
          <w:rFonts w:ascii="Times New Roman" w:hAnsi="Times New Roman" w:cs="Times New Roman"/>
          <w:noProof/>
          <w:sz w:val="24"/>
          <w:szCs w:val="24"/>
        </w:rPr>
        <w:t>(</w:t>
      </w:r>
      <w:del w:id="312" w:author="Stephen Scherrer [2]" w:date="2019-02-18T12:41:00Z">
        <w:r w:rsidRPr="00622CAF" w:rsidDel="00622CAF">
          <w:rPr>
            <w:rFonts w:ascii="Times New Roman" w:hAnsi="Times New Roman" w:cs="Times New Roman"/>
            <w:noProof/>
            <w:sz w:val="24"/>
            <w:szCs w:val="24"/>
          </w:rPr>
          <w:delText xml:space="preserve">Zhang et al. </w:delText>
        </w:r>
      </w:del>
      <w:r w:rsidRPr="00622CAF">
        <w:rPr>
          <w:rFonts w:ascii="Times New Roman" w:hAnsi="Times New Roman" w:cs="Times New Roman"/>
          <w:noProof/>
          <w:sz w:val="24"/>
          <w:szCs w:val="24"/>
        </w:rPr>
        <w:t>2009)</w:t>
      </w:r>
      <w:ins w:id="313" w:author="Stephen Scherrer [2]" w:date="2019-02-18T12:40:00Z">
        <w:r>
          <w:rPr>
            <w:rFonts w:ascii="Times New Roman" w:hAnsi="Times New Roman" w:cs="Times New Roman"/>
            <w:sz w:val="24"/>
            <w:szCs w:val="24"/>
          </w:rPr>
          <w:fldChar w:fldCharType="end"/>
        </w:r>
      </w:ins>
      <w:del w:id="314" w:author="Stephen Scherrer [2]" w:date="2019-02-18T12:40:00Z">
        <w:r w:rsidRPr="00046C8F" w:rsidDel="00622CAF">
          <w:rPr>
            <w:rFonts w:ascii="Times New Roman" w:hAnsi="Times New Roman" w:cs="Times New Roman"/>
            <w:sz w:val="24"/>
            <w:szCs w:val="24"/>
          </w:rPr>
          <w:fldChar w:fldCharType="begin"/>
        </w:r>
        <w:r w:rsidRPr="00622CAF" w:rsidDel="00622CAF">
          <w:rPr>
            <w:rFonts w:ascii="Times New Roman" w:hAnsi="Times New Roman" w:cs="Times New Roman"/>
            <w:sz w:val="24"/>
            <w:szCs w:val="24"/>
          </w:rPr>
          <w:delInstrText xml:space="preserve"> ADDIN EN.CITE &lt;EndNote&gt;&lt;Cite ExcludeAuth="1"&gt;&lt;Author&gt;Zhang&lt;/Author&gt;&lt;Year&gt;2009&lt;/Year&gt;&lt;RecNum&gt;11&lt;/RecNum&gt;&lt;DisplayText&gt;(2009)&lt;/DisplayText&gt;&lt;record&gt;&lt;rec-number&gt;11&lt;/rec-number&gt;&lt;foreign-keys&gt;&lt;key app="EN" db-id="v9x5vw0dnxpzv2ex2rkpd29taf2ep0dazpve"&gt;11&lt;/key&gt;&lt;/foreign-keys&gt;&lt;ref-type name="Journal Article"&gt;17&lt;/ref-type&gt;&lt;contributors&gt;&lt;authors&gt;&lt;author&gt;Zhang, Z.&lt;/author&gt;&lt;author&gt;Lessard, J.&lt;/author&gt;&lt;author&gt;Campbell, A.&lt;/author&gt;&lt;/authors&gt;&lt;/contributors&gt;&lt;titles&gt;&lt;title&gt;&lt;style face="normal" font="default" size="100%"&gt;Use of Bayesian hierarchical models to estimate northern abalone, &lt;/style&gt;&lt;style face="italic" font="default" size="100%"&gt;Haliotis kamtschatkana&lt;/style&gt;&lt;style face="normal" font="default" size="100%"&gt;, growth parameters from tag-recapture data&lt;/style&gt;&lt;/title&gt;&lt;secondary-title&gt;Fisheries Research&lt;/secondary-title&gt;&lt;/titles&gt;&lt;periodical&gt;&lt;full-title&gt;Fisheries Research&lt;/full-title&gt;&lt;/periodical&gt;&lt;pages&gt;289-295&lt;/pages&gt;&lt;volume&gt;95&lt;/volume&gt;&lt;number&gt;2-3&lt;/number&gt;&lt;keywords&gt;&lt;keyword&gt;Bayesian&lt;/keyword&gt;&lt;keyword&gt;Hierarchical&lt;/keyword&gt;&lt;keyword&gt;Growth&lt;/keyword&gt;&lt;keyword&gt;Simulation&lt;/keyword&gt;&lt;keyword&gt;Variability&lt;/keyword&gt;&lt;keyword&gt;Abalone&lt;/keyword&gt;&lt;/keywords&gt;&lt;dates&gt;&lt;year&gt;2009&lt;/year&gt;&lt;/dates&gt;&lt;isbn&gt;0165-7836&lt;/isbn&gt;&lt;urls&gt;&lt;related-urls&gt;&lt;url&gt;http://www.sciencedirect.com/science/article/pii/S0165783608003184&lt;/url&gt;&lt;/related-urls&gt;&lt;/urls&gt;&lt;electronic-resource-num&gt;10.1016/j.fishres.2008.09.035&lt;/electronic-resource-num&gt;&lt;/record&gt;&lt;/Cite&gt;&lt;/EndNote&gt;</w:delInstrText>
        </w:r>
        <w:r w:rsidRPr="00046C8F" w:rsidDel="00622CAF">
          <w:rPr>
            <w:rFonts w:ascii="Times New Roman" w:hAnsi="Times New Roman" w:cs="Times New Roman"/>
            <w:sz w:val="24"/>
            <w:szCs w:val="24"/>
          </w:rPr>
          <w:fldChar w:fldCharType="separate"/>
        </w:r>
        <w:r w:rsidRPr="00622CAF" w:rsidDel="00622CAF">
          <w:rPr>
            <w:rFonts w:ascii="Times New Roman" w:hAnsi="Times New Roman" w:cs="Times New Roman"/>
            <w:noProof/>
            <w:sz w:val="24"/>
            <w:szCs w:val="24"/>
          </w:rPr>
          <w:delText>(2009)</w:delText>
        </w:r>
        <w:r w:rsidRPr="00046C8F" w:rsidDel="00622CAF">
          <w:rPr>
            <w:rFonts w:ascii="Times New Roman" w:hAnsi="Times New Roman" w:cs="Times New Roman"/>
            <w:sz w:val="24"/>
            <w:szCs w:val="24"/>
          </w:rPr>
          <w:fldChar w:fldCharType="end"/>
        </w:r>
      </w:del>
      <w:r w:rsidRPr="00046C8F">
        <w:rPr>
          <w:rFonts w:ascii="Times New Roman" w:hAnsi="Times New Roman" w:cs="Times New Roman"/>
          <w:sz w:val="24"/>
          <w:szCs w:val="24"/>
        </w:rPr>
        <w:t xml:space="preserve">. </w:t>
      </w:r>
    </w:p>
    <w:p w14:paraId="4614960D" w14:textId="77777777" w:rsidR="008C372D" w:rsidRPr="00046C8F" w:rsidRDefault="008C372D" w:rsidP="008C372D">
      <w:pPr>
        <w:rPr>
          <w:rFonts w:ascii="Times New Roman" w:hAnsi="Times New Roman" w:cs="Times New Roman"/>
          <w:b/>
          <w:sz w:val="24"/>
          <w:szCs w:val="24"/>
        </w:rPr>
      </w:pPr>
    </w:p>
    <w:p w14:paraId="1ECD481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1</w:t>
      </w:r>
    </w:p>
    <w:p w14:paraId="44536C41"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4F6CC18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A49D9B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1E325B1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0CDD1C6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19978B3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65C470C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C2689A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D7BE14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047F16B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968EB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CED08F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4C7D144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758035B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5298CD3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4B04E7C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163CBDB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3347226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4B00564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66FA17B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236BA27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345704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9F1FA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6314F09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355ECAB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092A91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56E9BF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5F6167A8" w14:textId="77777777" w:rsidR="008C372D" w:rsidRPr="00046C8F" w:rsidRDefault="008C372D" w:rsidP="008C372D">
      <w:pPr>
        <w:rPr>
          <w:rFonts w:ascii="Times New Roman" w:hAnsi="Times New Roman" w:cs="Times New Roman"/>
          <w:b/>
          <w:sz w:val="20"/>
          <w:szCs w:val="20"/>
        </w:rPr>
      </w:pPr>
    </w:p>
    <w:p w14:paraId="36D2829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2</w:t>
      </w:r>
    </w:p>
    <w:p w14:paraId="44E84CD8"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ED8D59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7F868A2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676F9A0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3F756CB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16D9793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00BCB5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4F8456F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30A235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56F9BA7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4573FBA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0D899F3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73ACE1C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4A5DA9D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0649795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4BC0EF7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
    <w:p w14:paraId="43AED76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589A4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2C84B41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79FD280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7FF64A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26A13AE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25C5C1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7C45F1D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25AA46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0A612C2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CE6B06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9092A2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7FA37E8C" w14:textId="77777777" w:rsidR="008C372D" w:rsidRPr="00046C8F" w:rsidRDefault="008C372D" w:rsidP="008C372D">
      <w:pPr>
        <w:rPr>
          <w:rFonts w:ascii="Times New Roman" w:hAnsi="Times New Roman" w:cs="Times New Roman"/>
          <w:b/>
          <w:sz w:val="20"/>
          <w:szCs w:val="20"/>
        </w:rPr>
      </w:pPr>
    </w:p>
    <w:p w14:paraId="3E3AB34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3</w:t>
      </w:r>
    </w:p>
    <w:p w14:paraId="6CFC6C5A"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2AD5B66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63C445A4"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7BB0A0C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216052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61D1A9C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436AF8A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79D1214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66F7D85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4D32AF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2C749F8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11926D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0CF4827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1B3DE01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2FCA38B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7BEF3320"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289409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680E01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192295E6"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EDD587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C97CB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657D102"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1F9F97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DE5205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4A1704C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01EDED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B58DAA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p>
    <w:p w14:paraId="4AC99AE0" w14:textId="77777777" w:rsidR="008C372D" w:rsidRPr="00046C8F" w:rsidRDefault="008C372D" w:rsidP="008C372D">
      <w:pPr>
        <w:rPr>
          <w:rFonts w:ascii="Times New Roman" w:hAnsi="Times New Roman" w:cs="Times New Roman"/>
          <w:b/>
          <w:sz w:val="20"/>
          <w:szCs w:val="20"/>
        </w:rPr>
      </w:pPr>
    </w:p>
    <w:p w14:paraId="33476B9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 Model 4</w:t>
      </w:r>
    </w:p>
    <w:p w14:paraId="55F7BFD2" w14:textId="77777777" w:rsidR="008C372D" w:rsidRPr="00046C8F" w:rsidRDefault="008C372D" w:rsidP="008C372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C86C31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78F62C9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171A107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5DF5D308"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3AADD025"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916E70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EAA756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2C66B32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7AF4BF7A"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62AE5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56C8408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5B5FBEC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032796D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w:t>
      </w:r>
    </w:p>
    <w:p w14:paraId="20D18953"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18DEDE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5CEB881C"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2D17CED"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49B2795F"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EE7133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1D91FC9"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1A5570E"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1F09A9A7"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0BE1EEB"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8B5008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2E11441" w14:textId="77777777" w:rsidR="008C372D" w:rsidRPr="00046C8F"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FD2CEB7" w14:textId="77777777" w:rsidR="008C372D" w:rsidRPr="00574813" w:rsidRDefault="008C372D" w:rsidP="008C372D">
      <w:pPr>
        <w:rPr>
          <w:rFonts w:ascii="Times New Roman" w:hAnsi="Times New Roman" w:cs="Times New Roman"/>
          <w:b/>
          <w:sz w:val="20"/>
          <w:szCs w:val="20"/>
        </w:rPr>
      </w:pPr>
      <w:r w:rsidRPr="00046C8F">
        <w:rPr>
          <w:rFonts w:ascii="Times New Roman" w:hAnsi="Times New Roman" w:cs="Times New Roman"/>
          <w:b/>
          <w:sz w:val="20"/>
          <w:szCs w:val="20"/>
        </w:rPr>
        <w:t>}</w:t>
      </w:r>
      <w:r>
        <w:rPr>
          <w:rFonts w:ascii="Times New Roman" w:hAnsi="Times New Roman" w:cs="Times New Roman"/>
          <w:b/>
          <w:sz w:val="24"/>
          <w:szCs w:val="24"/>
        </w:rPr>
        <w:br w:type="page"/>
      </w:r>
    </w:p>
    <w:p w14:paraId="655118CC" w14:textId="77777777" w:rsidR="008C372D" w:rsidRDefault="008C372D" w:rsidP="008C372D">
      <w:pPr>
        <w:rPr>
          <w:rFonts w:ascii="Times New Roman" w:hAnsi="Times New Roman" w:cs="Times New Roman"/>
          <w:sz w:val="24"/>
          <w:szCs w:val="24"/>
        </w:rPr>
      </w:pPr>
      <w:r>
        <w:rPr>
          <w:rFonts w:ascii="Times New Roman" w:hAnsi="Times New Roman" w:cs="Times New Roman"/>
          <w:b/>
          <w:sz w:val="24"/>
          <w:szCs w:val="24"/>
        </w:rPr>
        <w:lastRenderedPageBreak/>
        <w:t>Table 1</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Growth parameters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estimated in</w:t>
      </w:r>
      <w:r>
        <w:rPr>
          <w:rFonts w:ascii="Times New Roman" w:hAnsi="Times New Roman" w:cs="Times New Roman"/>
          <w:sz w:val="24"/>
          <w:szCs w:val="24"/>
        </w:rPr>
        <w:t xml:space="preserve"> the</w:t>
      </w:r>
      <w:r w:rsidRPr="00046C8F">
        <w:rPr>
          <w:rFonts w:ascii="Times New Roman" w:hAnsi="Times New Roman" w:cs="Times New Roman"/>
          <w:sz w:val="24"/>
          <w:szCs w:val="24"/>
        </w:rPr>
        <w:t xml:space="preserve"> Hawaii</w:t>
      </w:r>
      <w:r>
        <w:rPr>
          <w:rFonts w:ascii="Times New Roman" w:hAnsi="Times New Roman" w:cs="Times New Roman"/>
          <w:sz w:val="24"/>
          <w:szCs w:val="24"/>
        </w:rPr>
        <w:t xml:space="preserve"> Archipelago</w:t>
      </w:r>
      <w:r w:rsidRPr="00046C8F">
        <w:rPr>
          <w:rFonts w:ascii="Times New Roman" w:hAnsi="Times New Roman" w:cs="Times New Roman"/>
          <w:sz w:val="24"/>
          <w:szCs w:val="24"/>
        </w:rPr>
        <w:t xml:space="preserve">. When available in the literature, 95% confidence intervals for parameter estimates are presented in brackets next to parameter point estimates. </w:t>
      </w:r>
    </w:p>
    <w:p w14:paraId="73312D89" w14:textId="77777777" w:rsidR="008C372D" w:rsidRDefault="008C372D" w:rsidP="008C3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18F09E" wp14:editId="24D3AE40">
            <wp:extent cx="7491069" cy="3186905"/>
            <wp:effectExtent l="5715"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1 at 10.39.31 AM.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496756" cy="3189324"/>
                    </a:xfrm>
                    <a:prstGeom prst="rect">
                      <a:avLst/>
                    </a:prstGeom>
                  </pic:spPr>
                </pic:pic>
              </a:graphicData>
            </a:graphic>
          </wp:inline>
        </w:drawing>
      </w:r>
    </w:p>
    <w:p w14:paraId="40ACE265" w14:textId="77777777" w:rsidR="008C372D" w:rsidRDefault="008C372D" w:rsidP="008C372D">
      <w:pPr>
        <w:rPr>
          <w:rFonts w:ascii="Times New Roman" w:hAnsi="Times New Roman" w:cs="Times New Roman"/>
          <w:sz w:val="24"/>
          <w:szCs w:val="24"/>
        </w:rPr>
      </w:pPr>
      <w:commentRangeStart w:id="315"/>
      <w:commentRangeEnd w:id="315"/>
      <w:r>
        <w:rPr>
          <w:rStyle w:val="CommentReference"/>
        </w:rPr>
        <w:commentReference w:id="315"/>
      </w:r>
      <w:commentRangeStart w:id="316"/>
      <w:commentRangeEnd w:id="316"/>
      <w:r>
        <w:rPr>
          <w:rStyle w:val="CommentReference"/>
        </w:rPr>
        <w:commentReference w:id="316"/>
      </w:r>
      <w:commentRangeStart w:id="317"/>
      <w:commentRangeEnd w:id="317"/>
      <w:r>
        <w:rPr>
          <w:rStyle w:val="CommentReference"/>
        </w:rPr>
        <w:commentReference w:id="317"/>
      </w:r>
      <w:r>
        <w:rPr>
          <w:rFonts w:ascii="Times New Roman" w:hAnsi="Times New Roman" w:cs="Times New Roman"/>
          <w:sz w:val="24"/>
          <w:szCs w:val="24"/>
        </w:rPr>
        <w:br w:type="page"/>
      </w:r>
    </w:p>
    <w:p w14:paraId="43761FD2" w14:textId="77777777" w:rsidR="008C372D" w:rsidRPr="00574813" w:rsidRDefault="008C372D" w:rsidP="008C372D">
      <w:pPr>
        <w:rPr>
          <w:rFonts w:ascii="Times New Roman" w:hAnsi="Times New Roman" w:cs="Times New Roman"/>
          <w:sz w:val="24"/>
          <w:szCs w:val="24"/>
        </w:rPr>
      </w:pPr>
    </w:p>
    <w:p w14:paraId="25AFA10B" w14:textId="7239E1F0" w:rsidR="008C372D" w:rsidRPr="00046C8F" w:rsidRDefault="008C372D" w:rsidP="008C372D">
      <w:pPr>
        <w:spacing w:before="100" w:beforeAutospacing="1" w:line="360" w:lineRule="auto"/>
        <w:rPr>
          <w:rFonts w:ascii="Times New Roman" w:hAnsi="Times New Roman" w:cs="Times New Roman"/>
          <w:sz w:val="24"/>
          <w:szCs w:val="24"/>
        </w:rPr>
      </w:pPr>
      <w:r>
        <w:rPr>
          <w:rFonts w:ascii="Times New Roman" w:hAnsi="Times New Roman" w:cs="Times New Roman"/>
          <w:b/>
          <w:sz w:val="24"/>
          <w:szCs w:val="24"/>
        </w:rPr>
        <w:t>Table</w:t>
      </w:r>
      <w:r w:rsidRPr="00046C8F">
        <w:rPr>
          <w:rFonts w:ascii="Times New Roman" w:hAnsi="Times New Roman" w:cs="Times New Roman"/>
          <w:b/>
          <w:sz w:val="24"/>
          <w:szCs w:val="24"/>
        </w:rPr>
        <w:t xml:space="preserve"> </w:t>
      </w:r>
      <w:r>
        <w:rPr>
          <w:rFonts w:ascii="Times New Roman" w:hAnsi="Times New Roman" w:cs="Times New Roman"/>
          <w:b/>
          <w:sz w:val="24"/>
          <w:szCs w:val="24"/>
        </w:rPr>
        <w:t>2</w:t>
      </w:r>
      <w:r w:rsidRPr="00046C8F">
        <w:rPr>
          <w:rFonts w:ascii="Times New Roman" w:hAnsi="Times New Roman" w:cs="Times New Roman"/>
          <w:sz w:val="24"/>
          <w:szCs w:val="24"/>
        </w:rPr>
        <w:t xml:space="preserve">. Bayesian hierarchical growth model specifications for </w:t>
      </w:r>
      <w:r w:rsidR="009340BB">
        <w:rPr>
          <w:rFonts w:ascii="Times New Roman" w:hAnsi="Times New Roman" w:cs="Times New Roman"/>
          <w:sz w:val="24"/>
          <w:szCs w:val="24"/>
        </w:rPr>
        <w:t xml:space="preserve">Bayesian models. </w:t>
      </w:r>
      <w:r w:rsidRPr="00046C8F">
        <w:rPr>
          <w:rFonts w:ascii="Times New Roman" w:hAnsi="Times New Roman" w:cs="Times New Roman"/>
          <w:sz w:val="24"/>
          <w:szCs w:val="24"/>
        </w:rPr>
        <w:t>Monte Carlo simulation was burned in for n=10,000 runs with every 50</w:t>
      </w:r>
      <w:r w:rsidRPr="00046C8F">
        <w:rPr>
          <w:rFonts w:ascii="Times New Roman" w:hAnsi="Times New Roman" w:cs="Times New Roman"/>
          <w:sz w:val="24"/>
          <w:szCs w:val="24"/>
          <w:vertAlign w:val="superscript"/>
        </w:rPr>
        <w:t>th</w:t>
      </w:r>
      <w:r w:rsidRPr="00046C8F">
        <w:rPr>
          <w:rFonts w:ascii="Times New Roman" w:hAnsi="Times New Roman" w:cs="Times New Roman"/>
          <w:sz w:val="24"/>
          <w:szCs w:val="24"/>
        </w:rPr>
        <w:t xml:space="preserve"> of the following 500,000 runs retained for tabulation into the posterior distributions. Variable names are kept consistent with the Appendix 1 </w:t>
      </w:r>
      <w:r>
        <w:rPr>
          <w:rFonts w:ascii="Times New Roman" w:hAnsi="Times New Roman" w:cs="Times New Roman"/>
          <w:sz w:val="24"/>
          <w:szCs w:val="24"/>
        </w:rPr>
        <w:t>JAGS</w:t>
      </w:r>
      <w:r w:rsidRPr="00046C8F">
        <w:rPr>
          <w:rFonts w:ascii="Times New Roman" w:hAnsi="Times New Roman" w:cs="Times New Roman"/>
          <w:sz w:val="24"/>
          <w:szCs w:val="24"/>
        </w:rPr>
        <w:t xml:space="preserve"> code and are not consistent with text references to von Bertalanffy growth parameters but remain intuitively similar (e.g., K=</w:t>
      </w:r>
      <w:proofErr w:type="spellStart"/>
      <w:r w:rsidRPr="00046C8F">
        <w:rPr>
          <w:rFonts w:ascii="Times New Roman" w:hAnsi="Times New Roman" w:cs="Times New Roman"/>
          <w:sz w:val="24"/>
          <w:szCs w:val="24"/>
        </w:rPr>
        <w:t>k_mu</w:t>
      </w:r>
      <w:proofErr w:type="spellEnd"/>
      <w:r w:rsidRPr="00046C8F">
        <w:rPr>
          <w:rFonts w:ascii="Times New Roman" w:hAnsi="Times New Roman" w:cs="Times New Roman"/>
          <w:sz w:val="24"/>
          <w:szCs w:val="24"/>
        </w:rPr>
        <w:t>,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w:t>
      </w:r>
      <w:proofErr w:type="spellStart"/>
      <w:r w:rsidRPr="00046C8F">
        <w:rPr>
          <w:rFonts w:ascii="Times New Roman" w:hAnsi="Times New Roman" w:cs="Times New Roman"/>
          <w:sz w:val="24"/>
          <w:szCs w:val="24"/>
        </w:rPr>
        <w:t>Linf_mu</w:t>
      </w:r>
      <w:proofErr w:type="spellEnd"/>
      <w:r w:rsidRPr="00046C8F">
        <w:rPr>
          <w:rFonts w:ascii="Times New Roman" w:hAnsi="Times New Roman" w:cs="Times New Roman"/>
          <w:sz w:val="24"/>
          <w:szCs w:val="24"/>
        </w:rPr>
        <w:t>).</w:t>
      </w:r>
    </w:p>
    <w:p w14:paraId="5DC1F019" w14:textId="5F3A11C6" w:rsidR="008C372D" w:rsidRPr="00574813" w:rsidRDefault="008C372D" w:rsidP="008C372D">
      <w:pPr>
        <w:spacing w:before="100" w:beforeAutospacing="1" w:line="360" w:lineRule="auto"/>
        <w:rPr>
          <w:rFonts w:ascii="Times New Roman" w:hAnsi="Times New Roman" w:cs="Times New Roman"/>
          <w:sz w:val="24"/>
          <w:szCs w:val="24"/>
        </w:rPr>
      </w:pPr>
      <w:r>
        <w:rPr>
          <w:rStyle w:val="CommentReference"/>
        </w:rPr>
        <w:commentReference w:id="318"/>
      </w:r>
      <w:r w:rsidR="00700AED">
        <w:rPr>
          <w:rFonts w:ascii="Times New Roman" w:hAnsi="Times New Roman" w:cs="Times New Roman"/>
          <w:b/>
          <w:noProof/>
          <w:sz w:val="24"/>
          <w:szCs w:val="24"/>
        </w:rPr>
        <w:drawing>
          <wp:inline distT="0" distB="0" distL="0" distR="0" wp14:anchorId="51C8B816" wp14:editId="2ED73FBB">
            <wp:extent cx="5943600" cy="6271895"/>
            <wp:effectExtent l="0" t="0" r="0" b="190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3 at 11.47.49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71895"/>
                    </a:xfrm>
                    <a:prstGeom prst="rect">
                      <a:avLst/>
                    </a:prstGeom>
                  </pic:spPr>
                </pic:pic>
              </a:graphicData>
            </a:graphic>
          </wp:inline>
        </w:drawing>
      </w:r>
      <w:r>
        <w:rPr>
          <w:rFonts w:ascii="Times New Roman" w:hAnsi="Times New Roman" w:cs="Times New Roman"/>
          <w:b/>
          <w:sz w:val="24"/>
          <w:szCs w:val="24"/>
        </w:rPr>
        <w:br w:type="page"/>
      </w:r>
    </w:p>
    <w:p w14:paraId="7424C566" w14:textId="77777777" w:rsidR="008C372D" w:rsidRDefault="008C372D" w:rsidP="008C372D">
      <w:pPr>
        <w:rPr>
          <w:rFonts w:ascii="Times New Roman" w:hAnsi="Times New Roman" w:cs="Times New Roman"/>
          <w:sz w:val="24"/>
          <w:szCs w:val="24"/>
        </w:rPr>
      </w:pPr>
      <w:r>
        <w:rPr>
          <w:rFonts w:ascii="Times New Roman" w:hAnsi="Times New Roman" w:cs="Times New Roman"/>
          <w:b/>
          <w:sz w:val="24"/>
          <w:szCs w:val="24"/>
        </w:rPr>
        <w:lastRenderedPageBreak/>
        <w:t>Table 3</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A reference for the candidate model structures used to determine the preferred integrative model structure.  </w:t>
      </w:r>
    </w:p>
    <w:p w14:paraId="41B5BD7C" w14:textId="77777777" w:rsidR="008C372D" w:rsidRPr="00046C8F" w:rsidRDefault="008C372D" w:rsidP="008C372D">
      <w:pPr>
        <w:rPr>
          <w:rFonts w:ascii="Times New Roman" w:hAnsi="Times New Roman" w:cs="Times New Roman"/>
          <w:sz w:val="24"/>
          <w:szCs w:val="24"/>
        </w:rPr>
      </w:pPr>
    </w:p>
    <w:p w14:paraId="74331962" w14:textId="77777777" w:rsidR="008C372D" w:rsidRPr="00046C8F" w:rsidRDefault="008C372D" w:rsidP="008C3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F8DF76" wp14:editId="02A17E39">
            <wp:extent cx="7348721" cy="3594278"/>
            <wp:effectExtent l="0" t="2540" r="254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2-21 at 10.49.59 A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375617" cy="3607433"/>
                    </a:xfrm>
                    <a:prstGeom prst="rect">
                      <a:avLst/>
                    </a:prstGeom>
                  </pic:spPr>
                </pic:pic>
              </a:graphicData>
            </a:graphic>
          </wp:inline>
        </w:drawing>
      </w:r>
    </w:p>
    <w:p w14:paraId="6761AE8C" w14:textId="77777777" w:rsidR="008C372D" w:rsidRDefault="008C372D" w:rsidP="008C372D">
      <w:pPr>
        <w:rPr>
          <w:rFonts w:ascii="Times New Roman" w:hAnsi="Times New Roman" w:cs="Times New Roman"/>
          <w:b/>
          <w:sz w:val="24"/>
          <w:szCs w:val="24"/>
        </w:rPr>
      </w:pPr>
      <w:r>
        <w:rPr>
          <w:rFonts w:ascii="Times New Roman" w:hAnsi="Times New Roman" w:cs="Times New Roman"/>
          <w:b/>
          <w:sz w:val="24"/>
          <w:szCs w:val="24"/>
        </w:rPr>
        <w:br w:type="page"/>
      </w:r>
    </w:p>
    <w:p w14:paraId="29722B12" w14:textId="77777777" w:rsidR="008C372D" w:rsidRDefault="008C372D" w:rsidP="008C372D">
      <w:pPr>
        <w:rPr>
          <w:rFonts w:ascii="Times New Roman" w:hAnsi="Times New Roman" w:cs="Times New Roman"/>
          <w:b/>
          <w:sz w:val="24"/>
          <w:szCs w:val="24"/>
        </w:rPr>
      </w:pPr>
    </w:p>
    <w:p w14:paraId="1BEB0ED5" w14:textId="77777777" w:rsidR="008C372D" w:rsidRDefault="008C372D" w:rsidP="008C372D">
      <w:pPr>
        <w:rPr>
          <w:rFonts w:ascii="Times New Roman" w:hAnsi="Times New Roman" w:cs="Times New Roman"/>
          <w:sz w:val="24"/>
          <w:szCs w:val="24"/>
        </w:rPr>
      </w:pPr>
      <w:commentRangeStart w:id="319"/>
      <w:r>
        <w:rPr>
          <w:rFonts w:ascii="Times New Roman" w:hAnsi="Times New Roman" w:cs="Times New Roman"/>
          <w:b/>
          <w:sz w:val="24"/>
          <w:szCs w:val="24"/>
        </w:rPr>
        <w:t>Table 4</w:t>
      </w:r>
      <w:r w:rsidRPr="00046C8F">
        <w:rPr>
          <w:rFonts w:ascii="Times New Roman" w:hAnsi="Times New Roman" w:cs="Times New Roman"/>
          <w:b/>
          <w:sz w:val="24"/>
          <w:szCs w:val="24"/>
        </w:rPr>
        <w:t xml:space="preserve">. </w:t>
      </w:r>
      <w:r>
        <w:rPr>
          <w:rFonts w:ascii="Times New Roman" w:hAnsi="Times New Roman" w:cs="Times New Roman"/>
          <w:sz w:val="24"/>
          <w:szCs w:val="24"/>
        </w:rPr>
        <w:t>Sample and population p</w:t>
      </w:r>
      <w:r w:rsidRPr="00046C8F">
        <w:rPr>
          <w:rFonts w:ascii="Times New Roman" w:hAnsi="Times New Roman" w:cs="Times New Roman"/>
          <w:sz w:val="24"/>
          <w:szCs w:val="24"/>
        </w:rPr>
        <w:t xml:space="preserve">arameter </w:t>
      </w:r>
      <w:proofErr w:type="gramStart"/>
      <w:r w:rsidRPr="00046C8F">
        <w:rPr>
          <w:rFonts w:ascii="Times New Roman" w:hAnsi="Times New Roman" w:cs="Times New Roman"/>
          <w:sz w:val="24"/>
          <w:szCs w:val="24"/>
        </w:rPr>
        <w:t>estimates</w:t>
      </w:r>
      <w:proofErr w:type="gramEnd"/>
      <w:r w:rsidRPr="00046C8F">
        <w:rPr>
          <w:rFonts w:ascii="Times New Roman" w:hAnsi="Times New Roman" w:cs="Times New Roman"/>
          <w:sz w:val="24"/>
          <w:szCs w:val="24"/>
        </w:rPr>
        <w:t xml:space="preserve">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maximum likelihood growth estimates for </w:t>
      </w:r>
      <w:r w:rsidRPr="00046C8F">
        <w:rPr>
          <w:rFonts w:ascii="Times New Roman" w:hAnsi="Times New Roman" w:cs="Times New Roman"/>
          <w:sz w:val="24"/>
          <w:szCs w:val="24"/>
        </w:rPr>
        <w:t xml:space="preserve">Model 5 </w:t>
      </w:r>
      <w:r>
        <w:rPr>
          <w:rFonts w:ascii="Times New Roman" w:hAnsi="Times New Roman" w:cs="Times New Roman"/>
          <w:sz w:val="24"/>
          <w:szCs w:val="24"/>
        </w:rPr>
        <w:t xml:space="preserve">(OTP tagging data only) </w:t>
      </w:r>
      <w:r w:rsidRPr="00046C8F">
        <w:rPr>
          <w:rFonts w:ascii="Times New Roman" w:hAnsi="Times New Roman" w:cs="Times New Roman"/>
          <w:sz w:val="24"/>
          <w:szCs w:val="24"/>
        </w:rPr>
        <w:t xml:space="preserve">and the </w:t>
      </w:r>
      <w:r>
        <w:rPr>
          <w:rFonts w:ascii="Times New Roman" w:hAnsi="Times New Roman" w:cs="Times New Roman"/>
          <w:sz w:val="24"/>
          <w:szCs w:val="24"/>
        </w:rPr>
        <w:t>Model 11 (</w:t>
      </w:r>
      <w:r w:rsidRPr="00046C8F">
        <w:rPr>
          <w:rFonts w:ascii="Times New Roman" w:hAnsi="Times New Roman" w:cs="Times New Roman"/>
          <w:sz w:val="24"/>
          <w:szCs w:val="24"/>
        </w:rPr>
        <w:t>preferred integrativ</w:t>
      </w:r>
      <w:r>
        <w:rPr>
          <w:rFonts w:ascii="Times New Roman" w:hAnsi="Times New Roman" w:cs="Times New Roman"/>
          <w:sz w:val="24"/>
          <w:szCs w:val="24"/>
        </w:rPr>
        <w:t>e model)</w:t>
      </w:r>
      <w:r w:rsidRPr="00046C8F">
        <w:rPr>
          <w:rFonts w:ascii="Times New Roman" w:hAnsi="Times New Roman" w:cs="Times New Roman"/>
          <w:sz w:val="24"/>
          <w:szCs w:val="24"/>
        </w:rPr>
        <w:t xml:space="preserve">. </w:t>
      </w:r>
      <w:r>
        <w:rPr>
          <w:rFonts w:ascii="Times New Roman" w:hAnsi="Times New Roman" w:cs="Times New Roman"/>
          <w:sz w:val="24"/>
          <w:szCs w:val="24"/>
        </w:rPr>
        <w:t>For both models, parameter estimates fit to the full data set are reported in the Sample Estimate columns while bootstrapped parameter estimates (Median, 2.5%, 97.5%) are reported under the Population CI column.</w:t>
      </w:r>
      <w:commentRangeEnd w:id="319"/>
      <w:r>
        <w:rPr>
          <w:rStyle w:val="CommentReference"/>
        </w:rPr>
        <w:commentReference w:id="319"/>
      </w:r>
    </w:p>
    <w:p w14:paraId="23A4CB2F" w14:textId="77777777" w:rsidR="008C372D" w:rsidRDefault="008C372D" w:rsidP="008C372D">
      <w:pPr>
        <w:rPr>
          <w:rFonts w:ascii="Times New Roman" w:hAnsi="Times New Roman" w:cs="Times New Roman"/>
          <w:b/>
          <w:sz w:val="24"/>
          <w:szCs w:val="24"/>
        </w:rPr>
      </w:pPr>
    </w:p>
    <w:p w14:paraId="0413A0B2" w14:textId="77777777" w:rsidR="008C372D" w:rsidRDefault="008C372D" w:rsidP="008C372D">
      <w:pPr>
        <w:rPr>
          <w:rFonts w:ascii="Times New Roman" w:hAnsi="Times New Roman" w:cs="Times New Roman"/>
          <w:b/>
          <w:sz w:val="24"/>
          <w:szCs w:val="24"/>
        </w:rPr>
      </w:pPr>
    </w:p>
    <w:tbl>
      <w:tblPr>
        <w:tblW w:w="10350" w:type="dxa"/>
        <w:tblLook w:val="04A0" w:firstRow="1" w:lastRow="0" w:firstColumn="1" w:lastColumn="0" w:noHBand="0" w:noVBand="1"/>
      </w:tblPr>
      <w:tblGrid>
        <w:gridCol w:w="1844"/>
        <w:gridCol w:w="2116"/>
        <w:gridCol w:w="2250"/>
        <w:gridCol w:w="1890"/>
        <w:gridCol w:w="2250"/>
      </w:tblGrid>
      <w:tr w:rsidR="008C372D" w:rsidRPr="000D6253" w14:paraId="208C2782" w14:textId="77777777" w:rsidTr="009340BB">
        <w:trPr>
          <w:trHeight w:val="320"/>
        </w:trPr>
        <w:tc>
          <w:tcPr>
            <w:tcW w:w="1844" w:type="dxa"/>
            <w:tcBorders>
              <w:top w:val="nil"/>
              <w:left w:val="nil"/>
              <w:bottom w:val="nil"/>
              <w:right w:val="nil"/>
            </w:tcBorders>
            <w:shd w:val="clear" w:color="000000" w:fill="FFFFFF"/>
            <w:noWrap/>
            <w:vAlign w:val="bottom"/>
            <w:hideMark/>
          </w:tcPr>
          <w:p w14:paraId="00087F3F" w14:textId="77777777" w:rsidR="008C372D" w:rsidRPr="000D6253" w:rsidRDefault="008C372D" w:rsidP="009340BB">
            <w:pPr>
              <w:rPr>
                <w:rFonts w:ascii="Calibri" w:eastAsia="Times New Roman" w:hAnsi="Calibri" w:cs="Calibri"/>
                <w:color w:val="000000"/>
                <w:sz w:val="24"/>
                <w:szCs w:val="24"/>
              </w:rPr>
            </w:pPr>
            <w:r w:rsidRPr="000D6253">
              <w:rPr>
                <w:rFonts w:ascii="Calibri" w:eastAsia="Times New Roman" w:hAnsi="Calibri" w:cs="Calibri"/>
                <w:color w:val="000000"/>
                <w:sz w:val="24"/>
                <w:szCs w:val="24"/>
              </w:rPr>
              <w:t> </w:t>
            </w:r>
          </w:p>
        </w:tc>
        <w:tc>
          <w:tcPr>
            <w:tcW w:w="4366" w:type="dxa"/>
            <w:gridSpan w:val="2"/>
            <w:tcBorders>
              <w:top w:val="nil"/>
              <w:left w:val="nil"/>
              <w:bottom w:val="nil"/>
              <w:right w:val="single" w:sz="4" w:space="0" w:color="000000"/>
            </w:tcBorders>
            <w:shd w:val="clear" w:color="000000" w:fill="FFFFFF"/>
            <w:noWrap/>
            <w:vAlign w:val="bottom"/>
            <w:hideMark/>
          </w:tcPr>
          <w:p w14:paraId="6106384D"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5</w:t>
            </w:r>
          </w:p>
        </w:tc>
        <w:tc>
          <w:tcPr>
            <w:tcW w:w="4140" w:type="dxa"/>
            <w:gridSpan w:val="2"/>
            <w:tcBorders>
              <w:top w:val="nil"/>
              <w:left w:val="nil"/>
              <w:bottom w:val="nil"/>
              <w:right w:val="single" w:sz="4" w:space="0" w:color="000000"/>
            </w:tcBorders>
            <w:shd w:val="clear" w:color="000000" w:fill="FFFFFF"/>
            <w:noWrap/>
            <w:vAlign w:val="bottom"/>
            <w:hideMark/>
          </w:tcPr>
          <w:p w14:paraId="46AAC674"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11</w:t>
            </w:r>
          </w:p>
        </w:tc>
      </w:tr>
      <w:tr w:rsidR="008C372D" w:rsidRPr="000D6253" w14:paraId="31594CAA" w14:textId="77777777" w:rsidTr="009340BB">
        <w:trPr>
          <w:trHeight w:val="340"/>
        </w:trPr>
        <w:tc>
          <w:tcPr>
            <w:tcW w:w="1844" w:type="dxa"/>
            <w:tcBorders>
              <w:top w:val="nil"/>
              <w:left w:val="nil"/>
              <w:bottom w:val="single" w:sz="8" w:space="0" w:color="auto"/>
              <w:right w:val="single" w:sz="4" w:space="0" w:color="auto"/>
            </w:tcBorders>
            <w:shd w:val="clear" w:color="000000" w:fill="FFFFFF"/>
            <w:noWrap/>
            <w:vAlign w:val="bottom"/>
            <w:hideMark/>
          </w:tcPr>
          <w:p w14:paraId="3BD47820"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Parameter</w:t>
            </w:r>
          </w:p>
        </w:tc>
        <w:tc>
          <w:tcPr>
            <w:tcW w:w="2116" w:type="dxa"/>
            <w:tcBorders>
              <w:top w:val="nil"/>
              <w:left w:val="nil"/>
              <w:bottom w:val="single" w:sz="8" w:space="0" w:color="auto"/>
              <w:right w:val="nil"/>
            </w:tcBorders>
            <w:shd w:val="clear" w:color="000000" w:fill="FFFFFF"/>
            <w:noWrap/>
            <w:vAlign w:val="bottom"/>
            <w:hideMark/>
          </w:tcPr>
          <w:p w14:paraId="61112B8E"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6AC0CECF"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c>
          <w:tcPr>
            <w:tcW w:w="1890" w:type="dxa"/>
            <w:tcBorders>
              <w:top w:val="nil"/>
              <w:left w:val="nil"/>
              <w:bottom w:val="single" w:sz="8" w:space="0" w:color="auto"/>
              <w:right w:val="nil"/>
            </w:tcBorders>
            <w:shd w:val="clear" w:color="000000" w:fill="FFFFFF"/>
            <w:noWrap/>
            <w:vAlign w:val="bottom"/>
            <w:hideMark/>
          </w:tcPr>
          <w:p w14:paraId="01CACE71"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5C5E8676" w14:textId="77777777" w:rsidR="008C372D" w:rsidRPr="000D6253" w:rsidRDefault="008C372D" w:rsidP="009340BB">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r>
      <w:tr w:rsidR="008C372D" w:rsidRPr="000D6253" w14:paraId="53679975"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49DEE089"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0658CC41"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60.92</w:t>
            </w:r>
          </w:p>
        </w:tc>
        <w:tc>
          <w:tcPr>
            <w:tcW w:w="2250" w:type="dxa"/>
            <w:tcBorders>
              <w:top w:val="nil"/>
              <w:left w:val="nil"/>
              <w:bottom w:val="nil"/>
              <w:right w:val="single" w:sz="4" w:space="0" w:color="auto"/>
            </w:tcBorders>
            <w:shd w:val="clear" w:color="000000" w:fill="FFFFFF"/>
            <w:noWrap/>
            <w:vAlign w:val="bottom"/>
            <w:hideMark/>
          </w:tcPr>
          <w:p w14:paraId="17A07CFB"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60.98 (56.17,</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66.67)</w:t>
            </w:r>
          </w:p>
        </w:tc>
        <w:tc>
          <w:tcPr>
            <w:tcW w:w="1890" w:type="dxa"/>
            <w:tcBorders>
              <w:top w:val="nil"/>
              <w:left w:val="nil"/>
              <w:bottom w:val="nil"/>
              <w:right w:val="nil"/>
            </w:tcBorders>
            <w:shd w:val="clear" w:color="000000" w:fill="FFFFFF"/>
            <w:noWrap/>
            <w:vAlign w:val="bottom"/>
            <w:hideMark/>
          </w:tcPr>
          <w:p w14:paraId="02E778D6"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68.52</w:t>
            </w:r>
          </w:p>
        </w:tc>
        <w:tc>
          <w:tcPr>
            <w:tcW w:w="2250" w:type="dxa"/>
            <w:tcBorders>
              <w:top w:val="nil"/>
              <w:left w:val="nil"/>
              <w:bottom w:val="nil"/>
              <w:right w:val="single" w:sz="4" w:space="0" w:color="auto"/>
            </w:tcBorders>
            <w:shd w:val="clear" w:color="000000" w:fill="FFFFFF"/>
            <w:noWrap/>
            <w:vAlign w:val="bottom"/>
            <w:hideMark/>
          </w:tcPr>
          <w:p w14:paraId="05136072"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67.55 (65.42,</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69.55)</w:t>
            </w:r>
          </w:p>
        </w:tc>
      </w:tr>
      <w:tr w:rsidR="008C372D" w:rsidRPr="000D6253" w14:paraId="750649D8"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4876F622"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16CD62B3"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5.32</w:t>
            </w:r>
          </w:p>
        </w:tc>
        <w:tc>
          <w:tcPr>
            <w:tcW w:w="2250" w:type="dxa"/>
            <w:tcBorders>
              <w:top w:val="nil"/>
              <w:left w:val="nil"/>
              <w:bottom w:val="nil"/>
              <w:right w:val="single" w:sz="4" w:space="0" w:color="auto"/>
            </w:tcBorders>
            <w:shd w:val="clear" w:color="000000" w:fill="FFFFFF"/>
            <w:noWrap/>
            <w:vAlign w:val="bottom"/>
            <w:hideMark/>
          </w:tcPr>
          <w:p w14:paraId="60503987"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 (4.53,</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6.07)</w:t>
            </w:r>
          </w:p>
        </w:tc>
        <w:tc>
          <w:tcPr>
            <w:tcW w:w="1890" w:type="dxa"/>
            <w:tcBorders>
              <w:top w:val="nil"/>
              <w:left w:val="nil"/>
              <w:bottom w:val="nil"/>
              <w:right w:val="nil"/>
            </w:tcBorders>
            <w:shd w:val="clear" w:color="000000" w:fill="FFFFFF"/>
            <w:noWrap/>
            <w:vAlign w:val="bottom"/>
            <w:hideMark/>
          </w:tcPr>
          <w:p w14:paraId="00BBDB58"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4.22</w:t>
            </w:r>
          </w:p>
        </w:tc>
        <w:tc>
          <w:tcPr>
            <w:tcW w:w="2250" w:type="dxa"/>
            <w:tcBorders>
              <w:top w:val="nil"/>
              <w:left w:val="nil"/>
              <w:bottom w:val="nil"/>
              <w:right w:val="single" w:sz="4" w:space="0" w:color="auto"/>
            </w:tcBorders>
            <w:shd w:val="clear" w:color="000000" w:fill="FFFFFF"/>
            <w:noWrap/>
            <w:vAlign w:val="bottom"/>
            <w:hideMark/>
          </w:tcPr>
          <w:p w14:paraId="41DA76A4"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 (4.26,</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5.68)</w:t>
            </w:r>
          </w:p>
        </w:tc>
      </w:tr>
      <w:tr w:rsidR="008C372D" w:rsidRPr="000D6253" w14:paraId="62FA3DDF"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0D4BC7BA" w14:textId="77777777" w:rsidR="008C372D" w:rsidRPr="000D6253" w:rsidRDefault="008C372D" w:rsidP="009340BB">
            <w:pPr>
              <w:jc w:val="center"/>
              <w:rPr>
                <w:rFonts w:ascii="Calibri" w:eastAsia="Times New Roman" w:hAnsi="Calibri" w:cs="Calibri"/>
                <w:b/>
                <w:bCs/>
                <w:color w:val="000000"/>
                <w:sz w:val="24"/>
                <w:szCs w:val="24"/>
              </w:rPr>
            </w:pPr>
            <m:oMathPara>
              <m:oMath>
                <m:r>
                  <w:rPr>
                    <w:rFonts w:ascii="Cambria Math" w:hAnsi="Cambria Math" w:cs="Times New Roman"/>
                    <w:sz w:val="24"/>
                    <w:szCs w:val="24"/>
                  </w:rPr>
                  <m:t>K</m:t>
                </m:r>
              </m:oMath>
            </m:oMathPara>
          </w:p>
        </w:tc>
        <w:tc>
          <w:tcPr>
            <w:tcW w:w="2116" w:type="dxa"/>
            <w:tcBorders>
              <w:top w:val="nil"/>
              <w:left w:val="nil"/>
              <w:bottom w:val="nil"/>
              <w:right w:val="nil"/>
            </w:tcBorders>
            <w:shd w:val="clear" w:color="000000" w:fill="FFFFFF"/>
            <w:noWrap/>
            <w:vAlign w:val="bottom"/>
            <w:hideMark/>
          </w:tcPr>
          <w:p w14:paraId="2F39DF8C"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w:t>
            </w:r>
            <w:r>
              <w:rPr>
                <w:rFonts w:ascii="Calibri" w:eastAsia="Times New Roman" w:hAnsi="Calibri" w:cs="Calibri"/>
                <w:color w:val="000000"/>
                <w:sz w:val="24"/>
                <w:szCs w:val="24"/>
              </w:rPr>
              <w:t>00</w:t>
            </w:r>
          </w:p>
        </w:tc>
        <w:tc>
          <w:tcPr>
            <w:tcW w:w="2250" w:type="dxa"/>
            <w:tcBorders>
              <w:top w:val="nil"/>
              <w:left w:val="nil"/>
              <w:bottom w:val="nil"/>
              <w:right w:val="single" w:sz="4" w:space="0" w:color="auto"/>
            </w:tcBorders>
            <w:shd w:val="clear" w:color="000000" w:fill="FFFFFF"/>
            <w:noWrap/>
            <w:vAlign w:val="bottom"/>
            <w:hideMark/>
          </w:tcPr>
          <w:p w14:paraId="5A41C172"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0.299 (0.229,</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0.393)</w:t>
            </w:r>
          </w:p>
        </w:tc>
        <w:tc>
          <w:tcPr>
            <w:tcW w:w="1890" w:type="dxa"/>
            <w:tcBorders>
              <w:top w:val="nil"/>
              <w:left w:val="nil"/>
              <w:bottom w:val="nil"/>
              <w:right w:val="nil"/>
            </w:tcBorders>
            <w:shd w:val="clear" w:color="000000" w:fill="FFFFFF"/>
            <w:noWrap/>
            <w:vAlign w:val="bottom"/>
            <w:hideMark/>
          </w:tcPr>
          <w:p w14:paraId="27A7061C"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0.173</w:t>
            </w:r>
          </w:p>
        </w:tc>
        <w:tc>
          <w:tcPr>
            <w:tcW w:w="2250" w:type="dxa"/>
            <w:tcBorders>
              <w:top w:val="nil"/>
              <w:left w:val="nil"/>
              <w:bottom w:val="nil"/>
              <w:right w:val="single" w:sz="4" w:space="0" w:color="auto"/>
            </w:tcBorders>
            <w:shd w:val="clear" w:color="000000" w:fill="FFFFFF"/>
            <w:noWrap/>
            <w:vAlign w:val="bottom"/>
            <w:hideMark/>
          </w:tcPr>
          <w:p w14:paraId="4DA235E4"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0.219 (0.198,</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0.245)</w:t>
            </w:r>
          </w:p>
        </w:tc>
      </w:tr>
      <w:tr w:rsidR="008C372D" w:rsidRPr="000D6253" w14:paraId="2447B5E3"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3524903E"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56BE7A81"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w:t>
            </w:r>
          </w:p>
        </w:tc>
        <w:tc>
          <w:tcPr>
            <w:tcW w:w="2250" w:type="dxa"/>
            <w:tcBorders>
              <w:top w:val="nil"/>
              <w:left w:val="nil"/>
              <w:bottom w:val="nil"/>
              <w:right w:val="single" w:sz="4" w:space="0" w:color="auto"/>
            </w:tcBorders>
            <w:shd w:val="clear" w:color="000000" w:fill="FFFFFF"/>
            <w:noWrap/>
            <w:vAlign w:val="bottom"/>
            <w:hideMark/>
          </w:tcPr>
          <w:p w14:paraId="646E9ADA"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 (0.8,</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1.09)</w:t>
            </w:r>
          </w:p>
        </w:tc>
        <w:tc>
          <w:tcPr>
            <w:tcW w:w="1890" w:type="dxa"/>
            <w:tcBorders>
              <w:top w:val="nil"/>
              <w:left w:val="nil"/>
              <w:bottom w:val="nil"/>
              <w:right w:val="nil"/>
            </w:tcBorders>
            <w:shd w:val="clear" w:color="000000" w:fill="FFFFFF"/>
            <w:noWrap/>
            <w:vAlign w:val="bottom"/>
            <w:hideMark/>
          </w:tcPr>
          <w:p w14:paraId="02377DEF"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1.34</w:t>
            </w:r>
          </w:p>
        </w:tc>
        <w:tc>
          <w:tcPr>
            <w:tcW w:w="2250" w:type="dxa"/>
            <w:tcBorders>
              <w:top w:val="nil"/>
              <w:left w:val="nil"/>
              <w:bottom w:val="nil"/>
              <w:right w:val="single" w:sz="4" w:space="0" w:color="auto"/>
            </w:tcBorders>
            <w:shd w:val="clear" w:color="000000" w:fill="FFFFFF"/>
            <w:noWrap/>
            <w:vAlign w:val="bottom"/>
            <w:hideMark/>
          </w:tcPr>
          <w:p w14:paraId="25E6DA0C"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1.11 (1.03,</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1.19)</w:t>
            </w:r>
          </w:p>
        </w:tc>
      </w:tr>
      <w:tr w:rsidR="008C372D" w:rsidRPr="000D6253" w14:paraId="331AAB2B"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6E19806E"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6360FA4A"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w:t>
            </w:r>
          </w:p>
        </w:tc>
        <w:tc>
          <w:tcPr>
            <w:tcW w:w="2250" w:type="dxa"/>
            <w:tcBorders>
              <w:top w:val="nil"/>
              <w:left w:val="nil"/>
              <w:bottom w:val="nil"/>
              <w:right w:val="single" w:sz="4" w:space="0" w:color="auto"/>
            </w:tcBorders>
            <w:shd w:val="clear" w:color="000000" w:fill="FFFFFF"/>
            <w:noWrap/>
            <w:vAlign w:val="bottom"/>
            <w:hideMark/>
          </w:tcPr>
          <w:p w14:paraId="1A6ECC51"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 (0.15,</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w:t>
            </w:r>
          </w:p>
        </w:tc>
        <w:tc>
          <w:tcPr>
            <w:tcW w:w="1890" w:type="dxa"/>
            <w:tcBorders>
              <w:top w:val="nil"/>
              <w:left w:val="nil"/>
              <w:bottom w:val="nil"/>
              <w:right w:val="nil"/>
            </w:tcBorders>
            <w:shd w:val="clear" w:color="000000" w:fill="FFFFFF"/>
            <w:noWrap/>
            <w:vAlign w:val="bottom"/>
            <w:hideMark/>
          </w:tcPr>
          <w:p w14:paraId="27A0F454"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0.16</w:t>
            </w:r>
          </w:p>
        </w:tc>
        <w:tc>
          <w:tcPr>
            <w:tcW w:w="2250" w:type="dxa"/>
            <w:tcBorders>
              <w:top w:val="nil"/>
              <w:left w:val="nil"/>
              <w:bottom w:val="nil"/>
              <w:right w:val="single" w:sz="4" w:space="0" w:color="auto"/>
            </w:tcBorders>
            <w:shd w:val="clear" w:color="000000" w:fill="FFFFFF"/>
            <w:noWrap/>
            <w:vAlign w:val="bottom"/>
            <w:hideMark/>
          </w:tcPr>
          <w:p w14:paraId="64C9F721"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 (0.14,</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w:t>
            </w:r>
          </w:p>
        </w:tc>
      </w:tr>
      <w:tr w:rsidR="008C372D" w:rsidRPr="000D6253" w14:paraId="616A7DDC"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212565F7"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tagging</m:t>
                    </m:r>
                  </m:sub>
                </m:sSub>
              </m:oMath>
            </m:oMathPara>
          </w:p>
        </w:tc>
        <w:tc>
          <w:tcPr>
            <w:tcW w:w="2116" w:type="dxa"/>
            <w:tcBorders>
              <w:top w:val="nil"/>
              <w:left w:val="nil"/>
              <w:bottom w:val="nil"/>
              <w:right w:val="nil"/>
            </w:tcBorders>
            <w:shd w:val="clear" w:color="000000" w:fill="FFFFFF"/>
            <w:noWrap/>
            <w:vAlign w:val="bottom"/>
            <w:hideMark/>
          </w:tcPr>
          <w:p w14:paraId="32C58A4D"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2.1</w:t>
            </w:r>
            <w:r>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5F577015"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2.08 (1.5,</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2.55)</w:t>
            </w:r>
          </w:p>
        </w:tc>
        <w:tc>
          <w:tcPr>
            <w:tcW w:w="1890" w:type="dxa"/>
            <w:tcBorders>
              <w:top w:val="nil"/>
              <w:left w:val="nil"/>
              <w:bottom w:val="nil"/>
              <w:right w:val="nil"/>
            </w:tcBorders>
            <w:shd w:val="clear" w:color="000000" w:fill="FFFFFF"/>
            <w:noWrap/>
            <w:vAlign w:val="bottom"/>
            <w:hideMark/>
          </w:tcPr>
          <w:p w14:paraId="3873B3BD"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2.9</w:t>
            </w:r>
          </w:p>
        </w:tc>
        <w:tc>
          <w:tcPr>
            <w:tcW w:w="2250" w:type="dxa"/>
            <w:tcBorders>
              <w:top w:val="nil"/>
              <w:left w:val="nil"/>
              <w:bottom w:val="nil"/>
              <w:right w:val="single" w:sz="4" w:space="0" w:color="auto"/>
            </w:tcBorders>
            <w:shd w:val="clear" w:color="000000" w:fill="FFFFFF"/>
            <w:noWrap/>
            <w:vAlign w:val="bottom"/>
            <w:hideMark/>
          </w:tcPr>
          <w:p w14:paraId="49C338E5"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2.39 (2,</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2.77)</w:t>
            </w:r>
          </w:p>
        </w:tc>
      </w:tr>
      <w:tr w:rsidR="008C372D" w:rsidRPr="000D6253" w14:paraId="0046491D"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4D6B4480"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Cs/>
                        <w:i/>
                        <w:color w:val="000000"/>
                        <w:sz w:val="24"/>
                        <w:szCs w:val="24"/>
                      </w:rPr>
                    </m:ctrlPr>
                  </m:sSubPr>
                  <m:e>
                    <m:r>
                      <w:rPr>
                        <w:rFonts w:ascii="Cambria Math" w:eastAsia="Times New Roman" w:hAnsi="Cambria Math" w:cs="Calibri"/>
                        <w:color w:val="000000"/>
                        <w:sz w:val="24"/>
                        <w:szCs w:val="24"/>
                      </w:rPr>
                      <m:t>a</m:t>
                    </m:r>
                  </m:e>
                  <m:sub>
                    <m:r>
                      <w:rPr>
                        <w:rFonts w:ascii="Cambria Math" w:eastAsia="Times New Roman" w:hAnsi="Cambria Math" w:cs="Calibri"/>
                        <w:color w:val="000000"/>
                        <w:sz w:val="24"/>
                        <w:szCs w:val="24"/>
                      </w:rPr>
                      <m:t>0</m:t>
                    </m:r>
                  </m:sub>
                </m:sSub>
              </m:oMath>
            </m:oMathPara>
          </w:p>
        </w:tc>
        <w:tc>
          <w:tcPr>
            <w:tcW w:w="2116" w:type="dxa"/>
            <w:tcBorders>
              <w:top w:val="nil"/>
              <w:left w:val="nil"/>
              <w:bottom w:val="nil"/>
              <w:right w:val="nil"/>
            </w:tcBorders>
            <w:shd w:val="clear" w:color="000000" w:fill="FFFFFF"/>
            <w:noWrap/>
            <w:vAlign w:val="bottom"/>
            <w:hideMark/>
          </w:tcPr>
          <w:p w14:paraId="272FCBB3"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6FA66CC3"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5EA773C4"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-0.63</w:t>
            </w:r>
          </w:p>
        </w:tc>
        <w:tc>
          <w:tcPr>
            <w:tcW w:w="2250" w:type="dxa"/>
            <w:tcBorders>
              <w:top w:val="nil"/>
              <w:left w:val="nil"/>
              <w:bottom w:val="nil"/>
              <w:right w:val="single" w:sz="4" w:space="0" w:color="auto"/>
            </w:tcBorders>
            <w:shd w:val="clear" w:color="000000" w:fill="FFFFFF"/>
            <w:noWrap/>
            <w:vAlign w:val="bottom"/>
            <w:hideMark/>
          </w:tcPr>
          <w:p w14:paraId="59111B04"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-0.37 (-0.47,</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-0.28)</w:t>
            </w:r>
          </w:p>
        </w:tc>
      </w:tr>
      <w:tr w:rsidR="008C372D" w:rsidRPr="000D6253" w14:paraId="371FE6A2"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236F9D27"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direct aging</m:t>
                    </m:r>
                  </m:sub>
                </m:sSub>
              </m:oMath>
            </m:oMathPara>
          </w:p>
        </w:tc>
        <w:tc>
          <w:tcPr>
            <w:tcW w:w="2116" w:type="dxa"/>
            <w:tcBorders>
              <w:top w:val="nil"/>
              <w:left w:val="nil"/>
              <w:bottom w:val="nil"/>
              <w:right w:val="nil"/>
            </w:tcBorders>
            <w:shd w:val="clear" w:color="000000" w:fill="FFFFFF"/>
            <w:noWrap/>
            <w:vAlign w:val="bottom"/>
            <w:hideMark/>
          </w:tcPr>
          <w:p w14:paraId="0BEC9CD1"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0F48AFE8"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729110AC"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1.4</w:t>
            </w:r>
            <w:r>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42399BEF"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0.96 (0.49,</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1.31)</w:t>
            </w:r>
          </w:p>
        </w:tc>
      </w:tr>
      <w:tr w:rsidR="008C372D" w:rsidRPr="000D6253" w14:paraId="1787E29E" w14:textId="77777777" w:rsidTr="009340BB">
        <w:trPr>
          <w:trHeight w:val="320"/>
        </w:trPr>
        <w:tc>
          <w:tcPr>
            <w:tcW w:w="1844" w:type="dxa"/>
            <w:tcBorders>
              <w:top w:val="nil"/>
              <w:left w:val="nil"/>
              <w:bottom w:val="nil"/>
              <w:right w:val="single" w:sz="4" w:space="0" w:color="auto"/>
            </w:tcBorders>
            <w:shd w:val="clear" w:color="000000" w:fill="FFFFFF"/>
            <w:noWrap/>
            <w:vAlign w:val="bottom"/>
            <w:hideMark/>
          </w:tcPr>
          <w:p w14:paraId="5DDFA147" w14:textId="77777777" w:rsidR="008C372D" w:rsidRPr="000D6253" w:rsidRDefault="004E2121" w:rsidP="009340BB">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length frequency</m:t>
                    </m:r>
                  </m:sub>
                </m:sSub>
              </m:oMath>
            </m:oMathPara>
          </w:p>
        </w:tc>
        <w:tc>
          <w:tcPr>
            <w:tcW w:w="2116" w:type="dxa"/>
            <w:tcBorders>
              <w:top w:val="nil"/>
              <w:left w:val="nil"/>
              <w:bottom w:val="nil"/>
              <w:right w:val="nil"/>
            </w:tcBorders>
            <w:shd w:val="clear" w:color="000000" w:fill="FFFFFF"/>
            <w:noWrap/>
            <w:vAlign w:val="bottom"/>
            <w:hideMark/>
          </w:tcPr>
          <w:p w14:paraId="673B051F"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5E40586B"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658CD8C3"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3.09</w:t>
            </w:r>
          </w:p>
        </w:tc>
        <w:tc>
          <w:tcPr>
            <w:tcW w:w="2250" w:type="dxa"/>
            <w:tcBorders>
              <w:top w:val="nil"/>
              <w:left w:val="nil"/>
              <w:bottom w:val="nil"/>
              <w:right w:val="single" w:sz="4" w:space="0" w:color="auto"/>
            </w:tcBorders>
            <w:shd w:val="clear" w:color="000000" w:fill="FFFFFF"/>
            <w:noWrap/>
            <w:vAlign w:val="bottom"/>
            <w:hideMark/>
          </w:tcPr>
          <w:p w14:paraId="67648D26" w14:textId="77777777" w:rsidR="008C372D" w:rsidRPr="000D6253" w:rsidRDefault="008C372D" w:rsidP="009340BB">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4.63 (4.15,</w:t>
            </w:r>
            <w:r>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5.15)</w:t>
            </w:r>
          </w:p>
        </w:tc>
      </w:tr>
    </w:tbl>
    <w:p w14:paraId="530D8BE2" w14:textId="77777777" w:rsidR="008C372D" w:rsidRDefault="008C372D" w:rsidP="008C372D">
      <w:pPr>
        <w:rPr>
          <w:rFonts w:ascii="Times New Roman" w:hAnsi="Times New Roman" w:cs="Times New Roman"/>
          <w:b/>
          <w:sz w:val="24"/>
          <w:szCs w:val="24"/>
        </w:rPr>
      </w:pPr>
      <w:r>
        <w:rPr>
          <w:rFonts w:ascii="Times New Roman" w:hAnsi="Times New Roman" w:cs="Times New Roman"/>
          <w:b/>
          <w:sz w:val="24"/>
          <w:szCs w:val="24"/>
        </w:rPr>
        <w:br w:type="page"/>
      </w:r>
    </w:p>
    <w:p w14:paraId="49BC37B1" w14:textId="77777777"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1. </w:t>
      </w:r>
      <w:r w:rsidRPr="00046C8F">
        <w:rPr>
          <w:rFonts w:ascii="Times New Roman" w:hAnsi="Times New Roman" w:cs="Times New Roman"/>
          <w:sz w:val="24"/>
          <w:szCs w:val="24"/>
        </w:rPr>
        <w:t xml:space="preserve">The length of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recaptured and included in analysis of OTP tagging data and the distribution of times at liberty. The fork length of fish during tagging is highlighted in red while length at recapture is shown in blue.</w:t>
      </w:r>
    </w:p>
    <w:p w14:paraId="54B14BEE" w14:textId="77777777" w:rsidR="008C372D" w:rsidRPr="00574813" w:rsidRDefault="008C372D" w:rsidP="008C372D">
      <w:pPr>
        <w:rPr>
          <w:rFonts w:ascii="Times New Roman" w:hAnsi="Times New Roman" w:cs="Times New Roman"/>
          <w:sz w:val="24"/>
          <w:szCs w:val="24"/>
        </w:rPr>
      </w:pPr>
      <w:commentRangeStart w:id="320"/>
      <w:commentRangeStart w:id="321"/>
      <w:r w:rsidRPr="00046C8F">
        <w:rPr>
          <w:rFonts w:ascii="Times New Roman" w:hAnsi="Times New Roman" w:cs="Times New Roman"/>
          <w:noProof/>
          <w:sz w:val="24"/>
          <w:szCs w:val="24"/>
        </w:rPr>
        <w:drawing>
          <wp:inline distT="0" distB="0" distL="0" distR="0" wp14:anchorId="087407B5" wp14:editId="66586AAB">
            <wp:extent cx="4905955" cy="490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 Hists of Lm, Lr, and Dt.pdf"/>
                    <pic:cNvPicPr/>
                  </pic:nvPicPr>
                  <pic:blipFill>
                    <a:blip r:embed="rId12">
                      <a:extLst>
                        <a:ext uri="{28A0092B-C50C-407E-A947-70E740481C1C}">
                          <a14:useLocalDpi xmlns:a14="http://schemas.microsoft.com/office/drawing/2010/main" val="0"/>
                        </a:ext>
                      </a:extLst>
                    </a:blip>
                    <a:stretch>
                      <a:fillRect/>
                    </a:stretch>
                  </pic:blipFill>
                  <pic:spPr>
                    <a:xfrm>
                      <a:off x="0" y="0"/>
                      <a:ext cx="4909328" cy="4909328"/>
                    </a:xfrm>
                    <a:prstGeom prst="rect">
                      <a:avLst/>
                    </a:prstGeom>
                  </pic:spPr>
                </pic:pic>
              </a:graphicData>
            </a:graphic>
          </wp:inline>
        </w:drawing>
      </w:r>
      <w:commentRangeEnd w:id="320"/>
      <w:r>
        <w:rPr>
          <w:rStyle w:val="CommentReference"/>
        </w:rPr>
        <w:commentReference w:id="320"/>
      </w:r>
      <w:commentRangeEnd w:id="321"/>
      <w:r w:rsidR="00BA7409">
        <w:rPr>
          <w:rStyle w:val="CommentReference"/>
        </w:rPr>
        <w:commentReference w:id="321"/>
      </w:r>
    </w:p>
    <w:p w14:paraId="30BAC001" w14:textId="77777777" w:rsidR="008C372D" w:rsidRDefault="008C372D" w:rsidP="008C372D">
      <w:pPr>
        <w:rPr>
          <w:rFonts w:ascii="Times New Roman" w:hAnsi="Times New Roman" w:cs="Times New Roman"/>
          <w:b/>
          <w:sz w:val="24"/>
          <w:szCs w:val="24"/>
        </w:rPr>
      </w:pPr>
      <w:r>
        <w:rPr>
          <w:rFonts w:ascii="Times New Roman" w:hAnsi="Times New Roman" w:cs="Times New Roman"/>
          <w:b/>
          <w:sz w:val="24"/>
          <w:szCs w:val="24"/>
        </w:rPr>
        <w:br w:type="page"/>
      </w:r>
    </w:p>
    <w:p w14:paraId="0764B857" w14:textId="461B2A02"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2: </w:t>
      </w:r>
      <w:r w:rsidRPr="00046C8F">
        <w:rPr>
          <w:rFonts w:ascii="Times New Roman" w:hAnsi="Times New Roman" w:cs="Times New Roman"/>
          <w:sz w:val="24"/>
          <w:szCs w:val="24"/>
        </w:rPr>
        <w:t>Coefficient of variation for 2 von Bertalanffy growth curve parameters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for </w:t>
      </w:r>
      <w:ins w:id="322" w:author="Stephen Scherrer" w:date="2018-09-14T11:50:00Z">
        <w:r w:rsidRPr="00C108BE">
          <w:rPr>
            <w:rFonts w:ascii="Times New Roman" w:hAnsi="Times New Roman" w:cs="Times New Roman"/>
            <w:i/>
            <w:sz w:val="24"/>
            <w:szCs w:val="24"/>
          </w:rPr>
          <w:t>P. filamentosus</w:t>
        </w:r>
      </w:ins>
      <w:r w:rsidRPr="00046C8F">
        <w:rPr>
          <w:rFonts w:ascii="Times New Roman" w:hAnsi="Times New Roman" w:cs="Times New Roman"/>
          <w:sz w:val="24"/>
          <w:szCs w:val="24"/>
        </w:rPr>
        <w:t>. Individual variability was examined incorporating individual variability in both parameters, in either one of the parameters in series, or in neither parameter.</w:t>
      </w:r>
    </w:p>
    <w:p w14:paraId="3E008A24" w14:textId="77777777" w:rsidR="008C372D" w:rsidRPr="00046C8F" w:rsidRDefault="008C372D" w:rsidP="008C372D">
      <w:pPr>
        <w:rPr>
          <w:rFonts w:ascii="Times New Roman" w:hAnsi="Times New Roman" w:cs="Times New Roman"/>
          <w:sz w:val="24"/>
          <w:szCs w:val="24"/>
        </w:rPr>
      </w:pPr>
    </w:p>
    <w:p w14:paraId="35C06B2F" w14:textId="6AF3F1DA" w:rsidR="008C372D" w:rsidRDefault="00687244" w:rsidP="008C372D">
      <w:pPr>
        <w:rPr>
          <w:rFonts w:ascii="Times New Roman" w:hAnsi="Times New Roman" w:cs="Times New Roman"/>
          <w:b/>
          <w:sz w:val="24"/>
          <w:szCs w:val="24"/>
        </w:rPr>
      </w:pPr>
      <w:bookmarkStart w:id="323" w:name="_GoBack"/>
      <w:r>
        <w:rPr>
          <w:rFonts w:ascii="Times New Roman" w:hAnsi="Times New Roman" w:cs="Times New Roman"/>
          <w:b/>
          <w:noProof/>
          <w:sz w:val="24"/>
          <w:szCs w:val="24"/>
        </w:rPr>
        <w:drawing>
          <wp:inline distT="0" distB="0" distL="0" distR="0" wp14:anchorId="2B922D03" wp14:editId="6AF1D416">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 - Coefficients of Variation.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End w:id="323"/>
      <w:r w:rsidR="008C372D">
        <w:rPr>
          <w:rFonts w:ascii="Times New Roman" w:hAnsi="Times New Roman" w:cs="Times New Roman"/>
          <w:b/>
          <w:sz w:val="24"/>
          <w:szCs w:val="24"/>
        </w:rPr>
        <w:br w:type="page"/>
      </w:r>
    </w:p>
    <w:p w14:paraId="31DCB754" w14:textId="467F6823" w:rsidR="008C372D" w:rsidRPr="00046C8F"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3. </w:t>
      </w:r>
      <w:r w:rsidRPr="00046C8F">
        <w:rPr>
          <w:rFonts w:ascii="Times New Roman" w:hAnsi="Times New Roman" w:cs="Times New Roman"/>
          <w:sz w:val="24"/>
          <w:szCs w:val="24"/>
        </w:rPr>
        <w:t>Plots comparing observed and predicted recapture lengths fit using parameter point estimates from Bayesian Models 1 and 2, as well as Maximum likelihood Models 5 and 11. Length at recapture was predicted as a function of length at marking and time at liberty. The 1:1 line indicates where points would fall if model parameters perfectly predicted length at recapture.</w:t>
      </w:r>
      <w:r w:rsidR="00687244" w:rsidRPr="00687244">
        <w:rPr>
          <w:rFonts w:ascii="Times New Roman" w:hAnsi="Times New Roman" w:cs="Times New Roman"/>
          <w:b/>
          <w:noProof/>
          <w:sz w:val="24"/>
          <w:szCs w:val="24"/>
        </w:rPr>
        <w:t xml:space="preserve"> </w:t>
      </w:r>
    </w:p>
    <w:p w14:paraId="7B71CF67" w14:textId="77777777" w:rsidR="008C372D" w:rsidRPr="00574813" w:rsidRDefault="008C372D" w:rsidP="008C37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4947A9" wp14:editId="704EDDA2">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 Predicted vs. Observed LR with validation data.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b/>
          <w:sz w:val="24"/>
          <w:szCs w:val="24"/>
        </w:rPr>
        <w:br w:type="page"/>
      </w:r>
    </w:p>
    <w:p w14:paraId="582EA3F8" w14:textId="5C15E0CB" w:rsidR="008C372D" w:rsidRDefault="008C372D" w:rsidP="008C372D">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w:t>
      </w:r>
      <w:r>
        <w:rPr>
          <w:rFonts w:ascii="Times New Roman" w:hAnsi="Times New Roman" w:cs="Times New Roman"/>
          <w:b/>
          <w:sz w:val="24"/>
          <w:szCs w:val="24"/>
        </w:rPr>
        <w:t>4</w:t>
      </w:r>
      <w:r w:rsidRPr="00046C8F">
        <w:rPr>
          <w:rFonts w:ascii="Times New Roman" w:hAnsi="Times New Roman" w:cs="Times New Roman"/>
          <w:b/>
          <w:sz w:val="24"/>
          <w:szCs w:val="24"/>
        </w:rPr>
        <w:t>.</w:t>
      </w:r>
      <w:r w:rsidRPr="00046C8F">
        <w:rPr>
          <w:rFonts w:ascii="Times New Roman" w:hAnsi="Times New Roman" w:cs="Times New Roman"/>
          <w:sz w:val="24"/>
          <w:szCs w:val="24"/>
        </w:rPr>
        <w:t xml:space="preserve"> Comparison of von Bertalanffy growth function curves produced from parameters during this study. Horizontal dashed lines indicate the minimum and maximum length of individuals at the time of marking recorded in the OTP dataset.</w:t>
      </w:r>
      <w:r w:rsidR="00331DF6">
        <w:rPr>
          <w:rFonts w:ascii="Times New Roman" w:hAnsi="Times New Roman" w:cs="Times New Roman"/>
          <w:sz w:val="24"/>
          <w:szCs w:val="24"/>
        </w:rPr>
        <w:t xml:space="preserve"> Growth curves were estimated for two best Bayesian (Models 1 and 2) and maximum likelihood models (Models 5 and 11). </w:t>
      </w:r>
    </w:p>
    <w:p w14:paraId="10553D2F" w14:textId="5EB69AC4" w:rsidR="008C372D" w:rsidRPr="00046C8F" w:rsidRDefault="008C372D" w:rsidP="008C372D">
      <w:pPr>
        <w:rPr>
          <w:rFonts w:ascii="Times New Roman" w:hAnsi="Times New Roman" w:cs="Times New Roman"/>
          <w:sz w:val="24"/>
          <w:szCs w:val="24"/>
        </w:rPr>
      </w:pPr>
      <w:commentRangeStart w:id="324"/>
      <w:r>
        <w:rPr>
          <w:rStyle w:val="CommentReference"/>
        </w:rPr>
        <w:commentReference w:id="325"/>
      </w:r>
      <w:commentRangeEnd w:id="324"/>
      <w:r w:rsidR="007F6EE6">
        <w:rPr>
          <w:rStyle w:val="CommentReference"/>
        </w:rPr>
        <w:commentReference w:id="324"/>
      </w:r>
    </w:p>
    <w:p w14:paraId="538DADAB" w14:textId="5A8CE251" w:rsidR="00BF46CA" w:rsidRPr="008C372D" w:rsidRDefault="004E2121" w:rsidP="008C372D">
      <w:r>
        <w:rPr>
          <w:noProof/>
        </w:rPr>
        <w:drawing>
          <wp:inline distT="0" distB="0" distL="0" distR="0" wp14:anchorId="69D3359C" wp14:editId="6640B20C">
            <wp:extent cx="5943600" cy="459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5 - VBGF Plots for Bayesian and MLE models.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BF46CA" w:rsidRPr="008C372D" w:rsidSect="00625C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9" w:author="ecf" w:date="2018-12-03T14:46:00Z" w:initials="e">
    <w:p w14:paraId="104A9CAA" w14:textId="77777777" w:rsidR="004E2121" w:rsidRDefault="004E2121" w:rsidP="008C372D">
      <w:pPr>
        <w:pStyle w:val="CommentText"/>
      </w:pPr>
      <w:r>
        <w:rPr>
          <w:rStyle w:val="CommentReference"/>
        </w:rPr>
        <w:annotationRef/>
      </w:r>
      <w:r>
        <w:t>Might want to move a few of these that refer to the ML method up to cite the first sentence in paragraph.</w:t>
      </w:r>
    </w:p>
  </w:comment>
  <w:comment w:id="95" w:author="ecf" w:date="2018-12-03T14:51:00Z" w:initials="e">
    <w:p w14:paraId="1968DD95" w14:textId="77777777" w:rsidR="004E2121" w:rsidRDefault="004E2121" w:rsidP="008C372D">
      <w:pPr>
        <w:pStyle w:val="CommentText"/>
      </w:pPr>
      <w:r>
        <w:rPr>
          <w:rStyle w:val="CommentReference"/>
        </w:rPr>
        <w:annotationRef/>
      </w:r>
      <w:r>
        <w:t xml:space="preserve">You need to insert a paragraph here on the study domain. Assume people don’t know anything about Hawaii or bottomfish. Maybe a map as a figure. You could also use that to better visualize the Okamoto data regarding capture/recapture locations. </w:t>
      </w:r>
    </w:p>
  </w:comment>
  <w:comment w:id="102" w:author="Stephen Scherrer [3]" w:date="2017-12-04T15:37:00Z" w:initials="SS">
    <w:p w14:paraId="67095CF7" w14:textId="77777777" w:rsidR="004E2121" w:rsidRDefault="004E2121" w:rsidP="008C372D">
      <w:pPr>
        <w:pStyle w:val="CommentText"/>
      </w:pPr>
      <w:r>
        <w:rPr>
          <w:rStyle w:val="CommentReference"/>
        </w:rPr>
        <w:annotationRef/>
      </w:r>
      <w:r>
        <w:t>Why does Don have 500 listed?</w:t>
      </w:r>
    </w:p>
  </w:comment>
  <w:comment w:id="103" w:author="Stephen Scherrer" w:date="2018-04-16T12:42:00Z" w:initials="SS">
    <w:p w14:paraId="6D4066A4" w14:textId="77777777" w:rsidR="004E2121" w:rsidRDefault="004E2121" w:rsidP="008C372D">
      <w:pPr>
        <w:pStyle w:val="CommentText"/>
      </w:pPr>
      <w:r>
        <w:rPr>
          <w:rStyle w:val="CommentReference"/>
        </w:rPr>
        <w:annotationRef/>
      </w:r>
      <w:r>
        <w:t>Because all recaptures of all individuals were included. We should rerun this without duplicate recaptures to fulfill assumptions of independence</w:t>
      </w:r>
    </w:p>
  </w:comment>
  <w:comment w:id="104" w:author="Stephen Scherrer [2]" w:date="2019-02-18T12:56:00Z" w:initials="SS">
    <w:p w14:paraId="5AAE8588" w14:textId="77777777" w:rsidR="004E2121" w:rsidRDefault="004E2121" w:rsidP="008C372D">
      <w:pPr>
        <w:pStyle w:val="CommentText"/>
      </w:pPr>
      <w:r>
        <w:rPr>
          <w:rStyle w:val="CommentReference"/>
        </w:rPr>
        <w:annotationRef/>
      </w:r>
      <w:r>
        <w:t>Working on it now!</w:t>
      </w:r>
    </w:p>
  </w:comment>
  <w:comment w:id="105" w:author="Stephen Scherrer [2]" w:date="2019-02-22T12:32:00Z" w:initials="SS">
    <w:p w14:paraId="496CB418" w14:textId="44FDAD4F" w:rsidR="004E2121" w:rsidRDefault="004E2121">
      <w:pPr>
        <w:pStyle w:val="CommentText"/>
      </w:pPr>
      <w:r>
        <w:rPr>
          <w:rStyle w:val="CommentReference"/>
        </w:rPr>
        <w:annotationRef/>
      </w:r>
      <w:r>
        <w:t>DONE!</w:t>
      </w:r>
    </w:p>
  </w:comment>
  <w:comment w:id="109" w:author="ecf" w:date="2018-12-03T14:59:00Z" w:initials="e">
    <w:p w14:paraId="7445983B" w14:textId="77777777" w:rsidR="004E2121" w:rsidRDefault="004E2121" w:rsidP="008C372D">
      <w:pPr>
        <w:pStyle w:val="CommentText"/>
      </w:pPr>
      <w:r>
        <w:rPr>
          <w:rStyle w:val="CommentReference"/>
        </w:rPr>
        <w:annotationRef/>
      </w:r>
      <w:r>
        <w:t>You could use this data to make the map that I suggested earlier.</w:t>
      </w:r>
    </w:p>
  </w:comment>
  <w:comment w:id="110" w:author="Stephen Scherrer [2]" w:date="2019-02-15T12:06:00Z" w:initials="SS">
    <w:p w14:paraId="2CEE09DE" w14:textId="77777777" w:rsidR="004E2121" w:rsidRDefault="004E2121" w:rsidP="008C372D">
      <w:pPr>
        <w:pStyle w:val="CommentText"/>
      </w:pPr>
      <w:r>
        <w:rPr>
          <w:rStyle w:val="CommentReference"/>
        </w:rPr>
        <w:annotationRef/>
      </w:r>
      <w:proofErr w:type="gramStart"/>
      <w:r>
        <w:t>So</w:t>
      </w:r>
      <w:proofErr w:type="gramEnd"/>
      <w:r>
        <w:t xml:space="preserve"> this is logged in station #s, not </w:t>
      </w:r>
      <w:proofErr w:type="spellStart"/>
      <w:r>
        <w:t>lat</w:t>
      </w:r>
      <w:proofErr w:type="spellEnd"/>
      <w:r>
        <w:t xml:space="preserve"> </w:t>
      </w:r>
      <w:proofErr w:type="spellStart"/>
      <w:r>
        <w:t>lon</w:t>
      </w:r>
      <w:proofErr w:type="spellEnd"/>
      <w:r>
        <w:t>. Do not have station locations.</w:t>
      </w:r>
    </w:p>
  </w:comment>
  <w:comment w:id="125" w:author="ecf" w:date="2018-12-04T08:55:00Z" w:initials="e">
    <w:p w14:paraId="42FD5BFF" w14:textId="77777777" w:rsidR="004E2121" w:rsidRDefault="004E2121" w:rsidP="008C372D">
      <w:pPr>
        <w:pStyle w:val="CommentText"/>
      </w:pPr>
      <w:r>
        <w:rPr>
          <w:rStyle w:val="CommentReference"/>
        </w:rPr>
        <w:annotationRef/>
      </w:r>
      <w:r>
        <w:t>Hmmm, this is a really “lite” description for a lot of Bayesian analysis. At this point, I’ll recommend keeping it as is and hoping the reviewers are fine with “see the code” or Zhang for more detail.</w:t>
      </w:r>
    </w:p>
  </w:comment>
  <w:comment w:id="135" w:author="ecf" w:date="2018-12-04T08:58:00Z" w:initials="e">
    <w:p w14:paraId="0CBF1105" w14:textId="77777777" w:rsidR="004E2121" w:rsidRDefault="004E2121" w:rsidP="008C372D">
      <w:pPr>
        <w:pStyle w:val="CommentText"/>
      </w:pPr>
      <w:r>
        <w:rPr>
          <w:rStyle w:val="CommentReference"/>
        </w:rPr>
        <w:annotationRef/>
      </w:r>
      <w:r>
        <w:t>Shouldn’t the variance in a lognormal be sigma squared?</w:t>
      </w:r>
    </w:p>
  </w:comment>
  <w:comment w:id="144" w:author="ecf" w:date="2018-12-04T08:59:00Z" w:initials="e">
    <w:p w14:paraId="18FC95F4" w14:textId="77777777" w:rsidR="004E2121" w:rsidRDefault="004E2121" w:rsidP="008C372D">
      <w:pPr>
        <w:pStyle w:val="CommentText"/>
      </w:pPr>
      <w:r>
        <w:rPr>
          <w:rStyle w:val="CommentReference"/>
        </w:rPr>
        <w:annotationRef/>
      </w:r>
      <w:r>
        <w:t>See prior comment</w:t>
      </w:r>
    </w:p>
  </w:comment>
  <w:comment w:id="167" w:author="ecf" w:date="2018-12-04T09:01:00Z" w:initials="e">
    <w:p w14:paraId="2D1180C4" w14:textId="77777777" w:rsidR="004E2121" w:rsidRDefault="004E2121" w:rsidP="008C372D">
      <w:pPr>
        <w:pStyle w:val="CommentText"/>
      </w:pPr>
      <w:r>
        <w:rPr>
          <w:rStyle w:val="CommentReference"/>
        </w:rPr>
        <w:annotationRef/>
      </w:r>
      <w:r>
        <w:t xml:space="preserve">I’m not sure that you need </w:t>
      </w:r>
      <w:proofErr w:type="gramStart"/>
      <w:r>
        <w:t>the a</w:t>
      </w:r>
      <w:proofErr w:type="gramEnd"/>
      <w:r>
        <w:t xml:space="preserve"> subscript for l</w:t>
      </w:r>
    </w:p>
  </w:comment>
  <w:comment w:id="170" w:author="ecf" w:date="2018-12-04T09:02:00Z" w:initials="e">
    <w:p w14:paraId="1385B1DA" w14:textId="77777777" w:rsidR="004E2121" w:rsidRDefault="004E2121" w:rsidP="008C372D">
      <w:pPr>
        <w:pStyle w:val="CommentText"/>
      </w:pPr>
      <w:r>
        <w:rPr>
          <w:rStyle w:val="CommentReference"/>
        </w:rPr>
        <w:annotationRef/>
      </w:r>
      <w:r>
        <w:t>See prior comment</w:t>
      </w:r>
    </w:p>
  </w:comment>
  <w:comment w:id="180" w:author="ecf" w:date="2018-12-04T09:03:00Z" w:initials="e">
    <w:p w14:paraId="0B04B916" w14:textId="77777777" w:rsidR="004E2121" w:rsidRDefault="004E2121" w:rsidP="008C372D">
      <w:pPr>
        <w:pStyle w:val="CommentText"/>
      </w:pPr>
      <w:r>
        <w:rPr>
          <w:rStyle w:val="CommentReference"/>
        </w:rPr>
        <w:annotationRef/>
      </w:r>
      <w:r>
        <w:t>I’m not sure what beta1 = beta2 = beta3 means here as an example. Is this relating to specific models 1-3? Need to clarify what the parenthesis example represents.</w:t>
      </w:r>
    </w:p>
  </w:comment>
  <w:comment w:id="211" w:author="ecf" w:date="2018-12-04T09:10:00Z" w:initials="e">
    <w:p w14:paraId="4F3D4002" w14:textId="77777777" w:rsidR="004E2121" w:rsidRDefault="004E2121" w:rsidP="008C372D">
      <w:pPr>
        <w:pStyle w:val="CommentText"/>
      </w:pPr>
      <w:r>
        <w:rPr>
          <w:rStyle w:val="CommentReference"/>
        </w:rPr>
        <w:annotationRef/>
      </w:r>
      <w:r>
        <w:t>Is this total length? The lengths differ from the prior sentence but seem to both refer to lengths of recaptured fish. Please clarify with prior sentence.</w:t>
      </w:r>
    </w:p>
  </w:comment>
  <w:comment w:id="213" w:author="ecf" w:date="2018-12-04T09:11:00Z" w:initials="e">
    <w:p w14:paraId="7BCD5D59" w14:textId="77777777" w:rsidR="004E2121" w:rsidRDefault="004E2121" w:rsidP="008C372D">
      <w:pPr>
        <w:pStyle w:val="CommentText"/>
      </w:pPr>
      <w:r>
        <w:rPr>
          <w:rStyle w:val="CommentReference"/>
        </w:rPr>
        <w:annotationRef/>
      </w:r>
      <w:proofErr w:type="gramStart"/>
      <w:r>
        <w:t>Of course</w:t>
      </w:r>
      <w:proofErr w:type="gramEnd"/>
      <w:r>
        <w:t xml:space="preserve"> it was. Apocalypse fish.</w:t>
      </w:r>
    </w:p>
  </w:comment>
  <w:comment w:id="218" w:author="ecf" w:date="2018-12-04T09:15:00Z" w:initials="e">
    <w:p w14:paraId="10830A42" w14:textId="77777777" w:rsidR="004E2121" w:rsidRDefault="004E2121" w:rsidP="008C372D">
      <w:pPr>
        <w:pStyle w:val="CommentText"/>
      </w:pPr>
      <w:r>
        <w:rPr>
          <w:rStyle w:val="CommentReference"/>
        </w:rPr>
        <w:annotationRef/>
      </w:r>
      <w:r>
        <w:t>431 fish recapture – 46 individuals at liberty &lt; 60 days = 385 fish but the text says 387 fish. Which is correct?</w:t>
      </w:r>
    </w:p>
  </w:comment>
  <w:comment w:id="214" w:author="ecf" w:date="2018-12-04T09:11:00Z" w:initials="e">
    <w:p w14:paraId="0E2D4140" w14:textId="77777777" w:rsidR="004E2121" w:rsidRDefault="004E2121" w:rsidP="008C372D">
      <w:pPr>
        <w:pStyle w:val="CommentText"/>
      </w:pPr>
      <w:r>
        <w:rPr>
          <w:rStyle w:val="CommentReference"/>
        </w:rPr>
        <w:annotationRef/>
      </w:r>
      <w:r>
        <w:t>Is this the first publication of the Okamoto dataset? If yes, then add a paragraph on the spatial distribution of the tag-recaptures, how many were tagged on each island, during which years, how often then moved between fishing grids (% captured in same grid cell, % captured in different grid cell, same island, % captured in different grid cell, different island). Stuff like that. People will be curious about it.</w:t>
      </w:r>
    </w:p>
  </w:comment>
  <w:comment w:id="215" w:author="Stephen Scherrer [2]" w:date="2019-02-15T12:10:00Z" w:initials="SS">
    <w:p w14:paraId="792CDB5C" w14:textId="77777777" w:rsidR="004E2121" w:rsidRDefault="004E2121" w:rsidP="008C372D">
      <w:pPr>
        <w:pStyle w:val="CommentText"/>
      </w:pPr>
      <w:r>
        <w:rPr>
          <w:rStyle w:val="CommentReference"/>
        </w:rPr>
        <w:annotationRef/>
      </w:r>
      <w:r>
        <w:t xml:space="preserve">Previously published by Don (in his dissertation). </w:t>
      </w:r>
      <w:proofErr w:type="gramStart"/>
      <w:r>
        <w:t>Unfortunately</w:t>
      </w:r>
      <w:proofErr w:type="gramEnd"/>
      <w:r>
        <w:t xml:space="preserve"> we’re missing a lot of metadata from our data set that would help with this.</w:t>
      </w:r>
    </w:p>
  </w:comment>
  <w:comment w:id="221" w:author="ecf" w:date="2018-12-04T09:24:00Z" w:initials="e">
    <w:p w14:paraId="48E85195" w14:textId="77777777" w:rsidR="004E2121" w:rsidRDefault="004E2121" w:rsidP="008C372D">
      <w:pPr>
        <w:pStyle w:val="CommentText"/>
      </w:pPr>
      <w:r>
        <w:rPr>
          <w:rStyle w:val="CommentReference"/>
        </w:rPr>
        <w:annotationRef/>
      </w:r>
      <w:r>
        <w:t>This should be in discussion. Interpretation of results. Just report results (i.e., values of model parameters in results.</w:t>
      </w:r>
    </w:p>
  </w:comment>
  <w:comment w:id="228" w:author="ecf" w:date="2018-12-04T09:34:00Z" w:initials="e">
    <w:p w14:paraId="138E9008" w14:textId="77777777" w:rsidR="004E2121" w:rsidRDefault="004E2121" w:rsidP="008C372D">
      <w:pPr>
        <w:pStyle w:val="CommentText"/>
      </w:pPr>
      <w:r>
        <w:rPr>
          <w:rStyle w:val="CommentReference"/>
        </w:rPr>
        <w:annotationRef/>
      </w:r>
      <w:r>
        <w:t>Need to report results for all models (i.e., parameter values) briefly here and in a Table somewhere (as a supplement probably).</w:t>
      </w:r>
    </w:p>
  </w:comment>
  <w:comment w:id="232" w:author="ecf" w:date="2018-12-04T08:59:00Z" w:initials="e">
    <w:p w14:paraId="5F3840A5" w14:textId="77777777" w:rsidR="004E2121" w:rsidRDefault="004E2121" w:rsidP="008C372D">
      <w:pPr>
        <w:pStyle w:val="CommentText"/>
      </w:pPr>
      <w:r>
        <w:rPr>
          <w:rStyle w:val="CommentReference"/>
        </w:rPr>
        <w:annotationRef/>
      </w:r>
      <w:r>
        <w:t>See prior comment</w:t>
      </w:r>
    </w:p>
  </w:comment>
  <w:comment w:id="230" w:author="ecf" w:date="2018-12-04T09:37:00Z" w:initials="e">
    <w:p w14:paraId="0C14ED8F" w14:textId="77777777" w:rsidR="004E2121" w:rsidRDefault="004E2121" w:rsidP="008C372D">
      <w:pPr>
        <w:pStyle w:val="CommentText"/>
      </w:pPr>
      <w:r>
        <w:rPr>
          <w:rStyle w:val="CommentReference"/>
        </w:rPr>
        <w:annotationRef/>
      </w:r>
      <w:r>
        <w:t xml:space="preserve">Keep consistency with symbols: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t>
            </m:r>
          </m:sub>
        </m:sSub>
      </m:oMath>
      <w:r w:rsidRPr="00046C8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t>
            </m:r>
          </m:sub>
          <m:sup>
            <m:r>
              <w:rPr>
                <w:rFonts w:ascii="Cambria Math" w:hAnsi="Cambria Math" w:cs="Times New Roman"/>
              </w:rPr>
              <m:t>2</m:t>
            </m:r>
          </m:sup>
        </m:sSubSup>
      </m:oMath>
      <w:r w:rsidRPr="00046C8F">
        <w:rPr>
          <w:rFonts w:ascii="Times New Roman" w:hAnsi="Times New Roman" w:cs="Times New Roman"/>
        </w:rPr>
        <w:t xml:space="preserve">, </w:t>
      </w:r>
      <m:oMath>
        <m:r>
          <w:rPr>
            <w:rFonts w:ascii="Cambria Math" w:hAnsi="Cambria Math" w:cs="Times New Roman"/>
          </w:rPr>
          <m:t>K</m:t>
        </m:r>
      </m:oMath>
      <w:r w:rsidRPr="00046C8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A</m:t>
                </m:r>
              </m:e>
            </m:func>
          </m:sub>
        </m:sSub>
      </m:oMath>
      <w:r w:rsidRPr="00046C8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logA</m:t>
            </m:r>
          </m:sub>
          <m:sup>
            <m:r>
              <w:rPr>
                <w:rFonts w:ascii="Cambria Math" w:hAnsi="Cambria Math" w:cs="Times New Roman"/>
              </w:rPr>
              <m:t>2</m:t>
            </m:r>
            <m:r>
              <m:rPr>
                <m:sty m:val="p"/>
              </m:rPr>
              <w:rPr>
                <w:rStyle w:val="CommentReference"/>
              </w:rPr>
              <w:annotationRef/>
            </m:r>
          </m:sup>
        </m:sSubSup>
      </m:oMath>
      <w:r w:rsidRPr="00046C8F">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046C8F">
        <w:rPr>
          <w:rFonts w:ascii="Times New Roman" w:hAnsi="Times New Roman" w:cs="Times New Roman"/>
        </w:rPr>
        <w:t>.</w:t>
      </w:r>
    </w:p>
  </w:comment>
  <w:comment w:id="242" w:author="ecf" w:date="2018-12-04T09:43:00Z" w:initials="e">
    <w:p w14:paraId="19EA44D8" w14:textId="77777777" w:rsidR="004E2121" w:rsidRDefault="004E2121" w:rsidP="008C372D">
      <w:pPr>
        <w:pStyle w:val="CommentText"/>
      </w:pPr>
      <w:r>
        <w:rPr>
          <w:rStyle w:val="CommentReference"/>
        </w:rPr>
        <w:annotationRef/>
      </w:r>
      <w:r>
        <w:t>Is this accurate?</w:t>
      </w:r>
    </w:p>
  </w:comment>
  <w:comment w:id="250" w:author="ecf" w:date="2018-12-04T10:05:00Z" w:initials="e">
    <w:p w14:paraId="4B5FC74B" w14:textId="77777777" w:rsidR="004E2121" w:rsidRDefault="004E2121" w:rsidP="008C372D">
      <w:pPr>
        <w:pStyle w:val="CommentText"/>
      </w:pPr>
      <w:r>
        <w:rPr>
          <w:rStyle w:val="CommentReference"/>
        </w:rPr>
        <w:annotationRef/>
      </w:r>
      <w:r>
        <w:t>You need better structure in your discussion. You should move from the specific to the general. Currently, it feels like the discussion meanders back and forth between specific and general points. You also need to add a few paragraphs on the tagging data, the caveats of the study (what could have been done better, issues with data in space/time, methods, etc.), and how the parameter estimates compare to those of the broader Indo-Pacific. You could probably combine the last point into a paragraph with comparisons with other Hawaiian studies.</w:t>
      </w:r>
    </w:p>
  </w:comment>
  <w:comment w:id="251" w:author="Stephen Scherrer [2]" w:date="2019-02-21T11:02:00Z" w:initials="SS">
    <w:p w14:paraId="0095D03B" w14:textId="77777777" w:rsidR="004E2121" w:rsidRDefault="004E2121">
      <w:pPr>
        <w:pStyle w:val="CommentText"/>
      </w:pPr>
      <w:r>
        <w:rPr>
          <w:rStyle w:val="CommentReference"/>
        </w:rPr>
        <w:annotationRef/>
      </w:r>
      <w:r>
        <w:t xml:space="preserve">New flow: </w:t>
      </w:r>
    </w:p>
    <w:p w14:paraId="2528D7E0" w14:textId="0F2CDB47" w:rsidR="004E2121" w:rsidRDefault="004E2121">
      <w:pPr>
        <w:pStyle w:val="CommentText"/>
      </w:pPr>
      <w:r>
        <w:t>Specific – Addressing Tagging Methods</w:t>
      </w:r>
    </w:p>
    <w:p w14:paraId="4B2D1DDA" w14:textId="37E4BB94" w:rsidR="004E2121" w:rsidRDefault="004E2121">
      <w:pPr>
        <w:pStyle w:val="CommentText"/>
      </w:pPr>
      <w:r>
        <w:t>Specific – Addressing Tagging Results</w:t>
      </w:r>
    </w:p>
    <w:p w14:paraId="5CFCF3D5" w14:textId="473B7721" w:rsidR="004E2121" w:rsidRDefault="004E2121">
      <w:pPr>
        <w:pStyle w:val="CommentText"/>
      </w:pPr>
      <w:r>
        <w:t>Specific – Comparing Model Method Results</w:t>
      </w:r>
    </w:p>
    <w:p w14:paraId="4F560C12" w14:textId="761F9C7A" w:rsidR="004E2121" w:rsidRDefault="004E2121">
      <w:pPr>
        <w:pStyle w:val="CommentText"/>
      </w:pPr>
      <w:r>
        <w:t>Specific – Addressing Improvement of integrative model</w:t>
      </w:r>
    </w:p>
    <w:p w14:paraId="35C2E071" w14:textId="2ACA2BE2" w:rsidR="004E2121" w:rsidRDefault="004E2121">
      <w:pPr>
        <w:pStyle w:val="CommentText"/>
      </w:pPr>
      <w:r>
        <w:t>Specific – Addressing spatial / temporal concerns</w:t>
      </w:r>
    </w:p>
    <w:p w14:paraId="290252AC" w14:textId="53F124FB" w:rsidR="004E2121" w:rsidRDefault="004E2121">
      <w:pPr>
        <w:pStyle w:val="CommentText"/>
      </w:pPr>
      <w:r>
        <w:t>More General – Comparing our results to others in Hawaii</w:t>
      </w:r>
    </w:p>
    <w:p w14:paraId="65249224" w14:textId="35817B6D" w:rsidR="004E2121" w:rsidRDefault="004E2121">
      <w:pPr>
        <w:pStyle w:val="CommentText"/>
      </w:pPr>
      <w:r>
        <w:t>More General – Comparing our results to global distribution</w:t>
      </w:r>
    </w:p>
    <w:p w14:paraId="4368C5DC" w14:textId="42CF8F2D" w:rsidR="004E2121" w:rsidRDefault="004E2121">
      <w:pPr>
        <w:pStyle w:val="CommentText"/>
      </w:pPr>
      <w:r>
        <w:t>General – Sexual Dimorphism in the species?</w:t>
      </w:r>
    </w:p>
    <w:p w14:paraId="1000D62F" w14:textId="414D18DD" w:rsidR="004E2121" w:rsidRDefault="004E2121">
      <w:pPr>
        <w:pStyle w:val="CommentText"/>
      </w:pPr>
      <w:r>
        <w:t xml:space="preserve">General - </w:t>
      </w:r>
    </w:p>
    <w:p w14:paraId="0E695E89" w14:textId="77777777" w:rsidR="004E2121" w:rsidRDefault="004E2121">
      <w:pPr>
        <w:pStyle w:val="CommentText"/>
      </w:pPr>
    </w:p>
    <w:p w14:paraId="5A6BAB3D" w14:textId="18A4041E" w:rsidR="004E2121" w:rsidRDefault="004E2121">
      <w:pPr>
        <w:pStyle w:val="CommentText"/>
      </w:pPr>
    </w:p>
  </w:comment>
  <w:comment w:id="262" w:author="ecf" w:date="2018-12-04T09:46:00Z" w:initials="e">
    <w:p w14:paraId="346D6442" w14:textId="77777777" w:rsidR="004E2121" w:rsidRDefault="004E2121" w:rsidP="008C372D">
      <w:pPr>
        <w:pStyle w:val="CommentText"/>
      </w:pPr>
      <w:r>
        <w:rPr>
          <w:rStyle w:val="CommentReference"/>
        </w:rPr>
        <w:annotationRef/>
      </w:r>
      <w:r>
        <w:t xml:space="preserve">Add a paragraph here discussing the spatial, temporal, and growth patterns in the tagging program data. Again, if this is the first availability of the </w:t>
      </w:r>
      <w:proofErr w:type="spellStart"/>
      <w:r>
        <w:t>Okimoto</w:t>
      </w:r>
      <w:proofErr w:type="spellEnd"/>
      <w:r>
        <w:t xml:space="preserve"> data, you should give it a bit more coverage in the paper.</w:t>
      </w:r>
    </w:p>
  </w:comment>
  <w:comment w:id="267" w:author="ecf" w:date="2018-12-04T10:00:00Z" w:initials="e">
    <w:p w14:paraId="63AC13E9" w14:textId="77777777" w:rsidR="004E2121" w:rsidRDefault="004E2121" w:rsidP="008C372D">
      <w:pPr>
        <w:pStyle w:val="CommentText"/>
      </w:pPr>
      <w:r>
        <w:rPr>
          <w:rStyle w:val="CommentReference"/>
        </w:rPr>
        <w:annotationRef/>
      </w:r>
      <w:r>
        <w:t>There are probably citations for these points.</w:t>
      </w:r>
    </w:p>
  </w:comment>
  <w:comment w:id="268" w:author="ecf" w:date="2018-12-04T10:00:00Z" w:initials="e">
    <w:p w14:paraId="5B84CCFA" w14:textId="77777777" w:rsidR="004E2121" w:rsidRDefault="004E2121" w:rsidP="008C372D">
      <w:pPr>
        <w:pStyle w:val="CommentText"/>
      </w:pPr>
      <w:r>
        <w:rPr>
          <w:rStyle w:val="CommentReference"/>
        </w:rPr>
        <w:annotationRef/>
      </w:r>
      <w:proofErr w:type="spellStart"/>
      <w:r>
        <w:t>Demartini</w:t>
      </w:r>
      <w:proofErr w:type="spellEnd"/>
      <w:r>
        <w:t xml:space="preserve"> cite? </w:t>
      </w:r>
      <w:proofErr w:type="spellStart"/>
      <w:r>
        <w:t>Luers</w:t>
      </w:r>
      <w:proofErr w:type="spellEnd"/>
      <w:r>
        <w:t xml:space="preserve"> cite? </w:t>
      </w:r>
    </w:p>
  </w:comment>
  <w:comment w:id="271" w:author="ecf" w:date="2018-12-04T10:02:00Z" w:initials="e">
    <w:p w14:paraId="701ED91F" w14:textId="77777777" w:rsidR="004E2121" w:rsidRDefault="004E2121" w:rsidP="00777395">
      <w:pPr>
        <w:pStyle w:val="CommentText"/>
      </w:pPr>
      <w:r>
        <w:rPr>
          <w:rStyle w:val="CommentReference"/>
        </w:rPr>
        <w:annotationRef/>
      </w:r>
      <w:r>
        <w:t>Need to insert a paragraph comparing your results to those of the rest of the Indo-Pacific. You started a bit with the Seychelles comparison but expand to other locations. Are the fish bigger/smaller, faster/slower growing than other locations?</w:t>
      </w:r>
    </w:p>
  </w:comment>
  <w:comment w:id="272" w:author="Stephen Scherrer [2]" w:date="2019-02-21T11:13:00Z" w:initials="SS">
    <w:p w14:paraId="7208748A" w14:textId="72302DEC" w:rsidR="004E2121" w:rsidRDefault="004E2121">
      <w:pPr>
        <w:pStyle w:val="CommentText"/>
      </w:pPr>
      <w:r>
        <w:rPr>
          <w:rStyle w:val="CommentReference"/>
        </w:rPr>
        <w:annotationRef/>
      </w:r>
      <w:r>
        <w:t>done</w:t>
      </w:r>
    </w:p>
  </w:comment>
  <w:comment w:id="308" w:author="ecf" w:date="2018-12-04T09:54:00Z" w:initials="e">
    <w:p w14:paraId="0E10A25D" w14:textId="77777777" w:rsidR="004E2121" w:rsidRDefault="004E2121" w:rsidP="008C372D">
      <w:pPr>
        <w:pStyle w:val="CommentText"/>
      </w:pPr>
      <w:r>
        <w:rPr>
          <w:rStyle w:val="CommentReference"/>
        </w:rPr>
        <w:annotationRef/>
      </w:r>
      <w:proofErr w:type="spellStart"/>
      <w:r>
        <w:t>Luers</w:t>
      </w:r>
      <w:proofErr w:type="spellEnd"/>
      <w:r>
        <w:t xml:space="preserve"> cite has a problem</w:t>
      </w:r>
    </w:p>
  </w:comment>
  <w:comment w:id="309" w:author="ecf" w:date="2018-12-04T10:13:00Z" w:initials="e">
    <w:p w14:paraId="2F317FA9" w14:textId="77777777" w:rsidR="004E2121" w:rsidRDefault="004E2121" w:rsidP="008C372D">
      <w:pPr>
        <w:pStyle w:val="CommentText"/>
      </w:pPr>
      <w:r>
        <w:rPr>
          <w:rStyle w:val="CommentReference"/>
        </w:rPr>
        <w:annotationRef/>
      </w:r>
      <w:r>
        <w:t>If you include Bayesian code, then you should include the R code for the ML approaches.</w:t>
      </w:r>
    </w:p>
  </w:comment>
  <w:comment w:id="315" w:author="ecf" w:date="2018-12-04T09:56:00Z" w:initials="e">
    <w:p w14:paraId="18FB40E0" w14:textId="77777777" w:rsidR="004E2121" w:rsidRDefault="004E2121" w:rsidP="008C372D">
      <w:pPr>
        <w:pStyle w:val="CommentText"/>
      </w:pPr>
      <w:r>
        <w:rPr>
          <w:rStyle w:val="CommentReference"/>
        </w:rPr>
        <w:annotationRef/>
      </w:r>
      <w:r>
        <w:t xml:space="preserve">Too busy. Drop the PNG, Seychelles, Vanuatu, and Mariana data from the table but discuss how the estimated results for </w:t>
      </w:r>
      <w:proofErr w:type="spellStart"/>
      <w:r>
        <w:t>Linf</w:t>
      </w:r>
      <w:proofErr w:type="spellEnd"/>
      <w:r>
        <w:t xml:space="preserve"> and K from Model 11 compare to their estimates in a paragraph in the discussion.</w:t>
      </w:r>
    </w:p>
  </w:comment>
  <w:comment w:id="316" w:author="ecf" w:date="2018-12-04T09:20:00Z" w:initials="e">
    <w:p w14:paraId="79F499FA" w14:textId="77777777" w:rsidR="004E2121" w:rsidRDefault="004E2121" w:rsidP="008C372D">
      <w:pPr>
        <w:pStyle w:val="CommentText"/>
      </w:pPr>
      <w:r>
        <w:rPr>
          <w:rStyle w:val="CommentReference"/>
        </w:rPr>
        <w:annotationRef/>
      </w:r>
      <w:r>
        <w:rPr>
          <w:sz w:val="13"/>
          <w:szCs w:val="13"/>
        </w:rPr>
        <w:t>Text is too small to read. I would also reorganize by method to match your methods section (first column) and then region and horizontal lines to separate methods, sample size should just be numbers you can use different section headers to state units. Move source to far right.</w:t>
      </w:r>
    </w:p>
  </w:comment>
  <w:comment w:id="317" w:author="Stephen Scherrer [2]" w:date="2019-02-21T10:43:00Z" w:initials="SS">
    <w:p w14:paraId="37C40C66" w14:textId="77777777" w:rsidR="004E2121" w:rsidRDefault="004E2121" w:rsidP="008C372D">
      <w:pPr>
        <w:pStyle w:val="CommentText"/>
      </w:pPr>
      <w:r>
        <w:rPr>
          <w:rStyle w:val="CommentReference"/>
        </w:rPr>
        <w:annotationRef/>
      </w:r>
      <w:r>
        <w:t xml:space="preserve">Updated but </w:t>
      </w:r>
      <w:proofErr w:type="spellStart"/>
      <w:proofErr w:type="gramStart"/>
      <w:r>
        <w:t>cant</w:t>
      </w:r>
      <w:proofErr w:type="spellEnd"/>
      <w:proofErr w:type="gramEnd"/>
      <w:r>
        <w:t xml:space="preserve"> figure out how to format table in a way that isn’t crowded…</w:t>
      </w:r>
    </w:p>
  </w:comment>
  <w:comment w:id="318" w:author="ecf" w:date="2018-12-04T09:27:00Z" w:initials="e">
    <w:p w14:paraId="771C7334" w14:textId="77777777" w:rsidR="004E2121" w:rsidRDefault="004E2121" w:rsidP="008C372D">
      <w:pPr>
        <w:pStyle w:val="CommentText"/>
      </w:pPr>
      <w:r>
        <w:rPr>
          <w:rStyle w:val="CommentReference"/>
        </w:rPr>
        <w:annotationRef/>
      </w:r>
      <w:r>
        <w:t>Add upper, lower borders to table, increase font size if possible.</w:t>
      </w:r>
    </w:p>
  </w:comment>
  <w:comment w:id="319" w:author="ecf" w:date="2018-12-04T09:33:00Z" w:initials="e">
    <w:p w14:paraId="197C7D0A" w14:textId="77777777" w:rsidR="004E2121" w:rsidRDefault="004E2121" w:rsidP="008C372D">
      <w:pPr>
        <w:pStyle w:val="CommentText"/>
      </w:pPr>
      <w:r>
        <w:rPr>
          <w:rStyle w:val="CommentReference"/>
        </w:rPr>
        <w:annotationRef/>
      </w:r>
      <w:r>
        <w:t>Where are the results for all the models? These should be in supplementary material.</w:t>
      </w:r>
    </w:p>
  </w:comment>
  <w:comment w:id="320" w:author="ecf" w:date="2018-12-04T09:28:00Z" w:initials="e">
    <w:p w14:paraId="57D5B8E1" w14:textId="77777777" w:rsidR="004E2121" w:rsidRDefault="004E2121" w:rsidP="008C372D">
      <w:pPr>
        <w:pStyle w:val="CommentText"/>
      </w:pPr>
      <w:r>
        <w:rPr>
          <w:rStyle w:val="CommentReference"/>
        </w:rPr>
        <w:annotationRef/>
      </w:r>
      <w:r>
        <w:t>Upper figure doesn’t allow discrimination between tagging and recapture as both are white. Change labels to “Tagged” and “Recaptured”.</w:t>
      </w:r>
    </w:p>
  </w:comment>
  <w:comment w:id="321" w:author="Stephen Scherrer [2]" w:date="2019-02-23T12:03:00Z" w:initials="SS">
    <w:p w14:paraId="2979CC22" w14:textId="7E664F70" w:rsidR="004E2121" w:rsidRDefault="004E2121">
      <w:pPr>
        <w:pStyle w:val="CommentText"/>
      </w:pPr>
      <w:r>
        <w:rPr>
          <w:rStyle w:val="CommentReference"/>
        </w:rPr>
        <w:annotationRef/>
      </w:r>
      <w:r>
        <w:t>Wait… what? How are both white? One is red and the other blue…</w:t>
      </w:r>
    </w:p>
  </w:comment>
  <w:comment w:id="325" w:author="ecf" w:date="2018-12-04T10:09:00Z" w:initials="e">
    <w:p w14:paraId="3D227E2F" w14:textId="77777777" w:rsidR="004E2121" w:rsidRDefault="004E2121" w:rsidP="008C372D">
      <w:pPr>
        <w:pStyle w:val="CommentText"/>
      </w:pPr>
      <w:r>
        <w:rPr>
          <w:rStyle w:val="CommentReference"/>
        </w:rPr>
        <w:annotationRef/>
      </w:r>
      <w:r>
        <w:t>This is an important figure that needs more work. Bigger fonts, thicker lines, maybe add the data points? That might be too busy. Add tick marks for values between current labels.</w:t>
      </w:r>
    </w:p>
  </w:comment>
  <w:comment w:id="324" w:author="Stephen Scherrer [2]" w:date="2019-02-23T12:06:00Z" w:initials="SS">
    <w:p w14:paraId="24FF38CC" w14:textId="44D2E58D" w:rsidR="004E2121" w:rsidRDefault="004E2121">
      <w:pPr>
        <w:pStyle w:val="CommentText"/>
      </w:pPr>
      <w:r>
        <w:rPr>
          <w:rStyle w:val="CommentReference"/>
        </w:rPr>
        <w:annotationRef/>
      </w:r>
      <w:r>
        <w:t xml:space="preserve">Can’t add data directly as the x axis is dependent on age estimates which differ for each model.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4A9CAA" w15:done="0"/>
  <w15:commentEx w15:paraId="1968DD95" w15:done="0"/>
  <w15:commentEx w15:paraId="67095CF7" w15:done="1"/>
  <w15:commentEx w15:paraId="6D4066A4" w15:paraIdParent="67095CF7" w15:done="1"/>
  <w15:commentEx w15:paraId="5AAE8588" w15:paraIdParent="67095CF7" w15:done="1"/>
  <w15:commentEx w15:paraId="496CB418" w15:paraIdParent="67095CF7" w15:done="1"/>
  <w15:commentEx w15:paraId="7445983B" w15:done="0"/>
  <w15:commentEx w15:paraId="2CEE09DE" w15:paraIdParent="7445983B" w15:done="0"/>
  <w15:commentEx w15:paraId="42FD5BFF" w15:done="0"/>
  <w15:commentEx w15:paraId="0CBF1105" w15:done="0"/>
  <w15:commentEx w15:paraId="18FC95F4" w15:done="0"/>
  <w15:commentEx w15:paraId="2D1180C4" w15:done="0"/>
  <w15:commentEx w15:paraId="1385B1DA" w15:done="0"/>
  <w15:commentEx w15:paraId="0B04B916" w15:done="0"/>
  <w15:commentEx w15:paraId="4F3D4002" w15:done="1"/>
  <w15:commentEx w15:paraId="7BCD5D59" w15:done="1"/>
  <w15:commentEx w15:paraId="10830A42" w15:done="0"/>
  <w15:commentEx w15:paraId="0E2D4140" w15:done="0"/>
  <w15:commentEx w15:paraId="792CDB5C" w15:paraIdParent="0E2D4140" w15:done="0"/>
  <w15:commentEx w15:paraId="48E85195" w15:done="0"/>
  <w15:commentEx w15:paraId="138E9008" w15:done="0"/>
  <w15:commentEx w15:paraId="5F3840A5" w15:done="0"/>
  <w15:commentEx w15:paraId="0C14ED8F" w15:done="1"/>
  <w15:commentEx w15:paraId="19EA44D8" w15:done="1"/>
  <w15:commentEx w15:paraId="4B5FC74B" w15:done="0"/>
  <w15:commentEx w15:paraId="5A6BAB3D" w15:paraIdParent="4B5FC74B" w15:done="0"/>
  <w15:commentEx w15:paraId="346D6442" w15:done="1"/>
  <w15:commentEx w15:paraId="63AC13E9" w15:done="0"/>
  <w15:commentEx w15:paraId="5B84CCFA" w15:done="0"/>
  <w15:commentEx w15:paraId="701ED91F" w15:done="1"/>
  <w15:commentEx w15:paraId="7208748A" w15:paraIdParent="701ED91F" w15:done="1"/>
  <w15:commentEx w15:paraId="0E10A25D" w15:done="0"/>
  <w15:commentEx w15:paraId="2F317FA9" w15:done="0"/>
  <w15:commentEx w15:paraId="18FB40E0" w15:done="1"/>
  <w15:commentEx w15:paraId="79F499FA" w15:done="0"/>
  <w15:commentEx w15:paraId="37C40C66" w15:paraIdParent="79F499FA" w15:done="0"/>
  <w15:commentEx w15:paraId="771C7334" w15:done="0"/>
  <w15:commentEx w15:paraId="197C7D0A" w15:done="0"/>
  <w15:commentEx w15:paraId="57D5B8E1" w15:done="0"/>
  <w15:commentEx w15:paraId="2979CC22" w15:paraIdParent="57D5B8E1" w15:done="0"/>
  <w15:commentEx w15:paraId="3D227E2F" w15:done="0"/>
  <w15:commentEx w15:paraId="24FF38CC" w15:paraIdParent="3D227E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4A9CAA" w16cid:durableId="1FB0D408"/>
  <w16cid:commentId w16cid:paraId="1968DD95" w16cid:durableId="1FB0D409"/>
  <w16cid:commentId w16cid:paraId="67095CF7" w16cid:durableId="1E0C438C"/>
  <w16cid:commentId w16cid:paraId="6D4066A4" w16cid:durableId="1E7F189B"/>
  <w16cid:commentId w16cid:paraId="5AAE8588" w16cid:durableId="201529F9"/>
  <w16cid:commentId w16cid:paraId="496CB418" w16cid:durableId="201A6A73"/>
  <w16cid:commentId w16cid:paraId="7445983B" w16cid:durableId="1FB0D40C"/>
  <w16cid:commentId w16cid:paraId="2CEE09DE" w16cid:durableId="201129B4"/>
  <w16cid:commentId w16cid:paraId="42FD5BFF" w16cid:durableId="1FB0D40D"/>
  <w16cid:commentId w16cid:paraId="0CBF1105" w16cid:durableId="1FB0D40E"/>
  <w16cid:commentId w16cid:paraId="18FC95F4" w16cid:durableId="1FB0D40F"/>
  <w16cid:commentId w16cid:paraId="2D1180C4" w16cid:durableId="1FB0D410"/>
  <w16cid:commentId w16cid:paraId="1385B1DA" w16cid:durableId="1FB0D411"/>
  <w16cid:commentId w16cid:paraId="0B04B916" w16cid:durableId="1FB0D412"/>
  <w16cid:commentId w16cid:paraId="4F3D4002" w16cid:durableId="1FB0D414"/>
  <w16cid:commentId w16cid:paraId="7BCD5D59" w16cid:durableId="1FB0D415"/>
  <w16cid:commentId w16cid:paraId="10830A42" w16cid:durableId="1FB0D416"/>
  <w16cid:commentId w16cid:paraId="0E2D4140" w16cid:durableId="1FB0D417"/>
  <w16cid:commentId w16cid:paraId="792CDB5C" w16cid:durableId="20112ABB"/>
  <w16cid:commentId w16cid:paraId="48E85195" w16cid:durableId="1FB0D418"/>
  <w16cid:commentId w16cid:paraId="138E9008" w16cid:durableId="1FB0D419"/>
  <w16cid:commentId w16cid:paraId="5F3840A5" w16cid:durableId="1FB0D41A"/>
  <w16cid:commentId w16cid:paraId="0C14ED8F" w16cid:durableId="1FB0D41B"/>
  <w16cid:commentId w16cid:paraId="19EA44D8" w16cid:durableId="1FB0D41C"/>
  <w16cid:commentId w16cid:paraId="4B5FC74B" w16cid:durableId="1FB0D41D"/>
  <w16cid:commentId w16cid:paraId="5A6BAB3D" w16cid:durableId="201903D8"/>
  <w16cid:commentId w16cid:paraId="346D6442" w16cid:durableId="1FB0D41E"/>
  <w16cid:commentId w16cid:paraId="63AC13E9" w16cid:durableId="1FB0D41F"/>
  <w16cid:commentId w16cid:paraId="5B84CCFA" w16cid:durableId="1FB0D420"/>
  <w16cid:commentId w16cid:paraId="701ED91F" w16cid:durableId="201A6A68"/>
  <w16cid:commentId w16cid:paraId="7208748A" w16cid:durableId="20190668"/>
  <w16cid:commentId w16cid:paraId="0E10A25D" w16cid:durableId="1FB0D423"/>
  <w16cid:commentId w16cid:paraId="2F317FA9" w16cid:durableId="1FB0D424"/>
  <w16cid:commentId w16cid:paraId="18FB40E0" w16cid:durableId="201A6A6C"/>
  <w16cid:commentId w16cid:paraId="79F499FA" w16cid:durableId="201A6A6D"/>
  <w16cid:commentId w16cid:paraId="37C40C66" w16cid:durableId="2018FF4C"/>
  <w16cid:commentId w16cid:paraId="197C7D0A" w16cid:durableId="1FB0D429"/>
  <w16cid:commentId w16cid:paraId="57D5B8E1" w16cid:durableId="1FB0D42A"/>
  <w16cid:commentId w16cid:paraId="2979CC22" w16cid:durableId="201BB4F4"/>
  <w16cid:commentId w16cid:paraId="24FF38CC" w16cid:durableId="201BB5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cf">
    <w15:presenceInfo w15:providerId="None" w15:userId="ecf"/>
  </w15:person>
  <w15:person w15:author="Stephen Scherrer">
    <w15:presenceInfo w15:providerId="Windows Live" w15:userId="40252c95-a6d0-4ffb-bbb7-efb00b189f36"/>
  </w15:person>
  <w15:person w15:author="Stephen Scherrer [2]">
    <w15:presenceInfo w15:providerId="AD" w15:userId="S::scherrer@hawaii.edu::40252c95-a6d0-4ffb-bbb7-efb00b189f36"/>
  </w15:person>
  <w15:person w15:author="Stephen Scherrer [3]">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35BF"/>
    <w:rsid w:val="000063C6"/>
    <w:rsid w:val="00006C61"/>
    <w:rsid w:val="000107CB"/>
    <w:rsid w:val="00011071"/>
    <w:rsid w:val="000158FC"/>
    <w:rsid w:val="00017D5C"/>
    <w:rsid w:val="00021312"/>
    <w:rsid w:val="00021807"/>
    <w:rsid w:val="00021D17"/>
    <w:rsid w:val="00022E2E"/>
    <w:rsid w:val="00026949"/>
    <w:rsid w:val="00027301"/>
    <w:rsid w:val="000317BA"/>
    <w:rsid w:val="00032449"/>
    <w:rsid w:val="00032827"/>
    <w:rsid w:val="00032FDB"/>
    <w:rsid w:val="000356C8"/>
    <w:rsid w:val="00035755"/>
    <w:rsid w:val="000362AA"/>
    <w:rsid w:val="000453C2"/>
    <w:rsid w:val="00046C8F"/>
    <w:rsid w:val="000473EE"/>
    <w:rsid w:val="00050B83"/>
    <w:rsid w:val="00052036"/>
    <w:rsid w:val="00054AF1"/>
    <w:rsid w:val="00055710"/>
    <w:rsid w:val="00056600"/>
    <w:rsid w:val="00056603"/>
    <w:rsid w:val="000574E7"/>
    <w:rsid w:val="0006069D"/>
    <w:rsid w:val="0006220B"/>
    <w:rsid w:val="00062497"/>
    <w:rsid w:val="00063790"/>
    <w:rsid w:val="00070051"/>
    <w:rsid w:val="000716F8"/>
    <w:rsid w:val="00072450"/>
    <w:rsid w:val="00075A93"/>
    <w:rsid w:val="00076CDD"/>
    <w:rsid w:val="00077637"/>
    <w:rsid w:val="000776EF"/>
    <w:rsid w:val="00080763"/>
    <w:rsid w:val="00083871"/>
    <w:rsid w:val="00084B19"/>
    <w:rsid w:val="00084FF8"/>
    <w:rsid w:val="00085388"/>
    <w:rsid w:val="00085428"/>
    <w:rsid w:val="00086794"/>
    <w:rsid w:val="00090D20"/>
    <w:rsid w:val="00091579"/>
    <w:rsid w:val="0009500F"/>
    <w:rsid w:val="000A00F2"/>
    <w:rsid w:val="000A15B7"/>
    <w:rsid w:val="000A3261"/>
    <w:rsid w:val="000A5151"/>
    <w:rsid w:val="000A64F6"/>
    <w:rsid w:val="000A6F2A"/>
    <w:rsid w:val="000A77C3"/>
    <w:rsid w:val="000B017E"/>
    <w:rsid w:val="000B0691"/>
    <w:rsid w:val="000B309B"/>
    <w:rsid w:val="000B320A"/>
    <w:rsid w:val="000B38CE"/>
    <w:rsid w:val="000B6672"/>
    <w:rsid w:val="000B72C9"/>
    <w:rsid w:val="000C0ECB"/>
    <w:rsid w:val="000C10E6"/>
    <w:rsid w:val="000C14AE"/>
    <w:rsid w:val="000C1AF4"/>
    <w:rsid w:val="000C500F"/>
    <w:rsid w:val="000C7491"/>
    <w:rsid w:val="000D01B0"/>
    <w:rsid w:val="000D09F9"/>
    <w:rsid w:val="000D1FA1"/>
    <w:rsid w:val="000D336C"/>
    <w:rsid w:val="000D4034"/>
    <w:rsid w:val="000D5103"/>
    <w:rsid w:val="000D6253"/>
    <w:rsid w:val="000D6325"/>
    <w:rsid w:val="000D656F"/>
    <w:rsid w:val="000D7A96"/>
    <w:rsid w:val="000E2DC3"/>
    <w:rsid w:val="000E3739"/>
    <w:rsid w:val="000F0DE5"/>
    <w:rsid w:val="000F1C4B"/>
    <w:rsid w:val="000F1C81"/>
    <w:rsid w:val="000F413E"/>
    <w:rsid w:val="000F41CF"/>
    <w:rsid w:val="000F6BAB"/>
    <w:rsid w:val="000F6C6F"/>
    <w:rsid w:val="0010210C"/>
    <w:rsid w:val="00102187"/>
    <w:rsid w:val="001034FF"/>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02DE"/>
    <w:rsid w:val="001313D0"/>
    <w:rsid w:val="00135733"/>
    <w:rsid w:val="00137829"/>
    <w:rsid w:val="0014053A"/>
    <w:rsid w:val="001429F8"/>
    <w:rsid w:val="00143255"/>
    <w:rsid w:val="00145A98"/>
    <w:rsid w:val="0014680A"/>
    <w:rsid w:val="00151DC5"/>
    <w:rsid w:val="00153EF3"/>
    <w:rsid w:val="00155023"/>
    <w:rsid w:val="00155640"/>
    <w:rsid w:val="00156543"/>
    <w:rsid w:val="00157EB7"/>
    <w:rsid w:val="0016044D"/>
    <w:rsid w:val="00160BEC"/>
    <w:rsid w:val="001616FE"/>
    <w:rsid w:val="00163E16"/>
    <w:rsid w:val="001658DF"/>
    <w:rsid w:val="00166DEB"/>
    <w:rsid w:val="00170668"/>
    <w:rsid w:val="0017109B"/>
    <w:rsid w:val="00171633"/>
    <w:rsid w:val="001717FD"/>
    <w:rsid w:val="00174D8C"/>
    <w:rsid w:val="00175B34"/>
    <w:rsid w:val="001820AA"/>
    <w:rsid w:val="00182A90"/>
    <w:rsid w:val="00184BC3"/>
    <w:rsid w:val="00187DC2"/>
    <w:rsid w:val="001903AD"/>
    <w:rsid w:val="00190664"/>
    <w:rsid w:val="00190FC8"/>
    <w:rsid w:val="00191DCF"/>
    <w:rsid w:val="00194394"/>
    <w:rsid w:val="0019535C"/>
    <w:rsid w:val="001960BA"/>
    <w:rsid w:val="00197159"/>
    <w:rsid w:val="001A04CF"/>
    <w:rsid w:val="001A1265"/>
    <w:rsid w:val="001A32A3"/>
    <w:rsid w:val="001A43FB"/>
    <w:rsid w:val="001A4CD8"/>
    <w:rsid w:val="001A5766"/>
    <w:rsid w:val="001A664E"/>
    <w:rsid w:val="001A7334"/>
    <w:rsid w:val="001A79D5"/>
    <w:rsid w:val="001B12BB"/>
    <w:rsid w:val="001B27E7"/>
    <w:rsid w:val="001B2927"/>
    <w:rsid w:val="001B3108"/>
    <w:rsid w:val="001B3C1B"/>
    <w:rsid w:val="001B5BA6"/>
    <w:rsid w:val="001B7E67"/>
    <w:rsid w:val="001C15D8"/>
    <w:rsid w:val="001C3290"/>
    <w:rsid w:val="001C4434"/>
    <w:rsid w:val="001C4B02"/>
    <w:rsid w:val="001D2108"/>
    <w:rsid w:val="001D2A75"/>
    <w:rsid w:val="001D5460"/>
    <w:rsid w:val="001D6295"/>
    <w:rsid w:val="001E14BD"/>
    <w:rsid w:val="001E1DD8"/>
    <w:rsid w:val="001E3883"/>
    <w:rsid w:val="001E531E"/>
    <w:rsid w:val="001E59D7"/>
    <w:rsid w:val="001E6296"/>
    <w:rsid w:val="001E711B"/>
    <w:rsid w:val="001F3792"/>
    <w:rsid w:val="00200802"/>
    <w:rsid w:val="0020096A"/>
    <w:rsid w:val="0020234E"/>
    <w:rsid w:val="0020248E"/>
    <w:rsid w:val="00204DA7"/>
    <w:rsid w:val="0021156C"/>
    <w:rsid w:val="002128CB"/>
    <w:rsid w:val="00213365"/>
    <w:rsid w:val="002246D2"/>
    <w:rsid w:val="00227657"/>
    <w:rsid w:val="00230513"/>
    <w:rsid w:val="00231531"/>
    <w:rsid w:val="00231A06"/>
    <w:rsid w:val="00232F9E"/>
    <w:rsid w:val="00233D3D"/>
    <w:rsid w:val="00234BF2"/>
    <w:rsid w:val="00234F28"/>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63A50"/>
    <w:rsid w:val="00274437"/>
    <w:rsid w:val="00276794"/>
    <w:rsid w:val="0027685B"/>
    <w:rsid w:val="0027765E"/>
    <w:rsid w:val="00283801"/>
    <w:rsid w:val="00283AE4"/>
    <w:rsid w:val="0029143A"/>
    <w:rsid w:val="0029433C"/>
    <w:rsid w:val="00294509"/>
    <w:rsid w:val="002A0023"/>
    <w:rsid w:val="002A0043"/>
    <w:rsid w:val="002A4442"/>
    <w:rsid w:val="002A51DF"/>
    <w:rsid w:val="002A6DA1"/>
    <w:rsid w:val="002B26F8"/>
    <w:rsid w:val="002B53F4"/>
    <w:rsid w:val="002B5751"/>
    <w:rsid w:val="002B5E85"/>
    <w:rsid w:val="002B60B8"/>
    <w:rsid w:val="002D0B95"/>
    <w:rsid w:val="002D322F"/>
    <w:rsid w:val="002D42C4"/>
    <w:rsid w:val="002D4923"/>
    <w:rsid w:val="002F01E9"/>
    <w:rsid w:val="002F2F62"/>
    <w:rsid w:val="002F3E94"/>
    <w:rsid w:val="002F4265"/>
    <w:rsid w:val="002F4918"/>
    <w:rsid w:val="003000F9"/>
    <w:rsid w:val="00303802"/>
    <w:rsid w:val="00304B77"/>
    <w:rsid w:val="003052A2"/>
    <w:rsid w:val="0030647A"/>
    <w:rsid w:val="003068BF"/>
    <w:rsid w:val="00312DAA"/>
    <w:rsid w:val="00315192"/>
    <w:rsid w:val="003154E5"/>
    <w:rsid w:val="0031660B"/>
    <w:rsid w:val="00316D37"/>
    <w:rsid w:val="00317724"/>
    <w:rsid w:val="00317820"/>
    <w:rsid w:val="0032064A"/>
    <w:rsid w:val="00321E92"/>
    <w:rsid w:val="00322AE5"/>
    <w:rsid w:val="003230B2"/>
    <w:rsid w:val="00323B81"/>
    <w:rsid w:val="00326CFE"/>
    <w:rsid w:val="00331DF6"/>
    <w:rsid w:val="0033414E"/>
    <w:rsid w:val="00342BAA"/>
    <w:rsid w:val="003476A3"/>
    <w:rsid w:val="003555B6"/>
    <w:rsid w:val="00357FF1"/>
    <w:rsid w:val="0036107B"/>
    <w:rsid w:val="003617B6"/>
    <w:rsid w:val="003625E0"/>
    <w:rsid w:val="00366B69"/>
    <w:rsid w:val="003727F7"/>
    <w:rsid w:val="00374225"/>
    <w:rsid w:val="0038335E"/>
    <w:rsid w:val="00383A0F"/>
    <w:rsid w:val="00383BE4"/>
    <w:rsid w:val="00383DDF"/>
    <w:rsid w:val="00383EE0"/>
    <w:rsid w:val="003849AA"/>
    <w:rsid w:val="00384D16"/>
    <w:rsid w:val="00386ADA"/>
    <w:rsid w:val="00387B72"/>
    <w:rsid w:val="00390D57"/>
    <w:rsid w:val="00391AA7"/>
    <w:rsid w:val="0039236E"/>
    <w:rsid w:val="00392E08"/>
    <w:rsid w:val="00395AF2"/>
    <w:rsid w:val="00397819"/>
    <w:rsid w:val="003A6D0B"/>
    <w:rsid w:val="003B0057"/>
    <w:rsid w:val="003B176C"/>
    <w:rsid w:val="003B5E0E"/>
    <w:rsid w:val="003C0C0A"/>
    <w:rsid w:val="003C0E7B"/>
    <w:rsid w:val="003C2B93"/>
    <w:rsid w:val="003C3524"/>
    <w:rsid w:val="003C4979"/>
    <w:rsid w:val="003C7CBC"/>
    <w:rsid w:val="003D2028"/>
    <w:rsid w:val="003D440E"/>
    <w:rsid w:val="003D4818"/>
    <w:rsid w:val="003E16BE"/>
    <w:rsid w:val="003E1EC0"/>
    <w:rsid w:val="003E218A"/>
    <w:rsid w:val="003E23E0"/>
    <w:rsid w:val="003E29AC"/>
    <w:rsid w:val="003E51CD"/>
    <w:rsid w:val="003F0D6F"/>
    <w:rsid w:val="003F3F35"/>
    <w:rsid w:val="003F4557"/>
    <w:rsid w:val="003F556F"/>
    <w:rsid w:val="003F5919"/>
    <w:rsid w:val="003F64B1"/>
    <w:rsid w:val="003F766A"/>
    <w:rsid w:val="00401B2B"/>
    <w:rsid w:val="00403200"/>
    <w:rsid w:val="00403EBE"/>
    <w:rsid w:val="00405F29"/>
    <w:rsid w:val="0040620C"/>
    <w:rsid w:val="00411AAC"/>
    <w:rsid w:val="004202EB"/>
    <w:rsid w:val="004213D5"/>
    <w:rsid w:val="00421D09"/>
    <w:rsid w:val="00424063"/>
    <w:rsid w:val="00430843"/>
    <w:rsid w:val="00431793"/>
    <w:rsid w:val="00433223"/>
    <w:rsid w:val="004342D4"/>
    <w:rsid w:val="004345E7"/>
    <w:rsid w:val="004353F4"/>
    <w:rsid w:val="0044001B"/>
    <w:rsid w:val="004407B9"/>
    <w:rsid w:val="0044195A"/>
    <w:rsid w:val="00442141"/>
    <w:rsid w:val="00443841"/>
    <w:rsid w:val="00444767"/>
    <w:rsid w:val="00453A0B"/>
    <w:rsid w:val="00454926"/>
    <w:rsid w:val="00456CEF"/>
    <w:rsid w:val="00456F3A"/>
    <w:rsid w:val="0046028B"/>
    <w:rsid w:val="004619A2"/>
    <w:rsid w:val="0046585A"/>
    <w:rsid w:val="004726DA"/>
    <w:rsid w:val="00476144"/>
    <w:rsid w:val="00482D5D"/>
    <w:rsid w:val="00485B29"/>
    <w:rsid w:val="00490711"/>
    <w:rsid w:val="00496443"/>
    <w:rsid w:val="004A354B"/>
    <w:rsid w:val="004A3DAB"/>
    <w:rsid w:val="004A45E3"/>
    <w:rsid w:val="004A55A1"/>
    <w:rsid w:val="004A5DCC"/>
    <w:rsid w:val="004A63B6"/>
    <w:rsid w:val="004A6419"/>
    <w:rsid w:val="004A68A0"/>
    <w:rsid w:val="004A6D64"/>
    <w:rsid w:val="004B2784"/>
    <w:rsid w:val="004B2D0E"/>
    <w:rsid w:val="004B2FCA"/>
    <w:rsid w:val="004B42B6"/>
    <w:rsid w:val="004B47C8"/>
    <w:rsid w:val="004C00AE"/>
    <w:rsid w:val="004C17FC"/>
    <w:rsid w:val="004C4A50"/>
    <w:rsid w:val="004C5A29"/>
    <w:rsid w:val="004C5E05"/>
    <w:rsid w:val="004C72C2"/>
    <w:rsid w:val="004D1C8C"/>
    <w:rsid w:val="004D5AC5"/>
    <w:rsid w:val="004D7643"/>
    <w:rsid w:val="004E04CA"/>
    <w:rsid w:val="004E2121"/>
    <w:rsid w:val="004E2FC8"/>
    <w:rsid w:val="004F0012"/>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2140"/>
    <w:rsid w:val="005230E2"/>
    <w:rsid w:val="005244AF"/>
    <w:rsid w:val="00526AB2"/>
    <w:rsid w:val="00527C59"/>
    <w:rsid w:val="00532E93"/>
    <w:rsid w:val="00533745"/>
    <w:rsid w:val="00534F1D"/>
    <w:rsid w:val="0054172D"/>
    <w:rsid w:val="00541770"/>
    <w:rsid w:val="0054313A"/>
    <w:rsid w:val="00544695"/>
    <w:rsid w:val="00544C6C"/>
    <w:rsid w:val="00546878"/>
    <w:rsid w:val="0055330E"/>
    <w:rsid w:val="0055507C"/>
    <w:rsid w:val="00555221"/>
    <w:rsid w:val="00555DAA"/>
    <w:rsid w:val="00556437"/>
    <w:rsid w:val="00556E61"/>
    <w:rsid w:val="005639C4"/>
    <w:rsid w:val="00564061"/>
    <w:rsid w:val="005640C7"/>
    <w:rsid w:val="005652AC"/>
    <w:rsid w:val="005654BC"/>
    <w:rsid w:val="005672EB"/>
    <w:rsid w:val="00567A8C"/>
    <w:rsid w:val="0057146E"/>
    <w:rsid w:val="00574813"/>
    <w:rsid w:val="00574E7C"/>
    <w:rsid w:val="0057628D"/>
    <w:rsid w:val="00576568"/>
    <w:rsid w:val="005769DE"/>
    <w:rsid w:val="0058145C"/>
    <w:rsid w:val="00581C6C"/>
    <w:rsid w:val="00583448"/>
    <w:rsid w:val="00583AB2"/>
    <w:rsid w:val="00587579"/>
    <w:rsid w:val="005879E3"/>
    <w:rsid w:val="005908BB"/>
    <w:rsid w:val="00590BE2"/>
    <w:rsid w:val="00592E0A"/>
    <w:rsid w:val="00593C97"/>
    <w:rsid w:val="00595163"/>
    <w:rsid w:val="005A00E1"/>
    <w:rsid w:val="005A1BF2"/>
    <w:rsid w:val="005A2A7C"/>
    <w:rsid w:val="005A2FA5"/>
    <w:rsid w:val="005B0138"/>
    <w:rsid w:val="005B02B5"/>
    <w:rsid w:val="005B3904"/>
    <w:rsid w:val="005B3BE5"/>
    <w:rsid w:val="005B3F77"/>
    <w:rsid w:val="005B5129"/>
    <w:rsid w:val="005B692B"/>
    <w:rsid w:val="005C089F"/>
    <w:rsid w:val="005C307B"/>
    <w:rsid w:val="005C4A8C"/>
    <w:rsid w:val="005C4F21"/>
    <w:rsid w:val="005C7B74"/>
    <w:rsid w:val="005D1FC4"/>
    <w:rsid w:val="005E1B5A"/>
    <w:rsid w:val="005E1CC4"/>
    <w:rsid w:val="005E25AA"/>
    <w:rsid w:val="005E37C8"/>
    <w:rsid w:val="005E3F0B"/>
    <w:rsid w:val="005E4FF2"/>
    <w:rsid w:val="005E6D36"/>
    <w:rsid w:val="005F197B"/>
    <w:rsid w:val="005F40D5"/>
    <w:rsid w:val="00602465"/>
    <w:rsid w:val="00604399"/>
    <w:rsid w:val="006062B4"/>
    <w:rsid w:val="00607227"/>
    <w:rsid w:val="00607A54"/>
    <w:rsid w:val="00613C57"/>
    <w:rsid w:val="00616E9D"/>
    <w:rsid w:val="00617051"/>
    <w:rsid w:val="006219AB"/>
    <w:rsid w:val="00622878"/>
    <w:rsid w:val="00622A71"/>
    <w:rsid w:val="00622CAF"/>
    <w:rsid w:val="00624E1F"/>
    <w:rsid w:val="00625C64"/>
    <w:rsid w:val="00633614"/>
    <w:rsid w:val="0063783C"/>
    <w:rsid w:val="00640E64"/>
    <w:rsid w:val="006417A3"/>
    <w:rsid w:val="00642397"/>
    <w:rsid w:val="00642459"/>
    <w:rsid w:val="006455B9"/>
    <w:rsid w:val="00651688"/>
    <w:rsid w:val="00651B05"/>
    <w:rsid w:val="00651C22"/>
    <w:rsid w:val="00652BF5"/>
    <w:rsid w:val="00657AA4"/>
    <w:rsid w:val="00660775"/>
    <w:rsid w:val="00661DB5"/>
    <w:rsid w:val="00665596"/>
    <w:rsid w:val="00665B82"/>
    <w:rsid w:val="00665D7A"/>
    <w:rsid w:val="00665EEC"/>
    <w:rsid w:val="0067678E"/>
    <w:rsid w:val="00677A14"/>
    <w:rsid w:val="00680088"/>
    <w:rsid w:val="0068091A"/>
    <w:rsid w:val="00681588"/>
    <w:rsid w:val="00687244"/>
    <w:rsid w:val="00687556"/>
    <w:rsid w:val="00687813"/>
    <w:rsid w:val="00694DA1"/>
    <w:rsid w:val="00694DE9"/>
    <w:rsid w:val="006A069B"/>
    <w:rsid w:val="006A2815"/>
    <w:rsid w:val="006B166E"/>
    <w:rsid w:val="006B342F"/>
    <w:rsid w:val="006B35F4"/>
    <w:rsid w:val="006B37D3"/>
    <w:rsid w:val="006B384B"/>
    <w:rsid w:val="006B4767"/>
    <w:rsid w:val="006B56AA"/>
    <w:rsid w:val="006B6D69"/>
    <w:rsid w:val="006C021E"/>
    <w:rsid w:val="006C23EF"/>
    <w:rsid w:val="006C54ED"/>
    <w:rsid w:val="006C7709"/>
    <w:rsid w:val="006D16E5"/>
    <w:rsid w:val="006D4173"/>
    <w:rsid w:val="006D5ED2"/>
    <w:rsid w:val="006D722F"/>
    <w:rsid w:val="006D7995"/>
    <w:rsid w:val="006E1181"/>
    <w:rsid w:val="006E1BAD"/>
    <w:rsid w:val="006E1FFD"/>
    <w:rsid w:val="006E317D"/>
    <w:rsid w:val="006E4FB4"/>
    <w:rsid w:val="006E6F3F"/>
    <w:rsid w:val="006E78E7"/>
    <w:rsid w:val="006F212F"/>
    <w:rsid w:val="006F5285"/>
    <w:rsid w:val="006F6999"/>
    <w:rsid w:val="006F6F99"/>
    <w:rsid w:val="006F7243"/>
    <w:rsid w:val="006F7B59"/>
    <w:rsid w:val="00700AED"/>
    <w:rsid w:val="00703FAC"/>
    <w:rsid w:val="00705224"/>
    <w:rsid w:val="00705E90"/>
    <w:rsid w:val="007060AA"/>
    <w:rsid w:val="00706C9B"/>
    <w:rsid w:val="0071027A"/>
    <w:rsid w:val="0071359A"/>
    <w:rsid w:val="007159C4"/>
    <w:rsid w:val="00717A03"/>
    <w:rsid w:val="00717A6F"/>
    <w:rsid w:val="00717B07"/>
    <w:rsid w:val="00720D20"/>
    <w:rsid w:val="00722A74"/>
    <w:rsid w:val="007241BC"/>
    <w:rsid w:val="007248AB"/>
    <w:rsid w:val="00732929"/>
    <w:rsid w:val="00736EAF"/>
    <w:rsid w:val="00744015"/>
    <w:rsid w:val="00747F4C"/>
    <w:rsid w:val="00750282"/>
    <w:rsid w:val="00752FD1"/>
    <w:rsid w:val="00753A63"/>
    <w:rsid w:val="007541D2"/>
    <w:rsid w:val="007554DC"/>
    <w:rsid w:val="007606E7"/>
    <w:rsid w:val="00761852"/>
    <w:rsid w:val="007655B0"/>
    <w:rsid w:val="00772190"/>
    <w:rsid w:val="00772BC1"/>
    <w:rsid w:val="007760CF"/>
    <w:rsid w:val="00777134"/>
    <w:rsid w:val="00777221"/>
    <w:rsid w:val="00777395"/>
    <w:rsid w:val="007779E0"/>
    <w:rsid w:val="00780123"/>
    <w:rsid w:val="007801D4"/>
    <w:rsid w:val="00780C6E"/>
    <w:rsid w:val="00780F4A"/>
    <w:rsid w:val="0078131D"/>
    <w:rsid w:val="00786CF3"/>
    <w:rsid w:val="00787105"/>
    <w:rsid w:val="00787178"/>
    <w:rsid w:val="00790750"/>
    <w:rsid w:val="00791259"/>
    <w:rsid w:val="00792410"/>
    <w:rsid w:val="00792EFD"/>
    <w:rsid w:val="007948DB"/>
    <w:rsid w:val="007A0DC0"/>
    <w:rsid w:val="007A2CE1"/>
    <w:rsid w:val="007A5E40"/>
    <w:rsid w:val="007B1853"/>
    <w:rsid w:val="007B2BBF"/>
    <w:rsid w:val="007B2BC1"/>
    <w:rsid w:val="007B3405"/>
    <w:rsid w:val="007B400F"/>
    <w:rsid w:val="007B6294"/>
    <w:rsid w:val="007B742B"/>
    <w:rsid w:val="007C1531"/>
    <w:rsid w:val="007C224A"/>
    <w:rsid w:val="007C5D49"/>
    <w:rsid w:val="007D025A"/>
    <w:rsid w:val="007D4D14"/>
    <w:rsid w:val="007D5033"/>
    <w:rsid w:val="007D7478"/>
    <w:rsid w:val="007D7C59"/>
    <w:rsid w:val="007E5796"/>
    <w:rsid w:val="007F66E5"/>
    <w:rsid w:val="007F6EE6"/>
    <w:rsid w:val="007F7716"/>
    <w:rsid w:val="00800E29"/>
    <w:rsid w:val="008035AB"/>
    <w:rsid w:val="008041CD"/>
    <w:rsid w:val="008125F7"/>
    <w:rsid w:val="00812865"/>
    <w:rsid w:val="0081392F"/>
    <w:rsid w:val="00814401"/>
    <w:rsid w:val="00815A14"/>
    <w:rsid w:val="00817682"/>
    <w:rsid w:val="00817E39"/>
    <w:rsid w:val="00820E0B"/>
    <w:rsid w:val="00821F2B"/>
    <w:rsid w:val="00823C4B"/>
    <w:rsid w:val="0082450C"/>
    <w:rsid w:val="00830F6B"/>
    <w:rsid w:val="00831775"/>
    <w:rsid w:val="008319A1"/>
    <w:rsid w:val="00832301"/>
    <w:rsid w:val="0083517F"/>
    <w:rsid w:val="00837A92"/>
    <w:rsid w:val="008430BC"/>
    <w:rsid w:val="00845019"/>
    <w:rsid w:val="00846585"/>
    <w:rsid w:val="00850AF0"/>
    <w:rsid w:val="00854318"/>
    <w:rsid w:val="00855A35"/>
    <w:rsid w:val="0085692E"/>
    <w:rsid w:val="00856E35"/>
    <w:rsid w:val="00862270"/>
    <w:rsid w:val="00862BC4"/>
    <w:rsid w:val="0086470F"/>
    <w:rsid w:val="00866E16"/>
    <w:rsid w:val="00870D2F"/>
    <w:rsid w:val="008724A7"/>
    <w:rsid w:val="008729E1"/>
    <w:rsid w:val="00874CD0"/>
    <w:rsid w:val="0088168A"/>
    <w:rsid w:val="00882D8E"/>
    <w:rsid w:val="00883279"/>
    <w:rsid w:val="008869E6"/>
    <w:rsid w:val="00887F10"/>
    <w:rsid w:val="00890D9E"/>
    <w:rsid w:val="00890EDD"/>
    <w:rsid w:val="00894F62"/>
    <w:rsid w:val="00895478"/>
    <w:rsid w:val="008972AF"/>
    <w:rsid w:val="00897B30"/>
    <w:rsid w:val="008A5ECA"/>
    <w:rsid w:val="008A68E2"/>
    <w:rsid w:val="008A7F21"/>
    <w:rsid w:val="008B0AE4"/>
    <w:rsid w:val="008B4F83"/>
    <w:rsid w:val="008B6B93"/>
    <w:rsid w:val="008B7DEF"/>
    <w:rsid w:val="008C240A"/>
    <w:rsid w:val="008C2979"/>
    <w:rsid w:val="008C2D7C"/>
    <w:rsid w:val="008C372D"/>
    <w:rsid w:val="008C50D1"/>
    <w:rsid w:val="008C637D"/>
    <w:rsid w:val="008C6899"/>
    <w:rsid w:val="008C7A07"/>
    <w:rsid w:val="008D16A9"/>
    <w:rsid w:val="008D1B05"/>
    <w:rsid w:val="008D1BAB"/>
    <w:rsid w:val="008D250E"/>
    <w:rsid w:val="008D5329"/>
    <w:rsid w:val="008D5828"/>
    <w:rsid w:val="008D78DF"/>
    <w:rsid w:val="008E0B51"/>
    <w:rsid w:val="008E1026"/>
    <w:rsid w:val="008E140E"/>
    <w:rsid w:val="008E17DB"/>
    <w:rsid w:val="008E2E77"/>
    <w:rsid w:val="008E463B"/>
    <w:rsid w:val="008E66FB"/>
    <w:rsid w:val="008F0039"/>
    <w:rsid w:val="008F591B"/>
    <w:rsid w:val="00901630"/>
    <w:rsid w:val="00904B77"/>
    <w:rsid w:val="00904E74"/>
    <w:rsid w:val="00905D05"/>
    <w:rsid w:val="00907FE7"/>
    <w:rsid w:val="00911164"/>
    <w:rsid w:val="00913EEB"/>
    <w:rsid w:val="00917AE2"/>
    <w:rsid w:val="00920A46"/>
    <w:rsid w:val="00924EB6"/>
    <w:rsid w:val="00931B01"/>
    <w:rsid w:val="00932BCE"/>
    <w:rsid w:val="009340BB"/>
    <w:rsid w:val="0093537A"/>
    <w:rsid w:val="00940A49"/>
    <w:rsid w:val="00946B3E"/>
    <w:rsid w:val="00950447"/>
    <w:rsid w:val="00953CA4"/>
    <w:rsid w:val="009548D0"/>
    <w:rsid w:val="00954C35"/>
    <w:rsid w:val="00954EDE"/>
    <w:rsid w:val="009574F4"/>
    <w:rsid w:val="009621EE"/>
    <w:rsid w:val="00963389"/>
    <w:rsid w:val="00965091"/>
    <w:rsid w:val="00965166"/>
    <w:rsid w:val="00965E7E"/>
    <w:rsid w:val="00970A84"/>
    <w:rsid w:val="009725DA"/>
    <w:rsid w:val="0097364A"/>
    <w:rsid w:val="00973A89"/>
    <w:rsid w:val="00974805"/>
    <w:rsid w:val="00977C48"/>
    <w:rsid w:val="00980AAD"/>
    <w:rsid w:val="00987C97"/>
    <w:rsid w:val="009921B8"/>
    <w:rsid w:val="00992ADD"/>
    <w:rsid w:val="00995854"/>
    <w:rsid w:val="00996A24"/>
    <w:rsid w:val="00997411"/>
    <w:rsid w:val="009A36C2"/>
    <w:rsid w:val="009A3E5B"/>
    <w:rsid w:val="009A600F"/>
    <w:rsid w:val="009B4913"/>
    <w:rsid w:val="009B6890"/>
    <w:rsid w:val="009B6FD6"/>
    <w:rsid w:val="009B7462"/>
    <w:rsid w:val="009B7BF8"/>
    <w:rsid w:val="009C1427"/>
    <w:rsid w:val="009C1BA8"/>
    <w:rsid w:val="009C26F0"/>
    <w:rsid w:val="009C46B6"/>
    <w:rsid w:val="009C5F13"/>
    <w:rsid w:val="009C7E5C"/>
    <w:rsid w:val="009D0D50"/>
    <w:rsid w:val="009D1918"/>
    <w:rsid w:val="009D41F1"/>
    <w:rsid w:val="009D4A94"/>
    <w:rsid w:val="009D70BE"/>
    <w:rsid w:val="009D7176"/>
    <w:rsid w:val="009D7390"/>
    <w:rsid w:val="009D78C7"/>
    <w:rsid w:val="009E3668"/>
    <w:rsid w:val="009E52D5"/>
    <w:rsid w:val="009E5B8B"/>
    <w:rsid w:val="009E60E6"/>
    <w:rsid w:val="009E6B70"/>
    <w:rsid w:val="009E7BB8"/>
    <w:rsid w:val="009E7D6E"/>
    <w:rsid w:val="009F1B37"/>
    <w:rsid w:val="009F3FC4"/>
    <w:rsid w:val="009F4917"/>
    <w:rsid w:val="009F5A31"/>
    <w:rsid w:val="00A03DAB"/>
    <w:rsid w:val="00A07307"/>
    <w:rsid w:val="00A07B45"/>
    <w:rsid w:val="00A1096C"/>
    <w:rsid w:val="00A1211A"/>
    <w:rsid w:val="00A123A1"/>
    <w:rsid w:val="00A12B80"/>
    <w:rsid w:val="00A12EF5"/>
    <w:rsid w:val="00A12F76"/>
    <w:rsid w:val="00A141A3"/>
    <w:rsid w:val="00A14570"/>
    <w:rsid w:val="00A145B4"/>
    <w:rsid w:val="00A1497B"/>
    <w:rsid w:val="00A14E16"/>
    <w:rsid w:val="00A172AC"/>
    <w:rsid w:val="00A179FB"/>
    <w:rsid w:val="00A20282"/>
    <w:rsid w:val="00A23FAD"/>
    <w:rsid w:val="00A24AF0"/>
    <w:rsid w:val="00A26D54"/>
    <w:rsid w:val="00A27E94"/>
    <w:rsid w:val="00A31F1F"/>
    <w:rsid w:val="00A324D0"/>
    <w:rsid w:val="00A32C97"/>
    <w:rsid w:val="00A33D33"/>
    <w:rsid w:val="00A34426"/>
    <w:rsid w:val="00A3444C"/>
    <w:rsid w:val="00A34859"/>
    <w:rsid w:val="00A35124"/>
    <w:rsid w:val="00A36EB6"/>
    <w:rsid w:val="00A44CA4"/>
    <w:rsid w:val="00A46449"/>
    <w:rsid w:val="00A4707C"/>
    <w:rsid w:val="00A50546"/>
    <w:rsid w:val="00A52107"/>
    <w:rsid w:val="00A53F97"/>
    <w:rsid w:val="00A54ED9"/>
    <w:rsid w:val="00A5767A"/>
    <w:rsid w:val="00A61032"/>
    <w:rsid w:val="00A62245"/>
    <w:rsid w:val="00A62DB0"/>
    <w:rsid w:val="00A65921"/>
    <w:rsid w:val="00A65F0A"/>
    <w:rsid w:val="00A672B6"/>
    <w:rsid w:val="00A7607E"/>
    <w:rsid w:val="00A76357"/>
    <w:rsid w:val="00A7783A"/>
    <w:rsid w:val="00A8413E"/>
    <w:rsid w:val="00A875FE"/>
    <w:rsid w:val="00A87A50"/>
    <w:rsid w:val="00A9151F"/>
    <w:rsid w:val="00A932D6"/>
    <w:rsid w:val="00A95F24"/>
    <w:rsid w:val="00A96149"/>
    <w:rsid w:val="00A965D1"/>
    <w:rsid w:val="00A97D39"/>
    <w:rsid w:val="00AA4236"/>
    <w:rsid w:val="00AA77F8"/>
    <w:rsid w:val="00AA789C"/>
    <w:rsid w:val="00AA7BB7"/>
    <w:rsid w:val="00AB36DF"/>
    <w:rsid w:val="00AB5E0C"/>
    <w:rsid w:val="00AC1C86"/>
    <w:rsid w:val="00AC4673"/>
    <w:rsid w:val="00AC6CA7"/>
    <w:rsid w:val="00AC7B6C"/>
    <w:rsid w:val="00AD4A11"/>
    <w:rsid w:val="00AD4B9D"/>
    <w:rsid w:val="00AD51A5"/>
    <w:rsid w:val="00AD5AEE"/>
    <w:rsid w:val="00AE0FD3"/>
    <w:rsid w:val="00AE2104"/>
    <w:rsid w:val="00AE2C36"/>
    <w:rsid w:val="00AE4052"/>
    <w:rsid w:val="00AE6D27"/>
    <w:rsid w:val="00AF15F1"/>
    <w:rsid w:val="00AF18A0"/>
    <w:rsid w:val="00AF2E56"/>
    <w:rsid w:val="00B0092B"/>
    <w:rsid w:val="00B00B36"/>
    <w:rsid w:val="00B014DF"/>
    <w:rsid w:val="00B053A6"/>
    <w:rsid w:val="00B07468"/>
    <w:rsid w:val="00B1125C"/>
    <w:rsid w:val="00B1198D"/>
    <w:rsid w:val="00B12F84"/>
    <w:rsid w:val="00B13631"/>
    <w:rsid w:val="00B14608"/>
    <w:rsid w:val="00B14FC9"/>
    <w:rsid w:val="00B15B8E"/>
    <w:rsid w:val="00B21DB7"/>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5101"/>
    <w:rsid w:val="00B663F5"/>
    <w:rsid w:val="00B66907"/>
    <w:rsid w:val="00B671C1"/>
    <w:rsid w:val="00B67D86"/>
    <w:rsid w:val="00B71031"/>
    <w:rsid w:val="00B71253"/>
    <w:rsid w:val="00B73D51"/>
    <w:rsid w:val="00B74A89"/>
    <w:rsid w:val="00B75D24"/>
    <w:rsid w:val="00B850DD"/>
    <w:rsid w:val="00B85516"/>
    <w:rsid w:val="00B90C63"/>
    <w:rsid w:val="00B93A7D"/>
    <w:rsid w:val="00BA0FFF"/>
    <w:rsid w:val="00BA1668"/>
    <w:rsid w:val="00BA3D4D"/>
    <w:rsid w:val="00BA65BF"/>
    <w:rsid w:val="00BA7409"/>
    <w:rsid w:val="00BB0408"/>
    <w:rsid w:val="00BB0DEC"/>
    <w:rsid w:val="00BB1116"/>
    <w:rsid w:val="00BB1E79"/>
    <w:rsid w:val="00BB347A"/>
    <w:rsid w:val="00BB4BA3"/>
    <w:rsid w:val="00BB5F19"/>
    <w:rsid w:val="00BB784F"/>
    <w:rsid w:val="00BC419A"/>
    <w:rsid w:val="00BC41D5"/>
    <w:rsid w:val="00BC7408"/>
    <w:rsid w:val="00BD2BD6"/>
    <w:rsid w:val="00BD5B8C"/>
    <w:rsid w:val="00BD610E"/>
    <w:rsid w:val="00BD7881"/>
    <w:rsid w:val="00BE5BBF"/>
    <w:rsid w:val="00BF10DB"/>
    <w:rsid w:val="00BF46CA"/>
    <w:rsid w:val="00BF5AC1"/>
    <w:rsid w:val="00BF7DCD"/>
    <w:rsid w:val="00C041C8"/>
    <w:rsid w:val="00C05C19"/>
    <w:rsid w:val="00C076B3"/>
    <w:rsid w:val="00C108BE"/>
    <w:rsid w:val="00C14957"/>
    <w:rsid w:val="00C211ED"/>
    <w:rsid w:val="00C22A79"/>
    <w:rsid w:val="00C27171"/>
    <w:rsid w:val="00C303DF"/>
    <w:rsid w:val="00C30810"/>
    <w:rsid w:val="00C3378E"/>
    <w:rsid w:val="00C348BF"/>
    <w:rsid w:val="00C35C4F"/>
    <w:rsid w:val="00C36893"/>
    <w:rsid w:val="00C42C7F"/>
    <w:rsid w:val="00C501DE"/>
    <w:rsid w:val="00C504F6"/>
    <w:rsid w:val="00C50A41"/>
    <w:rsid w:val="00C511B0"/>
    <w:rsid w:val="00C51622"/>
    <w:rsid w:val="00C52645"/>
    <w:rsid w:val="00C54433"/>
    <w:rsid w:val="00C552C1"/>
    <w:rsid w:val="00C56A91"/>
    <w:rsid w:val="00C570B4"/>
    <w:rsid w:val="00C60017"/>
    <w:rsid w:val="00C66FFB"/>
    <w:rsid w:val="00C6761B"/>
    <w:rsid w:val="00C71C73"/>
    <w:rsid w:val="00C746F0"/>
    <w:rsid w:val="00C827F1"/>
    <w:rsid w:val="00C82DD7"/>
    <w:rsid w:val="00C8411C"/>
    <w:rsid w:val="00C86947"/>
    <w:rsid w:val="00C9059B"/>
    <w:rsid w:val="00C90ED9"/>
    <w:rsid w:val="00C9377E"/>
    <w:rsid w:val="00C946EF"/>
    <w:rsid w:val="00CA10EF"/>
    <w:rsid w:val="00CA1801"/>
    <w:rsid w:val="00CA2114"/>
    <w:rsid w:val="00CA2B0D"/>
    <w:rsid w:val="00CA3669"/>
    <w:rsid w:val="00CA3C86"/>
    <w:rsid w:val="00CB48CE"/>
    <w:rsid w:val="00CC0752"/>
    <w:rsid w:val="00CC237C"/>
    <w:rsid w:val="00CC485F"/>
    <w:rsid w:val="00CC505A"/>
    <w:rsid w:val="00CC5888"/>
    <w:rsid w:val="00CD0A7D"/>
    <w:rsid w:val="00CD14FB"/>
    <w:rsid w:val="00CD4E2D"/>
    <w:rsid w:val="00CD57F5"/>
    <w:rsid w:val="00CD5891"/>
    <w:rsid w:val="00CD7316"/>
    <w:rsid w:val="00CE0425"/>
    <w:rsid w:val="00CE715E"/>
    <w:rsid w:val="00CF0AA9"/>
    <w:rsid w:val="00CF145B"/>
    <w:rsid w:val="00D0641A"/>
    <w:rsid w:val="00D10768"/>
    <w:rsid w:val="00D10CA9"/>
    <w:rsid w:val="00D1113B"/>
    <w:rsid w:val="00D13417"/>
    <w:rsid w:val="00D14826"/>
    <w:rsid w:val="00D15378"/>
    <w:rsid w:val="00D17F97"/>
    <w:rsid w:val="00D20B07"/>
    <w:rsid w:val="00D216A8"/>
    <w:rsid w:val="00D22A61"/>
    <w:rsid w:val="00D231EE"/>
    <w:rsid w:val="00D23CE0"/>
    <w:rsid w:val="00D25941"/>
    <w:rsid w:val="00D25A73"/>
    <w:rsid w:val="00D25BC2"/>
    <w:rsid w:val="00D26460"/>
    <w:rsid w:val="00D318C8"/>
    <w:rsid w:val="00D322D0"/>
    <w:rsid w:val="00D35E7B"/>
    <w:rsid w:val="00D36366"/>
    <w:rsid w:val="00D36623"/>
    <w:rsid w:val="00D36876"/>
    <w:rsid w:val="00D36877"/>
    <w:rsid w:val="00D44182"/>
    <w:rsid w:val="00D452F6"/>
    <w:rsid w:val="00D45783"/>
    <w:rsid w:val="00D46096"/>
    <w:rsid w:val="00D51647"/>
    <w:rsid w:val="00D52E27"/>
    <w:rsid w:val="00D55C39"/>
    <w:rsid w:val="00D60FFF"/>
    <w:rsid w:val="00D621C7"/>
    <w:rsid w:val="00D668C1"/>
    <w:rsid w:val="00D668F5"/>
    <w:rsid w:val="00D66D58"/>
    <w:rsid w:val="00D7066C"/>
    <w:rsid w:val="00D71B79"/>
    <w:rsid w:val="00D71E4F"/>
    <w:rsid w:val="00D72253"/>
    <w:rsid w:val="00D73E34"/>
    <w:rsid w:val="00D76B9F"/>
    <w:rsid w:val="00D76FDE"/>
    <w:rsid w:val="00D81383"/>
    <w:rsid w:val="00D8160E"/>
    <w:rsid w:val="00D83679"/>
    <w:rsid w:val="00D8390C"/>
    <w:rsid w:val="00D84CF9"/>
    <w:rsid w:val="00D86C11"/>
    <w:rsid w:val="00D87D30"/>
    <w:rsid w:val="00D90225"/>
    <w:rsid w:val="00D9262F"/>
    <w:rsid w:val="00D930B0"/>
    <w:rsid w:val="00D97F50"/>
    <w:rsid w:val="00DA1A39"/>
    <w:rsid w:val="00DA67A9"/>
    <w:rsid w:val="00DA6A22"/>
    <w:rsid w:val="00DB4A8B"/>
    <w:rsid w:val="00DB4BBD"/>
    <w:rsid w:val="00DC18FA"/>
    <w:rsid w:val="00DC264C"/>
    <w:rsid w:val="00DC38CD"/>
    <w:rsid w:val="00DC5154"/>
    <w:rsid w:val="00DC51DF"/>
    <w:rsid w:val="00DC56BA"/>
    <w:rsid w:val="00DD1DF4"/>
    <w:rsid w:val="00DD2623"/>
    <w:rsid w:val="00DD50D3"/>
    <w:rsid w:val="00DD687F"/>
    <w:rsid w:val="00DE0FF2"/>
    <w:rsid w:val="00DE13D7"/>
    <w:rsid w:val="00DE39E4"/>
    <w:rsid w:val="00DE6A7C"/>
    <w:rsid w:val="00DF1F32"/>
    <w:rsid w:val="00DF2699"/>
    <w:rsid w:val="00DF3FDD"/>
    <w:rsid w:val="00DF6873"/>
    <w:rsid w:val="00DF69FF"/>
    <w:rsid w:val="00E05F30"/>
    <w:rsid w:val="00E06D30"/>
    <w:rsid w:val="00E06E0B"/>
    <w:rsid w:val="00E112BD"/>
    <w:rsid w:val="00E115A9"/>
    <w:rsid w:val="00E11B90"/>
    <w:rsid w:val="00E126DB"/>
    <w:rsid w:val="00E12771"/>
    <w:rsid w:val="00E164B9"/>
    <w:rsid w:val="00E178CC"/>
    <w:rsid w:val="00E23781"/>
    <w:rsid w:val="00E25D59"/>
    <w:rsid w:val="00E26DC3"/>
    <w:rsid w:val="00E27412"/>
    <w:rsid w:val="00E37DB8"/>
    <w:rsid w:val="00E40DD4"/>
    <w:rsid w:val="00E44092"/>
    <w:rsid w:val="00E442E8"/>
    <w:rsid w:val="00E45D8F"/>
    <w:rsid w:val="00E45EAA"/>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06E"/>
    <w:rsid w:val="00E77F86"/>
    <w:rsid w:val="00E802FD"/>
    <w:rsid w:val="00E80A52"/>
    <w:rsid w:val="00E8135A"/>
    <w:rsid w:val="00E824CC"/>
    <w:rsid w:val="00E871C5"/>
    <w:rsid w:val="00E907ED"/>
    <w:rsid w:val="00E909CE"/>
    <w:rsid w:val="00E948F9"/>
    <w:rsid w:val="00EA1FEF"/>
    <w:rsid w:val="00EA52FF"/>
    <w:rsid w:val="00EA561C"/>
    <w:rsid w:val="00EA5E37"/>
    <w:rsid w:val="00EA5F2E"/>
    <w:rsid w:val="00EB5614"/>
    <w:rsid w:val="00EB62C1"/>
    <w:rsid w:val="00EC0774"/>
    <w:rsid w:val="00EC126D"/>
    <w:rsid w:val="00EC594C"/>
    <w:rsid w:val="00EC6310"/>
    <w:rsid w:val="00ED0211"/>
    <w:rsid w:val="00ED3F0F"/>
    <w:rsid w:val="00ED6E83"/>
    <w:rsid w:val="00EE3051"/>
    <w:rsid w:val="00EE45C1"/>
    <w:rsid w:val="00EE4D71"/>
    <w:rsid w:val="00EF0041"/>
    <w:rsid w:val="00EF087F"/>
    <w:rsid w:val="00EF2215"/>
    <w:rsid w:val="00EF286C"/>
    <w:rsid w:val="00EF29FA"/>
    <w:rsid w:val="00EF3631"/>
    <w:rsid w:val="00EF36C1"/>
    <w:rsid w:val="00EF5309"/>
    <w:rsid w:val="00EF611B"/>
    <w:rsid w:val="00EF61DA"/>
    <w:rsid w:val="00EF6ED1"/>
    <w:rsid w:val="00F05D54"/>
    <w:rsid w:val="00F066C9"/>
    <w:rsid w:val="00F1281D"/>
    <w:rsid w:val="00F174B7"/>
    <w:rsid w:val="00F17821"/>
    <w:rsid w:val="00F200CA"/>
    <w:rsid w:val="00F20B10"/>
    <w:rsid w:val="00F20CD1"/>
    <w:rsid w:val="00F240C8"/>
    <w:rsid w:val="00F30218"/>
    <w:rsid w:val="00F3084B"/>
    <w:rsid w:val="00F31299"/>
    <w:rsid w:val="00F32833"/>
    <w:rsid w:val="00F32AC5"/>
    <w:rsid w:val="00F34A0D"/>
    <w:rsid w:val="00F4151C"/>
    <w:rsid w:val="00F41A70"/>
    <w:rsid w:val="00F44CC4"/>
    <w:rsid w:val="00F5100D"/>
    <w:rsid w:val="00F520AF"/>
    <w:rsid w:val="00F551A5"/>
    <w:rsid w:val="00F55FA5"/>
    <w:rsid w:val="00F5636C"/>
    <w:rsid w:val="00F6084A"/>
    <w:rsid w:val="00F613B8"/>
    <w:rsid w:val="00F6245D"/>
    <w:rsid w:val="00F64BBB"/>
    <w:rsid w:val="00F708CB"/>
    <w:rsid w:val="00F741C6"/>
    <w:rsid w:val="00F76EE3"/>
    <w:rsid w:val="00F81E95"/>
    <w:rsid w:val="00F84AA7"/>
    <w:rsid w:val="00F85378"/>
    <w:rsid w:val="00F877D0"/>
    <w:rsid w:val="00F91201"/>
    <w:rsid w:val="00F9506F"/>
    <w:rsid w:val="00F95D05"/>
    <w:rsid w:val="00F96608"/>
    <w:rsid w:val="00F96662"/>
    <w:rsid w:val="00FA00D4"/>
    <w:rsid w:val="00FA086F"/>
    <w:rsid w:val="00FA148E"/>
    <w:rsid w:val="00FA35C7"/>
    <w:rsid w:val="00FA4E37"/>
    <w:rsid w:val="00FA68F6"/>
    <w:rsid w:val="00FA7E53"/>
    <w:rsid w:val="00FB0624"/>
    <w:rsid w:val="00FB0AA1"/>
    <w:rsid w:val="00FB1300"/>
    <w:rsid w:val="00FB4C69"/>
    <w:rsid w:val="00FB5B12"/>
    <w:rsid w:val="00FB793F"/>
    <w:rsid w:val="00FC12B9"/>
    <w:rsid w:val="00FC480B"/>
    <w:rsid w:val="00FC48CD"/>
    <w:rsid w:val="00FC630B"/>
    <w:rsid w:val="00FC63E7"/>
    <w:rsid w:val="00FC6AB1"/>
    <w:rsid w:val="00FD1C46"/>
    <w:rsid w:val="00FD1F69"/>
    <w:rsid w:val="00FD256D"/>
    <w:rsid w:val="00FD3239"/>
    <w:rsid w:val="00FD350C"/>
    <w:rsid w:val="00FD442B"/>
    <w:rsid w:val="00FD4444"/>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17D"/>
    <w:rsid w:val="00FF5E91"/>
    <w:rsid w:val="00FF7260"/>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 w:type="character" w:styleId="LineNumber">
    <w:name w:val="line number"/>
    <w:basedOn w:val="DefaultParagraphFont"/>
    <w:uiPriority w:val="99"/>
    <w:semiHidden/>
    <w:unhideWhenUsed/>
    <w:rsid w:val="0062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5255">
      <w:bodyDiv w:val="1"/>
      <w:marLeft w:val="0"/>
      <w:marRight w:val="0"/>
      <w:marTop w:val="0"/>
      <w:marBottom w:val="0"/>
      <w:divBdr>
        <w:top w:val="none" w:sz="0" w:space="0" w:color="auto"/>
        <w:left w:val="none" w:sz="0" w:space="0" w:color="auto"/>
        <w:bottom w:val="none" w:sz="0" w:space="0" w:color="auto"/>
        <w:right w:val="none" w:sz="0" w:space="0" w:color="auto"/>
      </w:divBdr>
    </w:div>
    <w:div w:id="97334780">
      <w:bodyDiv w:val="1"/>
      <w:marLeft w:val="0"/>
      <w:marRight w:val="0"/>
      <w:marTop w:val="0"/>
      <w:marBottom w:val="0"/>
      <w:divBdr>
        <w:top w:val="none" w:sz="0" w:space="0" w:color="auto"/>
        <w:left w:val="none" w:sz="0" w:space="0" w:color="auto"/>
        <w:bottom w:val="none" w:sz="0" w:space="0" w:color="auto"/>
        <w:right w:val="none" w:sz="0" w:space="0" w:color="auto"/>
      </w:divBdr>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94">
      <w:bodyDiv w:val="1"/>
      <w:marLeft w:val="0"/>
      <w:marRight w:val="0"/>
      <w:marTop w:val="0"/>
      <w:marBottom w:val="0"/>
      <w:divBdr>
        <w:top w:val="none" w:sz="0" w:space="0" w:color="auto"/>
        <w:left w:val="none" w:sz="0" w:space="0" w:color="auto"/>
        <w:bottom w:val="none" w:sz="0" w:space="0" w:color="auto"/>
        <w:right w:val="none" w:sz="0" w:space="0" w:color="auto"/>
      </w:divBdr>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192">
      <w:bodyDiv w:val="1"/>
      <w:marLeft w:val="0"/>
      <w:marRight w:val="0"/>
      <w:marTop w:val="0"/>
      <w:marBottom w:val="0"/>
      <w:divBdr>
        <w:top w:val="none" w:sz="0" w:space="0" w:color="auto"/>
        <w:left w:val="none" w:sz="0" w:space="0" w:color="auto"/>
        <w:bottom w:val="none" w:sz="0" w:space="0" w:color="auto"/>
        <w:right w:val="none" w:sz="0" w:space="0" w:color="auto"/>
      </w:divBdr>
    </w:div>
    <w:div w:id="739406762">
      <w:bodyDiv w:val="1"/>
      <w:marLeft w:val="0"/>
      <w:marRight w:val="0"/>
      <w:marTop w:val="0"/>
      <w:marBottom w:val="0"/>
      <w:divBdr>
        <w:top w:val="none" w:sz="0" w:space="0" w:color="auto"/>
        <w:left w:val="none" w:sz="0" w:space="0" w:color="auto"/>
        <w:bottom w:val="none" w:sz="0" w:space="0" w:color="auto"/>
        <w:right w:val="none" w:sz="0" w:space="0" w:color="auto"/>
      </w:divBdr>
    </w:div>
    <w:div w:id="989747014">
      <w:bodyDiv w:val="1"/>
      <w:marLeft w:val="0"/>
      <w:marRight w:val="0"/>
      <w:marTop w:val="0"/>
      <w:marBottom w:val="0"/>
      <w:divBdr>
        <w:top w:val="none" w:sz="0" w:space="0" w:color="auto"/>
        <w:left w:val="none" w:sz="0" w:space="0" w:color="auto"/>
        <w:bottom w:val="none" w:sz="0" w:space="0" w:color="auto"/>
        <w:right w:val="none" w:sz="0" w:space="0" w:color="auto"/>
      </w:divBdr>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50453091">
      <w:bodyDiv w:val="1"/>
      <w:marLeft w:val="0"/>
      <w:marRight w:val="0"/>
      <w:marTop w:val="0"/>
      <w:marBottom w:val="0"/>
      <w:divBdr>
        <w:top w:val="none" w:sz="0" w:space="0" w:color="auto"/>
        <w:left w:val="none" w:sz="0" w:space="0" w:color="auto"/>
        <w:bottom w:val="none" w:sz="0" w:space="0" w:color="auto"/>
        <w:right w:val="none" w:sz="0" w:space="0" w:color="auto"/>
      </w:divBdr>
    </w:div>
    <w:div w:id="1375275424">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633097344">
      <w:bodyDiv w:val="1"/>
      <w:marLeft w:val="0"/>
      <w:marRight w:val="0"/>
      <w:marTop w:val="0"/>
      <w:marBottom w:val="0"/>
      <w:divBdr>
        <w:top w:val="none" w:sz="0" w:space="0" w:color="auto"/>
        <w:left w:val="none" w:sz="0" w:space="0" w:color="auto"/>
        <w:bottom w:val="none" w:sz="0" w:space="0" w:color="auto"/>
        <w:right w:val="none" w:sz="0" w:space="0" w:color="auto"/>
      </w:divBdr>
    </w:div>
    <w:div w:id="1694770868">
      <w:bodyDiv w:val="1"/>
      <w:marLeft w:val="0"/>
      <w:marRight w:val="0"/>
      <w:marTop w:val="0"/>
      <w:marBottom w:val="0"/>
      <w:divBdr>
        <w:top w:val="none" w:sz="0" w:space="0" w:color="auto"/>
        <w:left w:val="none" w:sz="0" w:space="0" w:color="auto"/>
        <w:bottom w:val="none" w:sz="0" w:space="0" w:color="auto"/>
        <w:right w:val="none" w:sz="0" w:space="0" w:color="auto"/>
      </w:divBdr>
      <w:divsChild>
        <w:div w:id="1937326579">
          <w:marLeft w:val="0"/>
          <w:marRight w:val="0"/>
          <w:marTop w:val="0"/>
          <w:marBottom w:val="0"/>
          <w:divBdr>
            <w:top w:val="none" w:sz="0" w:space="0" w:color="auto"/>
            <w:left w:val="none" w:sz="0" w:space="0" w:color="auto"/>
            <w:bottom w:val="none" w:sz="0" w:space="0" w:color="auto"/>
            <w:right w:val="none" w:sz="0" w:space="0" w:color="auto"/>
          </w:divBdr>
        </w:div>
        <w:div w:id="638997792">
          <w:marLeft w:val="0"/>
          <w:marRight w:val="0"/>
          <w:marTop w:val="0"/>
          <w:marBottom w:val="0"/>
          <w:divBdr>
            <w:top w:val="none" w:sz="0" w:space="0" w:color="auto"/>
            <w:left w:val="none" w:sz="0" w:space="0" w:color="auto"/>
            <w:bottom w:val="none" w:sz="0" w:space="0" w:color="auto"/>
            <w:right w:val="none" w:sz="0" w:space="0" w:color="auto"/>
          </w:divBdr>
        </w:div>
        <w:div w:id="1049304523">
          <w:marLeft w:val="0"/>
          <w:marRight w:val="0"/>
          <w:marTop w:val="0"/>
          <w:marBottom w:val="0"/>
          <w:divBdr>
            <w:top w:val="none" w:sz="0" w:space="0" w:color="auto"/>
            <w:left w:val="none" w:sz="0" w:space="0" w:color="auto"/>
            <w:bottom w:val="none" w:sz="0" w:space="0" w:color="auto"/>
            <w:right w:val="none" w:sz="0" w:space="0" w:color="auto"/>
          </w:divBdr>
        </w:div>
        <w:div w:id="219480217">
          <w:marLeft w:val="0"/>
          <w:marRight w:val="0"/>
          <w:marTop w:val="0"/>
          <w:marBottom w:val="0"/>
          <w:divBdr>
            <w:top w:val="none" w:sz="0" w:space="0" w:color="auto"/>
            <w:left w:val="none" w:sz="0" w:space="0" w:color="auto"/>
            <w:bottom w:val="none" w:sz="0" w:space="0" w:color="auto"/>
            <w:right w:val="none" w:sz="0" w:space="0" w:color="auto"/>
          </w:divBdr>
        </w:div>
        <w:div w:id="1885824074">
          <w:marLeft w:val="0"/>
          <w:marRight w:val="0"/>
          <w:marTop w:val="0"/>
          <w:marBottom w:val="0"/>
          <w:divBdr>
            <w:top w:val="none" w:sz="0" w:space="0" w:color="auto"/>
            <w:left w:val="none" w:sz="0" w:space="0" w:color="auto"/>
            <w:bottom w:val="none" w:sz="0" w:space="0" w:color="auto"/>
            <w:right w:val="none" w:sz="0" w:space="0" w:color="auto"/>
          </w:divBdr>
        </w:div>
        <w:div w:id="312101512">
          <w:marLeft w:val="0"/>
          <w:marRight w:val="0"/>
          <w:marTop w:val="0"/>
          <w:marBottom w:val="0"/>
          <w:divBdr>
            <w:top w:val="none" w:sz="0" w:space="0" w:color="auto"/>
            <w:left w:val="none" w:sz="0" w:space="0" w:color="auto"/>
            <w:bottom w:val="none" w:sz="0" w:space="0" w:color="auto"/>
            <w:right w:val="none" w:sz="0" w:space="0" w:color="auto"/>
          </w:divBdr>
        </w:div>
      </w:divsChild>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nul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8222CA-C4FF-6445-8513-72008ADF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36</Pages>
  <Words>26445</Words>
  <Characters>150740</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42</cp:revision>
  <cp:lastPrinted>2017-11-17T18:44:00Z</cp:lastPrinted>
  <dcterms:created xsi:type="dcterms:W3CDTF">2019-02-15T23:52:00Z</dcterms:created>
  <dcterms:modified xsi:type="dcterms:W3CDTF">2019-02-25T20:13:00Z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http://www.zotero.org/styles/marine-biology</vt:lpwstr>
  </property>
  <property fmtid="{D5CDD505-2E9C-101B-9397-08002B2CF9AE}" pid="16" name="Mendeley Recent Style Name 6_1">
    <vt:lpwstr>Marine Biology</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