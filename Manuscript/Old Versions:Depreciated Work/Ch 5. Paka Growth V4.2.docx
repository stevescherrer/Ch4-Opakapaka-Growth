
<file path=[Content_Types].xml><?xml version="1.0" encoding="utf-8"?>
<Types xmlns="http://schemas.openxmlformats.org/package/2006/content-types">
  <Default Extension="(null)" ContentType="image/x-emf"/>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B669A" w14:textId="1891A1B8" w:rsidR="00BC419A" w:rsidRDefault="00431793" w:rsidP="00E948F9">
      <w:pPr>
        <w:outlineLvl w:val="0"/>
        <w:rPr>
          <w:rFonts w:ascii="Times New Roman" w:hAnsi="Times New Roman" w:cs="Times New Roman"/>
          <w:b/>
          <w:i/>
          <w:sz w:val="24"/>
          <w:szCs w:val="24"/>
        </w:rPr>
      </w:pPr>
      <w:commentRangeStart w:id="0"/>
      <w:r w:rsidRPr="00046C8F">
        <w:rPr>
          <w:rFonts w:ascii="Times New Roman" w:hAnsi="Times New Roman" w:cs="Times New Roman"/>
          <w:b/>
          <w:i/>
          <w:sz w:val="24"/>
          <w:szCs w:val="24"/>
        </w:rPr>
        <w:t>Revised growth</w:t>
      </w:r>
      <w:r w:rsidR="00BC419A" w:rsidRPr="00046C8F">
        <w:rPr>
          <w:rFonts w:ascii="Times New Roman" w:hAnsi="Times New Roman" w:cs="Times New Roman"/>
          <w:b/>
          <w:i/>
          <w:sz w:val="24"/>
          <w:szCs w:val="24"/>
        </w:rPr>
        <w:t xml:space="preserve"> estimates for Pristipomoides filamentosus in the Hawaiian Islands </w:t>
      </w:r>
      <w:r w:rsidR="006417A3" w:rsidRPr="00046C8F">
        <w:rPr>
          <w:rFonts w:ascii="Times New Roman" w:hAnsi="Times New Roman" w:cs="Times New Roman"/>
          <w:b/>
          <w:i/>
          <w:sz w:val="24"/>
          <w:szCs w:val="24"/>
        </w:rPr>
        <w:t>using mark-recapture and integrative data approaches</w:t>
      </w:r>
      <w:commentRangeEnd w:id="0"/>
      <w:r w:rsidR="001A5A19">
        <w:rPr>
          <w:rStyle w:val="CommentReference"/>
        </w:rPr>
        <w:commentReference w:id="0"/>
      </w:r>
    </w:p>
    <w:p w14:paraId="25F5E005" w14:textId="77777777" w:rsidR="00A1211A" w:rsidRPr="00046C8F" w:rsidRDefault="00A1211A" w:rsidP="00E948F9">
      <w:pPr>
        <w:outlineLvl w:val="0"/>
        <w:rPr>
          <w:rFonts w:ascii="Times New Roman" w:hAnsi="Times New Roman" w:cs="Times New Roman"/>
          <w:b/>
          <w:i/>
          <w:sz w:val="24"/>
          <w:szCs w:val="24"/>
        </w:rPr>
      </w:pPr>
    </w:p>
    <w:p w14:paraId="60CF424E" w14:textId="480E3950" w:rsidR="00A76357" w:rsidRPr="00046C8F" w:rsidRDefault="00BC419A" w:rsidP="00E948F9">
      <w:pPr>
        <w:rPr>
          <w:rFonts w:ascii="Times New Roman" w:hAnsi="Times New Roman" w:cs="Times New Roman"/>
          <w:sz w:val="24"/>
          <w:szCs w:val="24"/>
        </w:rPr>
      </w:pPr>
      <w:r w:rsidRPr="00046C8F">
        <w:rPr>
          <w:rFonts w:ascii="Times New Roman" w:hAnsi="Times New Roman" w:cs="Times New Roman"/>
          <w:sz w:val="24"/>
          <w:szCs w:val="24"/>
        </w:rPr>
        <w:t>Scherrer, Stephen R.</w:t>
      </w:r>
      <w:r w:rsidR="00B90C63" w:rsidRPr="00046C8F">
        <w:rPr>
          <w:rFonts w:ascii="Times New Roman" w:hAnsi="Times New Roman" w:cs="Times New Roman"/>
          <w:sz w:val="24"/>
          <w:szCs w:val="24"/>
          <w:vertAlign w:val="superscript"/>
        </w:rPr>
        <w:t>1</w:t>
      </w:r>
      <w:r w:rsidR="00A76357" w:rsidRPr="00046C8F">
        <w:rPr>
          <w:rFonts w:ascii="Times New Roman" w:hAnsi="Times New Roman" w:cs="Times New Roman"/>
          <w:sz w:val="24"/>
          <w:szCs w:val="24"/>
        </w:rPr>
        <w:t>*</w:t>
      </w:r>
    </w:p>
    <w:p w14:paraId="358E52CF" w14:textId="77777777" w:rsidR="00A76357" w:rsidRPr="00046C8F" w:rsidRDefault="00BC419A" w:rsidP="00E948F9">
      <w:pPr>
        <w:rPr>
          <w:rFonts w:ascii="Times New Roman" w:hAnsi="Times New Roman" w:cs="Times New Roman"/>
          <w:sz w:val="24"/>
          <w:szCs w:val="24"/>
        </w:rPr>
      </w:pPr>
      <w:r w:rsidRPr="00046C8F">
        <w:rPr>
          <w:rFonts w:ascii="Times New Roman" w:hAnsi="Times New Roman" w:cs="Times New Roman"/>
          <w:sz w:val="24"/>
          <w:szCs w:val="24"/>
        </w:rPr>
        <w:t>Kobayashi, Donald R.</w:t>
      </w:r>
      <w:r w:rsidR="00B90C63" w:rsidRPr="00046C8F">
        <w:rPr>
          <w:rFonts w:ascii="Times New Roman" w:hAnsi="Times New Roman" w:cs="Times New Roman"/>
          <w:sz w:val="24"/>
          <w:szCs w:val="24"/>
          <w:vertAlign w:val="superscript"/>
        </w:rPr>
        <w:t>2</w:t>
      </w:r>
    </w:p>
    <w:p w14:paraId="4F685DD4" w14:textId="5E65F86B" w:rsidR="00A76357" w:rsidRPr="00046C8F" w:rsidRDefault="00B90C63" w:rsidP="00E948F9">
      <w:pPr>
        <w:rPr>
          <w:rFonts w:ascii="Times New Roman" w:hAnsi="Times New Roman" w:cs="Times New Roman"/>
          <w:sz w:val="24"/>
          <w:szCs w:val="24"/>
        </w:rPr>
      </w:pPr>
      <w:r w:rsidRPr="00046C8F">
        <w:rPr>
          <w:rFonts w:ascii="Times New Roman" w:hAnsi="Times New Roman" w:cs="Times New Roman"/>
          <w:sz w:val="24"/>
          <w:szCs w:val="24"/>
        </w:rPr>
        <w:t>Weng, Kevin C.</w:t>
      </w:r>
      <w:r w:rsidR="00E948F9" w:rsidRPr="00046C8F">
        <w:rPr>
          <w:rFonts w:ascii="Times New Roman" w:hAnsi="Times New Roman" w:cs="Times New Roman"/>
          <w:sz w:val="24"/>
          <w:szCs w:val="24"/>
          <w:vertAlign w:val="superscript"/>
        </w:rPr>
        <w:t>3</w:t>
      </w:r>
    </w:p>
    <w:p w14:paraId="69446282" w14:textId="0B0B4C38" w:rsidR="00A76357" w:rsidRPr="00046C8F" w:rsidRDefault="00BC419A" w:rsidP="00E948F9">
      <w:pPr>
        <w:rPr>
          <w:rFonts w:ascii="Times New Roman" w:hAnsi="Times New Roman" w:cs="Times New Roman"/>
          <w:sz w:val="24"/>
          <w:szCs w:val="24"/>
        </w:rPr>
      </w:pPr>
      <w:r w:rsidRPr="00046C8F">
        <w:rPr>
          <w:rFonts w:ascii="Times New Roman" w:hAnsi="Times New Roman" w:cs="Times New Roman"/>
          <w:sz w:val="24"/>
          <w:szCs w:val="24"/>
        </w:rPr>
        <w:t>Okamoto, Henry Y.</w:t>
      </w:r>
      <w:r w:rsidR="00E948F9" w:rsidRPr="00046C8F">
        <w:rPr>
          <w:rFonts w:ascii="Times New Roman" w:hAnsi="Times New Roman" w:cs="Times New Roman"/>
          <w:sz w:val="24"/>
          <w:szCs w:val="24"/>
          <w:vertAlign w:val="superscript"/>
        </w:rPr>
        <w:t>4</w:t>
      </w:r>
    </w:p>
    <w:p w14:paraId="173BF2DF" w14:textId="2642F544" w:rsidR="00BC419A" w:rsidRPr="00046C8F" w:rsidRDefault="00BC419A" w:rsidP="00E948F9">
      <w:pPr>
        <w:rPr>
          <w:rFonts w:ascii="Times New Roman" w:hAnsi="Times New Roman" w:cs="Times New Roman"/>
          <w:sz w:val="24"/>
          <w:szCs w:val="24"/>
          <w:vertAlign w:val="superscript"/>
        </w:rPr>
      </w:pPr>
      <w:r w:rsidRPr="00046C8F">
        <w:rPr>
          <w:rFonts w:ascii="Times New Roman" w:hAnsi="Times New Roman" w:cs="Times New Roman"/>
          <w:sz w:val="24"/>
          <w:szCs w:val="24"/>
        </w:rPr>
        <w:t>Oishi, Francis G.</w:t>
      </w:r>
      <w:r w:rsidR="00E948F9" w:rsidRPr="00046C8F">
        <w:rPr>
          <w:rFonts w:ascii="Times New Roman" w:hAnsi="Times New Roman" w:cs="Times New Roman"/>
          <w:sz w:val="24"/>
          <w:szCs w:val="24"/>
          <w:vertAlign w:val="superscript"/>
        </w:rPr>
        <w:t>4</w:t>
      </w:r>
    </w:p>
    <w:p w14:paraId="40898E23" w14:textId="725DA314" w:rsidR="00E948F9" w:rsidRPr="00046C8F" w:rsidRDefault="00D7066C" w:rsidP="00E948F9">
      <w:pPr>
        <w:rPr>
          <w:rFonts w:ascii="Times New Roman" w:hAnsi="Times New Roman" w:cs="Times New Roman"/>
          <w:sz w:val="24"/>
          <w:szCs w:val="24"/>
          <w:vertAlign w:val="superscript"/>
        </w:rPr>
      </w:pPr>
      <w:r w:rsidRPr="00046C8F">
        <w:rPr>
          <w:rFonts w:ascii="Times New Roman" w:hAnsi="Times New Roman" w:cs="Times New Roman"/>
          <w:sz w:val="24"/>
          <w:szCs w:val="24"/>
        </w:rPr>
        <w:t>Franklin, Erik C.</w:t>
      </w:r>
      <w:r w:rsidR="00E948F9" w:rsidRPr="00046C8F">
        <w:rPr>
          <w:rFonts w:ascii="Times New Roman" w:hAnsi="Times New Roman" w:cs="Times New Roman"/>
          <w:sz w:val="24"/>
          <w:szCs w:val="24"/>
          <w:vertAlign w:val="superscript"/>
        </w:rPr>
        <w:t>5</w:t>
      </w:r>
    </w:p>
    <w:p w14:paraId="4C8E4A16" w14:textId="77777777" w:rsidR="00E948F9" w:rsidRPr="00046C8F" w:rsidRDefault="00E948F9" w:rsidP="00E948F9">
      <w:pPr>
        <w:rPr>
          <w:rFonts w:ascii="Times New Roman" w:hAnsi="Times New Roman" w:cs="Times New Roman"/>
          <w:sz w:val="24"/>
          <w:szCs w:val="24"/>
        </w:rPr>
      </w:pPr>
    </w:p>
    <w:p w14:paraId="0159E07F" w14:textId="60CF18EC" w:rsidR="00B90C63"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vertAlign w:val="superscript"/>
        </w:rPr>
        <w:t>1</w:t>
      </w:r>
      <w:r w:rsidR="00B90C63" w:rsidRPr="00046C8F">
        <w:rPr>
          <w:rFonts w:ascii="Times New Roman" w:hAnsi="Times New Roman" w:cs="Times New Roman"/>
          <w:sz w:val="24"/>
          <w:szCs w:val="24"/>
        </w:rPr>
        <w:t>University of Hawaii</w:t>
      </w:r>
    </w:p>
    <w:p w14:paraId="725F76E7" w14:textId="48903C8C" w:rsidR="00B90C63" w:rsidRPr="00046C8F" w:rsidRDefault="00B90C63" w:rsidP="00A76357">
      <w:pPr>
        <w:rPr>
          <w:rFonts w:ascii="Times New Roman" w:hAnsi="Times New Roman" w:cs="Times New Roman"/>
          <w:sz w:val="24"/>
          <w:szCs w:val="24"/>
        </w:rPr>
      </w:pPr>
      <w:r w:rsidRPr="00046C8F">
        <w:rPr>
          <w:rFonts w:ascii="Times New Roman" w:hAnsi="Times New Roman" w:cs="Times New Roman"/>
          <w:sz w:val="24"/>
          <w:szCs w:val="24"/>
        </w:rPr>
        <w:t>Oceanography Department</w:t>
      </w:r>
    </w:p>
    <w:p w14:paraId="606FB23B" w14:textId="3C758125" w:rsidR="00B90C63" w:rsidRPr="00046C8F" w:rsidRDefault="00B90C63" w:rsidP="00A76357">
      <w:pPr>
        <w:rPr>
          <w:rFonts w:ascii="Times New Roman" w:hAnsi="Times New Roman" w:cs="Times New Roman"/>
          <w:sz w:val="24"/>
          <w:szCs w:val="24"/>
        </w:rPr>
      </w:pPr>
      <w:r w:rsidRPr="00046C8F">
        <w:rPr>
          <w:rFonts w:ascii="Times New Roman" w:hAnsi="Times New Roman" w:cs="Times New Roman"/>
          <w:sz w:val="24"/>
          <w:szCs w:val="24"/>
        </w:rPr>
        <w:t>1000 Pope Rd</w:t>
      </w:r>
    </w:p>
    <w:p w14:paraId="02E84F3F" w14:textId="64B98648"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rPr>
        <w:t>Honolulu, Hawaii 96822</w:t>
      </w:r>
    </w:p>
    <w:p w14:paraId="3C61584A" w14:textId="77C8D831"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rPr>
        <w:t>scherrer@hawaii.edu</w:t>
      </w:r>
    </w:p>
    <w:p w14:paraId="6BC67274" w14:textId="3721C72C" w:rsidR="00A76357" w:rsidRPr="00046C8F" w:rsidRDefault="00A76357" w:rsidP="00A76357">
      <w:pPr>
        <w:rPr>
          <w:rFonts w:ascii="Times New Roman" w:hAnsi="Times New Roman" w:cs="Times New Roman"/>
          <w:sz w:val="24"/>
          <w:szCs w:val="24"/>
        </w:rPr>
      </w:pPr>
    </w:p>
    <w:p w14:paraId="25E2C6B7" w14:textId="03FC048F"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vertAlign w:val="superscript"/>
        </w:rPr>
        <w:t>2</w:t>
      </w:r>
      <w:r w:rsidRPr="00046C8F">
        <w:rPr>
          <w:rFonts w:ascii="Times New Roman" w:hAnsi="Times New Roman" w:cs="Times New Roman"/>
          <w:sz w:val="24"/>
          <w:szCs w:val="24"/>
        </w:rPr>
        <w:t>National Marine Fisheries Service</w:t>
      </w:r>
    </w:p>
    <w:p w14:paraId="4A91C535" w14:textId="33DD5072"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rPr>
        <w:t>Pacific Islands Fisheries Science Center</w:t>
      </w:r>
    </w:p>
    <w:p w14:paraId="4C63F00B" w14:textId="5D9578C9"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rPr>
        <w:t>1845 Wasp Blvd</w:t>
      </w:r>
    </w:p>
    <w:p w14:paraId="4A47914F" w14:textId="620D110C"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rPr>
        <w:t>Honolulu, Hawaii 96818</w:t>
      </w:r>
    </w:p>
    <w:p w14:paraId="45658982" w14:textId="45BA1D42" w:rsidR="00A76357" w:rsidRPr="00046C8F" w:rsidRDefault="00C50A41" w:rsidP="00A76357">
      <w:pPr>
        <w:rPr>
          <w:rFonts w:ascii="Times New Roman" w:hAnsi="Times New Roman" w:cs="Times New Roman"/>
          <w:sz w:val="24"/>
          <w:szCs w:val="24"/>
        </w:rPr>
      </w:pPr>
      <w:r w:rsidRPr="00046C8F">
        <w:rPr>
          <w:rFonts w:ascii="Times New Roman" w:hAnsi="Times New Roman" w:cs="Times New Roman"/>
          <w:sz w:val="24"/>
          <w:szCs w:val="24"/>
        </w:rPr>
        <w:t>donald.kobayashi@noaa.gov</w:t>
      </w:r>
    </w:p>
    <w:p w14:paraId="59D76B3F" w14:textId="77777777" w:rsidR="00C50A41" w:rsidRPr="00046C8F" w:rsidRDefault="00C50A41" w:rsidP="00A76357">
      <w:pPr>
        <w:rPr>
          <w:rFonts w:ascii="Times New Roman" w:hAnsi="Times New Roman" w:cs="Times New Roman"/>
          <w:sz w:val="24"/>
          <w:szCs w:val="24"/>
        </w:rPr>
      </w:pPr>
    </w:p>
    <w:p w14:paraId="2D5FAF72" w14:textId="5ED335FC" w:rsidR="00A76357" w:rsidRPr="00046C8F" w:rsidRDefault="00E948F9" w:rsidP="00A76357">
      <w:pPr>
        <w:rPr>
          <w:rFonts w:ascii="Times New Roman" w:hAnsi="Times New Roman" w:cs="Times New Roman"/>
          <w:sz w:val="24"/>
          <w:szCs w:val="24"/>
        </w:rPr>
      </w:pPr>
      <w:r w:rsidRPr="00046C8F">
        <w:rPr>
          <w:rFonts w:ascii="Times New Roman" w:hAnsi="Times New Roman" w:cs="Times New Roman"/>
          <w:sz w:val="24"/>
          <w:szCs w:val="24"/>
          <w:vertAlign w:val="superscript"/>
        </w:rPr>
        <w:t>3</w:t>
      </w:r>
      <w:r w:rsidR="00A76357" w:rsidRPr="00046C8F">
        <w:rPr>
          <w:rFonts w:ascii="Times New Roman" w:hAnsi="Times New Roman" w:cs="Times New Roman"/>
          <w:sz w:val="24"/>
          <w:szCs w:val="24"/>
        </w:rPr>
        <w:t>Virginia Institute of Marine Science</w:t>
      </w:r>
    </w:p>
    <w:p w14:paraId="5CDDF5DE" w14:textId="7DB0B810"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rPr>
        <w:t>College of William and Marry</w:t>
      </w:r>
    </w:p>
    <w:p w14:paraId="7F922CA1" w14:textId="1083ADE9"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i/>
          <w:iCs/>
          <w:sz w:val="24"/>
          <w:szCs w:val="24"/>
        </w:rPr>
        <w:t xml:space="preserve">1375 </w:t>
      </w:r>
      <w:proofErr w:type="spellStart"/>
      <w:r w:rsidRPr="00046C8F">
        <w:rPr>
          <w:rFonts w:ascii="Times New Roman" w:hAnsi="Times New Roman" w:cs="Times New Roman"/>
          <w:i/>
          <w:iCs/>
          <w:sz w:val="24"/>
          <w:szCs w:val="24"/>
        </w:rPr>
        <w:t>Greate</w:t>
      </w:r>
      <w:proofErr w:type="spellEnd"/>
      <w:r w:rsidRPr="00046C8F">
        <w:rPr>
          <w:rFonts w:ascii="Times New Roman" w:hAnsi="Times New Roman" w:cs="Times New Roman"/>
          <w:i/>
          <w:iCs/>
          <w:sz w:val="24"/>
          <w:szCs w:val="24"/>
        </w:rPr>
        <w:t xml:space="preserve"> Road</w:t>
      </w:r>
    </w:p>
    <w:p w14:paraId="79511060" w14:textId="10013D74"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rPr>
        <w:t>Gloucester Point, Virginia 23062</w:t>
      </w:r>
    </w:p>
    <w:p w14:paraId="1A9F41C4" w14:textId="6E37EDBB" w:rsidR="00C50A41" w:rsidRPr="00046C8F" w:rsidRDefault="00C50A41" w:rsidP="00A76357">
      <w:pPr>
        <w:rPr>
          <w:rFonts w:ascii="Times New Roman" w:hAnsi="Times New Roman" w:cs="Times New Roman"/>
          <w:sz w:val="24"/>
          <w:szCs w:val="24"/>
        </w:rPr>
      </w:pPr>
      <w:r w:rsidRPr="00046C8F">
        <w:rPr>
          <w:rFonts w:ascii="Times New Roman" w:hAnsi="Times New Roman" w:cs="Times New Roman"/>
          <w:sz w:val="24"/>
          <w:szCs w:val="24"/>
        </w:rPr>
        <w:t>kevinweng@vims.edu</w:t>
      </w:r>
    </w:p>
    <w:p w14:paraId="25E2B816" w14:textId="05BCE21D" w:rsidR="00A76357" w:rsidRPr="00046C8F" w:rsidRDefault="00A76357" w:rsidP="00A76357">
      <w:pPr>
        <w:rPr>
          <w:rFonts w:ascii="Times New Roman" w:hAnsi="Times New Roman" w:cs="Times New Roman"/>
          <w:sz w:val="24"/>
          <w:szCs w:val="24"/>
        </w:rPr>
      </w:pPr>
    </w:p>
    <w:p w14:paraId="3A3B15E7" w14:textId="043C7325" w:rsidR="00A76357" w:rsidRPr="00046C8F" w:rsidRDefault="00E948F9" w:rsidP="00A76357">
      <w:pPr>
        <w:rPr>
          <w:rFonts w:ascii="Times New Roman" w:hAnsi="Times New Roman" w:cs="Times New Roman"/>
          <w:sz w:val="24"/>
          <w:szCs w:val="24"/>
        </w:rPr>
      </w:pPr>
      <w:r w:rsidRPr="00046C8F">
        <w:rPr>
          <w:rFonts w:ascii="Times New Roman" w:hAnsi="Times New Roman" w:cs="Times New Roman"/>
          <w:sz w:val="24"/>
          <w:szCs w:val="24"/>
          <w:vertAlign w:val="superscript"/>
        </w:rPr>
        <w:t>4</w:t>
      </w:r>
      <w:r w:rsidR="00A76357" w:rsidRPr="00046C8F">
        <w:rPr>
          <w:rFonts w:ascii="Times New Roman" w:hAnsi="Times New Roman" w:cs="Times New Roman"/>
          <w:sz w:val="24"/>
          <w:szCs w:val="24"/>
        </w:rPr>
        <w:t>Division of Aquatic Resources</w:t>
      </w:r>
    </w:p>
    <w:p w14:paraId="590F943D" w14:textId="0E18B14B"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rPr>
        <w:t>State of Hawaii Department of Land and Natural Resources</w:t>
      </w:r>
    </w:p>
    <w:p w14:paraId="64563002" w14:textId="78B9B3F9"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rPr>
        <w:t>1151 Punchbowl Street, Room 330</w:t>
      </w:r>
    </w:p>
    <w:p w14:paraId="073A5856" w14:textId="03A4D2B3"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rPr>
        <w:t>Honolulu, Hawaii 96813</w:t>
      </w:r>
    </w:p>
    <w:p w14:paraId="6533C184" w14:textId="77777777" w:rsidR="00E948F9" w:rsidRPr="00046C8F" w:rsidRDefault="00E948F9" w:rsidP="00A76357">
      <w:pPr>
        <w:rPr>
          <w:rFonts w:ascii="Times New Roman" w:hAnsi="Times New Roman" w:cs="Times New Roman"/>
          <w:sz w:val="24"/>
          <w:szCs w:val="24"/>
        </w:rPr>
      </w:pPr>
    </w:p>
    <w:p w14:paraId="7014DB88" w14:textId="0E01F18B" w:rsidR="00E948F9" w:rsidRPr="00046C8F" w:rsidRDefault="00E948F9" w:rsidP="00E948F9">
      <w:pPr>
        <w:rPr>
          <w:rFonts w:ascii="Times New Roman" w:hAnsi="Times New Roman" w:cs="Times New Roman"/>
          <w:sz w:val="24"/>
          <w:szCs w:val="24"/>
        </w:rPr>
      </w:pPr>
      <w:r w:rsidRPr="00046C8F">
        <w:rPr>
          <w:rFonts w:ascii="Times New Roman" w:hAnsi="Times New Roman" w:cs="Times New Roman"/>
          <w:sz w:val="24"/>
          <w:szCs w:val="24"/>
          <w:vertAlign w:val="superscript"/>
        </w:rPr>
        <w:t>5</w:t>
      </w:r>
      <w:r w:rsidRPr="00046C8F">
        <w:rPr>
          <w:rFonts w:ascii="Times New Roman" w:hAnsi="Times New Roman" w:cs="Times New Roman"/>
          <w:sz w:val="24"/>
          <w:szCs w:val="24"/>
        </w:rPr>
        <w:t>University of Hawaii</w:t>
      </w:r>
    </w:p>
    <w:p w14:paraId="6B36E2AB" w14:textId="77777777" w:rsidR="00E948F9" w:rsidRPr="00046C8F" w:rsidRDefault="00E948F9" w:rsidP="00E948F9">
      <w:pPr>
        <w:rPr>
          <w:rFonts w:ascii="Times New Roman" w:hAnsi="Times New Roman" w:cs="Times New Roman"/>
          <w:sz w:val="24"/>
          <w:szCs w:val="24"/>
        </w:rPr>
      </w:pPr>
      <w:r w:rsidRPr="00046C8F">
        <w:rPr>
          <w:rFonts w:ascii="Times New Roman" w:hAnsi="Times New Roman" w:cs="Times New Roman"/>
          <w:sz w:val="24"/>
          <w:szCs w:val="24"/>
        </w:rPr>
        <w:t>Hawaii Institute of Marine Biology</w:t>
      </w:r>
    </w:p>
    <w:p w14:paraId="33A2BA79" w14:textId="77777777" w:rsidR="00E948F9" w:rsidRPr="00046C8F" w:rsidRDefault="00E948F9" w:rsidP="00E948F9">
      <w:pPr>
        <w:rPr>
          <w:rFonts w:ascii="Times New Roman" w:hAnsi="Times New Roman" w:cs="Times New Roman"/>
          <w:sz w:val="24"/>
          <w:szCs w:val="24"/>
        </w:rPr>
      </w:pPr>
      <w:r w:rsidRPr="00046C8F">
        <w:rPr>
          <w:rFonts w:ascii="Times New Roman" w:hAnsi="Times New Roman" w:cs="Times New Roman"/>
          <w:sz w:val="24"/>
          <w:szCs w:val="24"/>
        </w:rPr>
        <w:t xml:space="preserve">40-007 </w:t>
      </w:r>
      <w:proofErr w:type="spellStart"/>
      <w:r w:rsidRPr="00046C8F">
        <w:rPr>
          <w:rFonts w:ascii="Times New Roman" w:hAnsi="Times New Roman" w:cs="Times New Roman"/>
          <w:sz w:val="24"/>
          <w:szCs w:val="24"/>
        </w:rPr>
        <w:t>Lilipuna</w:t>
      </w:r>
      <w:proofErr w:type="spellEnd"/>
      <w:r w:rsidRPr="00046C8F">
        <w:rPr>
          <w:rFonts w:ascii="Times New Roman" w:hAnsi="Times New Roman" w:cs="Times New Roman"/>
          <w:sz w:val="24"/>
          <w:szCs w:val="24"/>
        </w:rPr>
        <w:t xml:space="preserve"> Rd</w:t>
      </w:r>
    </w:p>
    <w:p w14:paraId="04D893A5" w14:textId="77777777" w:rsidR="00E948F9" w:rsidRPr="00046C8F" w:rsidRDefault="00E948F9" w:rsidP="00E948F9">
      <w:pPr>
        <w:rPr>
          <w:rFonts w:ascii="Times New Roman" w:hAnsi="Times New Roman" w:cs="Times New Roman"/>
          <w:sz w:val="24"/>
          <w:szCs w:val="24"/>
        </w:rPr>
      </w:pPr>
      <w:r w:rsidRPr="00046C8F">
        <w:rPr>
          <w:rFonts w:ascii="Times New Roman" w:hAnsi="Times New Roman" w:cs="Times New Roman"/>
          <w:sz w:val="24"/>
          <w:szCs w:val="24"/>
        </w:rPr>
        <w:t>Kaneohe, Hawaii 96744</w:t>
      </w:r>
    </w:p>
    <w:p w14:paraId="69F4D178" w14:textId="4F9CA643" w:rsidR="00E948F9" w:rsidRPr="00046C8F" w:rsidRDefault="00C50A41" w:rsidP="00A76357">
      <w:pPr>
        <w:rPr>
          <w:rFonts w:ascii="Times New Roman" w:hAnsi="Times New Roman" w:cs="Times New Roman"/>
          <w:sz w:val="24"/>
          <w:szCs w:val="24"/>
        </w:rPr>
      </w:pPr>
      <w:r w:rsidRPr="00046C8F">
        <w:rPr>
          <w:rFonts w:ascii="Times New Roman" w:hAnsi="Times New Roman" w:cs="Times New Roman"/>
          <w:sz w:val="24"/>
          <w:szCs w:val="24"/>
        </w:rPr>
        <w:t>erik.franklin@hawaii.edu</w:t>
      </w:r>
    </w:p>
    <w:p w14:paraId="011F24D3" w14:textId="6F1AD53F" w:rsidR="00A76357" w:rsidRPr="00046C8F" w:rsidRDefault="00A76357" w:rsidP="000D5103">
      <w:pPr>
        <w:spacing w:line="480" w:lineRule="auto"/>
        <w:rPr>
          <w:rFonts w:ascii="Times New Roman" w:hAnsi="Times New Roman" w:cs="Times New Roman"/>
          <w:sz w:val="24"/>
          <w:szCs w:val="24"/>
        </w:rPr>
      </w:pPr>
    </w:p>
    <w:p w14:paraId="230AEB21" w14:textId="25F4D3F4" w:rsidR="00E948F9" w:rsidRPr="00046C8F" w:rsidRDefault="00A76357" w:rsidP="00433223">
      <w:pPr>
        <w:spacing w:line="480" w:lineRule="auto"/>
        <w:rPr>
          <w:rFonts w:ascii="Times New Roman" w:hAnsi="Times New Roman" w:cs="Times New Roman"/>
          <w:sz w:val="24"/>
          <w:szCs w:val="24"/>
        </w:rPr>
      </w:pPr>
      <w:r w:rsidRPr="00046C8F">
        <w:rPr>
          <w:rFonts w:ascii="Times New Roman" w:hAnsi="Times New Roman" w:cs="Times New Roman"/>
          <w:sz w:val="24"/>
          <w:szCs w:val="24"/>
        </w:rPr>
        <w:t>* Corresponding Author</w:t>
      </w:r>
      <w:r w:rsidR="00E948F9" w:rsidRPr="00046C8F">
        <w:rPr>
          <w:rFonts w:ascii="Times New Roman" w:hAnsi="Times New Roman" w:cs="Times New Roman"/>
          <w:sz w:val="24"/>
          <w:szCs w:val="24"/>
        </w:rPr>
        <w:br w:type="page"/>
      </w:r>
    </w:p>
    <w:p w14:paraId="620C69B3" w14:textId="7ADB293A" w:rsidR="00BC419A" w:rsidRPr="00046C8F" w:rsidRDefault="00BC419A" w:rsidP="00A76357">
      <w:pPr>
        <w:spacing w:line="480" w:lineRule="auto"/>
        <w:rPr>
          <w:rFonts w:ascii="Times New Roman" w:hAnsi="Times New Roman" w:cs="Times New Roman"/>
          <w:sz w:val="24"/>
          <w:szCs w:val="24"/>
        </w:rPr>
      </w:pPr>
      <w:r w:rsidRPr="00046C8F">
        <w:rPr>
          <w:rFonts w:ascii="Times New Roman" w:hAnsi="Times New Roman" w:cs="Times New Roman"/>
          <w:b/>
          <w:i/>
          <w:sz w:val="24"/>
          <w:szCs w:val="24"/>
        </w:rPr>
        <w:lastRenderedPageBreak/>
        <w:t>Abstract</w:t>
      </w:r>
      <w:r w:rsidR="008D5329" w:rsidRPr="00046C8F">
        <w:rPr>
          <w:rFonts w:ascii="Times New Roman" w:hAnsi="Times New Roman" w:cs="Times New Roman"/>
          <w:b/>
          <w:i/>
          <w:sz w:val="24"/>
          <w:szCs w:val="24"/>
        </w:rPr>
        <w:t xml:space="preserve"> (175 Words</w:t>
      </w:r>
      <w:r w:rsidR="00C746F0" w:rsidRPr="00046C8F">
        <w:rPr>
          <w:rFonts w:ascii="Times New Roman" w:hAnsi="Times New Roman" w:cs="Times New Roman"/>
          <w:b/>
          <w:i/>
          <w:sz w:val="24"/>
          <w:szCs w:val="24"/>
        </w:rPr>
        <w:t xml:space="preserve"> Max</w:t>
      </w:r>
      <w:r w:rsidR="008D5329" w:rsidRPr="00046C8F">
        <w:rPr>
          <w:rFonts w:ascii="Times New Roman" w:hAnsi="Times New Roman" w:cs="Times New Roman"/>
          <w:b/>
          <w:i/>
          <w:sz w:val="24"/>
          <w:szCs w:val="24"/>
        </w:rPr>
        <w:t>)</w:t>
      </w:r>
    </w:p>
    <w:p w14:paraId="113FE68D" w14:textId="06A796F4" w:rsidR="00BC419A" w:rsidRPr="00046C8F" w:rsidRDefault="00BC419A" w:rsidP="000D5103">
      <w:pPr>
        <w:spacing w:line="480" w:lineRule="auto"/>
        <w:rPr>
          <w:rFonts w:ascii="Times New Roman" w:hAnsi="Times New Roman" w:cs="Times New Roman"/>
          <w:sz w:val="24"/>
          <w:szCs w:val="24"/>
        </w:rPr>
      </w:pPr>
      <w:r w:rsidRPr="00046C8F">
        <w:rPr>
          <w:rFonts w:ascii="Times New Roman" w:hAnsi="Times New Roman" w:cs="Times New Roman"/>
          <w:i/>
          <w:sz w:val="24"/>
          <w:szCs w:val="24"/>
        </w:rPr>
        <w:t>Pristipomoides filamentosus</w:t>
      </w:r>
      <w:r w:rsidRPr="00046C8F">
        <w:rPr>
          <w:rFonts w:ascii="Times New Roman" w:hAnsi="Times New Roman" w:cs="Times New Roman"/>
          <w:sz w:val="24"/>
          <w:szCs w:val="24"/>
        </w:rPr>
        <w:t xml:space="preserve"> is </w:t>
      </w:r>
      <w:r w:rsidR="0011738C" w:rsidRPr="00046C8F">
        <w:rPr>
          <w:rFonts w:ascii="Times New Roman" w:hAnsi="Times New Roman" w:cs="Times New Roman"/>
          <w:sz w:val="24"/>
          <w:szCs w:val="24"/>
        </w:rPr>
        <w:t xml:space="preserve">an economically and culturally </w:t>
      </w:r>
      <w:r w:rsidRPr="00046C8F">
        <w:rPr>
          <w:rFonts w:ascii="Times New Roman" w:hAnsi="Times New Roman" w:cs="Times New Roman"/>
          <w:sz w:val="24"/>
          <w:szCs w:val="24"/>
        </w:rPr>
        <w:t xml:space="preserve">important </w:t>
      </w:r>
      <w:r w:rsidR="00184BC3" w:rsidRPr="00046C8F">
        <w:rPr>
          <w:rFonts w:ascii="Times New Roman" w:hAnsi="Times New Roman" w:cs="Times New Roman"/>
          <w:sz w:val="24"/>
          <w:szCs w:val="24"/>
        </w:rPr>
        <w:t xml:space="preserve">species of deep-water </w:t>
      </w:r>
      <w:r w:rsidR="002B5751" w:rsidRPr="00046C8F">
        <w:rPr>
          <w:rFonts w:ascii="Times New Roman" w:hAnsi="Times New Roman" w:cs="Times New Roman"/>
          <w:sz w:val="24"/>
          <w:szCs w:val="24"/>
        </w:rPr>
        <w:t xml:space="preserve">snapper </w:t>
      </w:r>
      <w:r w:rsidR="0011738C" w:rsidRPr="00046C8F">
        <w:rPr>
          <w:rFonts w:ascii="Times New Roman" w:hAnsi="Times New Roman" w:cs="Times New Roman"/>
          <w:sz w:val="24"/>
          <w:szCs w:val="24"/>
        </w:rPr>
        <w:t>in</w:t>
      </w:r>
      <w:r w:rsidR="001E3883" w:rsidRPr="00046C8F">
        <w:rPr>
          <w:rFonts w:ascii="Times New Roman" w:hAnsi="Times New Roman" w:cs="Times New Roman"/>
          <w:sz w:val="24"/>
          <w:szCs w:val="24"/>
        </w:rPr>
        <w:t xml:space="preserve"> the Hawaiian archipelago. </w:t>
      </w:r>
      <w:r w:rsidR="00EF087F" w:rsidRPr="00046C8F">
        <w:rPr>
          <w:rFonts w:ascii="Times New Roman" w:hAnsi="Times New Roman" w:cs="Times New Roman"/>
          <w:sz w:val="24"/>
          <w:szCs w:val="24"/>
        </w:rPr>
        <w:t>From 1989 to 1993</w:t>
      </w:r>
      <w:r w:rsidRPr="00046C8F">
        <w:rPr>
          <w:rFonts w:ascii="Times New Roman" w:hAnsi="Times New Roman" w:cs="Times New Roman"/>
          <w:sz w:val="24"/>
          <w:szCs w:val="24"/>
        </w:rPr>
        <w:t xml:space="preserve">, </w:t>
      </w:r>
      <w:r w:rsidR="00EF087F" w:rsidRPr="00046C8F">
        <w:rPr>
          <w:rFonts w:ascii="Times New Roman" w:hAnsi="Times New Roman" w:cs="Times New Roman"/>
          <w:sz w:val="24"/>
          <w:szCs w:val="24"/>
        </w:rPr>
        <w:t xml:space="preserve">the State of Hawaii conducted </w:t>
      </w:r>
      <w:r w:rsidR="00A76357" w:rsidRPr="00046C8F">
        <w:rPr>
          <w:rFonts w:ascii="Times New Roman" w:hAnsi="Times New Roman" w:cs="Times New Roman"/>
          <w:sz w:val="24"/>
          <w:szCs w:val="24"/>
        </w:rPr>
        <w:t xml:space="preserve">a mark recapture study </w:t>
      </w:r>
      <w:r w:rsidR="00EF087F" w:rsidRPr="00046C8F">
        <w:rPr>
          <w:rFonts w:ascii="Times New Roman" w:hAnsi="Times New Roman" w:cs="Times New Roman"/>
          <w:sz w:val="24"/>
          <w:szCs w:val="24"/>
        </w:rPr>
        <w:t xml:space="preserve">to quantify growth </w:t>
      </w:r>
      <w:r w:rsidR="00184BC3" w:rsidRPr="00046C8F">
        <w:rPr>
          <w:rFonts w:ascii="Times New Roman" w:hAnsi="Times New Roman" w:cs="Times New Roman"/>
          <w:sz w:val="24"/>
          <w:szCs w:val="24"/>
        </w:rPr>
        <w:t>and other life history parameters for</w:t>
      </w:r>
      <w:r w:rsidR="00EF087F" w:rsidRPr="00046C8F">
        <w:rPr>
          <w:rFonts w:ascii="Times New Roman" w:hAnsi="Times New Roman" w:cs="Times New Roman"/>
          <w:sz w:val="24"/>
          <w:szCs w:val="24"/>
        </w:rPr>
        <w:t xml:space="preserve"> the species</w:t>
      </w:r>
      <w:r w:rsidRPr="00046C8F">
        <w:rPr>
          <w:rFonts w:ascii="Times New Roman" w:hAnsi="Times New Roman" w:cs="Times New Roman"/>
          <w:sz w:val="24"/>
          <w:szCs w:val="24"/>
        </w:rPr>
        <w:t>. O</w:t>
      </w:r>
      <w:r w:rsidR="003C0C0A" w:rsidRPr="00046C8F">
        <w:rPr>
          <w:rFonts w:ascii="Times New Roman" w:hAnsi="Times New Roman" w:cs="Times New Roman"/>
          <w:sz w:val="24"/>
          <w:szCs w:val="24"/>
        </w:rPr>
        <w:t xml:space="preserve">ver </w:t>
      </w:r>
      <w:r w:rsidR="00EF087F" w:rsidRPr="00046C8F">
        <w:rPr>
          <w:rFonts w:ascii="Times New Roman" w:hAnsi="Times New Roman" w:cs="Times New Roman"/>
          <w:sz w:val="24"/>
          <w:szCs w:val="24"/>
        </w:rPr>
        <w:t>a span of</w:t>
      </w:r>
      <w:r w:rsidR="0011738C" w:rsidRPr="00046C8F">
        <w:rPr>
          <w:rFonts w:ascii="Times New Roman" w:hAnsi="Times New Roman" w:cs="Times New Roman"/>
          <w:sz w:val="24"/>
          <w:szCs w:val="24"/>
        </w:rPr>
        <w:t xml:space="preserve"> approximately</w:t>
      </w:r>
      <w:r w:rsidR="00EF087F" w:rsidRPr="00046C8F">
        <w:rPr>
          <w:rFonts w:ascii="Times New Roman" w:hAnsi="Times New Roman" w:cs="Times New Roman"/>
          <w:sz w:val="24"/>
          <w:szCs w:val="24"/>
        </w:rPr>
        <w:t xml:space="preserve"> 10 years,</w:t>
      </w:r>
      <w:r w:rsidR="003C0C0A" w:rsidRPr="00046C8F">
        <w:rPr>
          <w:rFonts w:ascii="Times New Roman" w:hAnsi="Times New Roman" w:cs="Times New Roman"/>
          <w:sz w:val="24"/>
          <w:szCs w:val="24"/>
        </w:rPr>
        <w:t xml:space="preserve"> 43</w:t>
      </w:r>
      <w:ins w:id="1" w:author="Stephen Scherrer" w:date="2018-11-15T15:22:00Z">
        <w:r w:rsidR="00F61FF2">
          <w:rPr>
            <w:rFonts w:ascii="Times New Roman" w:hAnsi="Times New Roman" w:cs="Times New Roman"/>
            <w:sz w:val="24"/>
            <w:szCs w:val="24"/>
          </w:rPr>
          <w:t>2</w:t>
        </w:r>
      </w:ins>
      <w:del w:id="2" w:author="Stephen Scherrer" w:date="2018-11-15T15:22:00Z">
        <w:r w:rsidR="003C0C0A" w:rsidRPr="00046C8F" w:rsidDel="00F61FF2">
          <w:rPr>
            <w:rFonts w:ascii="Times New Roman" w:hAnsi="Times New Roman" w:cs="Times New Roman"/>
            <w:sz w:val="24"/>
            <w:szCs w:val="24"/>
          </w:rPr>
          <w:delText>1</w:delText>
        </w:r>
      </w:del>
      <w:r w:rsidRPr="00046C8F">
        <w:rPr>
          <w:rFonts w:ascii="Times New Roman" w:hAnsi="Times New Roman" w:cs="Times New Roman"/>
          <w:sz w:val="24"/>
          <w:szCs w:val="24"/>
        </w:rPr>
        <w:t xml:space="preserve"> marked fish were recaptured</w:t>
      </w:r>
      <w:r w:rsidR="003154E5" w:rsidRPr="00046C8F">
        <w:rPr>
          <w:rFonts w:ascii="Times New Roman" w:hAnsi="Times New Roman" w:cs="Times New Roman"/>
          <w:sz w:val="24"/>
          <w:szCs w:val="24"/>
        </w:rPr>
        <w:t xml:space="preserve">. </w:t>
      </w:r>
      <w:r w:rsidR="00AE2104" w:rsidRPr="00046C8F">
        <w:rPr>
          <w:rFonts w:ascii="Times New Roman" w:hAnsi="Times New Roman" w:cs="Times New Roman"/>
          <w:sz w:val="24"/>
          <w:szCs w:val="24"/>
        </w:rPr>
        <w:t xml:space="preserve">Using Bayesian and maximum likelihood approaches, </w:t>
      </w:r>
      <w:r w:rsidR="001A664E" w:rsidRPr="00046C8F">
        <w:rPr>
          <w:rFonts w:ascii="Times New Roman" w:hAnsi="Times New Roman" w:cs="Times New Roman"/>
          <w:sz w:val="24"/>
          <w:szCs w:val="24"/>
        </w:rPr>
        <w:t xml:space="preserve">von Bertalanffy </w:t>
      </w:r>
      <w:r w:rsidR="00AE2104" w:rsidRPr="00046C8F">
        <w:rPr>
          <w:rFonts w:ascii="Times New Roman" w:hAnsi="Times New Roman" w:cs="Times New Roman"/>
          <w:sz w:val="24"/>
          <w:szCs w:val="24"/>
        </w:rPr>
        <w:t xml:space="preserve">growth parameters </w:t>
      </w:r>
      <w:r w:rsidR="001A664E" w:rsidRPr="00046C8F">
        <w:rPr>
          <w:rFonts w:ascii="Times New Roman" w:hAnsi="Times New Roman" w:cs="Times New Roman"/>
          <w:sz w:val="24"/>
          <w:szCs w:val="24"/>
        </w:rPr>
        <w:t>were</w:t>
      </w:r>
      <w:r w:rsidR="008B0AE4" w:rsidRPr="00046C8F">
        <w:rPr>
          <w:rFonts w:ascii="Times New Roman" w:hAnsi="Times New Roman" w:cs="Times New Roman"/>
          <w:sz w:val="24"/>
          <w:szCs w:val="24"/>
        </w:rPr>
        <w:t xml:space="preserve"> estimated </w:t>
      </w:r>
      <w:r w:rsidR="00AE2104" w:rsidRPr="00046C8F">
        <w:rPr>
          <w:rFonts w:ascii="Times New Roman" w:hAnsi="Times New Roman" w:cs="Times New Roman"/>
          <w:sz w:val="24"/>
          <w:szCs w:val="24"/>
        </w:rPr>
        <w:t xml:space="preserve">from </w:t>
      </w:r>
      <w:r w:rsidR="008B0AE4" w:rsidRPr="00046C8F">
        <w:rPr>
          <w:rFonts w:ascii="Times New Roman" w:hAnsi="Times New Roman" w:cs="Times New Roman"/>
          <w:sz w:val="24"/>
          <w:szCs w:val="24"/>
        </w:rPr>
        <w:t>tagging</w:t>
      </w:r>
      <w:r w:rsidR="00AE2104" w:rsidRPr="00046C8F">
        <w:rPr>
          <w:rFonts w:ascii="Times New Roman" w:hAnsi="Times New Roman" w:cs="Times New Roman"/>
          <w:sz w:val="24"/>
          <w:szCs w:val="24"/>
        </w:rPr>
        <w:t xml:space="preserve"> data. </w:t>
      </w:r>
      <w:r w:rsidR="008B0AE4" w:rsidRPr="00046C8F">
        <w:rPr>
          <w:rFonts w:ascii="Times New Roman" w:hAnsi="Times New Roman" w:cs="Times New Roman"/>
          <w:sz w:val="24"/>
          <w:szCs w:val="24"/>
        </w:rPr>
        <w:t>Direct aging and length frequency data previous</w:t>
      </w:r>
      <w:r w:rsidR="00184BC3" w:rsidRPr="00046C8F">
        <w:rPr>
          <w:rFonts w:ascii="Times New Roman" w:hAnsi="Times New Roman" w:cs="Times New Roman"/>
          <w:sz w:val="24"/>
          <w:szCs w:val="24"/>
        </w:rPr>
        <w:t>ly used in other published regional growth</w:t>
      </w:r>
      <w:r w:rsidR="008B0AE4" w:rsidRPr="00046C8F">
        <w:rPr>
          <w:rFonts w:ascii="Times New Roman" w:hAnsi="Times New Roman" w:cs="Times New Roman"/>
          <w:sz w:val="24"/>
          <w:szCs w:val="24"/>
        </w:rPr>
        <w:t xml:space="preserve"> </w:t>
      </w:r>
      <w:r w:rsidR="00EF087F" w:rsidRPr="00046C8F">
        <w:rPr>
          <w:rFonts w:ascii="Times New Roman" w:hAnsi="Times New Roman" w:cs="Times New Roman"/>
          <w:sz w:val="24"/>
          <w:szCs w:val="24"/>
        </w:rPr>
        <w:t xml:space="preserve">studies </w:t>
      </w:r>
      <w:r w:rsidR="008B0AE4" w:rsidRPr="00046C8F">
        <w:rPr>
          <w:rFonts w:ascii="Times New Roman" w:hAnsi="Times New Roman" w:cs="Times New Roman"/>
          <w:sz w:val="24"/>
          <w:szCs w:val="24"/>
        </w:rPr>
        <w:t xml:space="preserve">were </w:t>
      </w:r>
      <w:r w:rsidR="00AE2104" w:rsidRPr="00046C8F">
        <w:rPr>
          <w:rFonts w:ascii="Times New Roman" w:hAnsi="Times New Roman" w:cs="Times New Roman"/>
          <w:sz w:val="24"/>
          <w:szCs w:val="24"/>
        </w:rPr>
        <w:t>incorporate</w:t>
      </w:r>
      <w:r w:rsidR="008B0AE4" w:rsidRPr="00046C8F">
        <w:rPr>
          <w:rFonts w:ascii="Times New Roman" w:hAnsi="Times New Roman" w:cs="Times New Roman"/>
          <w:sz w:val="24"/>
          <w:szCs w:val="24"/>
        </w:rPr>
        <w:t>d</w:t>
      </w:r>
      <w:r w:rsidR="00AE2104" w:rsidRPr="00046C8F">
        <w:rPr>
          <w:rFonts w:ascii="Times New Roman" w:hAnsi="Times New Roman" w:cs="Times New Roman"/>
          <w:sz w:val="24"/>
          <w:szCs w:val="24"/>
        </w:rPr>
        <w:t xml:space="preserve"> </w:t>
      </w:r>
      <w:r w:rsidR="00EF087F" w:rsidRPr="00046C8F">
        <w:rPr>
          <w:rFonts w:ascii="Times New Roman" w:hAnsi="Times New Roman" w:cs="Times New Roman"/>
          <w:sz w:val="24"/>
          <w:szCs w:val="24"/>
        </w:rPr>
        <w:t>to</w:t>
      </w:r>
      <w:r w:rsidR="00A76357" w:rsidRPr="00046C8F">
        <w:rPr>
          <w:rFonts w:ascii="Times New Roman" w:hAnsi="Times New Roman" w:cs="Times New Roman"/>
          <w:sz w:val="24"/>
          <w:szCs w:val="24"/>
        </w:rPr>
        <w:t xml:space="preserve"> produce</w:t>
      </w:r>
      <w:r w:rsidR="008B0AE4" w:rsidRPr="00046C8F">
        <w:rPr>
          <w:rFonts w:ascii="Times New Roman" w:hAnsi="Times New Roman" w:cs="Times New Roman"/>
          <w:sz w:val="24"/>
          <w:szCs w:val="24"/>
        </w:rPr>
        <w:t xml:space="preserve"> </w:t>
      </w:r>
      <w:r w:rsidR="001A664E" w:rsidRPr="00046C8F">
        <w:rPr>
          <w:rFonts w:ascii="Times New Roman" w:hAnsi="Times New Roman" w:cs="Times New Roman"/>
          <w:sz w:val="24"/>
          <w:szCs w:val="24"/>
        </w:rPr>
        <w:t>integrated</w:t>
      </w:r>
      <w:r w:rsidR="008B0AE4" w:rsidRPr="00046C8F">
        <w:rPr>
          <w:rFonts w:ascii="Times New Roman" w:hAnsi="Times New Roman" w:cs="Times New Roman"/>
          <w:sz w:val="24"/>
          <w:szCs w:val="24"/>
        </w:rPr>
        <w:t xml:space="preserve"> estimate</w:t>
      </w:r>
      <w:r w:rsidR="00A76357" w:rsidRPr="00046C8F">
        <w:rPr>
          <w:rFonts w:ascii="Times New Roman" w:hAnsi="Times New Roman" w:cs="Times New Roman"/>
          <w:sz w:val="24"/>
          <w:szCs w:val="24"/>
        </w:rPr>
        <w:t>s</w:t>
      </w:r>
      <w:r w:rsidR="008B0AE4" w:rsidRPr="00046C8F">
        <w:rPr>
          <w:rFonts w:ascii="Times New Roman" w:hAnsi="Times New Roman" w:cs="Times New Roman"/>
          <w:sz w:val="24"/>
          <w:szCs w:val="24"/>
        </w:rPr>
        <w:t xml:space="preserve"> of growth</w:t>
      </w:r>
      <w:r w:rsidR="00AE2104" w:rsidRPr="00046C8F">
        <w:rPr>
          <w:rFonts w:ascii="Times New Roman" w:hAnsi="Times New Roman" w:cs="Times New Roman"/>
          <w:sz w:val="24"/>
          <w:szCs w:val="24"/>
        </w:rPr>
        <w:t xml:space="preserve">. Results </w:t>
      </w:r>
      <w:r w:rsidR="00A76357" w:rsidRPr="00046C8F">
        <w:rPr>
          <w:rFonts w:ascii="Times New Roman" w:hAnsi="Times New Roman" w:cs="Times New Roman"/>
          <w:sz w:val="24"/>
          <w:szCs w:val="24"/>
        </w:rPr>
        <w:t>highlight</w:t>
      </w:r>
      <w:r w:rsidR="00AE2104" w:rsidRPr="00046C8F">
        <w:rPr>
          <w:rFonts w:ascii="Times New Roman" w:hAnsi="Times New Roman" w:cs="Times New Roman"/>
          <w:sz w:val="24"/>
          <w:szCs w:val="24"/>
        </w:rPr>
        <w:t xml:space="preserve"> the presence of individual variability in in </w:t>
      </w:r>
      <w:r w:rsidR="003F766A" w:rsidRPr="00046C8F">
        <w:rPr>
          <w:rFonts w:ascii="Times New Roman" w:hAnsi="Times New Roman" w:cs="Times New Roman"/>
          <w:i/>
          <w:sz w:val="24"/>
          <w:szCs w:val="24"/>
        </w:rPr>
        <w:t xml:space="preserve">P. filamentosus </w:t>
      </w:r>
      <w:r w:rsidR="00A76357" w:rsidRPr="00046C8F">
        <w:rPr>
          <w:rFonts w:ascii="Times New Roman" w:hAnsi="Times New Roman" w:cs="Times New Roman"/>
          <w:sz w:val="24"/>
          <w:szCs w:val="24"/>
        </w:rPr>
        <w:t xml:space="preserve">due </w:t>
      </w:r>
      <w:r w:rsidR="00AE2104" w:rsidRPr="00046C8F">
        <w:rPr>
          <w:rFonts w:ascii="Times New Roman" w:hAnsi="Times New Roman" w:cs="Times New Roman"/>
          <w:sz w:val="24"/>
          <w:szCs w:val="24"/>
        </w:rPr>
        <w:t xml:space="preserve">primarily to </w:t>
      </w:r>
      <w:r w:rsidR="008B0AE4" w:rsidRPr="00046C8F">
        <w:rPr>
          <w:rFonts w:ascii="Times New Roman" w:hAnsi="Times New Roman" w:cs="Times New Roman"/>
          <w:sz w:val="24"/>
          <w:szCs w:val="24"/>
        </w:rPr>
        <w:t xml:space="preserve">individual </w:t>
      </w:r>
      <w:r w:rsidR="00AE2104" w:rsidRPr="00046C8F">
        <w:rPr>
          <w:rFonts w:ascii="Times New Roman" w:hAnsi="Times New Roman" w:cs="Times New Roman"/>
          <w:sz w:val="24"/>
          <w:szCs w:val="24"/>
        </w:rPr>
        <w:t>variability in the</w:t>
      </w:r>
      <w:r w:rsidR="00184BC3" w:rsidRPr="00046C8F">
        <w:rPr>
          <w:rFonts w:ascii="Times New Roman" w:hAnsi="Times New Roman" w:cs="Times New Roman"/>
          <w:sz w:val="24"/>
          <w:szCs w:val="24"/>
        </w:rPr>
        <w:t xml:space="preserve"> asymptotic length</w:t>
      </w:r>
      <w:r w:rsidR="00AE2104" w:rsidRPr="00046C8F">
        <w:rPr>
          <w:rFonts w:ascii="Times New Roman" w:hAnsi="Times New Roman" w:cs="Times New Roman"/>
          <w:sz w:val="24"/>
          <w:szCs w:val="24"/>
        </w:rPr>
        <w:t xml:space="preserve"> parameter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EF087F" w:rsidRPr="00046C8F">
        <w:rPr>
          <w:rFonts w:ascii="Times New Roman" w:hAnsi="Times New Roman" w:cs="Times New Roman"/>
          <w:sz w:val="24"/>
          <w:szCs w:val="24"/>
        </w:rPr>
        <w:t xml:space="preserve"> and reconcile 30+ years of </w:t>
      </w:r>
      <w:r w:rsidR="0011738C" w:rsidRPr="00046C8F">
        <w:rPr>
          <w:rFonts w:ascii="Times New Roman" w:hAnsi="Times New Roman" w:cs="Times New Roman"/>
          <w:sz w:val="24"/>
          <w:szCs w:val="24"/>
        </w:rPr>
        <w:t>efforts to quantify growth</w:t>
      </w:r>
      <w:r w:rsidR="00EF087F" w:rsidRPr="00046C8F">
        <w:rPr>
          <w:rFonts w:ascii="Times New Roman" w:hAnsi="Times New Roman" w:cs="Times New Roman"/>
          <w:sz w:val="24"/>
          <w:szCs w:val="24"/>
        </w:rPr>
        <w:t xml:space="preserve">. </w:t>
      </w:r>
      <w:r w:rsidR="008B0AE4" w:rsidRPr="00046C8F">
        <w:rPr>
          <w:rFonts w:ascii="Times New Roman" w:hAnsi="Times New Roman" w:cs="Times New Roman"/>
          <w:sz w:val="24"/>
          <w:szCs w:val="24"/>
        </w:rPr>
        <w:t xml:space="preserve">These results </w:t>
      </w:r>
      <w:ins w:id="3" w:author="Stephen Scherrer" w:date="2018-11-15T14:39:00Z">
        <w:r w:rsidR="001A5A19">
          <w:rPr>
            <w:rFonts w:ascii="Times New Roman" w:hAnsi="Times New Roman" w:cs="Times New Roman"/>
            <w:sz w:val="24"/>
            <w:szCs w:val="24"/>
          </w:rPr>
          <w:t xml:space="preserve">also point to the importance of incorporating very large fish </w:t>
        </w:r>
      </w:ins>
      <w:ins w:id="4" w:author="Stephen Scherrer" w:date="2018-11-15T14:40:00Z">
        <w:r w:rsidR="001A5A19">
          <w:rPr>
            <w:rFonts w:ascii="Times New Roman" w:hAnsi="Times New Roman" w:cs="Times New Roman"/>
            <w:sz w:val="24"/>
            <w:szCs w:val="24"/>
          </w:rPr>
          <w:t xml:space="preserve">when estimating parameters </w:t>
        </w:r>
      </w:ins>
      <w:ins w:id="5" w:author="Stephen Scherrer" w:date="2018-11-15T14:39:00Z">
        <w:r w:rsidR="001A5A19">
          <w:rPr>
            <w:rFonts w:ascii="Times New Roman" w:hAnsi="Times New Roman" w:cs="Times New Roman"/>
            <w:sz w:val="24"/>
            <w:szCs w:val="24"/>
          </w:rPr>
          <w:t>and the possibility of sexua</w:t>
        </w:r>
      </w:ins>
      <w:ins w:id="6" w:author="Stephen Scherrer" w:date="2018-11-15T14:40:00Z">
        <w:r w:rsidR="001A5A19">
          <w:rPr>
            <w:rFonts w:ascii="Times New Roman" w:hAnsi="Times New Roman" w:cs="Times New Roman"/>
            <w:sz w:val="24"/>
            <w:szCs w:val="24"/>
          </w:rPr>
          <w:t xml:space="preserve">lly dimorphic growth in the species. These results </w:t>
        </w:r>
      </w:ins>
      <w:r w:rsidR="008B0AE4" w:rsidRPr="00046C8F">
        <w:rPr>
          <w:rFonts w:ascii="Times New Roman" w:hAnsi="Times New Roman" w:cs="Times New Roman"/>
          <w:sz w:val="24"/>
          <w:szCs w:val="24"/>
        </w:rPr>
        <w:t xml:space="preserve">have </w:t>
      </w:r>
      <w:r w:rsidR="00D90225" w:rsidRPr="00046C8F">
        <w:rPr>
          <w:rFonts w:ascii="Times New Roman" w:hAnsi="Times New Roman" w:cs="Times New Roman"/>
          <w:sz w:val="24"/>
          <w:szCs w:val="24"/>
        </w:rPr>
        <w:t xml:space="preserve">management </w:t>
      </w:r>
      <w:r w:rsidR="008B0AE4" w:rsidRPr="00046C8F">
        <w:rPr>
          <w:rFonts w:ascii="Times New Roman" w:hAnsi="Times New Roman" w:cs="Times New Roman"/>
          <w:sz w:val="24"/>
          <w:szCs w:val="24"/>
        </w:rPr>
        <w:t>implications as growth is often an input for stock assessment models and used as a proxy for other life history traits</w:t>
      </w:r>
      <w:ins w:id="7" w:author="Stephen Scherrer" w:date="2018-11-15T14:40:00Z">
        <w:r w:rsidR="001A5A19">
          <w:rPr>
            <w:rFonts w:ascii="Times New Roman" w:hAnsi="Times New Roman" w:cs="Times New Roman"/>
            <w:sz w:val="24"/>
            <w:szCs w:val="24"/>
          </w:rPr>
          <w:t>, particularly mortality</w:t>
        </w:r>
      </w:ins>
      <w:r w:rsidR="008B0AE4" w:rsidRPr="00046C8F">
        <w:rPr>
          <w:rFonts w:ascii="Times New Roman" w:hAnsi="Times New Roman" w:cs="Times New Roman"/>
          <w:sz w:val="24"/>
          <w:szCs w:val="24"/>
        </w:rPr>
        <w:t>.</w:t>
      </w:r>
    </w:p>
    <w:p w14:paraId="5B7C5FA0" w14:textId="77777777" w:rsidR="00BC419A" w:rsidRPr="00046C8F" w:rsidRDefault="00BC419A" w:rsidP="000D5103">
      <w:pPr>
        <w:spacing w:line="480" w:lineRule="auto"/>
        <w:rPr>
          <w:rFonts w:ascii="Times New Roman" w:hAnsi="Times New Roman" w:cs="Times New Roman"/>
          <w:sz w:val="24"/>
          <w:szCs w:val="24"/>
        </w:rPr>
      </w:pPr>
    </w:p>
    <w:p w14:paraId="4D6D6400" w14:textId="144BEC80" w:rsidR="00BC419A" w:rsidRPr="00046C8F" w:rsidRDefault="00BC419A" w:rsidP="000D5103">
      <w:pPr>
        <w:spacing w:line="480" w:lineRule="auto"/>
        <w:outlineLvl w:val="0"/>
        <w:rPr>
          <w:rFonts w:ascii="Times New Roman" w:hAnsi="Times New Roman" w:cs="Times New Roman"/>
          <w:b/>
          <w:i/>
          <w:sz w:val="24"/>
          <w:szCs w:val="24"/>
        </w:rPr>
      </w:pPr>
      <w:r w:rsidRPr="00046C8F">
        <w:rPr>
          <w:rFonts w:ascii="Times New Roman" w:hAnsi="Times New Roman" w:cs="Times New Roman"/>
          <w:b/>
          <w:i/>
          <w:sz w:val="24"/>
          <w:szCs w:val="24"/>
        </w:rPr>
        <w:t>Introduction</w:t>
      </w:r>
      <w:r w:rsidR="008D5329" w:rsidRPr="00046C8F">
        <w:rPr>
          <w:rFonts w:ascii="Times New Roman" w:hAnsi="Times New Roman" w:cs="Times New Roman"/>
          <w:b/>
          <w:i/>
          <w:sz w:val="24"/>
          <w:szCs w:val="24"/>
        </w:rPr>
        <w:t xml:space="preserve"> (500 Words)</w:t>
      </w:r>
    </w:p>
    <w:p w14:paraId="3FBCA94A" w14:textId="19555E8E" w:rsidR="002B5751" w:rsidRPr="00046C8F" w:rsidRDefault="002B5751" w:rsidP="000D5103">
      <w:pPr>
        <w:spacing w:line="480" w:lineRule="auto"/>
        <w:outlineLvl w:val="0"/>
        <w:rPr>
          <w:rFonts w:ascii="Times New Roman" w:hAnsi="Times New Roman" w:cs="Times New Roman"/>
          <w:i/>
          <w:sz w:val="24"/>
          <w:szCs w:val="24"/>
        </w:rPr>
      </w:pPr>
      <w:r w:rsidRPr="00046C8F">
        <w:rPr>
          <w:rFonts w:ascii="Times New Roman" w:hAnsi="Times New Roman" w:cs="Times New Roman"/>
          <w:i/>
          <w:sz w:val="24"/>
          <w:szCs w:val="24"/>
        </w:rPr>
        <w:t>Background</w:t>
      </w:r>
    </w:p>
    <w:p w14:paraId="51B43A2E" w14:textId="6109053C" w:rsidR="00155640" w:rsidRPr="00046C8F" w:rsidRDefault="004B2784" w:rsidP="004B2784">
      <w:pPr>
        <w:spacing w:line="480" w:lineRule="auto"/>
        <w:ind w:firstLine="720"/>
        <w:rPr>
          <w:rFonts w:ascii="Times New Roman" w:hAnsi="Times New Roman" w:cs="Times New Roman"/>
          <w:sz w:val="24"/>
          <w:szCs w:val="24"/>
        </w:rPr>
      </w:pPr>
      <w:r w:rsidRPr="00046C8F">
        <w:rPr>
          <w:rFonts w:ascii="Times New Roman" w:hAnsi="Times New Roman" w:cs="Times New Roman"/>
          <w:i/>
          <w:sz w:val="24"/>
          <w:szCs w:val="24"/>
        </w:rPr>
        <w:t>Pristipomoides filamentosus</w:t>
      </w:r>
      <w:r w:rsidRPr="00046C8F">
        <w:rPr>
          <w:rFonts w:ascii="Times New Roman" w:hAnsi="Times New Roman" w:cs="Times New Roman"/>
          <w:sz w:val="24"/>
          <w:szCs w:val="24"/>
        </w:rPr>
        <w:t xml:space="preserve"> is a species of long lived</w:t>
      </w:r>
      <w:r w:rsidR="0032064A" w:rsidRPr="00046C8F">
        <w:rPr>
          <w:rFonts w:ascii="Times New Roman" w:hAnsi="Times New Roman" w:cs="Times New Roman"/>
          <w:sz w:val="24"/>
          <w:szCs w:val="24"/>
        </w:rPr>
        <w:t xml:space="preserve"> deep-</w:t>
      </w:r>
      <w:r w:rsidRPr="00046C8F">
        <w:rPr>
          <w:rFonts w:ascii="Times New Roman" w:hAnsi="Times New Roman" w:cs="Times New Roman"/>
          <w:sz w:val="24"/>
          <w:szCs w:val="24"/>
        </w:rPr>
        <w:t xml:space="preserve">water snapper distributed throughout the tropical Pacific and Indian Oceans </w:t>
      </w:r>
      <w:r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{"citationItems":[{"id":"ITEM-1","itemData":{"DOI":"10.1016/0025-326X(92)90600-B","ISBN":"9251023212","ISSN":"0025326X","abstract":"This is the sixth in the FAO series of worldwide annotated and illustrated catalogues of major groups of organisms that enter marine fisheries. The present volume includes 103 lutjanid species belonging to 17 genera. It provides comprehen- sive, illustrated keys and a glossary of technical terms and measurements. Individual accounts of species include drawings, scientific and vernacular names, information on habitat, biology and fisheries, and a distribution map. The work is fully indexed and there is ample reference to pertinent literature","author":[{"dropping-particle":"","family":"Allen","given":"G.R.","non-dropping-particle":"","parse-names":false,"suffix":""}],"container-title":"Fao Fisheries Synopsis","id":"ITEM-1","issue":"125","issued":{"date-parts":[["1985"]]},"page":"208","title":"Fao Species Catalogue Vol . 6 . Snappers of the World","type":"article-journal","volume":"6"},"uris":["http://www.mendeley.com/documents/?uuid=19fb3c31-f028-4025-bee0-445ff0b07495"]},{"id":"ITEM-2","itemData":{"DOI":"10.1139/f2012-109","ISBN":"0706-652X","ISSN":"0706652X","abstract":"Growth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 H","non-dropping-particle":"","parse-names":false,"suffix":""},{"dropping-particle":"","family":"DeMartini","given":"E E","non-dropping-particle":"","parse-names":false,"suffix":""},{"dropping-particle":"","family":"Brodziak","given":"J","non-dropping-particle":"","parse-names":false,"suffix":""},{"dropping-particle":"","family":"Nichols","given":"R S","non-dropping-particle":"","parse-names":false,"suffix":""},{"dropping-particle":"","family":"Humphreys","given":"R L","non-dropping-particle":"","parse-names":false,"suffix":""}],"container-title":"Canadian Journal of Fisheries and Aquatic Sciences","id":"ITEM-2","issued":{"date-parts":[["2012"]]},"page":"1850-1869","title":"A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otoliths","type":"article-journal","volume":"69"},"uris":["http://www.mendeley.com/documents/?uuid=e7876c98-c8eb-4a2e-9660-799b305a673f"]}],"mendeley":{"formattedCitation":"(Allen 1985, Andrews et al. 2012)","plainTextFormattedCitation":"(Allen 1985, Andrews et al. 2012)","previouslyFormattedCitation":"(Allen 1985, Andrews et al. 2012)"},"properties":{"noteIndex":0},"schema":"https://github.com/citation-style-language/schema/raw/master/csl-citation.json"}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(Allen 1985, Andrews et al. 2012)</w:t>
      </w:r>
      <w:r w:rsidRPr="00046C8F">
        <w:rPr>
          <w:rFonts w:ascii="Times New Roman" w:hAnsi="Times New Roman" w:cs="Times New Roman"/>
          <w:sz w:val="24"/>
          <w:szCs w:val="24"/>
        </w:rPr>
        <w:fldChar w:fldCharType="end"/>
      </w:r>
      <w:r w:rsidR="008D5828" w:rsidRPr="00046C8F">
        <w:rPr>
          <w:rFonts w:ascii="Times New Roman" w:hAnsi="Times New Roman" w:cs="Times New Roman"/>
          <w:sz w:val="24"/>
          <w:szCs w:val="24"/>
        </w:rPr>
        <w:t>. The</w:t>
      </w:r>
      <w:r w:rsidR="0032064A" w:rsidRPr="00046C8F">
        <w:rPr>
          <w:rFonts w:ascii="Times New Roman" w:hAnsi="Times New Roman" w:cs="Times New Roman"/>
          <w:sz w:val="24"/>
          <w:szCs w:val="24"/>
        </w:rPr>
        <w:t xml:space="preserve"> species constitutes a significant fraction of Hawaii’s commercial bottomfish fishery where it is known </w:t>
      </w:r>
      <w:r w:rsidR="00965166" w:rsidRPr="00046C8F">
        <w:rPr>
          <w:rFonts w:ascii="Times New Roman" w:hAnsi="Times New Roman" w:cs="Times New Roman"/>
          <w:sz w:val="24"/>
          <w:szCs w:val="24"/>
        </w:rPr>
        <w:t xml:space="preserve">locally </w:t>
      </w:r>
      <w:del w:id="8" w:author="Stephen Scherrer" w:date="2018-11-15T14:41:00Z">
        <w:r w:rsidRPr="00046C8F" w:rsidDel="001A5A19">
          <w:rPr>
            <w:rFonts w:ascii="Times New Roman" w:hAnsi="Times New Roman" w:cs="Times New Roman"/>
            <w:sz w:val="24"/>
            <w:szCs w:val="24"/>
          </w:rPr>
          <w:delText xml:space="preserve">by </w:delText>
        </w:r>
      </w:del>
      <w:r w:rsidR="00965166" w:rsidRPr="00046C8F">
        <w:rPr>
          <w:rFonts w:ascii="Times New Roman" w:hAnsi="Times New Roman" w:cs="Times New Roman"/>
          <w:sz w:val="24"/>
          <w:szCs w:val="24"/>
        </w:rPr>
        <w:t xml:space="preserve">as </w:t>
      </w:r>
      <w:r w:rsidRPr="00046C8F">
        <w:rPr>
          <w:rFonts w:ascii="Times New Roman" w:hAnsi="Times New Roman" w:cs="Times New Roman"/>
          <w:sz w:val="24"/>
          <w:szCs w:val="24"/>
        </w:rPr>
        <w:t xml:space="preserve">opakapaka </w:t>
      </w:r>
      <w:r w:rsidRPr="00046C8F">
        <w:rPr>
          <w:rFonts w:ascii="Times New Roman" w:hAnsi="Times New Roman" w:cs="Times New Roman"/>
          <w:sz w:val="24"/>
          <w:szCs w:val="24"/>
        </w:rPr>
        <w:fldChar w:fldCharType="begin" w:fldLock="1"/>
      </w:r>
      <w:r w:rsidR="0038335E">
        <w:rPr>
          <w:rFonts w:ascii="Times New Roman" w:hAnsi="Times New Roman" w:cs="Times New Roman"/>
          <w:sz w:val="24"/>
          <w:szCs w:val="24"/>
        </w:rPr>
        <w:instrText>ADDIN CSL_CITATION {"citationItems":[{"id":"ITEM-1","itemData":{"URL":"https://www.pifsc.noaa.gov/wpacfin/hi/dar/Pages/hi_data_3.php","accessed":{"date-parts":[["2018","3","23"]]},"id":"ITEM-1","issued":{"date-parts":[["2016"]]},"title":"Hawaii Reported Landing Tables","type":"webpage"},"uris":["http://www.mendeley.com/documents/?uuid=e19686d8-8f61-43ed-8996-7dbff0682ba7"]},{"id":"ITEM-2","itemData":{"abstract":"In the Hawaiian Islands 13 species of bottom fish are commonly harvested in the commercial deepsea handline fishery. These are all high-level carnivores, including snappers, jacks, and a species of grouper, which are sought in water depths ranging from 60to350 m. Cluster analyses performedon the Hawaii Division of Fish and Game commercial catch report data suggest the existence of three bottom fish species groups which apparently segregate on the basis of depth distribution. These groups seem to be stable through time and similar among differing geographic localities. Two measures of fishing effort, catch-records and fisherman-days, were compared to determine which is more suitable for use in stock-production analyses. Fisherman-days was selected because, among other reasons, it repeatedly demonstrates astronger negativecorrelation with catch per unit effort. Application of the Schaefer stock-production model to this multispecies fishery on a species-byspecies basis provides an inadequate description of productivity. When catch statistics are aggregated according to the three cluster analysis species groups the results are much improved. In this regard consistently significant results and production estimates were obtained from the Maui- Lanai-Kahoolawe-Molokai bank, a region which presently accounts for about half of the total Hawaii catch. No significant interaction among the cluster groups wasdetected. When all 13 bottom fish species are analyzed together. the results are in agreement with the preceding analysis. Examining the aggregation process suggests that the model based on the intermediate level of aggregation (cluster groups) explains slightly more of the variation in total catch than does the model which treats all 13 species together. We estimate the annual maximum sustainable yield of the commercial deep-sea handline fishery around the Maui-Lanai-Kahoolawe-Molokaib ank to be 106 metric tons or about 272 kg/nmi of 100- fathom isobath. Because recreational catch is unaccounted for these figures are considered lower bounds for the gross production obtainable from this type of fishery although currently the commercial fishery is operating close to this maximum-sustainable-yield level.","author":[{"dropping-particle":"","family":"Ralston","given":"Stephen Van Dyke","non-dropping-particle":"","parse-names":false,"suffix":""},{"dropping-particle":"","family":"Polovina","given":"J","non-dropping-particle":"","parse-names":false,"suffix":""}],"container-title":"Fishery Bulletin","id":"ITEM-2","issue":"3","issued":{"date-parts":[["1982"]]},"page":"435-448","title":"A multispecies analyis of the commercial deep-sea handline fishery in Hawaii","type":"article-journal","volume":"80"},"uris":["http://www.mendeley.com/documents/?uuid=c65d55bc-11a5-3148-942d-69438ffe9d92"]}],"mendeley":{"formattedCitation":"(Ralston and Polovina 1982, “Hawaii Reported Landing Tables” 2016)","plainTextFormattedCitation":"(Ralston and Polovina 1982, “Hawaii Reported Landing Tables” 2016)","previouslyFormattedCitation":"(Ralston and Polovina 1982, Sundberg and Underkoffler 2009, “Hawaii Reported Landing Tables” 2016)"},"properties":{"noteIndex":0},"schema":"https://github.com/citation-style-language/schema/raw/master/csl-citation.json"}</w:instrText>
      </w:r>
      <w:r w:rsidRPr="00046C8F">
        <w:rPr>
          <w:rFonts w:ascii="Times New Roman" w:hAnsi="Times New Roman" w:cs="Times New Roman"/>
          <w:sz w:val="24"/>
          <w:szCs w:val="24"/>
        </w:rPr>
        <w:fldChar w:fldCharType="separate"/>
      </w:r>
      <w:r w:rsidR="0038335E" w:rsidRPr="0038335E">
        <w:rPr>
          <w:rFonts w:ascii="Times New Roman" w:hAnsi="Times New Roman" w:cs="Times New Roman"/>
          <w:noProof/>
          <w:sz w:val="24"/>
          <w:szCs w:val="24"/>
        </w:rPr>
        <w:t>(Ralston and Polovina 1982, “Hawaii Reported Landing Tables” 2016)</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r w:rsidR="008D5828" w:rsidRPr="00046C8F">
        <w:rPr>
          <w:rFonts w:ascii="Times New Roman" w:hAnsi="Times New Roman" w:cs="Times New Roman"/>
          <w:sz w:val="24"/>
          <w:szCs w:val="24"/>
        </w:rPr>
        <w:t>Great</w:t>
      </w:r>
      <w:r w:rsidRPr="00046C8F">
        <w:rPr>
          <w:rFonts w:ascii="Times New Roman" w:hAnsi="Times New Roman" w:cs="Times New Roman"/>
          <w:sz w:val="24"/>
          <w:szCs w:val="24"/>
        </w:rPr>
        <w:t xml:space="preserve"> amount</w:t>
      </w:r>
      <w:r w:rsidR="00866E16" w:rsidRPr="00046C8F">
        <w:rPr>
          <w:rFonts w:ascii="Times New Roman" w:hAnsi="Times New Roman" w:cs="Times New Roman"/>
          <w:sz w:val="24"/>
          <w:szCs w:val="24"/>
        </w:rPr>
        <w:t>s</w:t>
      </w:r>
      <w:r w:rsidRPr="00046C8F">
        <w:rPr>
          <w:rFonts w:ascii="Times New Roman" w:hAnsi="Times New Roman" w:cs="Times New Roman"/>
          <w:sz w:val="24"/>
          <w:szCs w:val="24"/>
        </w:rPr>
        <w:t xml:space="preserve"> of effort </w:t>
      </w:r>
      <w:r w:rsidR="00866E16" w:rsidRPr="00046C8F">
        <w:rPr>
          <w:rFonts w:ascii="Times New Roman" w:hAnsi="Times New Roman" w:cs="Times New Roman"/>
          <w:sz w:val="24"/>
          <w:szCs w:val="24"/>
        </w:rPr>
        <w:t>have</w:t>
      </w:r>
      <w:r w:rsidRPr="00046C8F">
        <w:rPr>
          <w:rFonts w:ascii="Times New Roman" w:hAnsi="Times New Roman" w:cs="Times New Roman"/>
          <w:sz w:val="24"/>
          <w:szCs w:val="24"/>
        </w:rPr>
        <w:t xml:space="preserve"> been expended to </w:t>
      </w:r>
      <w:r w:rsidR="0067678E" w:rsidRPr="00046C8F">
        <w:rPr>
          <w:rFonts w:ascii="Times New Roman" w:hAnsi="Times New Roman" w:cs="Times New Roman"/>
          <w:sz w:val="24"/>
          <w:szCs w:val="24"/>
        </w:rPr>
        <w:t xml:space="preserve">better </w:t>
      </w:r>
      <w:r w:rsidRPr="00046C8F">
        <w:rPr>
          <w:rFonts w:ascii="Times New Roman" w:hAnsi="Times New Roman" w:cs="Times New Roman"/>
          <w:sz w:val="24"/>
          <w:szCs w:val="24"/>
        </w:rPr>
        <w:t xml:space="preserve">understand </w:t>
      </w:r>
      <w:r w:rsidR="0032064A" w:rsidRPr="00046C8F">
        <w:rPr>
          <w:rFonts w:ascii="Times New Roman" w:hAnsi="Times New Roman" w:cs="Times New Roman"/>
          <w:sz w:val="24"/>
          <w:szCs w:val="24"/>
        </w:rPr>
        <w:t>the</w:t>
      </w:r>
      <w:r w:rsidRPr="00046C8F">
        <w:rPr>
          <w:rFonts w:ascii="Times New Roman" w:hAnsi="Times New Roman" w:cs="Times New Roman"/>
          <w:sz w:val="24"/>
          <w:szCs w:val="24"/>
        </w:rPr>
        <w:t xml:space="preserve"> life history of this species.</w:t>
      </w:r>
      <w:r w:rsidR="008D5828" w:rsidRPr="00046C8F">
        <w:rPr>
          <w:rFonts w:ascii="Times New Roman" w:hAnsi="Times New Roman" w:cs="Times New Roman"/>
          <w:sz w:val="24"/>
          <w:szCs w:val="24"/>
        </w:rPr>
        <w:t xml:space="preserve"> </w:t>
      </w:r>
    </w:p>
    <w:p w14:paraId="2C6C0211" w14:textId="67E16C82" w:rsidR="004B2784" w:rsidRPr="00046C8F" w:rsidRDefault="00866E16" w:rsidP="004B2784">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lastRenderedPageBreak/>
        <w:t>Von Bertalanffy g</w:t>
      </w:r>
      <w:r w:rsidR="004B2784" w:rsidRPr="00046C8F">
        <w:rPr>
          <w:rFonts w:ascii="Times New Roman" w:hAnsi="Times New Roman" w:cs="Times New Roman"/>
          <w:sz w:val="24"/>
          <w:szCs w:val="24"/>
        </w:rPr>
        <w:t xml:space="preserve">rowth parameters </w:t>
      </w:r>
      <w:r w:rsidRPr="00046C8F">
        <w:rPr>
          <w:rFonts w:ascii="Times New Roman" w:hAnsi="Times New Roman" w:cs="Times New Roman"/>
          <w:sz w:val="24"/>
          <w:szCs w:val="24"/>
        </w:rPr>
        <w:t xml:space="preserve">have </w:t>
      </w:r>
      <w:r w:rsidR="004B2784" w:rsidRPr="00046C8F">
        <w:rPr>
          <w:rFonts w:ascii="Times New Roman" w:hAnsi="Times New Roman" w:cs="Times New Roman"/>
          <w:sz w:val="24"/>
          <w:szCs w:val="24"/>
        </w:rPr>
        <w:t xml:space="preserve">been estimated </w:t>
      </w:r>
      <w:r w:rsidRPr="00046C8F">
        <w:rPr>
          <w:rFonts w:ascii="Times New Roman" w:hAnsi="Times New Roman" w:cs="Times New Roman"/>
          <w:sz w:val="24"/>
          <w:szCs w:val="24"/>
        </w:rPr>
        <w:t xml:space="preserve">for </w:t>
      </w:r>
      <w:del w:id="9" w:author="Stephen Scherrer [2]" w:date="2018-09-14T11:50:00Z">
        <w:r w:rsidRPr="00A20282" w:rsidDel="00A20282">
          <w:rPr>
            <w:rFonts w:ascii="Times New Roman" w:hAnsi="Times New Roman" w:cs="Times New Roman"/>
            <w:i/>
            <w:sz w:val="24"/>
            <w:szCs w:val="24"/>
            <w:rPrChange w:id="10" w:author="Stephen Scherrer [2]" w:date="2018-09-14T11:50:00Z">
              <w:rPr>
                <w:rFonts w:ascii="Times New Roman" w:hAnsi="Times New Roman" w:cs="Times New Roman"/>
                <w:sz w:val="24"/>
                <w:szCs w:val="24"/>
              </w:rPr>
            </w:rPrChange>
          </w:rPr>
          <w:delText>opakapaka</w:delText>
        </w:r>
      </w:del>
      <w:ins w:id="11" w:author="Stephen Scherrer [2]" w:date="2018-09-14T11:50:00Z">
        <w:r w:rsidR="00A20282" w:rsidRPr="00A20282">
          <w:rPr>
            <w:rFonts w:ascii="Times New Roman" w:hAnsi="Times New Roman" w:cs="Times New Roman"/>
            <w:i/>
            <w:sz w:val="24"/>
            <w:szCs w:val="24"/>
            <w:rPrChange w:id="12" w:author="Stephen Scherrer [2]" w:date="2018-09-14T11:50:00Z">
              <w:rPr>
                <w:rFonts w:ascii="Times New Roman" w:hAnsi="Times New Roman" w:cs="Times New Roman"/>
                <w:sz w:val="24"/>
                <w:szCs w:val="24"/>
              </w:rPr>
            </w:rPrChange>
          </w:rPr>
          <w:t>P. filamentosus</w:t>
        </w:r>
      </w:ins>
      <w:r w:rsidRPr="00046C8F">
        <w:rPr>
          <w:rFonts w:ascii="Times New Roman" w:hAnsi="Times New Roman" w:cs="Times New Roman"/>
          <w:sz w:val="24"/>
          <w:szCs w:val="24"/>
        </w:rPr>
        <w:t xml:space="preserve"> </w:t>
      </w:r>
      <w:r w:rsidR="004B2784" w:rsidRPr="00046C8F">
        <w:rPr>
          <w:rFonts w:ascii="Times New Roman" w:hAnsi="Times New Roman" w:cs="Times New Roman"/>
          <w:sz w:val="24"/>
          <w:szCs w:val="24"/>
        </w:rPr>
        <w:t xml:space="preserve">numerous times in Hawaii and elsewhere (Table 1). </w:t>
      </w:r>
      <w:r w:rsidR="00155640" w:rsidRPr="00046C8F">
        <w:rPr>
          <w:rFonts w:ascii="Times New Roman" w:hAnsi="Times New Roman" w:cs="Times New Roman"/>
          <w:sz w:val="24"/>
          <w:szCs w:val="24"/>
        </w:rPr>
        <w:t>Parameter</w:t>
      </w:r>
      <w:r w:rsidR="004B2784" w:rsidRPr="00046C8F">
        <w:rPr>
          <w:rFonts w:ascii="Times New Roman" w:hAnsi="Times New Roman" w:cs="Times New Roman"/>
          <w:sz w:val="24"/>
          <w:szCs w:val="24"/>
        </w:rPr>
        <w:t xml:space="preserve"> estimates have been </w:t>
      </w:r>
      <w:r w:rsidR="0032064A" w:rsidRPr="00046C8F">
        <w:rPr>
          <w:rFonts w:ascii="Times New Roman" w:hAnsi="Times New Roman" w:cs="Times New Roman"/>
          <w:sz w:val="24"/>
          <w:szCs w:val="24"/>
        </w:rPr>
        <w:t>determined</w:t>
      </w:r>
      <w:r w:rsidR="004B2784" w:rsidRPr="00046C8F">
        <w:rPr>
          <w:rFonts w:ascii="Times New Roman" w:hAnsi="Times New Roman" w:cs="Times New Roman"/>
          <w:sz w:val="24"/>
          <w:szCs w:val="24"/>
        </w:rPr>
        <w:t xml:space="preserve"> </w:t>
      </w:r>
      <w:r w:rsidR="00B73D51" w:rsidRPr="00046C8F">
        <w:rPr>
          <w:rFonts w:ascii="Times New Roman" w:hAnsi="Times New Roman" w:cs="Times New Roman"/>
          <w:sz w:val="24"/>
          <w:szCs w:val="24"/>
        </w:rPr>
        <w:t xml:space="preserve">using direct aging approaches </w:t>
      </w:r>
      <w:r w:rsidR="004B2784" w:rsidRPr="00046C8F">
        <w:rPr>
          <w:rFonts w:ascii="Times New Roman" w:hAnsi="Times New Roman" w:cs="Times New Roman"/>
          <w:sz w:val="24"/>
          <w:szCs w:val="24"/>
        </w:rPr>
        <w:t xml:space="preserve">from </w:t>
      </w:r>
      <w:r w:rsidR="00BA3D4D" w:rsidRPr="00046C8F">
        <w:rPr>
          <w:rFonts w:ascii="Times New Roman" w:hAnsi="Times New Roman" w:cs="Times New Roman"/>
          <w:sz w:val="24"/>
          <w:szCs w:val="24"/>
        </w:rPr>
        <w:t>length-at-age</w:t>
      </w:r>
      <w:r w:rsidR="004B2784" w:rsidRPr="00046C8F">
        <w:rPr>
          <w:rFonts w:ascii="Times New Roman" w:hAnsi="Times New Roman" w:cs="Times New Roman"/>
          <w:sz w:val="24"/>
          <w:szCs w:val="24"/>
        </w:rPr>
        <w:t xml:space="preserve"> data using otolith growth increments </w:t>
      </w:r>
      <w:r w:rsidR="004B2784"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{"citationItems":[{"id":"ITEM-1","itemData":{"ISSN":"00900656","abstract":"Studies of otolith microstructure in Hawaiian snapper, Pristipomoides filamentosus, indicate that growth in- crements are deposited daily in immature fish 40 cm FL and &lt;3 yr of age). Laboratory experiments with tetracycline-injected fish andanalysis of modal progression in size-frequency distributions of field-sampled fish validate this conclusion. Given a 1:1 correspondence between increments and days, one can determine otolithgrowth rate by measuring incrementwidth. Based on the relationship between otolith growth rate and otolith length, we conclude that increment deposition in mature P. ilamentosus is episodic, i. e., interrupted. Using regression analysis, amodel is developed relating otolith growth rate to otolith length.ltis shown that integration ofthe regression equation provides estimates ofthe age of individual fish. Assumptions involved in the model are discussed, andit is concluded that this method of aging adequately represents the growthof P. ilamentosus when time is measured on a scale ofyears. Age estimates derived here are entirely consistent with those of related forms (Lutjanidae) reported in the literature.","author":[{"dropping-particle":"","family":"Ralston","given":"S.","non-dropping-particle":"","parse-names":false,"suffix":""},{"dropping-particle":"","family":"Miyamoto","given":"G. T.","non-dropping-particle":"","parse-names":false,"suffix":""}],"container-title":"Fishery Bulletin","id":"ITEM-1","issued":{"date-parts":[["1983"]]},"page":"523-535","title":"Analyzing the width of daily otolith increments to age the Hawaiian snapper, Pristipomoides filamentosus.","type":"article-journal","volume":"81"},"uris":["http://www.mendeley.com/documents/?uuid=b96b9294-482a-3c3c-bdd7-e1afe2ab3f2c"]},{"id":"ITEM-2","itemData":{"DOI":"10.1007/BF00302208","ISBN":"0722-4028","ISSN":"07224028","abstract":"The otoliths of tropical fish may provide important life history information incorporated within their structural and chemical constituents. All three otoliths (sagitta, lapillus, asteriscus) of the tropical fish Pristipomoides filamentosus were examined internally by Scanning Electron Microscope methods to observe micro-increments and externally to determine three dimensional structure. It was discovered that the sagitta contained four cores and that the plane chosen to be sectioned for micro-increment enumeration could result in errors if more than one core were transversed. The medial cross sectional plane was consequently resolved to effer the most accurate micro-increment counts. Obserations of lapilli also revealed micro-increments and subsequent counts were closely correlated to those detected in the sagittae. The visualization of increments made it feasible to assess age and evolve a growth model. In addition, sagitta weight was found to be related to growth rate and may provide a quick estimate of relative growth. Chemical analyses of otoliths for stable isotopes and Sr/Ca ratios all suggested that an individual fish inhabited warmer waters as it became older. A combination of otolith structural and chemical information can provide age and growth data which is essential to the calculation of accurate population parameters.","author":[{"dropping-particle":"","family":"Radtke","given":"Richard L.","non-dropping-particle":"","parse-names":false,"suffix":""}],"container-title":"Coral Reefs","id":"ITEM-2","issue":"1","issued":{"date-parts":[["1987"]]},"page":"19-25","title":"Age and growth information available from the otoliths of the Hawaiian snapper, Pristipomoides filamentosus","type":"article-journal","volume":"6"},"uris":["http://www.mendeley.com/documents/?uuid=4908891b-e1c9-46fc-8709-1d62092347cd"]},{"id":"ITEM-3","itemData":{"ISBN":"0030-8870","ISSN":"0030-8870","abstract":"Eteline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Science","id":"ITEM-3","issue":"4","issued":{"date-parts":[["1996"]]},"page":"371-381","title":"Habitat and life history of juvenile Hawaiian pink snapper, Pristipomoides filamentosus","type":"article-journal","volume":"50"},"uris":["http://www.mendeley.com/documents/?uuid=614669a4-439e-4cf1-abfd-c201a44e5091"]},{"id":"ITEM-4","itemData":{"author":[{"dropping-particle":"","family":"Demartini","given":"Edward E","non-dropping-particle":"","parse-names":false,"suffix":""},{"dropping-particle":"","family":"Landgraf","given":"Kevin C","non-dropping-particle":"","parse-names":false,"suffix":""},{"dropping-particle":"","family":"Ralston","given":"Stephen","non-dropping-particle":"","parse-names":false,"suffix":""}],"id":"ITEM-4","issued":{"date-parts":[["1994"]]},"page":"1-19","publisher":"U.S. Department of Commerce, National Oceanic and Atmospheric Administration, National Marine Fisheries Service, Southwest Fisheries Science Center","title":"A Recharacterizatinon of the age-length and growth relationships of Hawaiian snapper Pristipomoides filamentosus","type":"article"},"uris":["http://www.mendeley.com/documents/?uuid=b07913e2-c29d-4a86-a85f-40a75c8d086d"]},{"id":"ITEM-5","itemData":{"author":[{"dropping-particle":"","family":"Uchiyama","given":"James H.","non-dropping-particle":"","parse-names":false,"suffix":""},{"dropping-particle":"","family":"Tagami","given":"Darryl T.","non-dropping-particle":"","parse-names":false,"suffix":""}],"container-title":"Proceedings of the Second Symposium on Resource Investigations in the Northwestern Hawaiian Islands","editor":[{"dropping-particle":"","family":"Grigg","given":"R W.","non-dropping-particle":"","parse-names":false,"suffix":""},{"dropping-particle":"","family":"Tanoue","given":"K Y.","non-dropping-particle":"","parse-names":false,"suffix":""}],"id":"ITEM-5","issued":{"date-parts":[["1984"]]},"page":"229-247","title":"Life history, distribution, and abundance of bottomfishes in the Northwestern Hawaiian Islands","type":"paper-conference"},"uris":["http://www.mendeley.com/documents/?uuid=d2f64542-ef3d-4322-b1fa-9341fb404952"]},{"id":"ITEM-6","itemData":{"DOI":"10.1139/f2012-109","ISBN":"0706-652X","ISSN":"0706652X","abstract":"Growth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 H","non-dropping-particle":"","parse-names":false,"suffix":""},{"dropping-particle":"","family":"DeMartini","given":"E E","non-dropping-particle":"","parse-names":false,"suffix":""},{"dropping-particle":"","family":"Brodziak","given":"J","non-dropping-particle":"","parse-names":false,"suffix":""},{"dropping-particle":"","family":"Nichols","given":"R S","non-dropping-particle":"","parse-names":false,"suffix":""},{"dropping-particle":"","family":"Humphreys","given":"R L","non-dropping-particle":"","parse-names":false,"suffix":""}],"container-title":"Canadian Journal of Fisheries and Aquatic Sciences","id":"ITEM-6","issued":{"date-parts":[["2012"]]},"page":"1850-1869","title":"A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otoliths","type":"article-journal","volume":"69"},"uris":["http://www.mendeley.com/documents/?uuid=e7876c98-c8eb-4a2e-9660-799b305a673f"]},{"id":"ITEM-7","itemData":{"ISBN":"Administrative Report H-11-07","author":[{"dropping-particle":"","family":"Andrews","given":"A. H.","non-dropping-particle":"","parse-names":false,"suffix":""},{"dropping-particle":"","family":"Humphreys","given":"R. l.","non-dropping-particle":"","parse-names":false,"suffix":""},{"dropping-particle":"","family":"DeMartini","given":"E. D.","non-dropping-particle":"","parse-names":false,"suffix":""},{"dropping-particle":"","family":"Nichols","given":"R. S.","non-dropping-particle":"","parse-names":false,"suffix":""},{"dropping-particle":"","family":"Brodziak","given":"J.","non-dropping-particle":"","parse-names":false,"suffix":""}],"container-title":"Fisheries Science","id":"ITEM-7","issue":"October","issued":{"date-parts":[["2011"]]},"title":"Bomb Radiocarbon and Lead-Radium Dating of Opakapaka (Pristipomoides filamentosus)","type":"article-journal"},"uris":["http://www.mendeley.com/documents/?uuid=a9c83ffb-1784-407e-a9e3-0eeb743e5ec8"]}],"mendeley":{"formattedCitation":"(Ralston and Miyamoto 1983, Uchiyama and Tagami 1984, Radtke 1987, Demartini et al. 1994, Moffitt and Parrish 1996, Andrews et al. 2011, 2012)","manualFormatting":"(Ralston &amp; Miyamoto, 1983; Uchiyama &amp; Tagami, 1984; Radtke, 1987; Demartini, Landgraf &amp; Ralston, 1994, Ralston &amp; Williams, 1988)","plainTextFormattedCitation":"(Ralston and Miyamoto 1983, Uchiyama and Tagami 1984, Radtke 1987, Demartini et al. 1994, Moffitt and Parrish 1996, Andrews et al. 2011, 2012)","previouslyFormattedCitation":"(Ralston and Miyamoto 1983, Uchiyama and Tagami 1984, Radtke 1987, Demartini et al. 1994, Moffitt and Parrish 1996, Andrews et al. 2011, 2012)"},"properties":{"noteIndex":0},"schema":"https://github.com/citation-style-language/schema/raw/master/csl-citation.json"}</w:instrText>
      </w:r>
      <w:r w:rsidR="004B2784" w:rsidRPr="00046C8F">
        <w:rPr>
          <w:rFonts w:ascii="Times New Roman" w:hAnsi="Times New Roman" w:cs="Times New Roman"/>
          <w:sz w:val="24"/>
          <w:szCs w:val="24"/>
        </w:rPr>
        <w:fldChar w:fldCharType="separate"/>
      </w:r>
      <w:r w:rsidR="004B2784" w:rsidRPr="00046C8F">
        <w:rPr>
          <w:rFonts w:ascii="Times New Roman" w:hAnsi="Times New Roman" w:cs="Times New Roman"/>
          <w:noProof/>
          <w:sz w:val="24"/>
          <w:szCs w:val="24"/>
        </w:rPr>
        <w:t>(Ralston &amp; Miyamoto, 1983; Uchiyama &amp; Tagami, 1984; Radtke, 1987; Demartini, Landgraf &amp; Ralston, 1994, Ralston &amp; Williams, 1988)</w:t>
      </w:r>
      <w:r w:rsidR="004B2784" w:rsidRPr="00046C8F">
        <w:rPr>
          <w:rFonts w:ascii="Times New Roman" w:hAnsi="Times New Roman" w:cs="Times New Roman"/>
          <w:sz w:val="24"/>
          <w:szCs w:val="24"/>
        </w:rPr>
        <w:fldChar w:fldCharType="end"/>
      </w:r>
      <w:r w:rsidR="004B2784" w:rsidRPr="00046C8F">
        <w:rPr>
          <w:rFonts w:ascii="Times New Roman" w:hAnsi="Times New Roman" w:cs="Times New Roman"/>
          <w:sz w:val="24"/>
          <w:szCs w:val="24"/>
        </w:rPr>
        <w:t xml:space="preserve">. </w:t>
      </w:r>
      <w:r w:rsidR="008D5828" w:rsidRPr="00046C8F">
        <w:rPr>
          <w:rFonts w:ascii="Times New Roman" w:hAnsi="Times New Roman" w:cs="Times New Roman"/>
          <w:sz w:val="24"/>
          <w:szCs w:val="24"/>
        </w:rPr>
        <w:t xml:space="preserve">However, </w:t>
      </w:r>
      <w:r w:rsidR="0032064A" w:rsidRPr="00046C8F">
        <w:rPr>
          <w:rFonts w:ascii="Times New Roman" w:hAnsi="Times New Roman" w:cs="Times New Roman"/>
          <w:sz w:val="24"/>
          <w:szCs w:val="24"/>
        </w:rPr>
        <w:t xml:space="preserve">age estimates </w:t>
      </w:r>
      <w:r w:rsidR="00431793" w:rsidRPr="00046C8F">
        <w:rPr>
          <w:rFonts w:ascii="Times New Roman" w:hAnsi="Times New Roman" w:cs="Times New Roman"/>
          <w:sz w:val="24"/>
          <w:szCs w:val="24"/>
        </w:rPr>
        <w:t>relying</w:t>
      </w:r>
      <w:r w:rsidR="0032064A" w:rsidRPr="00046C8F">
        <w:rPr>
          <w:rFonts w:ascii="Times New Roman" w:hAnsi="Times New Roman" w:cs="Times New Roman"/>
          <w:sz w:val="24"/>
          <w:szCs w:val="24"/>
        </w:rPr>
        <w:t xml:space="preserve"> on </w:t>
      </w:r>
      <w:r w:rsidR="00431793" w:rsidRPr="00046C8F">
        <w:rPr>
          <w:rFonts w:ascii="Times New Roman" w:hAnsi="Times New Roman" w:cs="Times New Roman"/>
          <w:sz w:val="24"/>
          <w:szCs w:val="24"/>
        </w:rPr>
        <w:t xml:space="preserve">counts of </w:t>
      </w:r>
      <w:r w:rsidR="0032064A" w:rsidRPr="00046C8F">
        <w:rPr>
          <w:rFonts w:ascii="Times New Roman" w:hAnsi="Times New Roman" w:cs="Times New Roman"/>
          <w:sz w:val="24"/>
          <w:szCs w:val="24"/>
        </w:rPr>
        <w:t xml:space="preserve">otolith annuli may be biased due to </w:t>
      </w:r>
      <w:r w:rsidR="00155640" w:rsidRPr="00046C8F">
        <w:rPr>
          <w:rFonts w:ascii="Times New Roman" w:hAnsi="Times New Roman" w:cs="Times New Roman"/>
          <w:sz w:val="24"/>
          <w:szCs w:val="24"/>
        </w:rPr>
        <w:t>episodic growth and</w:t>
      </w:r>
      <w:r w:rsidR="0032064A" w:rsidRPr="00046C8F">
        <w:rPr>
          <w:rFonts w:ascii="Times New Roman" w:hAnsi="Times New Roman" w:cs="Times New Roman"/>
          <w:sz w:val="24"/>
          <w:szCs w:val="24"/>
        </w:rPr>
        <w:t>/or</w:t>
      </w:r>
      <w:r w:rsidR="00155640" w:rsidRPr="00046C8F">
        <w:rPr>
          <w:rFonts w:ascii="Times New Roman" w:hAnsi="Times New Roman" w:cs="Times New Roman"/>
          <w:sz w:val="24"/>
          <w:szCs w:val="24"/>
        </w:rPr>
        <w:t xml:space="preserve"> poor</w:t>
      </w:r>
      <w:r w:rsidR="0032064A" w:rsidRPr="00046C8F">
        <w:rPr>
          <w:rFonts w:ascii="Times New Roman" w:hAnsi="Times New Roman" w:cs="Times New Roman"/>
          <w:sz w:val="24"/>
          <w:szCs w:val="24"/>
        </w:rPr>
        <w:t xml:space="preserve"> increment</w:t>
      </w:r>
      <w:r w:rsidR="00155640" w:rsidRPr="00046C8F">
        <w:rPr>
          <w:rFonts w:ascii="Times New Roman" w:hAnsi="Times New Roman" w:cs="Times New Roman"/>
          <w:sz w:val="24"/>
          <w:szCs w:val="24"/>
        </w:rPr>
        <w:t xml:space="preserve"> </w:t>
      </w:r>
      <w:r w:rsidR="0032064A" w:rsidRPr="00046C8F">
        <w:rPr>
          <w:rFonts w:ascii="Times New Roman" w:hAnsi="Times New Roman" w:cs="Times New Roman"/>
          <w:sz w:val="24"/>
          <w:szCs w:val="24"/>
        </w:rPr>
        <w:t>resolution in early</w:t>
      </w:r>
      <w:r w:rsidR="00155640" w:rsidRPr="00046C8F">
        <w:rPr>
          <w:rFonts w:ascii="Times New Roman" w:hAnsi="Times New Roman" w:cs="Times New Roman"/>
          <w:sz w:val="24"/>
          <w:szCs w:val="24"/>
        </w:rPr>
        <w:t xml:space="preserve"> </w:t>
      </w:r>
      <w:r w:rsidR="0032064A" w:rsidRPr="00046C8F">
        <w:rPr>
          <w:rFonts w:ascii="Times New Roman" w:hAnsi="Times New Roman" w:cs="Times New Roman"/>
          <w:sz w:val="24"/>
          <w:szCs w:val="24"/>
        </w:rPr>
        <w:t>(&lt; 5 years) life stages</w:t>
      </w:r>
      <w:r w:rsidR="00155640" w:rsidRPr="00046C8F">
        <w:rPr>
          <w:rFonts w:ascii="Times New Roman" w:hAnsi="Times New Roman" w:cs="Times New Roman"/>
          <w:sz w:val="24"/>
          <w:szCs w:val="24"/>
        </w:rPr>
        <w:t xml:space="preserve"> </w:t>
      </w:r>
      <w:r w:rsidR="004B2784"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 H","non-dropping-particle":"","parse-names":false,"suffix":""},{"dropping-particle":"","family":"DeMartini","given":"E E","non-dropping-particle":"","parse-names":false,"suffix":""},{"dropping-particle":"","family":"Brodziak","given":"J","non-dropping-particle":"","parse-names":false,"suffix":""},{"dropping-particle":"","family":"Nichols","given":"R S","non-dropping-particle":"","parse-names":false,"suffix":""},{"dropping-particle":"","family":"Humphreys","given":"R L","non-dropping-particle":"","parse-names":false,"suffix":""}],"container-title":"Canadian Journal of Fisheries and Aquatic Sciences","id":"ITEM-1","issued":{"date-parts":[["2012"]]},"page":"1850-1869","title":"A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otoliths","type":"article-journal","volume":"69"},"uris":["http://www.mendeley.com/documents/?uuid=e7876c98-c8eb-4a2e-9660-799b305a673f"]},{"id":"ITEM-2","itemData":{"DOI":"10.1093/icesjms/fsw162","ISBN":"1054-3139","ISSN":"10959289","abstract":"Tropical deep-water snappers (Etelinae) support valuable fisheries across the Indo-Pacific, with stock assessments reliant on age-based information in the absence of reliable catch and effort statistics. These long-lived species have been considered notoriously difficult to age. However, nascent developments in ageing protocols, particularly thinner transverse sections of otoliths (similar to 180-200 mu m), are providing improvements in growth zone clarity, interpretation and repeatability of annuli counts. At a recent international workshop, thin sectioned otoliths from three deep-water snappers were read under reflected light by eight fisheries scientists from across the Indo-Pacific, with various levels of fish-ageing experience. Precision and bias were assessed using traditional ageing precision metrics (index of average percent error, IAPE; and coefficient of variation, CV), and a novel approach using multivariate analyses (metric multidimensional scaling, mMDS) based on Euclidean dissimilarity among readers' counts and subsequent von Bertalanffy (vB) growth parameter estimates. Annuli counts between the primary reader and all other readers were within two for 80% of estimates, with uniform variation across a wide age range for Etelis carbunculus (intraclass correlation coefficient (ICC) = 0.924, n = 20, 3-25 annuli) and Etelis sp. (ICC = 0.933, n = 15, 2-27 annuli). In contrast, annuli counts for Pristipomoides filamentosus (n = 14, 4-49) were less precise (i.e. ICC = 0.835, 66% of counts within two of primary reader) with a bias toward greater variation in younger, pre-maturational life stages (&lt;= 5 annuli). Traditionally accepted ageing precision (IAPE &lt;= 5.5%, CV &lt;= 7.6%) was achieved for each species, but was commensurate with reader experience. The multivariate mMDS ordination was more informative in identifying both distance (i.e. dissimilarity) and direction (i.e. form) of variations in annuli counts and vB growth parameter estimates among readers. The acceptable level of ageing precision and bias achieved among most readers indicated that deep-water snappers can be aged precisely when appropriate otolith preparation methods are used. This study contributes towards ageing protocols that can be used","author":[{"dropping-particle":"","family":"Wakefield","given":"Corey B.","non-dropping-particle":"","parse-names":false,"suffix":""},{"dropping-particle":"","family":"O'Malley","given":"Joseph M.","non-dropping-particle":"","parse-names":false,"suffix":""},{"dropping-particle":"","family":"Williams","given":"Ashley J.","non-dropping-particle":"","parse-names":false,"suffix":""},{"dropping-particle":"","family":"Taylor","given":"Brett M.","non-dropping-particle":"","parse-names":false,"suffix":""},{"dropping-particle":"","family":"Nichols","given":"Ryan S.","non-dropping-particle":"","parse-names":false,"suffix":""},{"dropping-particle":"","family":"Halafihi","given":"Tuikolongahau","non-dropping-particle":"","parse-names":false,"suffix":""},{"dropping-particle":"","family":"Humphreys","given":"Robert L.","non-dropping-particle":"","parse-names":false,"suffix":""},{"dropping-particle":"","family":"Kaltavara","given":"Jeremie","non-dropping-particle":"","parse-names":false,"suffix":""},{"dropping-particle":"","family":"Nicol","given":"Simon J.","non-dropping-particle":"","parse-names":false,"suffix":""},{"dropping-particle":"","family":"Newman","given":"Stephen J.","non-dropping-particle":"","parse-names":false,"suffix":""}],"container-title":"ICES Journal of Marine Science","id":"ITEM-2","issue":"1","issued":{"date-parts":[["2017"]]},"page":"193-203","title":"Ageing bias and precision for deep-water snappers: Evaluating nascent otolith preparation methods using novel multivariate comparisons among readers and growth parameter estimates","type":"article-journal","volume":"74"},"uris":["http://www.mendeley.com/documents/?uuid=7f48c73b-39b4-4eb8-a827-45e0113e3713"]}],"mendeley":{"formattedCitation":"(Andrews et al. 2012, Wakefield et al. 2017)","plainTextFormattedCitation":"(Andrews et al. 2012, Wakefield et al. 2017)","previouslyFormattedCitation":"(Andrews et al. 2012, Wakefield et al. 2017)"},"properties":{"noteIndex":0},"schema":"https://github.com/citation-style-language/schema/raw/master/csl-citation.json"}</w:instrText>
      </w:r>
      <w:r w:rsidR="004B2784" w:rsidRPr="00046C8F">
        <w:rPr>
          <w:rFonts w:ascii="Times New Roman" w:hAnsi="Times New Roman" w:cs="Times New Roman"/>
          <w:sz w:val="24"/>
          <w:szCs w:val="24"/>
        </w:rPr>
        <w:fldChar w:fldCharType="separate"/>
      </w:r>
      <w:r w:rsidR="00431793" w:rsidRPr="00046C8F">
        <w:rPr>
          <w:rFonts w:ascii="Times New Roman" w:hAnsi="Times New Roman" w:cs="Times New Roman"/>
          <w:noProof/>
          <w:sz w:val="24"/>
          <w:szCs w:val="24"/>
        </w:rPr>
        <w:t>(Andrews et al. 2012, Wakefield et al. 2017)</w:t>
      </w:r>
      <w:r w:rsidR="004B2784" w:rsidRPr="00046C8F">
        <w:rPr>
          <w:rFonts w:ascii="Times New Roman" w:hAnsi="Times New Roman" w:cs="Times New Roman"/>
          <w:sz w:val="24"/>
          <w:szCs w:val="24"/>
        </w:rPr>
        <w:fldChar w:fldCharType="end"/>
      </w:r>
      <w:r w:rsidR="00431793" w:rsidRPr="00046C8F">
        <w:rPr>
          <w:rFonts w:ascii="Times New Roman" w:hAnsi="Times New Roman" w:cs="Times New Roman"/>
          <w:sz w:val="24"/>
          <w:szCs w:val="24"/>
        </w:rPr>
        <w:t xml:space="preserve">. </w:t>
      </w:r>
      <w:r w:rsidR="004B2784" w:rsidRPr="00046C8F">
        <w:rPr>
          <w:rFonts w:ascii="Times New Roman" w:hAnsi="Times New Roman" w:cs="Times New Roman"/>
          <w:sz w:val="24"/>
          <w:szCs w:val="24"/>
        </w:rPr>
        <w:t xml:space="preserve">Growth </w:t>
      </w:r>
      <w:r w:rsidR="0032064A" w:rsidRPr="00046C8F">
        <w:rPr>
          <w:rFonts w:ascii="Times New Roman" w:hAnsi="Times New Roman" w:cs="Times New Roman"/>
          <w:sz w:val="24"/>
          <w:szCs w:val="24"/>
        </w:rPr>
        <w:t>estimated</w:t>
      </w:r>
      <w:r w:rsidR="004B2784" w:rsidRPr="00046C8F">
        <w:rPr>
          <w:rFonts w:ascii="Times New Roman" w:hAnsi="Times New Roman" w:cs="Times New Roman"/>
          <w:sz w:val="24"/>
          <w:szCs w:val="24"/>
        </w:rPr>
        <w:t xml:space="preserve"> </w:t>
      </w:r>
      <w:r w:rsidR="00187DC2" w:rsidRPr="00046C8F">
        <w:rPr>
          <w:rFonts w:ascii="Times New Roman" w:hAnsi="Times New Roman" w:cs="Times New Roman"/>
          <w:sz w:val="24"/>
          <w:szCs w:val="24"/>
        </w:rPr>
        <w:t xml:space="preserve">using modal progression </w:t>
      </w:r>
      <w:r w:rsidR="0032064A" w:rsidRPr="00046C8F">
        <w:rPr>
          <w:rFonts w:ascii="Times New Roman" w:hAnsi="Times New Roman" w:cs="Times New Roman"/>
          <w:sz w:val="24"/>
          <w:szCs w:val="24"/>
        </w:rPr>
        <w:t>during</w:t>
      </w:r>
      <w:r w:rsidR="00155640" w:rsidRPr="00046C8F">
        <w:rPr>
          <w:rFonts w:ascii="Times New Roman" w:hAnsi="Times New Roman" w:cs="Times New Roman"/>
          <w:sz w:val="24"/>
          <w:szCs w:val="24"/>
        </w:rPr>
        <w:t xml:space="preserve"> a</w:t>
      </w:r>
      <w:r w:rsidRPr="00046C8F">
        <w:rPr>
          <w:rFonts w:ascii="Times New Roman" w:hAnsi="Times New Roman" w:cs="Times New Roman"/>
          <w:sz w:val="24"/>
          <w:szCs w:val="24"/>
        </w:rPr>
        <w:t xml:space="preserve"> length frequency </w:t>
      </w:r>
      <w:r w:rsidR="0032064A" w:rsidRPr="00046C8F">
        <w:rPr>
          <w:rFonts w:ascii="Times New Roman" w:hAnsi="Times New Roman" w:cs="Times New Roman"/>
          <w:sz w:val="24"/>
          <w:szCs w:val="24"/>
        </w:rPr>
        <w:t>study</w:t>
      </w:r>
      <w:r w:rsidR="00155640" w:rsidRPr="00046C8F">
        <w:rPr>
          <w:rFonts w:ascii="Times New Roman" w:hAnsi="Times New Roman" w:cs="Times New Roman"/>
          <w:sz w:val="24"/>
          <w:szCs w:val="24"/>
        </w:rPr>
        <w:t xml:space="preserve"> </w:t>
      </w:r>
      <w:r w:rsidR="0032064A" w:rsidRPr="00046C8F">
        <w:rPr>
          <w:rFonts w:ascii="Times New Roman" w:hAnsi="Times New Roman" w:cs="Times New Roman"/>
          <w:sz w:val="24"/>
          <w:szCs w:val="24"/>
        </w:rPr>
        <w:t>targeting</w:t>
      </w:r>
      <w:r w:rsidR="00155640" w:rsidRPr="00046C8F">
        <w:rPr>
          <w:rFonts w:ascii="Times New Roman" w:hAnsi="Times New Roman" w:cs="Times New Roman"/>
          <w:sz w:val="24"/>
          <w:szCs w:val="24"/>
        </w:rPr>
        <w:t xml:space="preserve"> juvenile fish </w:t>
      </w:r>
      <w:r w:rsidR="0026291A" w:rsidRPr="00046C8F">
        <w:rPr>
          <w:rFonts w:ascii="Times New Roman" w:hAnsi="Times New Roman" w:cs="Times New Roman"/>
          <w:sz w:val="24"/>
          <w:szCs w:val="24"/>
        </w:rPr>
        <w:t>(</w:t>
      </w:r>
      <w:r w:rsidR="00155640" w:rsidRPr="00046C8F">
        <w:rPr>
          <w:rFonts w:ascii="Times New Roman" w:hAnsi="Times New Roman" w:cs="Times New Roman"/>
          <w:sz w:val="24"/>
          <w:szCs w:val="24"/>
        </w:rPr>
        <w:t>&lt; 2 years</w:t>
      </w:r>
      <w:r w:rsidR="0026291A" w:rsidRPr="00046C8F">
        <w:rPr>
          <w:rFonts w:ascii="Times New Roman" w:hAnsi="Times New Roman" w:cs="Times New Roman"/>
          <w:sz w:val="24"/>
          <w:szCs w:val="24"/>
        </w:rPr>
        <w:t>)</w:t>
      </w:r>
      <w:r w:rsidR="00155640" w:rsidRPr="00046C8F">
        <w:rPr>
          <w:rFonts w:ascii="Times New Roman" w:hAnsi="Times New Roman" w:cs="Times New Roman"/>
          <w:sz w:val="24"/>
          <w:szCs w:val="24"/>
        </w:rPr>
        <w:t xml:space="preserve"> </w:t>
      </w:r>
      <w:r w:rsidR="004B2784" w:rsidRPr="00046C8F">
        <w:rPr>
          <w:rFonts w:ascii="Times New Roman" w:hAnsi="Times New Roman" w:cs="Times New Roman"/>
          <w:sz w:val="24"/>
          <w:szCs w:val="24"/>
        </w:rPr>
        <w:t xml:space="preserve">did not consider individual variability when </w:t>
      </w:r>
      <w:r w:rsidR="00155640" w:rsidRPr="00046C8F">
        <w:rPr>
          <w:rFonts w:ascii="Times New Roman" w:hAnsi="Times New Roman" w:cs="Times New Roman"/>
          <w:sz w:val="24"/>
          <w:szCs w:val="24"/>
        </w:rPr>
        <w:t>extrapolating</w:t>
      </w:r>
      <w:r w:rsidR="004B2784" w:rsidRPr="00046C8F">
        <w:rPr>
          <w:rFonts w:ascii="Times New Roman" w:hAnsi="Times New Roman" w:cs="Times New Roman"/>
          <w:sz w:val="24"/>
          <w:szCs w:val="24"/>
        </w:rPr>
        <w:t xml:space="preserve"> growth to larger size classes </w:t>
      </w:r>
      <w:r w:rsidR="004B2784"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Science","id":"ITEM-1","issue":"4","issued":{"date-parts":[["1996"]]},"page":"371-381","title":"Habitat and life history of juvenile Hawaiian pink snapper, Pristipomoides filamentosus","type":"article-journal","volume":"50"},"uris":["http://www.mendeley.com/documents/?uuid=614669a4-439e-4cf1-abfd-c201a44e5091"]}],"mendeley":{"formattedCitation":"(Moffitt and Parrish 1996)","plainTextFormattedCitation":"(Moffitt and Parrish 1996)","previouslyFormattedCitation":"(Moffitt and Parrish 1996)"},"properties":{"noteIndex":0},"schema":"https://github.com/citation-style-language/schema/raw/master/csl-citation.json"}</w:instrText>
      </w:r>
      <w:r w:rsidR="004B2784" w:rsidRPr="00046C8F">
        <w:rPr>
          <w:rFonts w:ascii="Times New Roman" w:hAnsi="Times New Roman" w:cs="Times New Roman"/>
          <w:sz w:val="24"/>
          <w:szCs w:val="24"/>
        </w:rPr>
        <w:fldChar w:fldCharType="separate"/>
      </w:r>
      <w:r w:rsidR="004B2784" w:rsidRPr="00046C8F">
        <w:rPr>
          <w:rFonts w:ascii="Times New Roman" w:hAnsi="Times New Roman" w:cs="Times New Roman"/>
          <w:noProof/>
          <w:sz w:val="24"/>
          <w:szCs w:val="24"/>
        </w:rPr>
        <w:t>(Moffitt and Parrish 1996)</w:t>
      </w:r>
      <w:r w:rsidR="004B2784" w:rsidRPr="00046C8F">
        <w:rPr>
          <w:rFonts w:ascii="Times New Roman" w:hAnsi="Times New Roman" w:cs="Times New Roman"/>
          <w:sz w:val="24"/>
          <w:szCs w:val="24"/>
        </w:rPr>
        <w:fldChar w:fldCharType="end"/>
      </w:r>
      <w:r w:rsidR="004B2784" w:rsidRPr="00046C8F">
        <w:rPr>
          <w:rFonts w:ascii="Times New Roman" w:hAnsi="Times New Roman" w:cs="Times New Roman"/>
          <w:sz w:val="24"/>
          <w:szCs w:val="24"/>
        </w:rPr>
        <w:t xml:space="preserve">. </w:t>
      </w:r>
      <w:r w:rsidR="0032064A" w:rsidRPr="00046C8F">
        <w:rPr>
          <w:rFonts w:ascii="Times New Roman" w:hAnsi="Times New Roman" w:cs="Times New Roman"/>
          <w:sz w:val="24"/>
          <w:szCs w:val="24"/>
        </w:rPr>
        <w:t>Preliminary</w:t>
      </w:r>
      <w:r w:rsidR="008D5828" w:rsidRPr="00046C8F">
        <w:rPr>
          <w:rFonts w:ascii="Times New Roman" w:hAnsi="Times New Roman" w:cs="Times New Roman"/>
          <w:sz w:val="24"/>
          <w:szCs w:val="24"/>
        </w:rPr>
        <w:t xml:space="preserve"> results </w:t>
      </w:r>
      <w:r w:rsidR="0032064A" w:rsidRPr="00046C8F">
        <w:rPr>
          <w:rFonts w:ascii="Times New Roman" w:hAnsi="Times New Roman" w:cs="Times New Roman"/>
          <w:sz w:val="24"/>
          <w:szCs w:val="24"/>
        </w:rPr>
        <w:t>of</w:t>
      </w:r>
      <w:r w:rsidR="008D5828" w:rsidRPr="00046C8F">
        <w:rPr>
          <w:rFonts w:ascii="Times New Roman" w:hAnsi="Times New Roman" w:cs="Times New Roman"/>
          <w:sz w:val="24"/>
          <w:szCs w:val="24"/>
        </w:rPr>
        <w:t xml:space="preserve"> an ongoing</w:t>
      </w:r>
      <w:r w:rsidR="0032064A" w:rsidRPr="00046C8F">
        <w:rPr>
          <w:rFonts w:ascii="Times New Roman" w:hAnsi="Times New Roman" w:cs="Times New Roman"/>
          <w:sz w:val="24"/>
          <w:szCs w:val="24"/>
        </w:rPr>
        <w:t xml:space="preserve"> tagging </w:t>
      </w:r>
      <w:r w:rsidR="008D5828" w:rsidRPr="00046C8F">
        <w:rPr>
          <w:rFonts w:ascii="Times New Roman" w:hAnsi="Times New Roman" w:cs="Times New Roman"/>
          <w:sz w:val="24"/>
          <w:szCs w:val="24"/>
        </w:rPr>
        <w:t xml:space="preserve">study </w:t>
      </w:r>
      <w:r w:rsidR="006F7B59" w:rsidRPr="00046C8F">
        <w:rPr>
          <w:rFonts w:ascii="Times New Roman" w:hAnsi="Times New Roman" w:cs="Times New Roman"/>
          <w:sz w:val="24"/>
          <w:szCs w:val="24"/>
        </w:rPr>
        <w:t>are</w:t>
      </w:r>
      <w:r w:rsidR="004B2784" w:rsidRPr="00046C8F">
        <w:rPr>
          <w:rFonts w:ascii="Times New Roman" w:hAnsi="Times New Roman" w:cs="Times New Roman"/>
          <w:sz w:val="24"/>
          <w:szCs w:val="24"/>
        </w:rPr>
        <w:t xml:space="preserve"> limited by the size </w:t>
      </w:r>
      <w:r w:rsidR="008D5828" w:rsidRPr="00046C8F">
        <w:rPr>
          <w:rFonts w:ascii="Times New Roman" w:hAnsi="Times New Roman" w:cs="Times New Roman"/>
          <w:sz w:val="24"/>
          <w:szCs w:val="24"/>
        </w:rPr>
        <w:t>distribution</w:t>
      </w:r>
      <w:r w:rsidR="004B2784" w:rsidRPr="00046C8F">
        <w:rPr>
          <w:rFonts w:ascii="Times New Roman" w:hAnsi="Times New Roman" w:cs="Times New Roman"/>
          <w:sz w:val="24"/>
          <w:szCs w:val="24"/>
        </w:rPr>
        <w:t xml:space="preserve"> of recaptured individuals and </w:t>
      </w:r>
      <w:r w:rsidR="00EC126D" w:rsidRPr="00046C8F">
        <w:rPr>
          <w:rFonts w:ascii="Times New Roman" w:hAnsi="Times New Roman" w:cs="Times New Roman"/>
          <w:sz w:val="24"/>
          <w:szCs w:val="24"/>
        </w:rPr>
        <w:t>use</w:t>
      </w:r>
      <w:r w:rsidR="004B2784" w:rsidRPr="00046C8F">
        <w:rPr>
          <w:rFonts w:ascii="Times New Roman" w:hAnsi="Times New Roman" w:cs="Times New Roman"/>
          <w:sz w:val="24"/>
          <w:szCs w:val="24"/>
        </w:rPr>
        <w:t xml:space="preserve"> model </w:t>
      </w:r>
      <w:r w:rsidR="00EC126D" w:rsidRPr="00046C8F">
        <w:rPr>
          <w:rFonts w:ascii="Times New Roman" w:hAnsi="Times New Roman" w:cs="Times New Roman"/>
          <w:sz w:val="24"/>
          <w:szCs w:val="24"/>
        </w:rPr>
        <w:t>parameterizations</w:t>
      </w:r>
      <w:r w:rsidR="004B2784" w:rsidRPr="00046C8F">
        <w:rPr>
          <w:rFonts w:ascii="Times New Roman" w:hAnsi="Times New Roman" w:cs="Times New Roman"/>
          <w:sz w:val="24"/>
          <w:szCs w:val="24"/>
        </w:rPr>
        <w:t xml:space="preserve"> incompatible with other methods </w:t>
      </w:r>
      <w:r w:rsidR="008D5828" w:rsidRPr="00046C8F">
        <w:rPr>
          <w:rFonts w:ascii="Times New Roman" w:hAnsi="Times New Roman" w:cs="Times New Roman"/>
          <w:sz w:val="24"/>
          <w:szCs w:val="24"/>
        </w:rPr>
        <w:t xml:space="preserve">for determining growth </w:t>
      </w:r>
      <w:r w:rsidR="004B2784"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DOI":"10.7289/V59W0CF7","author":[{"dropping-particle":"","family":"O'Malley","given":"Joseph","non-dropping-particle":"","parse-names":false,"suffix":""}],"id":"ITEM-1","issue":"June","issued":{"date-parts":[["2015"]]},"page":"47","publisher-place":"Honolulu, HI","title":"A Review of the Cooperative Hawaiian Bottomfish Tagging Program of the Pacific Islands Fisheries Science Center and the Pacific Islands Fisheries Group","type":"article-journal"},"uris":["http://www.mendeley.com/documents/?uuid=5fdf49f4-f392-4c71-bb24-dd29127cfb4d"]}],"mendeley":{"formattedCitation":"(O’Malley 2015)","plainTextFormattedCitation":"(O’Malley 2015)","previouslyFormattedCitation":"(O’Malley 2015)"},"properties":{"noteIndex":0},"schema":"https://github.com/citation-style-language/schema/raw/master/csl-citation.json"}</w:instrText>
      </w:r>
      <w:r w:rsidR="004B2784" w:rsidRPr="00046C8F">
        <w:rPr>
          <w:rFonts w:ascii="Times New Roman" w:hAnsi="Times New Roman" w:cs="Times New Roman"/>
          <w:sz w:val="24"/>
          <w:szCs w:val="24"/>
        </w:rPr>
        <w:fldChar w:fldCharType="separate"/>
      </w:r>
      <w:r w:rsidR="004B2784" w:rsidRPr="00046C8F">
        <w:rPr>
          <w:rFonts w:ascii="Times New Roman" w:hAnsi="Times New Roman" w:cs="Times New Roman"/>
          <w:noProof/>
          <w:sz w:val="24"/>
          <w:szCs w:val="24"/>
        </w:rPr>
        <w:t>(O’Malley 2015)</w:t>
      </w:r>
      <w:r w:rsidR="004B2784" w:rsidRPr="00046C8F">
        <w:rPr>
          <w:rFonts w:ascii="Times New Roman" w:hAnsi="Times New Roman" w:cs="Times New Roman"/>
          <w:sz w:val="24"/>
          <w:szCs w:val="24"/>
        </w:rPr>
        <w:fldChar w:fldCharType="end"/>
      </w:r>
      <w:r w:rsidR="004B2784" w:rsidRPr="00046C8F">
        <w:rPr>
          <w:rFonts w:ascii="Times New Roman" w:hAnsi="Times New Roman" w:cs="Times New Roman"/>
          <w:sz w:val="24"/>
          <w:szCs w:val="24"/>
        </w:rPr>
        <w:t xml:space="preserve">. </w:t>
      </w:r>
    </w:p>
    <w:p w14:paraId="5DADCC7F" w14:textId="7282255C" w:rsidR="00BC419A" w:rsidRDefault="00155640" w:rsidP="000D5103">
      <w:pPr>
        <w:spacing w:line="480" w:lineRule="auto"/>
        <w:rPr>
          <w:rFonts w:ascii="Times New Roman" w:hAnsi="Times New Roman" w:cs="Times New Roman"/>
          <w:sz w:val="24"/>
          <w:szCs w:val="24"/>
        </w:rPr>
      </w:pPr>
      <w:r w:rsidRPr="00046C8F">
        <w:rPr>
          <w:rFonts w:ascii="Times New Roman" w:hAnsi="Times New Roman" w:cs="Times New Roman"/>
          <w:sz w:val="24"/>
          <w:szCs w:val="24"/>
        </w:rPr>
        <w:tab/>
      </w:r>
      <w:r w:rsidR="00BC419A" w:rsidRPr="00046C8F">
        <w:rPr>
          <w:rFonts w:ascii="Times New Roman" w:hAnsi="Times New Roman" w:cs="Times New Roman"/>
          <w:sz w:val="24"/>
          <w:szCs w:val="24"/>
        </w:rPr>
        <w:t xml:space="preserve">Analytical and statistical advances to </w:t>
      </w:r>
      <w:r w:rsidR="008D5828" w:rsidRPr="00046C8F">
        <w:rPr>
          <w:rFonts w:ascii="Times New Roman" w:hAnsi="Times New Roman" w:cs="Times New Roman"/>
          <w:sz w:val="24"/>
          <w:szCs w:val="24"/>
        </w:rPr>
        <w:t xml:space="preserve">methods for estimating growth </w:t>
      </w:r>
      <w:r w:rsidR="00BC419A" w:rsidRPr="00046C8F">
        <w:rPr>
          <w:rFonts w:ascii="Times New Roman" w:hAnsi="Times New Roman" w:cs="Times New Roman"/>
          <w:sz w:val="24"/>
          <w:szCs w:val="24"/>
        </w:rPr>
        <w:t xml:space="preserve">have been </w:t>
      </w:r>
      <w:r w:rsidR="00AC4673" w:rsidRPr="00046C8F">
        <w:rPr>
          <w:rFonts w:ascii="Times New Roman" w:hAnsi="Times New Roman" w:cs="Times New Roman"/>
          <w:sz w:val="24"/>
          <w:szCs w:val="24"/>
        </w:rPr>
        <w:t>developed</w:t>
      </w:r>
      <w:r w:rsidR="00BC419A" w:rsidRPr="00046C8F">
        <w:rPr>
          <w:rFonts w:ascii="Times New Roman" w:hAnsi="Times New Roman" w:cs="Times New Roman"/>
          <w:sz w:val="24"/>
          <w:szCs w:val="24"/>
        </w:rPr>
        <w:t xml:space="preserve"> to account for sources of variability</w:t>
      </w:r>
      <w:r w:rsidR="008F591B" w:rsidRPr="00046C8F">
        <w:rPr>
          <w:rFonts w:ascii="Times New Roman" w:hAnsi="Times New Roman" w:cs="Times New Roman"/>
          <w:sz w:val="24"/>
          <w:szCs w:val="24"/>
        </w:rPr>
        <w:t xml:space="preserve"> and </w:t>
      </w:r>
      <w:r w:rsidR="00A14E16" w:rsidRPr="00046C8F">
        <w:rPr>
          <w:rFonts w:ascii="Times New Roman" w:hAnsi="Times New Roman" w:cs="Times New Roman"/>
          <w:sz w:val="24"/>
          <w:szCs w:val="24"/>
        </w:rPr>
        <w:t>permit</w:t>
      </w:r>
      <w:r w:rsidR="008F591B" w:rsidRPr="00046C8F">
        <w:rPr>
          <w:rFonts w:ascii="Times New Roman" w:hAnsi="Times New Roman" w:cs="Times New Roman"/>
          <w:sz w:val="24"/>
          <w:szCs w:val="24"/>
        </w:rPr>
        <w:t xml:space="preserve"> </w:t>
      </w:r>
      <w:r w:rsidR="00A14E16" w:rsidRPr="00046C8F">
        <w:rPr>
          <w:rFonts w:ascii="Times New Roman" w:hAnsi="Times New Roman" w:cs="Times New Roman"/>
          <w:sz w:val="24"/>
          <w:szCs w:val="24"/>
        </w:rPr>
        <w:t xml:space="preserve">parameter </w:t>
      </w:r>
      <w:r w:rsidR="008F591B" w:rsidRPr="00046C8F">
        <w:rPr>
          <w:rFonts w:ascii="Times New Roman" w:hAnsi="Times New Roman" w:cs="Times New Roman"/>
          <w:sz w:val="24"/>
          <w:szCs w:val="24"/>
        </w:rPr>
        <w:t>comparison</w:t>
      </w:r>
      <w:r w:rsidR="00A14E16" w:rsidRPr="00046C8F">
        <w:rPr>
          <w:rFonts w:ascii="Times New Roman" w:hAnsi="Times New Roman" w:cs="Times New Roman"/>
          <w:sz w:val="24"/>
          <w:szCs w:val="24"/>
        </w:rPr>
        <w:t>s</w:t>
      </w:r>
      <w:r w:rsidR="008F591B"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across </w:t>
      </w:r>
      <w:r w:rsidR="00BA3D4D" w:rsidRPr="00046C8F">
        <w:rPr>
          <w:rFonts w:ascii="Times New Roman" w:hAnsi="Times New Roman" w:cs="Times New Roman"/>
          <w:sz w:val="24"/>
          <w:szCs w:val="24"/>
        </w:rPr>
        <w:t>length-at-age</w:t>
      </w:r>
      <w:r w:rsidR="008D5828" w:rsidRPr="00046C8F">
        <w:rPr>
          <w:rFonts w:ascii="Times New Roman" w:hAnsi="Times New Roman" w:cs="Times New Roman"/>
          <w:sz w:val="24"/>
          <w:szCs w:val="24"/>
        </w:rPr>
        <w:t>, length frequency, and tagging</w:t>
      </w:r>
      <w:r w:rsidR="008F591B" w:rsidRPr="00046C8F">
        <w:rPr>
          <w:rFonts w:ascii="Times New Roman" w:hAnsi="Times New Roman" w:cs="Times New Roman"/>
          <w:sz w:val="24"/>
          <w:szCs w:val="24"/>
        </w:rPr>
        <w:t xml:space="preserve"> </w:t>
      </w:r>
      <w:r w:rsidR="00B73D51" w:rsidRPr="00046C8F">
        <w:rPr>
          <w:rFonts w:ascii="Times New Roman" w:hAnsi="Times New Roman" w:cs="Times New Roman"/>
          <w:sz w:val="24"/>
          <w:szCs w:val="24"/>
        </w:rPr>
        <w:t xml:space="preserve">based </w:t>
      </w:r>
      <w:r w:rsidR="00FD1F69" w:rsidRPr="00046C8F">
        <w:rPr>
          <w:rFonts w:ascii="Times New Roman" w:hAnsi="Times New Roman" w:cs="Times New Roman"/>
          <w:sz w:val="24"/>
          <w:szCs w:val="24"/>
        </w:rPr>
        <w:t>approaches</w:t>
      </w:r>
      <w:r w:rsidR="002B5751" w:rsidRPr="00046C8F">
        <w:rPr>
          <w:rFonts w:ascii="Times New Roman" w:hAnsi="Times New Roman" w:cs="Times New Roman"/>
          <w:sz w:val="24"/>
          <w:szCs w:val="24"/>
        </w:rPr>
        <w:t xml:space="preserve">. </w:t>
      </w:r>
      <w:moveFromRangeStart w:id="13" w:author="Stephen Scherrer [2]" w:date="2018-09-14T11:53:00Z" w:name="move524689333"/>
      <w:moveFrom w:id="14" w:author="Stephen Scherrer [2]" w:date="2018-09-14T11:53:00Z">
        <w:r w:rsidRPr="00046C8F" w:rsidDel="00A20282">
          <w:rPr>
            <w:rFonts w:ascii="Times New Roman" w:hAnsi="Times New Roman" w:cs="Times New Roman"/>
            <w:sz w:val="24"/>
            <w:szCs w:val="24"/>
          </w:rPr>
          <w:t xml:space="preserve">Maximum likelihood and Bayesian model fitting procedures </w:t>
        </w:r>
        <w:r w:rsidR="00AD4A11" w:rsidRPr="00046C8F" w:rsidDel="00A20282">
          <w:rPr>
            <w:rFonts w:ascii="Times New Roman" w:hAnsi="Times New Roman" w:cs="Times New Roman"/>
            <w:sz w:val="24"/>
            <w:szCs w:val="24"/>
          </w:rPr>
          <w:t>accommodate individual variability by describing</w:t>
        </w:r>
        <w:r w:rsidRPr="00046C8F" w:rsidDel="00A20282">
          <w:rPr>
            <w:rFonts w:ascii="Times New Roman" w:hAnsi="Times New Roman" w:cs="Times New Roman"/>
            <w:sz w:val="24"/>
            <w:szCs w:val="24"/>
          </w:rPr>
          <w:t xml:space="preserve"> population parameters </w:t>
        </w:r>
        <w:r w:rsidR="00AD4A11" w:rsidRPr="00046C8F" w:rsidDel="00A20282">
          <w:rPr>
            <w:rFonts w:ascii="Times New Roman" w:hAnsi="Times New Roman" w:cs="Times New Roman"/>
            <w:sz w:val="24"/>
            <w:szCs w:val="24"/>
          </w:rPr>
          <w:t>using</w:t>
        </w:r>
        <w:r w:rsidRPr="00046C8F" w:rsidDel="00A20282">
          <w:rPr>
            <w:rFonts w:ascii="Times New Roman" w:hAnsi="Times New Roman" w:cs="Times New Roman"/>
            <w:sz w:val="24"/>
            <w:szCs w:val="24"/>
          </w:rPr>
          <w:t xml:space="preserve"> </w:t>
        </w:r>
        <w:r w:rsidR="00A141A3" w:rsidRPr="00046C8F" w:rsidDel="00A20282">
          <w:rPr>
            <w:rFonts w:ascii="Times New Roman" w:hAnsi="Times New Roman" w:cs="Times New Roman"/>
            <w:sz w:val="24"/>
            <w:szCs w:val="24"/>
          </w:rPr>
          <w:t>probability</w:t>
        </w:r>
        <w:r w:rsidRPr="00046C8F" w:rsidDel="00A20282">
          <w:rPr>
            <w:rFonts w:ascii="Times New Roman" w:hAnsi="Times New Roman" w:cs="Times New Roman"/>
            <w:sz w:val="24"/>
            <w:szCs w:val="24"/>
          </w:rPr>
          <w:t xml:space="preserve"> distributions </w:t>
        </w:r>
        <w:r w:rsidRPr="00046C8F" w:rsidDel="00A20282">
          <w:rPr>
            <w:rFonts w:ascii="Times New Roman" w:hAnsi="Times New Roman" w:cs="Times New Roman"/>
            <w:sz w:val="24"/>
            <w:szCs w:val="24"/>
          </w:rPr>
          <w:fldChar w:fldCharType="begin" w:fldLock="1"/>
        </w:r>
        <w:r w:rsidR="002B5751" w:rsidRPr="00046C8F" w:rsidDel="00A20282">
          <w:rPr>
            <w:rFonts w:ascii="Times New Roman" w:hAnsi="Times New Roman" w:cs="Times New Roman"/>
            <w:sz w:val="24"/>
            <w:szCs w:val="24"/>
          </w:rPr>
          <w:instrText>ADDIN CSL_CITATION { "citationItems" : [ { "id" : "ITEM-1", "itemData" : { "DOI" : "10.1139/f95-025", "author" : [ { "dropping-particle" : "", "family" : "Wang", "given" : "You-Gan", "non-dropping-particle" : "", "parse-names" : false, "suffix" : "" }, { "dropping-particle" : "", "family" : "Thomas", "given" : "Mervyn R.", "non-dropping-particle" : "", "parse-names" : false, "suffix" : "" }, { "dropping-particle" : "", "family" : "Somers", "given" : "Ian F.", "non-dropping-particle" : "", "parse-names" : false, "suffix" : "" } ], "container-title" : "Canadian Journal of Fisheries and Aquatic Sciences", "id" : "ITEM-1", "issue" : "2", "issued" : { "date-parts" : [ [ "1995" ] ] }, "page" : "252-259", "title" : "A maximum likelihood approach for estimating growth from tag\u2013recapture data", "type" : "article-journal", "volume" : "52" }, "uris" : [ "http://www.mendeley.com/documents/?uuid=b0570540-442a-32e1-a0c7-63d3174875bc" ] }, { "id" : "ITEM-2", "itemData" : { "DOI" : "10.1080/00288330.1988.9516276", "ISBN" : "0028-8330", "ISSN" : "11758805", "PMID" : "2323", "author" : [ { "dropping-particle" : "", "family" : "Francis", "given" : "R. I.C.C.", "non-dropping-particle" : "", "parse-names" : false, "suffix" : "" } ], "container-title" : "New Zealand Journal of Marine and Freshwater Research", "id" : "ITEM-2", "issue" : "1", "issued" : { "date-parts" : [ [ "1988" ] ] }, "page" : "43-51", "title" : "Maximum likelihood estimation of growth and growth variability from tagging data", "type" : "article-journal", "volume" : "22" }, "uris" : [ "http://www.mendeley.com/documents/?uuid=bf060a68-2316-44ea-8b40-db45a8efc715" ] }, { "id" : "ITEM-3", "itemData" : { "DOI" : "10.1016/j.fishres.2008.09.035", "ISBN" : "0165-7836", "ISSN" : "01657836", "abstract" : "Bayesian hierarchical models were developed to estimate the growth parameters of northern abalone, Haliotis kamtschatkana, using tag-recapture data with a mixture of single and multiple recaptures. Individual variability in the growth parameters L\u221e and k of the von Bertalanffy model was incorporated in the analyses. The models developed fit the data well based on the Bayesian p-values. Variability in L\u221e for individuals was high relative to the variability in L\u221e for the population, and variability in k for individuals was about the same as the variability in k for the population. Simulations showed that estimates of the growth parameters were accurate (relative biases &lt;5%), when variability in both L\u221e and k or just in L\u221e was accounted for. The \"true\" values of the parameters, L\u221e and k, were contained in the estimated 95% credibility intervals in 90-94 out of 100 simulation runs on 100 simulated data sets. Overall, allowing for variability for both L\u221e and k resulted in moderately more accurate estimates than allowing for just L\u221e. On the contrary, estimates were unreliable when variability in just k was considered. Using the WinBUGS software program, the calculation procedure was rather simple irrespective of which growth parameter was modeled with variability. Crown Copyright \u00a9 2008.", "author" : [ { "dropping-particle" : "", "family" : "Zhang", "given" : "Zane", "non-dropping-particle" : "", "parse-names" : false, "suffix" : "" }, { "dropping-particle" : "", "family" : "Lessard", "given" : "Joanne", "non-dropping-particle" : "", "parse-names" : false, "suffix" : "" }, { "dropping-particle" : "", "family" : "Campbell", "given" : "Alan", "non-dropping-particle" : "", "parse-names" : false, "suffix" : "" } ], "container-title" : "Fisheries Research", "id" : "ITEM-3", "issue" : "2-3", "issued" : { "date-parts" : [ [ "2009" ] ] }, "page" : "289-295", "title" : "Use of Bayesian hierarchical models to estimate northern abalone, Haliotis kamtschatkana, growth parameters from tag-recapture data", "type" : "article-journal", "volume" : "95" }, "uris" : [ "http://www.mendeley.com/documents/?uuid=65be3e36-03d1-4734-b2e6-eda41464f4fd" ] }, { "id" : "ITEM-4", "itemData" : { "ISBN" : "0090-0656", "ISSN" : "00900656", "abstract" : "ecent papers have provided new insights into the prob- lem of estimating von Bertalanffy growth parameters from tag- recapture data. In particular, the in- consistency and bias of Fabens' (1965) esti~ates appear to have been addressed by James (1991l. Using simulation. we examine the pattern of bias associated with different er- ror assumptions for Fabens' esti- mates, weighted Fabens' estimates proposed by James. and a robust method also proposed by James. Our results corroborate James' finding that his robust estimates can be sig- nificantly less biased than other methods. We then apply these esti- mators to tag-recapture data ob- tained for sablefish Anoplopoma fim- bria found in the Gulf ofAlaska and off the U.S. west coast. and Pacific cod Gadus macrocephalus found in the eastern Bering Sea. These spe- cies are difficult to directly age. so tag-recapture data provide welcomed independent estimates ofgrowth pa- rameters and an indirect method of validating age-determination crite- ria. The von Bertalanffy parameter estimates using tag-recapture data and James' method were most similar to estimates calculated directly from length- at-age data.", "author" : [ { "dropping-particle" : "", "family" : "Kimura", "given" : "D. K.", "non-dropping-particle" : "", "parse-names" : false, "suffix" : "" }, { "dropping-particle" : "", "family" : "Shimada", "given" : "A. M.", "non-dropping-particle" : "", "parse-names" : false, "suffix" : "" }, { "dropping-particle" : "", "family" : "Lowe", "given" : "S. A.", "non-dropping-particle" : "", "parse-names" : false, "suffix" : "" } ], "container-title" : "Fishery Bulletin", "id" : "ITEM-4", "issue" : "2", "issued" : { "date-parts" : [ [ "1993" ] ] }, "page" : "271-280", "title" : "Estimating von Bertalanffy growth parameters of sablefish Anoplopoma fimbria and Pacific cod Gadus macrocephalus using tag-recapture data", "type" : "article-journal", "volume" : "91" }, "uris" : [ "http://www.mendeley.com/documents/?uuid=d3b05af5-f86e-47ee-8c14-6763f7ec14c6" ] } ], "mendeley" : { "formattedCitation" : "(Francis 1988, Kimura et al. 1993, Wang et al. 1995, Zhang et al. 2009)", "plainTextFormattedCitation" : "(Francis 1988, Kimura et al. 1993, Wang et al. 1995, Zhang et al. 2009)", "previouslyFormattedCitation" : "(Francis 1988, Kimura et al. 1993, Wang et al. 1995, Zhang et al. 2009)" }, "properties" : {  }, "schema" : "https://github.com/citation-style-language/schema/raw/master/csl-citation.json" }</w:instrText>
        </w:r>
        <w:r w:rsidRPr="00046C8F" w:rsidDel="00A20282">
          <w:rPr>
            <w:rFonts w:ascii="Times New Roman" w:hAnsi="Times New Roman" w:cs="Times New Roman"/>
            <w:sz w:val="24"/>
            <w:szCs w:val="24"/>
          </w:rPr>
          <w:fldChar w:fldCharType="separate"/>
        </w:r>
        <w:r w:rsidR="002B5751" w:rsidRPr="00046C8F" w:rsidDel="00A20282">
          <w:rPr>
            <w:rFonts w:ascii="Times New Roman" w:hAnsi="Times New Roman" w:cs="Times New Roman"/>
            <w:noProof/>
            <w:sz w:val="24"/>
            <w:szCs w:val="24"/>
          </w:rPr>
          <w:t>(Francis 1988, Kimura et al. 1993, Wang et al. 1995, Zhang et al. 2009)</w:t>
        </w:r>
        <w:r w:rsidRPr="00046C8F" w:rsidDel="00A20282">
          <w:rPr>
            <w:rFonts w:ascii="Times New Roman" w:hAnsi="Times New Roman" w:cs="Times New Roman"/>
            <w:sz w:val="24"/>
            <w:szCs w:val="24"/>
          </w:rPr>
          <w:fldChar w:fldCharType="end"/>
        </w:r>
        <w:r w:rsidRPr="00046C8F" w:rsidDel="00A20282">
          <w:rPr>
            <w:rFonts w:ascii="Times New Roman" w:hAnsi="Times New Roman" w:cs="Times New Roman"/>
            <w:sz w:val="24"/>
            <w:szCs w:val="24"/>
          </w:rPr>
          <w:t>. The flexibility of Bayesian approaches allow</w:t>
        </w:r>
        <w:r w:rsidR="00A141A3" w:rsidRPr="00046C8F" w:rsidDel="00A20282">
          <w:rPr>
            <w:rFonts w:ascii="Times New Roman" w:hAnsi="Times New Roman" w:cs="Times New Roman"/>
            <w:sz w:val="24"/>
            <w:szCs w:val="24"/>
          </w:rPr>
          <w:t xml:space="preserve"> </w:t>
        </w:r>
        <m:oMath>
          <m:r>
            <w:rPr>
              <w:rFonts w:ascii="Cambria Math" w:hAnsi="Cambria Math" w:cs="Times New Roman"/>
              <w:sz w:val="24"/>
              <w:szCs w:val="24"/>
            </w:rPr>
            <m:t>K</m:t>
          </m:r>
        </m:oMath>
        <w:r w:rsidRPr="00046C8F" w:rsidDel="00A20282">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sidDel="00A20282">
          <w:rPr>
            <w:rFonts w:ascii="Times New Roman" w:hAnsi="Times New Roman" w:cs="Times New Roman"/>
            <w:sz w:val="24"/>
            <w:szCs w:val="24"/>
          </w:rPr>
          <w:t>to be sampled in this manner and can account for prior information when estimating parameters</w:t>
        </w:r>
        <w:r w:rsidR="00A141A3" w:rsidRPr="00046C8F" w:rsidDel="00A20282">
          <w:rPr>
            <w:rFonts w:ascii="Times New Roman" w:hAnsi="Times New Roman" w:cs="Times New Roman"/>
            <w:sz w:val="24"/>
            <w:szCs w:val="24"/>
          </w:rPr>
          <w:t xml:space="preserve"> while m</w:t>
        </w:r>
        <w:r w:rsidRPr="00046C8F" w:rsidDel="00A20282">
          <w:rPr>
            <w:rFonts w:ascii="Times New Roman" w:hAnsi="Times New Roman" w:cs="Times New Roman"/>
            <w:sz w:val="24"/>
            <w:szCs w:val="24"/>
          </w:rPr>
          <w:t xml:space="preserve">aximum likelihood approaches typically treat </w:t>
        </w:r>
        <m:oMath>
          <m:r>
            <w:rPr>
              <w:rFonts w:ascii="Cambria Math" w:hAnsi="Cambria Math" w:cs="Times New Roman"/>
              <w:sz w:val="24"/>
              <w:szCs w:val="24"/>
            </w:rPr>
            <m:t>K</m:t>
          </m:r>
        </m:oMath>
        <w:r w:rsidRPr="00046C8F" w:rsidDel="00A20282">
          <w:rPr>
            <w:rFonts w:ascii="Times New Roman" w:hAnsi="Times New Roman" w:cs="Times New Roman"/>
            <w:sz w:val="24"/>
            <w:szCs w:val="24"/>
          </w:rPr>
          <w:t xml:space="preserve"> as a fixed effect</w:t>
        </w:r>
        <w:r w:rsidR="00A141A3" w:rsidRPr="00046C8F" w:rsidDel="00A20282">
          <w:rPr>
            <w:rFonts w:ascii="Times New Roman" w:hAnsi="Times New Roman" w:cs="Times New Roman"/>
            <w:sz w:val="24"/>
            <w:szCs w:val="24"/>
          </w:rPr>
          <w:t xml:space="preserve"> </w:t>
        </w:r>
        <w:r w:rsidRPr="00046C8F" w:rsidDel="00A20282">
          <w:rPr>
            <w:rFonts w:ascii="Times New Roman" w:hAnsi="Times New Roman" w:cs="Times New Roman"/>
            <w:sz w:val="24"/>
            <w:szCs w:val="24"/>
          </w:rPr>
          <w:fldChar w:fldCharType="begin" w:fldLock="1"/>
        </w:r>
        <w:r w:rsidR="002B5751" w:rsidRPr="00046C8F" w:rsidDel="00A20282">
          <w:rPr>
            <w:rFonts w:ascii="Times New Roman" w:hAnsi="Times New Roman" w:cs="Times New Roman"/>
            <w:sz w:val="24"/>
            <w:szCs w:val="24"/>
          </w:rPr>
          <w:instrText>ADDIN CSL_CITATION { "citationItems" : [ { "id" : "ITEM-1", "itemData" : { "DOI" : "10.1139/f95-025", "author" : [ { "dropping-particle" : "", "family" : "Wang", "given" : "You-Gan", "non-dropping-particle" : "", "parse-names" : false, "suffix" : "" }, { "dropping-particle" : "", "family" : "Thomas", "given" : "Mervyn R.", "non-dropping-particle" : "", "parse-names" : false, "suffix" : "" }, { "dropping-particle" : "", "family" : "Somers", "given" : "Ian F.", "non-dropping-particle" : "", "parse-names" : false, "suffix" : "" } ], "container-title" : "Canadian Journal of Fisheries and Aquatic Sciences", "id" : "ITEM-1", "issue" : "2", "issued" : { "date-parts" : [ [ "1995" ] ] }, "page" : "252-259", "title" : "A maximum likelihood approach for estimating growth from tag\u2013recapture data", "type" : "article-journal", "volume" : "52" }, "uris" : [ "http://www.mendeley.com/documents/?uuid=b0570540-442a-32e1-a0c7-63d3174875bc" ] }, { "id" : "ITEM-2", "itemData" : { "DOI" : "10.1139/f02-069", "ISSN" : "0706-652X", "abstract" : "Presents a maximum likelihood estimation method for fitting general fish growth curves to tag-recapture data. Joint density of tag; Recapture lengths for a general growth model; Transition of fish from juvenile to adult.", "author" : [ { "dropping-particle" : "", "family" : "Laslett", "given" : "Geoff M", "non-dropping-particle" : "", "parse-names" : false, "suffix" : "" }, { "dropping-particle" : "", "family" : "Eveson", "given" : "J Paige", "non-dropping-particle" : "", "parse-names" : false, "suffix" : "" }, { "dropping-particle" : "", "family" : "Polacheck", "given" : "Tom", "non-dropping-particle" : "", "parse-names" : false, "suffix" : "" } ], "container-title" : "Canadian Journal of Fisheries and Aquatic Sciences", "id" : "ITEM-2", "issue" : "6", "issued" : { "date-parts" : [ [ "2002" ] ] }, "page" : "976-986", "title" : "A flexible maximum likelihood approach for fitting growth curves to tag-recapture data", "type" : "article-journal", "volume" : "59" }, "uris" : [ "http://www.mendeley.com/documents/?uuid=7c5bd73a-5a25-385f-96a0-f3a5542c02ae" ] }, { "id" : "ITEM-3", "itemData" : { "DOI" : "10.1016/j.fishres.2008.09.035", "ISBN" : "0165-7836", "ISSN" : "01657836", "abstract" : "Bayesian hierarchical models were developed to estimate the growth parameters of northern abalone, Haliotis kamtschatkana, using tag-recapture data with a mixture of single and multiple recaptures. Individual variability in the growth parameters L\u221e and k of the von Bertalanffy model was incorporated in the analyses. The models developed fit the data well based on the Bayesian p-values. Variability in L\u221e for individuals was high relative to the variability in L\u221e for the population, and variability in k for individuals was about the same as the variability in k for the population. Simulations showed that estimates of the growth parameters were accurate (relative biases &lt;5%), when variability in both L\u221e and k or just in L\u221e was accounted for. The \"true\" values of the parameters, L\u221e and k, were contained in the estimated 95% credibility intervals in 90-94 out of 100 simulation runs on 100 simulated data sets. Overall, allowing for variability for both L\u221e and k resulted in moderately more accurate estimates than allowing for just L\u221e. On the contrary, estimates were unreliable when variability in just k was considered. Using the WinBUGS software program, the calculation procedure was rather simple irrespective of which growth parameter was modeled with variability. Crown Copyright \u00a9 2008.", "author" : [ { "dropping-particle" : "", "family" : "Zhang", "given" : "Zane", "non-dropping-particle" : "", "parse-names" : false, "suffix" : "" }, { "dropping-particle" : "", "family" : "Lessard", "given" : "Joanne", "non-dropping-particle" : "", "parse-names" : false, "suffix" : "" }, { "dropping-particle" : "", "family" : "Campbell", "given" : "Alan", "non-dropping-particle" : "", "parse-names" : false, "suffix" : "" } ], "container-title" : "Fisheries Research", "id" : "ITEM-3", "issue" : "2-3", "issued" : { "date-parts" : [ [ "2009" ] ] }, "page" : "289-295", "title" : "Use of Bayesian hierarchical models to estimate northern abalone, Haliotis kamtschatkana, growth parameters from tag-recapture data", "type" : "article-journal", "volume" : "95" }, "uris" : [ "http://www.mendeley.com/documents/?uuid=65be3e36-03d1-4734-b2e6-eda41464f4fd" ] } ], "mendeley" : { "formattedCitation" : "(Wang et al. 1995, Laslett et al. 2002, Zhang et al. 2009)", "plainTextFormattedCitation" : "(Wang et al. 1995, Laslett et al. 2002, Zhang et al. 2009)", "previouslyFormattedCitation" : "(Wang et al. 1995, Laslett et al. 2002, Zhang et al. 2009)" }, "properties" : {  }, "schema" : "https://github.com/citation-style-language/schema/raw/master/csl-citation.json" }</w:instrText>
        </w:r>
        <w:r w:rsidRPr="00046C8F" w:rsidDel="00A20282">
          <w:rPr>
            <w:rFonts w:ascii="Times New Roman" w:hAnsi="Times New Roman" w:cs="Times New Roman"/>
            <w:sz w:val="24"/>
            <w:szCs w:val="24"/>
          </w:rPr>
          <w:fldChar w:fldCharType="separate"/>
        </w:r>
        <w:r w:rsidR="002B5751" w:rsidRPr="00046C8F" w:rsidDel="00A20282">
          <w:rPr>
            <w:rFonts w:ascii="Times New Roman" w:hAnsi="Times New Roman" w:cs="Times New Roman"/>
            <w:noProof/>
            <w:sz w:val="24"/>
            <w:szCs w:val="24"/>
          </w:rPr>
          <w:t>(Wang et al. 1995, Laslett et al. 2002, Zhang et al. 2009)</w:t>
        </w:r>
        <w:r w:rsidRPr="00046C8F" w:rsidDel="00A20282">
          <w:rPr>
            <w:rFonts w:ascii="Times New Roman" w:hAnsi="Times New Roman" w:cs="Times New Roman"/>
            <w:sz w:val="24"/>
            <w:szCs w:val="24"/>
          </w:rPr>
          <w:fldChar w:fldCharType="end"/>
        </w:r>
        <w:r w:rsidRPr="00046C8F" w:rsidDel="00A20282">
          <w:rPr>
            <w:rFonts w:ascii="Times New Roman" w:hAnsi="Times New Roman" w:cs="Times New Roman"/>
            <w:sz w:val="24"/>
            <w:szCs w:val="24"/>
          </w:rPr>
          <w:t xml:space="preserve">. </w:t>
        </w:r>
      </w:moveFrom>
      <w:moveFromRangeEnd w:id="13"/>
      <w:r w:rsidR="00A141A3" w:rsidRPr="00046C8F">
        <w:rPr>
          <w:rFonts w:ascii="Times New Roman" w:hAnsi="Times New Roman" w:cs="Times New Roman"/>
          <w:sz w:val="24"/>
          <w:szCs w:val="24"/>
        </w:rPr>
        <w:t xml:space="preserve">Structural modifications to Fabens (1965) parameterization of </w:t>
      </w:r>
      <w:r w:rsidR="002B5751" w:rsidRPr="00046C8F">
        <w:rPr>
          <w:rFonts w:ascii="Times New Roman" w:hAnsi="Times New Roman" w:cs="Times New Roman"/>
          <w:sz w:val="24"/>
          <w:szCs w:val="24"/>
        </w:rPr>
        <w:t xml:space="preserve">the </w:t>
      </w:r>
      <w:r w:rsidR="00A141A3" w:rsidRPr="00046C8F">
        <w:rPr>
          <w:rFonts w:ascii="Times New Roman" w:hAnsi="Times New Roman" w:cs="Times New Roman"/>
          <w:sz w:val="24"/>
          <w:szCs w:val="24"/>
        </w:rPr>
        <w:t xml:space="preserve">von </w:t>
      </w:r>
      <w:r w:rsidR="002B5751" w:rsidRPr="00046C8F">
        <w:rPr>
          <w:rFonts w:ascii="Times New Roman" w:hAnsi="Times New Roman" w:cs="Times New Roman"/>
          <w:sz w:val="24"/>
          <w:szCs w:val="24"/>
        </w:rPr>
        <w:t>Bertalanffy</w:t>
      </w:r>
      <w:r w:rsidR="00A141A3" w:rsidRPr="00046C8F">
        <w:rPr>
          <w:rFonts w:ascii="Times New Roman" w:hAnsi="Times New Roman" w:cs="Times New Roman"/>
          <w:sz w:val="24"/>
          <w:szCs w:val="24"/>
        </w:rPr>
        <w:t xml:space="preserve"> growth model address issues of compatibility between growth parameters estimated from tagging studies and other methods</w:t>
      </w:r>
      <w:r w:rsidR="00AD4A11" w:rsidRPr="00046C8F">
        <w:rPr>
          <w:rFonts w:ascii="Times New Roman" w:hAnsi="Times New Roman" w:cs="Times New Roman"/>
          <w:sz w:val="24"/>
          <w:szCs w:val="24"/>
        </w:rPr>
        <w:t>,</w:t>
      </w:r>
      <w:r w:rsidR="00A141A3" w:rsidRPr="00046C8F">
        <w:rPr>
          <w:rFonts w:ascii="Times New Roman" w:hAnsi="Times New Roman" w:cs="Times New Roman"/>
          <w:sz w:val="24"/>
          <w:szCs w:val="24"/>
        </w:rPr>
        <w:t xml:space="preserve"> and can reduce bias through the accommodation of modest measurement errors</w:t>
      </w:r>
      <w:r w:rsidR="002B5751" w:rsidRPr="00046C8F">
        <w:rPr>
          <w:rFonts w:ascii="Times New Roman" w:hAnsi="Times New Roman" w:cs="Times New Roman"/>
          <w:sz w:val="24"/>
          <w:szCs w:val="24"/>
        </w:rPr>
        <w:t xml:space="preserve"> </w:t>
      </w:r>
      <w:r w:rsidR="002B5751"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{"citationItems":[{"id":"ITEM-1","itemData":{"DOI":"10.2307/2532403","author":[{"dropping-particle":"","family":"James","given":"Ian R.","non-dropping-particle":"","parse-names":false,"suffix":""}],"container-title":"Biometrics","id":"ITEM-1","issued":{"date-parts":[["1991"]]},"page":"1519-1530","title":"Estimation of von Bertalanffy growth curve parameters from recapture data","type":"article-journal","volume":"47"},"uris":["http://www.mendeley.com/documents/?uuid=48acb5ad-e9db-4edb-9f77-ce3ab205c265"]},{"id":"ITEM-2","itemData":{"DOI":"10.2307/2532151","author":[{"dropping-particle":"","family":"Palmer","given":"M. J.","non-dropping-particle":"","parse-names":false,"suffix":""},{"dropping-particle":"","family":"Phillips","given":"B. F.","non-dropping-particle":"","parse-names":false,"suffix":""},{"dropping-particle":"","family":"Smith","given":"G. T.","non-dropping-particle":"","parse-names":false,"suffix":""}],"container-title":"Biometrics","id":"ITEM-2","issued":{"date-parts":[["1991"]]},"page":"623-635","title":"Application of nonlinear models with random coefficients to growth data","type":"article-journal","volume":"47"},"uris":["http://www.mendeley.com/documents/?uuid=140e14da-c147-4fef-903b-5d035426d171"]},{"id":"ITEM-3","itemData":{"DOI":"10.1139/f95-025","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Sciences","id":"ITEM-3","issue":"2","issued":{"date-parts":[["1995"]]},"page":"252-259","title":"A maximum likelihood approach for estimating growth from tag–recapture data","type":"article-journal","volume":"52"},"uris":["http://www.mendeley.com/documents/?uuid=b0570540-442a-32e1-a0c7-63d3174875bc"]},{"id":"ITEM-4","itemData":{"DOI":"10.1139/f02-069","ISSN":"0706-652X","abstract":"Presents a maximum likelihood estimation method for fitting general fish growth curves to tag-recapture data. Joint density of tag; Recapture lengths for a general growth model; Transition of fish from juvenile to adult.","author":[{"dropping-particle":"","family":"Laslett","given":"Geoff M","non-dropping-particle":"","parse-names":false,"suffix":""},{"dropping-particle":"","family":"Eveson","given":"J Paige","non-dropping-particle":"","parse-names":false,"suffix":""},{"dropping-particle":"","family":"Polacheck","given":"Tom","non-dropping-particle":"","parse-names":false,"suffix":""}],"container-title":"Canadian Journal of Fisheries and Aquatic Sciences","id":"ITEM-4","issue":"6","issued":{"date-parts":[["2002"]]},"page":"976-986","title":"A flexible maximum likelihood approach for fitting growth curves to tag-recapture data","type":"article-journal","volume":"59"},"uris":["http://www.mendeley.com/documents/?uuid=7c5bd73a-5a25-385f-96a0-f3a5542c02ae"]},{"id":"ITEM-5","itemData":{"DOI":"10.1016/j.fishres.2008.09.035","ISBN":"0165-7836","ISSN":"01657836","abstract":"Bayesian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Research","id":"ITEM-5","issue":"2-3","issued":{"date-parts":[["2009"]]},"page":"289-295","title":"Use of Bayesian hierarchical models to estimate northern abalone, Haliotis kamtschatkana, growth parameters from tag-recapture data","type":"article-journal","volume":"95"},"uris":["http://www.mendeley.com/documents/?uuid=65be3e36-03d1-4734-b2e6-eda41464f4fd"]},{"id":"ITEM-6","itemData":{"DOI":"10.1080/00288330.1988.9516276","ISBN":"0028-8330","ISSN":"11758805","PMID":"2323","author":[{"dropping-particle":"","family":"Francis","given":"R. I.C.C.","non-dropping-particle":"","parse-names":false,"suffix":""}],"container-title":"New Zealand Journal of Marine and Freshwater Research","id":"ITEM-6","issue":"1","issued":{"date-parts":[["1988"]]},"page":"43-51","title":"Maximum likelihood estimation of growth and growth variability from tagging data","type":"article-journal","volume":"22"},"uris":["http://www.mendeley.com/documents/?uuid=bf060a68-2316-44ea-8b40-db45a8efc715"]},{"id":"ITEM-7","itemData":{"DOI":"10.1071/MF9880459","ISSN":"13231650","abstract":"The asymptotic inconsistency of the Fabens method of fitting the von Bertalanffy curve to capture-recapture data is proved under reasonably realistic assumptions on the growth of an animal, in the case of constant recapture intervals. The bias and inconsistency can be large, as is demonstrated by some simulations, and the unreliability of the estimates is also demonstrated by application to two data sets on the western rock lobster. A modified method proposed by Kirkwood and Somers suffers from the same deficiencies. It is concluded that, in general, neither method is trustworthy and a new method is required.\\n","author":[{"dropping-particle":"","family":"Maller","given":"R. A.","non-dropping-particle":"","parse-names":false,"suffix":""},{"dropping-particle":"","family":"Deboer","given":"E. S.","non-dropping-particle":"","parse-names":false,"suffix":""}],"container-title":"Marine and Freshwater Research","id":"ITEM-7","issue":"4","issued":{"date-parts":[["1988"]]},"page":"459-466","title":"An analysis of two methods of fitting the von bertalanffy curve to capture-recapture data","type":"article-journal","volume":"39"},"uris":["http://www.mendeley.com/documents/?uuid=22943bb5-b254-4a7a-96a0-0c8ab80f4b34"]},{"id":"ITEM-8","itemData":{"DOI":"10.1139/f07-036","ISBN":"0706-652X","ISSN":"0706-652X","abstract":"The underlying sources of growth variability in a population cannot generally be known, so when modelling growth it is important to understand the consequences of assuming an incorrect error structure. In this study, four error models for a von Bertalanffy growth curve with asymptotic length parameter L-infinity and growth rate parameter k are considered. Simulations are carried out in which data are generated according to one of the models and fitted assuming each of the models to be true. This is done for two types of data: direct age-length and tag-recapture. For direct age-length data, the consequences of not accounting for individual growth variability, or assuming the wrong source of variability, are minor, even when individual variability is high or data coverage is poor. For tag-recapture data, some substantial biases in growth estimates can arise when individual variability exists but is not accounted for. Importantly, however, incorporating variability in just one parameter (be it L-infinity or k), even if the variability truly stems from the other or both parameters, generally leads to much smaller biases than assuming no individual variability. Often the alternative models cannot be distinguished using standard model selection procedures, so caution is warranted in using model selection to draw inferences about underlying sources of growth variability.","author":[{"dropping-particle":"","family":"Eveson","given":"J Paige","non-dropping-particle":"","parse-names":false,"suffix":""},{"dropping-particle":"","family":"Polacheck","given":"Tom","non-dropping-particle":"","parse-names":false,"suffix":""},{"dropping-particle":"","family":"Laslett","given":"Geoff M","non-dropping-particle":"","parse-names":false,"suffix":""}],"container-title":"Canadian Journal of Fisheries and Aquatic Sciences","id":"ITEM-8","issue":"4","issued":{"date-parts":[["2007"]]},"page":"602-617","title":"Consequences of assuming an incorrect error structure in von Bertalanffy growth models: a simulation study","type":"article-journal","volume":"64"},"uris":["http://www.mendeley.com/documents/?uuid=9eb8c0cd-40af-401b-9605-688df7b511c8"]},{"id":"ITEM-9","itemData":{"DOI":"10.1139/f03-163","ISSN":"0706-652X","abstract":"A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Sciences","id":"ITEM-9","issue":"2","issued":{"date-parts":[["2004"]]},"page":"292-306","title":"An integrated model for growth incorporating tag–recapture, length–frequency, and direct aging data","type":"article-journal","volume":"61"},"uris":["http://www.mendeley.com/documents/?uuid=8afa6edb-3be0-368a-8b2e-152a035f865c"]}],"mendeley":{"formattedCitation":"(Francis 1988, Maller and Deboer 1988, James 1991, Palmer et al. 1991, Wang et al. 1995, Laslett et al. 2002, Eveson et al. 2004, 2007, Zhang et al. 2009)","plainTextFormattedCitation":"(Francis 1988, Maller and Deboer 1988, James 1991, Palmer et al. 1991, Wang et al. 1995, Laslett et al. 2002, Eveson et al. 2004, 2007, Zhang et al. 2009)","previouslyFormattedCitation":"(Francis 1988, Maller and Deboer 1988, James 1991, Palmer et al. 1991, Wang et al. 1995, Laslett et al. 2002, Eveson et al. 2004, 2007, Zhang et al. 2009)"},"properties":{"noteIndex":0},"schema":"https://github.com/citation-style-language/schema/raw/master/csl-citation.json"}</w:instrText>
      </w:r>
      <w:r w:rsidR="002B5751" w:rsidRPr="00046C8F">
        <w:rPr>
          <w:rFonts w:ascii="Times New Roman" w:hAnsi="Times New Roman" w:cs="Times New Roman"/>
          <w:sz w:val="24"/>
          <w:szCs w:val="24"/>
        </w:rPr>
        <w:fldChar w:fldCharType="separate"/>
      </w:r>
      <w:r w:rsidR="002B5751" w:rsidRPr="00046C8F">
        <w:rPr>
          <w:rFonts w:ascii="Times New Roman" w:hAnsi="Times New Roman" w:cs="Times New Roman"/>
          <w:noProof/>
          <w:sz w:val="24"/>
          <w:szCs w:val="24"/>
        </w:rPr>
        <w:t>(Francis 1988, Maller and Deboer 1988, James 1991, Palmer et al. 1991, Wang et al. 1995, Laslett et al. 2002, Eveson et al. 2004, 2007, Zhang et al. 2009)</w:t>
      </w:r>
      <w:r w:rsidR="002B5751" w:rsidRPr="00046C8F">
        <w:rPr>
          <w:rFonts w:ascii="Times New Roman" w:hAnsi="Times New Roman" w:cs="Times New Roman"/>
          <w:sz w:val="24"/>
          <w:szCs w:val="24"/>
        </w:rPr>
        <w:fldChar w:fldCharType="end"/>
      </w:r>
      <w:r w:rsidR="002B5751" w:rsidRPr="00046C8F">
        <w:rPr>
          <w:rFonts w:ascii="Times New Roman" w:hAnsi="Times New Roman" w:cs="Times New Roman"/>
          <w:sz w:val="24"/>
          <w:szCs w:val="24"/>
        </w:rPr>
        <w:t xml:space="preserve">. </w:t>
      </w:r>
      <w:moveToRangeStart w:id="15" w:author="Stephen Scherrer [2]" w:date="2018-09-14T11:53:00Z" w:name="move524689333"/>
      <w:moveTo w:id="16" w:author="Stephen Scherrer [2]" w:date="2018-09-14T11:53:00Z">
        <w:r w:rsidR="00A20282" w:rsidRPr="00046C8F">
          <w:rPr>
            <w:rFonts w:ascii="Times New Roman" w:hAnsi="Times New Roman" w:cs="Times New Roman"/>
            <w:sz w:val="24"/>
            <w:szCs w:val="24"/>
          </w:rPr>
          <w:t xml:space="preserve">Maximum likelihood and Bayesian model fitting procedures accommodate individual variability by describing population parameters using probability distributions </w:t>
        </w:r>
        <w:r w:rsidR="00A20282" w:rsidRPr="00046C8F">
          <w:rPr>
            <w:rFonts w:ascii="Times New Roman" w:hAnsi="Times New Roman" w:cs="Times New Roman"/>
            <w:sz w:val="24"/>
            <w:szCs w:val="24"/>
          </w:rPr>
          <w:fldChar w:fldCharType="begin" w:fldLock="1"/>
        </w:r>
      </w:moveTo>
      <w:r w:rsidR="00A20282">
        <w:rPr>
          <w:rFonts w:ascii="Times New Roman" w:hAnsi="Times New Roman" w:cs="Times New Roman"/>
          <w:sz w:val="24"/>
          <w:szCs w:val="24"/>
        </w:rPr>
        <w:instrText>ADDIN CSL_CITATION {"citationItems":[{"id":"ITEM-1","itemData":{"DOI":"10.1139/f95-025","author":[{"dropping-particle":"","family":"Wang","given":"You-Gan","non-dropping-particle":"","parse-names":false,"suffix":""},{"dropping-particle":"","family":"Thomas","given":"Mervyn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b0570540-442a-32e1-a0c7-63d3174875bc"]},{"id":"ITEM-2","itemData":{"DOI":"10.1080/00288330.1988.9516276","ISBN":"0028-8330","ISSN":"11758805","PMID":"2323","author":[{"dropping-particle":"","family":"Francis","given":"R. I.C.C.","non-dropping-particle":"","parse-names":false,"suffix":""}],"container-title":"New Zealand Journal of Marine and Freshwater Research","id":"ITEM-2","issue":"1","issued":{"date-parts":[["1988"]]},"page":"43-51","title":"Maximum likelihood estimation of growth and growth variability from tagging data","type":"article-journal","volume":"22"},"uris":["http://www.mendeley.com/documents/?uuid=bf060a68-2316-44ea-8b40-db45a8efc715"]},{"id":"ITEM-3","itemData":{"DOI":"10.1016/j.fishres.2008.09.035","ISBN":"0165-7836","ISSN":"01657836","abstract":"Bayesian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Research","id":"ITEM-3","issue":"2-3","issued":{"date-parts":[["2009"]]},"page":"289-295","title":"Use of Bayesian hierarchical models to estimate northern abalone, Haliotis kamtschatkana, growth parameters from tag-recapture data","type":"article-journal","volume":"95"},"uris":["http://www.mendeley.com/documents/?uuid=65be3e36-03d1-4734-b2e6-eda41464f4fd"]},{"id":"ITEM-4","itemData":{"ISBN":"0090-0656","ISSN":"00900656","abstract":"ecent papers have provided new insights into the prob- lem of estimating von Bertalanffy growth parameters from tag- recapture data. In particular, the in- consistency and bias of Fabens' (1965) esti~ates appear to have been addressed by James (1991l. Using simulation. we examine the pattern of bias associated with different er- ror assumptions for Fabens' esti- mates, weighted Fabens' estimates proposed by James. and a robust method also proposed by James. Our results corroborate James' finding that his robust estimates can be sig- nificantly less biased than other methods. We then apply these esti- mators to tag-recapture data ob- tained for sablefish Anoplopoma fim- bria found in the Gulf ofAlaska and off the U.S. west coast. and Pacific cod Gadus macrocephalus found in the eastern Bering Sea. These spe- cies are difficult to directly age. so tag-recapture data provide welcomed independent estimates ofgrowth pa- rameters and an indirect method of validating age-determination crite- ria. The von Bertalanffy parameter estimates using tag-recapture data and James' method were most similar to estimates calculated directly from length- at-age data.","author":[{"dropping-particle":"","family":"Kimura","given":"D. K.","non-dropping-particle":"","parse-names":false,"suffix":""},{"dropping-particle":"","family":"Shimada","given":"A. M.","non-dropping-particle":"","parse-names":false,"suffix":""},{"dropping-particle":"","family":"Lowe","given":"S. A.","non-dropping-particle":"","parse-names":false,"suffix":""}],"container-title":"Fishery Bulletin","id":"ITEM-4","issue":"2","issued":{"date-parts":[["1993"]]},"page":"271-280","title":"Estimating von Bertalanffy growth parameters of sablefish Anoplopoma fimbria and Pacific cod Gadus macrocephalus using tag-recapture data","type":"article-journal","volume":"91"},"uris":["http://www.mendeley.com/documents/?uuid=d3b05af5-f86e-47ee-8c14-6763f7ec14c6"]}],"mendeley":{"formattedCitation":"(Francis 1988, Kimura et al. 1993, Wang et al. 1995, Zhang et al. 2009)","plainTextFormattedCitation":"(Francis 1988, Kimura et al. 1993, Wang et al. 1995, Zhang et al. 2009)","previouslyFormattedCitation":"(Francis 1988, Kimura et al. 1993, Wang et al. 1995, Zhang et al. 2009)"},"properties":{"noteIndex":0},"schema":"https://github.com/citation-style-language/schema/raw/master/csl-citation.json"}</w:instrText>
      </w:r>
      <w:moveTo w:id="17" w:author="Stephen Scherrer [2]" w:date="2018-09-14T11:53:00Z">
        <w:r w:rsidR="00A20282" w:rsidRPr="00046C8F">
          <w:rPr>
            <w:rFonts w:ascii="Times New Roman" w:hAnsi="Times New Roman" w:cs="Times New Roman"/>
            <w:sz w:val="24"/>
            <w:szCs w:val="24"/>
          </w:rPr>
          <w:fldChar w:fldCharType="separate"/>
        </w:r>
      </w:moveTo>
      <w:r w:rsidR="00A20282" w:rsidRPr="00A20282">
        <w:rPr>
          <w:rFonts w:ascii="Times New Roman" w:hAnsi="Times New Roman" w:cs="Times New Roman"/>
          <w:noProof/>
          <w:sz w:val="24"/>
          <w:szCs w:val="24"/>
        </w:rPr>
        <w:t>(Francis 1988, Kimura et al. 1993, Wang et al. 1995, Zhang et al. 2009)</w:t>
      </w:r>
      <w:moveTo w:id="18" w:author="Stephen Scherrer [2]" w:date="2018-09-14T11:53:00Z">
        <w:r w:rsidR="00A20282" w:rsidRPr="00046C8F">
          <w:rPr>
            <w:rFonts w:ascii="Times New Roman" w:hAnsi="Times New Roman" w:cs="Times New Roman"/>
            <w:sz w:val="24"/>
            <w:szCs w:val="24"/>
          </w:rPr>
          <w:fldChar w:fldCharType="end"/>
        </w:r>
        <w:r w:rsidR="00A20282" w:rsidRPr="00046C8F">
          <w:rPr>
            <w:rFonts w:ascii="Times New Roman" w:hAnsi="Times New Roman" w:cs="Times New Roman"/>
            <w:sz w:val="24"/>
            <w:szCs w:val="24"/>
          </w:rPr>
          <w:t>.</w:t>
        </w:r>
      </w:moveTo>
      <w:ins w:id="19" w:author="Stephen Scherrer [2]" w:date="2018-09-14T11:54:00Z">
        <w:r w:rsidR="00A20282">
          <w:rPr>
            <w:rFonts w:ascii="Times New Roman" w:hAnsi="Times New Roman" w:cs="Times New Roman"/>
            <w:sz w:val="24"/>
            <w:szCs w:val="24"/>
          </w:rPr>
          <w:t xml:space="preserve"> </w:t>
        </w:r>
      </w:ins>
      <w:moveTo w:id="20" w:author="Stephen Scherrer [2]" w:date="2018-09-14T11:53:00Z">
        <w:del w:id="21" w:author="Stephen Scherrer [2]" w:date="2018-09-14T11:54:00Z">
          <w:r w:rsidR="00A20282" w:rsidRPr="00046C8F" w:rsidDel="00A20282">
            <w:rPr>
              <w:rFonts w:ascii="Times New Roman" w:hAnsi="Times New Roman" w:cs="Times New Roman"/>
              <w:sz w:val="24"/>
              <w:szCs w:val="24"/>
            </w:rPr>
            <w:delText xml:space="preserve"> </w:delText>
          </w:r>
        </w:del>
        <w:r w:rsidR="00A20282" w:rsidRPr="00046C8F">
          <w:rPr>
            <w:rFonts w:ascii="Times New Roman" w:hAnsi="Times New Roman" w:cs="Times New Roman"/>
            <w:sz w:val="24"/>
            <w:szCs w:val="24"/>
          </w:rPr>
          <w:t xml:space="preserve">The flexibility of Bayesian approaches </w:t>
        </w:r>
        <w:proofErr w:type="gramStart"/>
        <w:r w:rsidR="00A20282" w:rsidRPr="00046C8F">
          <w:rPr>
            <w:rFonts w:ascii="Times New Roman" w:hAnsi="Times New Roman" w:cs="Times New Roman"/>
            <w:sz w:val="24"/>
            <w:szCs w:val="24"/>
          </w:rPr>
          <w:t>allow</w:t>
        </w:r>
        <w:proofErr w:type="gramEnd"/>
        <w:r w:rsidR="00A20282" w:rsidRPr="00046C8F">
          <w:rPr>
            <w:rFonts w:ascii="Times New Roman" w:hAnsi="Times New Roman" w:cs="Times New Roman"/>
            <w:sz w:val="24"/>
            <w:szCs w:val="24"/>
          </w:rPr>
          <w:t xml:space="preserve"> </w:t>
        </w:r>
        <m:oMath>
          <m:r>
            <w:rPr>
              <w:rFonts w:ascii="Cambria Math" w:hAnsi="Cambria Math" w:cs="Times New Roman"/>
              <w:sz w:val="24"/>
              <w:szCs w:val="24"/>
            </w:rPr>
            <m:t>K</m:t>
          </m:r>
        </m:oMath>
        <w:r w:rsidR="00A20282"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A20282" w:rsidRPr="00046C8F">
          <w:rPr>
            <w:rFonts w:ascii="Times New Roman" w:hAnsi="Times New Roman" w:cs="Times New Roman"/>
            <w:sz w:val="24"/>
            <w:szCs w:val="24"/>
          </w:rPr>
          <w:t>to be sampled in this manner and can account for prior information when estimating parameters</w:t>
        </w:r>
      </w:moveTo>
      <w:ins w:id="22" w:author="Stephen Scherrer [2]" w:date="2018-09-14T11:54:00Z">
        <w:r w:rsidR="00A20282">
          <w:rPr>
            <w:rFonts w:ascii="Times New Roman" w:hAnsi="Times New Roman" w:cs="Times New Roman"/>
            <w:sz w:val="24"/>
            <w:szCs w:val="24"/>
          </w:rPr>
          <w:t>.</w:t>
        </w:r>
      </w:ins>
      <w:moveTo w:id="23" w:author="Stephen Scherrer [2]" w:date="2018-09-14T11:53:00Z">
        <w:r w:rsidR="00A20282" w:rsidRPr="00046C8F">
          <w:rPr>
            <w:rFonts w:ascii="Times New Roman" w:hAnsi="Times New Roman" w:cs="Times New Roman"/>
            <w:sz w:val="24"/>
            <w:szCs w:val="24"/>
          </w:rPr>
          <w:t xml:space="preserve"> </w:t>
        </w:r>
        <w:del w:id="24" w:author="Stephen Scherrer [2]" w:date="2018-09-14T11:54:00Z">
          <w:r w:rsidR="00A20282" w:rsidRPr="00046C8F" w:rsidDel="00A20282">
            <w:rPr>
              <w:rFonts w:ascii="Times New Roman" w:hAnsi="Times New Roman" w:cs="Times New Roman"/>
              <w:sz w:val="24"/>
              <w:szCs w:val="24"/>
            </w:rPr>
            <w:delText>while maximum</w:delText>
          </w:r>
        </w:del>
      </w:moveTo>
      <w:ins w:id="25" w:author="Stephen Scherrer [2]" w:date="2018-09-14T11:54:00Z">
        <w:r w:rsidR="00A20282">
          <w:rPr>
            <w:rFonts w:ascii="Times New Roman" w:hAnsi="Times New Roman" w:cs="Times New Roman"/>
            <w:sz w:val="24"/>
            <w:szCs w:val="24"/>
          </w:rPr>
          <w:t>Maximum</w:t>
        </w:r>
      </w:ins>
      <w:moveTo w:id="26" w:author="Stephen Scherrer [2]" w:date="2018-09-14T11:53:00Z">
        <w:r w:rsidR="00A20282" w:rsidRPr="00046C8F">
          <w:rPr>
            <w:rFonts w:ascii="Times New Roman" w:hAnsi="Times New Roman" w:cs="Times New Roman"/>
            <w:sz w:val="24"/>
            <w:szCs w:val="24"/>
          </w:rPr>
          <w:t xml:space="preserve"> likelihood approaches typically </w:t>
        </w:r>
        <w:r w:rsidR="00A20282" w:rsidRPr="00046C8F">
          <w:rPr>
            <w:rFonts w:ascii="Times New Roman" w:hAnsi="Times New Roman" w:cs="Times New Roman"/>
            <w:sz w:val="24"/>
            <w:szCs w:val="24"/>
          </w:rPr>
          <w:lastRenderedPageBreak/>
          <w:t xml:space="preserve">treat </w:t>
        </w:r>
        <m:oMath>
          <m:r>
            <w:rPr>
              <w:rFonts w:ascii="Cambria Math" w:hAnsi="Cambria Math" w:cs="Times New Roman"/>
              <w:sz w:val="24"/>
              <w:szCs w:val="24"/>
            </w:rPr>
            <m:t>K</m:t>
          </m:r>
        </m:oMath>
        <w:r w:rsidR="00A20282" w:rsidRPr="00046C8F">
          <w:rPr>
            <w:rFonts w:ascii="Times New Roman" w:hAnsi="Times New Roman" w:cs="Times New Roman"/>
            <w:sz w:val="24"/>
            <w:szCs w:val="24"/>
          </w:rPr>
          <w:t xml:space="preserve"> as a fixed effect </w:t>
        </w:r>
      </w:moveTo>
      <w:ins w:id="27" w:author="Stephen Scherrer [2]" w:date="2018-09-14T11:55:00Z">
        <w:r w:rsidR="00A20282">
          <w:rPr>
            <w:rFonts w:ascii="Times New Roman" w:hAnsi="Times New Roman" w:cs="Times New Roman"/>
            <w:sz w:val="24"/>
            <w:szCs w:val="24"/>
          </w:rPr>
          <w:t xml:space="preserve">but </w:t>
        </w:r>
      </w:ins>
      <w:ins w:id="28" w:author="Stephen Scherrer [2]" w:date="2018-09-14T11:56:00Z">
        <w:r w:rsidR="00A20282">
          <w:rPr>
            <w:rFonts w:ascii="Times New Roman" w:hAnsi="Times New Roman" w:cs="Times New Roman"/>
            <w:sz w:val="24"/>
            <w:szCs w:val="24"/>
          </w:rPr>
          <w:t>flexibility</w:t>
        </w:r>
      </w:ins>
      <w:ins w:id="29" w:author="Stephen Scherrer [2]" w:date="2018-09-14T11:55:00Z">
        <w:r w:rsidR="00A20282">
          <w:rPr>
            <w:rFonts w:ascii="Times New Roman" w:hAnsi="Times New Roman" w:cs="Times New Roman"/>
            <w:sz w:val="24"/>
            <w:szCs w:val="24"/>
          </w:rPr>
          <w:t xml:space="preserve"> </w:t>
        </w:r>
      </w:ins>
      <w:ins w:id="30" w:author="Stephen Scherrer [2]" w:date="2018-09-14T11:56:00Z">
        <w:r w:rsidR="00A20282">
          <w:rPr>
            <w:rFonts w:ascii="Times New Roman" w:hAnsi="Times New Roman" w:cs="Times New Roman"/>
            <w:sz w:val="24"/>
            <w:szCs w:val="24"/>
          </w:rPr>
          <w:t xml:space="preserve">in their </w:t>
        </w:r>
      </w:ins>
      <w:ins w:id="31" w:author="Stephen Scherrer [2]" w:date="2018-09-14T11:57:00Z">
        <w:r w:rsidR="00A20282">
          <w:rPr>
            <w:rFonts w:ascii="Times New Roman" w:hAnsi="Times New Roman" w:cs="Times New Roman"/>
            <w:sz w:val="24"/>
            <w:szCs w:val="24"/>
          </w:rPr>
          <w:t>implementation</w:t>
        </w:r>
      </w:ins>
      <w:ins w:id="32" w:author="Stephen Scherrer [2]" w:date="2018-09-14T11:56:00Z">
        <w:r w:rsidR="00A20282">
          <w:rPr>
            <w:rFonts w:ascii="Times New Roman" w:hAnsi="Times New Roman" w:cs="Times New Roman"/>
            <w:sz w:val="24"/>
            <w:szCs w:val="24"/>
          </w:rPr>
          <w:t xml:space="preserve"> </w:t>
        </w:r>
      </w:ins>
      <w:ins w:id="33" w:author="Stephen Scherrer [2]" w:date="2018-09-14T11:57:00Z">
        <w:r w:rsidR="00A20282">
          <w:rPr>
            <w:rFonts w:ascii="Times New Roman" w:hAnsi="Times New Roman" w:cs="Times New Roman"/>
            <w:sz w:val="24"/>
            <w:szCs w:val="24"/>
          </w:rPr>
          <w:t xml:space="preserve">has </w:t>
        </w:r>
      </w:ins>
      <w:ins w:id="34" w:author="Stephen Scherrer [2]" w:date="2018-09-14T11:59:00Z">
        <w:r w:rsidR="00D10768">
          <w:rPr>
            <w:rFonts w:ascii="Times New Roman" w:hAnsi="Times New Roman" w:cs="Times New Roman"/>
            <w:sz w:val="24"/>
            <w:szCs w:val="24"/>
          </w:rPr>
          <w:t xml:space="preserve">allowed for </w:t>
        </w:r>
        <w:r w:rsidR="00D36876">
          <w:rPr>
            <w:rFonts w:ascii="Times New Roman" w:hAnsi="Times New Roman" w:cs="Times New Roman"/>
            <w:sz w:val="24"/>
            <w:szCs w:val="24"/>
          </w:rPr>
          <w:t>the development of model structures</w:t>
        </w:r>
      </w:ins>
      <w:ins w:id="35" w:author="Stephen Scherrer [2]" w:date="2018-09-14T11:56:00Z">
        <w:r w:rsidR="00A20282">
          <w:rPr>
            <w:rFonts w:ascii="Times New Roman" w:hAnsi="Times New Roman" w:cs="Times New Roman"/>
            <w:sz w:val="24"/>
            <w:szCs w:val="24"/>
          </w:rPr>
          <w:t xml:space="preserve"> </w:t>
        </w:r>
      </w:ins>
      <w:ins w:id="36" w:author="Stephen Scherrer [2]" w:date="2018-09-14T11:57:00Z">
        <w:r w:rsidR="00A20282">
          <w:rPr>
            <w:rFonts w:ascii="Times New Roman" w:hAnsi="Times New Roman" w:cs="Times New Roman"/>
            <w:sz w:val="24"/>
            <w:szCs w:val="24"/>
          </w:rPr>
          <w:t>that can</w:t>
        </w:r>
      </w:ins>
      <w:ins w:id="37" w:author="Stephen Scherrer [2]" w:date="2018-09-14T11:58:00Z">
        <w:r w:rsidR="00A20282">
          <w:rPr>
            <w:rFonts w:ascii="Times New Roman" w:hAnsi="Times New Roman" w:cs="Times New Roman"/>
            <w:sz w:val="24"/>
            <w:szCs w:val="24"/>
          </w:rPr>
          <w:t xml:space="preserve"> estimate a single set of growth parameters from direct aging, length frequency, and growth increment data</w:t>
        </w:r>
      </w:ins>
      <w:ins w:id="38" w:author="Stephen Scherrer [2]" w:date="2018-09-14T11:57:00Z">
        <w:r w:rsidR="00A20282">
          <w:rPr>
            <w:rFonts w:ascii="Times New Roman" w:hAnsi="Times New Roman" w:cs="Times New Roman"/>
            <w:sz w:val="24"/>
            <w:szCs w:val="24"/>
          </w:rPr>
          <w:t xml:space="preserve"> </w:t>
        </w:r>
      </w:ins>
      <w:ins w:id="39" w:author="Stephen Scherrer [2]" w:date="2018-09-14T11:56:00Z">
        <w:r w:rsidR="00A20282">
          <w:rPr>
            <w:rFonts w:ascii="Times New Roman" w:hAnsi="Times New Roman" w:cs="Times New Roman"/>
            <w:sz w:val="24"/>
            <w:szCs w:val="24"/>
          </w:rPr>
          <w:t xml:space="preserve">simultaneously </w:t>
        </w:r>
      </w:ins>
      <w:moveTo w:id="40" w:author="Stephen Scherrer [2]" w:date="2018-09-14T11:53:00Z">
        <w:r w:rsidR="00A20282" w:rsidRPr="00046C8F">
          <w:rPr>
            <w:rFonts w:ascii="Times New Roman" w:hAnsi="Times New Roman" w:cs="Times New Roman"/>
            <w:sz w:val="24"/>
            <w:szCs w:val="24"/>
          </w:rPr>
          <w:fldChar w:fldCharType="begin" w:fldLock="1"/>
        </w:r>
      </w:moveTo>
      <w:r w:rsidR="00C041C8">
        <w:rPr>
          <w:rFonts w:ascii="Times New Roman" w:hAnsi="Times New Roman" w:cs="Times New Roman"/>
          <w:sz w:val="24"/>
          <w:szCs w:val="24"/>
        </w:rPr>
        <w:instrText>ADDIN CSL_CITATION {"citationItems":[{"id":"ITEM-1","itemData":{"DOI":"10.1139/f95-025","author":[{"dropping-particle":"","family":"Wang","given":"You-Gan","non-dropping-particle":"","parse-names":false,"suffix":""},{"dropping-particle":"","family":"Thomas","given":"Mervyn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data","type":"article-journal","volume":"52"},"uris":["http://www.mendeley.com/documents/?uuid=b0570540-442a-32e1-a0c7-63d3174875bc"]},{"id":"ITEM-2","itemData":{"DOI":"10.1139/f02-069","ISSN":"0706-652X","abstract":"Presents a maximum likelihood estimation method for fitting general fish growth curves to tag-recapture data. Joint density of tag; Recapture lengths for a general growth model; Transition of fish from juvenile to adult.","author":[{"dropping-particle":"","family":"Laslett","given":"Geoff M","non-dropping-particle":"","parse-names":false,"suffix":""},{"dropping-particle":"","family":"Eveson","given":"J Paige","non-dropping-particle":"","parse-names":false,"suffix":""},{"dropping-particle":"","family":"Polacheck","given":"Tom","non-dropping-particle":"","parse-names":false,"suffix":""}],"container-title":"Canadian Journal of Fisheries and Aquatic Sciences","id":"ITEM-2","issue":"6","issued":{"date-parts":[["2002"]]},"page":"976-986","title":"A flexible maximum likelihood approach for fitting growth curves to tag-recapture data","type":"article-journal","volume":"59"},"uris":["http://www.mendeley.com/documents/?uuid=7c5bd73a-5a25-385f-96a0-f3a5542c02ae"]},{"id":"ITEM-3","itemData":{"DOI":"10.1016/j.fishres.2008.09.035","ISBN":"0165-7836","ISSN":"01657836","abstract":"Bayesian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Research","id":"ITEM-3","issue":"2-3","issued":{"date-parts":[["2009"]]},"page":"289-295","title":"Use of Bayesian hierarchical models to estimate northern abalone, Haliotis kamtschatkana, growth parameters from tag-recapture data","type":"article-journal","volume":"95"},"uris":["http://www.mendeley.com/documents/?uuid=65be3e36-03d1-4734-b2e6-eda41464f4fd"]},{"id":"ITEM-4","itemData":{"DOI":"10.1139/f03-163","ISSN":"0706-652X","abstract":"A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Sciences","id":"ITEM-4","issue":"2","issued":{"date-parts":[["2004"]]},"page":"292-306","title":"An integrated model for growth incorporating tag–recapture, length–frequency, and direct aging data","type":"article-journal","volume":"61"},"uris":["http://www.mendeley.com/documents/?uuid=8afa6edb-3be0-368a-8b2e-152a035f865c"]}],"mendeley":{"formattedCitation":"(Wang et al. 1995, Laslett et al. 2002, Eveson et al. 2004, Zhang et al. 2009)","plainTextFormattedCitation":"(Wang et al. 1995, Laslett et al. 2002, Eveson et al. 2004, Zhang et al. 2009)","previouslyFormattedCitation":"(Wang et al. 1995, Laslett et al. 2002, Eveson et al. 2004, Zhang et al. 2009)"},"properties":{"noteIndex":0},"schema":"https://github.com/citation-style-language/schema/raw/master/csl-citation.json"}</w:instrText>
      </w:r>
      <w:moveTo w:id="41" w:author="Stephen Scherrer [2]" w:date="2018-09-14T11:53:00Z">
        <w:r w:rsidR="00A20282" w:rsidRPr="00046C8F">
          <w:rPr>
            <w:rFonts w:ascii="Times New Roman" w:hAnsi="Times New Roman" w:cs="Times New Roman"/>
            <w:sz w:val="24"/>
            <w:szCs w:val="24"/>
          </w:rPr>
          <w:fldChar w:fldCharType="separate"/>
        </w:r>
      </w:moveTo>
      <w:r w:rsidR="00A20282" w:rsidRPr="00A20282">
        <w:rPr>
          <w:rFonts w:ascii="Times New Roman" w:hAnsi="Times New Roman" w:cs="Times New Roman"/>
          <w:noProof/>
          <w:sz w:val="24"/>
          <w:szCs w:val="24"/>
        </w:rPr>
        <w:t>(Wang et al. 1995, Laslett et al. 2002, Eveson et al. 2004, Zhang et al. 2009)</w:t>
      </w:r>
      <w:moveTo w:id="42" w:author="Stephen Scherrer [2]" w:date="2018-09-14T11:53:00Z">
        <w:r w:rsidR="00A20282" w:rsidRPr="00046C8F">
          <w:rPr>
            <w:rFonts w:ascii="Times New Roman" w:hAnsi="Times New Roman" w:cs="Times New Roman"/>
            <w:sz w:val="24"/>
            <w:szCs w:val="24"/>
          </w:rPr>
          <w:fldChar w:fldCharType="end"/>
        </w:r>
        <w:r w:rsidR="00A20282" w:rsidRPr="00046C8F">
          <w:rPr>
            <w:rFonts w:ascii="Times New Roman" w:hAnsi="Times New Roman" w:cs="Times New Roman"/>
            <w:sz w:val="24"/>
            <w:szCs w:val="24"/>
          </w:rPr>
          <w:t>.</w:t>
        </w:r>
      </w:moveTo>
      <w:moveToRangeEnd w:id="15"/>
      <w:ins w:id="43" w:author="Stephen Scherrer [2]" w:date="2018-09-14T11:55:00Z">
        <w:r w:rsidR="00A20282">
          <w:rPr>
            <w:rFonts w:ascii="Times New Roman" w:hAnsi="Times New Roman" w:cs="Times New Roman"/>
            <w:sz w:val="24"/>
            <w:szCs w:val="24"/>
          </w:rPr>
          <w:t xml:space="preserve"> </w:t>
        </w:r>
      </w:ins>
      <w:del w:id="44" w:author="Stephen Scherrer [2]" w:date="2018-09-14T11:58:00Z">
        <w:r w:rsidRPr="00046C8F" w:rsidDel="00A20282">
          <w:rPr>
            <w:rFonts w:ascii="Times New Roman" w:hAnsi="Times New Roman" w:cs="Times New Roman"/>
            <w:sz w:val="24"/>
            <w:szCs w:val="24"/>
          </w:rPr>
          <w:delText xml:space="preserve">Complex models </w:delText>
        </w:r>
        <w:r w:rsidR="002B5751" w:rsidRPr="00046C8F" w:rsidDel="00A20282">
          <w:rPr>
            <w:rFonts w:ascii="Times New Roman" w:hAnsi="Times New Roman" w:cs="Times New Roman"/>
            <w:sz w:val="24"/>
            <w:szCs w:val="24"/>
          </w:rPr>
          <w:delText>reconcile</w:delText>
        </w:r>
        <w:r w:rsidRPr="00046C8F" w:rsidDel="00A20282">
          <w:rPr>
            <w:rFonts w:ascii="Times New Roman" w:hAnsi="Times New Roman" w:cs="Times New Roman"/>
            <w:sz w:val="24"/>
            <w:szCs w:val="24"/>
          </w:rPr>
          <w:delText xml:space="preserve"> direct aging, length frequency, and growth increment approaches to estimate a single set of growth parameters integrating more than one data type </w:delText>
        </w:r>
      </w:del>
      <w:del w:id="45" w:author="Stephen Scherrer [2]" w:date="2018-09-14T11:59:00Z">
        <w:r w:rsidRPr="00046C8F" w:rsidDel="00A20282">
          <w:rPr>
            <w:rFonts w:ascii="Times New Roman" w:hAnsi="Times New Roman" w:cs="Times New Roman"/>
            <w:sz w:val="24"/>
            <w:szCs w:val="24"/>
          </w:rPr>
          <w:fldChar w:fldCharType="begin" w:fldLock="1"/>
        </w:r>
        <w:r w:rsidR="00A20282" w:rsidRPr="00A20282" w:rsidDel="00A20282">
          <w:rPr>
            <w:rFonts w:ascii="Times New Roman" w:hAnsi="Times New Roman" w:cs="Times New Roman"/>
            <w:sz w:val="24"/>
            <w:szCs w:val="24"/>
          </w:rPr>
          <w:delInstrText>ADDIN CSL_CITATION {"citationItems":[{"id":"ITEM-1","itemData":{"DOI":"10.1139/f03-163","ISSN":"0706-652X","abstract":"A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w:delInstrText>
        </w:r>
        <w:r w:rsidR="00A20282" w:rsidRPr="00D10768" w:rsidDel="00A20282">
          <w:rPr>
            <w:rFonts w:ascii="Times New Roman" w:hAnsi="Times New Roman" w:cs="Times New Roman"/>
            <w:sz w:val="24"/>
            <w:szCs w:val="24"/>
          </w:rPr>
          <w:delInstrText>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Sciences","id":"ITEM-1","issue":"2","issued":{"date-parts":[["2004"]]},"page":"292-306","title":"An integrated model for growth incorporating tag–recapture, length–frequency, and direct aging data","type":"article-journal","volume":"61"},"uris":["http://www.mendeley.com/documents/?uuid=8afa6edb-3be0-368a-8b2e-152a035f865c"]}],"mendeley":{"formattedCitation":"(Eveson et al. 2004)","plainTextFormattedCitation":"(Eveson et al. 2004)","previouslyFormattedCitation":"(Eveson et al. 2004)"},"properties":{"noteIndex":0},"schema":"https://github.com/citation-style-language/schema/raw/master/csl-citation.json"}</w:delInstrText>
        </w:r>
        <w:r w:rsidRPr="00046C8F" w:rsidDel="00A20282">
          <w:rPr>
            <w:rFonts w:ascii="Times New Roman" w:hAnsi="Times New Roman" w:cs="Times New Roman"/>
            <w:sz w:val="24"/>
            <w:szCs w:val="24"/>
          </w:rPr>
          <w:fldChar w:fldCharType="separate"/>
        </w:r>
        <w:r w:rsidRPr="00A20282" w:rsidDel="00A20282">
          <w:rPr>
            <w:rFonts w:ascii="Times New Roman" w:hAnsi="Times New Roman" w:cs="Times New Roman"/>
            <w:noProof/>
            <w:sz w:val="24"/>
            <w:szCs w:val="24"/>
          </w:rPr>
          <w:delText>(Eveson et al. 2004)</w:delText>
        </w:r>
        <w:r w:rsidRPr="00046C8F" w:rsidDel="00A20282">
          <w:rPr>
            <w:rFonts w:ascii="Times New Roman" w:hAnsi="Times New Roman" w:cs="Times New Roman"/>
            <w:sz w:val="24"/>
            <w:szCs w:val="24"/>
          </w:rPr>
          <w:fldChar w:fldCharType="end"/>
        </w:r>
        <w:r w:rsidRPr="00046C8F" w:rsidDel="00A20282">
          <w:rPr>
            <w:rFonts w:ascii="Times New Roman" w:hAnsi="Times New Roman" w:cs="Times New Roman"/>
            <w:sz w:val="24"/>
            <w:szCs w:val="24"/>
          </w:rPr>
          <w:delText xml:space="preserve">. </w:delText>
        </w:r>
      </w:del>
    </w:p>
    <w:p w14:paraId="55425481" w14:textId="77777777" w:rsidR="00625C64" w:rsidRPr="00046C8F" w:rsidRDefault="00625C64" w:rsidP="000D5103">
      <w:pPr>
        <w:spacing w:line="480" w:lineRule="auto"/>
        <w:rPr>
          <w:rFonts w:ascii="Times New Roman" w:hAnsi="Times New Roman" w:cs="Times New Roman"/>
          <w:sz w:val="24"/>
          <w:szCs w:val="24"/>
        </w:rPr>
      </w:pPr>
    </w:p>
    <w:p w14:paraId="6F8B1820" w14:textId="6ED3BC3B" w:rsidR="00BC419A" w:rsidRPr="00046C8F" w:rsidRDefault="00BC419A" w:rsidP="000D5103">
      <w:pPr>
        <w:spacing w:line="480" w:lineRule="auto"/>
        <w:outlineLvl w:val="1"/>
        <w:rPr>
          <w:rFonts w:ascii="Times New Roman" w:hAnsi="Times New Roman" w:cs="Times New Roman"/>
          <w:i/>
          <w:sz w:val="24"/>
          <w:szCs w:val="24"/>
        </w:rPr>
      </w:pPr>
      <w:r w:rsidRPr="00046C8F">
        <w:rPr>
          <w:rFonts w:ascii="Times New Roman" w:hAnsi="Times New Roman" w:cs="Times New Roman"/>
          <w:i/>
          <w:sz w:val="24"/>
          <w:szCs w:val="24"/>
        </w:rPr>
        <w:t>Objective</w:t>
      </w:r>
    </w:p>
    <w:p w14:paraId="3CFBE414" w14:textId="077C49BA" w:rsidR="00BC419A" w:rsidRPr="00046C8F" w:rsidRDefault="00AD4A11" w:rsidP="00BF7DC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Here p</w:t>
      </w:r>
      <w:r w:rsidR="00C746F0" w:rsidRPr="00046C8F">
        <w:rPr>
          <w:rFonts w:ascii="Times New Roman" w:hAnsi="Times New Roman" w:cs="Times New Roman"/>
          <w:sz w:val="24"/>
          <w:szCs w:val="24"/>
        </w:rPr>
        <w:t xml:space="preserve">reviously </w:t>
      </w:r>
      <w:r w:rsidR="00A141A3" w:rsidRPr="00046C8F">
        <w:rPr>
          <w:rFonts w:ascii="Times New Roman" w:hAnsi="Times New Roman" w:cs="Times New Roman"/>
          <w:sz w:val="24"/>
          <w:szCs w:val="24"/>
        </w:rPr>
        <w:t xml:space="preserve">unreported tagging data </w:t>
      </w:r>
      <w:del w:id="46" w:author="Stephen Scherrer [2]" w:date="2018-09-14T12:00:00Z">
        <w:r w:rsidR="00A141A3" w:rsidRPr="00046C8F" w:rsidDel="00D36876">
          <w:rPr>
            <w:rFonts w:ascii="Times New Roman" w:hAnsi="Times New Roman" w:cs="Times New Roman"/>
            <w:sz w:val="24"/>
            <w:szCs w:val="24"/>
          </w:rPr>
          <w:delText xml:space="preserve">is </w:delText>
        </w:r>
      </w:del>
      <w:ins w:id="47" w:author="Stephen Scherrer [2]" w:date="2018-09-14T12:00:00Z">
        <w:r w:rsidR="00D36876">
          <w:rPr>
            <w:rFonts w:ascii="Times New Roman" w:hAnsi="Times New Roman" w:cs="Times New Roman"/>
            <w:sz w:val="24"/>
            <w:szCs w:val="24"/>
          </w:rPr>
          <w:t>are</w:t>
        </w:r>
        <w:r w:rsidR="00D36876" w:rsidRPr="00046C8F">
          <w:rPr>
            <w:rFonts w:ascii="Times New Roman" w:hAnsi="Times New Roman" w:cs="Times New Roman"/>
            <w:sz w:val="24"/>
            <w:szCs w:val="24"/>
          </w:rPr>
          <w:t xml:space="preserve"> </w:t>
        </w:r>
      </w:ins>
      <w:r w:rsidR="00A141A3" w:rsidRPr="00046C8F">
        <w:rPr>
          <w:rFonts w:ascii="Times New Roman" w:hAnsi="Times New Roman" w:cs="Times New Roman"/>
          <w:sz w:val="24"/>
          <w:szCs w:val="24"/>
        </w:rPr>
        <w:t xml:space="preserve">used to estimate growth parameters for </w:t>
      </w:r>
      <w:del w:id="48" w:author="Stephen Scherrer [2]" w:date="2018-09-14T11:50:00Z">
        <w:r w:rsidR="00C746F0" w:rsidRPr="00A20282" w:rsidDel="00A20282">
          <w:rPr>
            <w:rFonts w:ascii="Times New Roman" w:hAnsi="Times New Roman" w:cs="Times New Roman"/>
            <w:i/>
            <w:sz w:val="24"/>
            <w:szCs w:val="24"/>
            <w:rPrChange w:id="49" w:author="Stephen Scherrer [2]" w:date="2018-09-14T11:50:00Z">
              <w:rPr>
                <w:rFonts w:ascii="Times New Roman" w:hAnsi="Times New Roman" w:cs="Times New Roman"/>
                <w:sz w:val="24"/>
                <w:szCs w:val="24"/>
              </w:rPr>
            </w:rPrChange>
          </w:rPr>
          <w:delText>opakapaka</w:delText>
        </w:r>
      </w:del>
      <w:ins w:id="50" w:author="Stephen Scherrer [2]" w:date="2018-09-14T11:50:00Z">
        <w:r w:rsidR="00A20282" w:rsidRPr="00A20282">
          <w:rPr>
            <w:rFonts w:ascii="Times New Roman" w:hAnsi="Times New Roman" w:cs="Times New Roman"/>
            <w:i/>
            <w:sz w:val="24"/>
            <w:szCs w:val="24"/>
            <w:rPrChange w:id="51" w:author="Stephen Scherrer [2]" w:date="2018-09-14T11:50:00Z">
              <w:rPr>
                <w:rFonts w:ascii="Times New Roman" w:hAnsi="Times New Roman" w:cs="Times New Roman"/>
                <w:sz w:val="24"/>
                <w:szCs w:val="24"/>
              </w:rPr>
            </w:rPrChange>
          </w:rPr>
          <w:t>P. filamentosus</w:t>
        </w:r>
      </w:ins>
      <w:r w:rsidR="00C570B4" w:rsidRPr="00046C8F">
        <w:rPr>
          <w:rFonts w:ascii="Times New Roman" w:hAnsi="Times New Roman" w:cs="Times New Roman"/>
          <w:sz w:val="24"/>
          <w:szCs w:val="24"/>
        </w:rPr>
        <w:t xml:space="preserve"> </w:t>
      </w:r>
      <w:r w:rsidR="00A141A3" w:rsidRPr="00046C8F">
        <w:rPr>
          <w:rFonts w:ascii="Times New Roman" w:hAnsi="Times New Roman" w:cs="Times New Roman"/>
          <w:sz w:val="24"/>
          <w:szCs w:val="24"/>
        </w:rPr>
        <w:t>using</w:t>
      </w:r>
      <w:r w:rsidR="00C570B4" w:rsidRPr="00046C8F">
        <w:rPr>
          <w:rFonts w:ascii="Times New Roman" w:hAnsi="Times New Roman" w:cs="Times New Roman"/>
          <w:i/>
          <w:sz w:val="24"/>
          <w:szCs w:val="24"/>
        </w:rPr>
        <w:t xml:space="preserve"> </w:t>
      </w:r>
      <w:r w:rsidR="00C570B4" w:rsidRPr="00046C8F">
        <w:rPr>
          <w:rFonts w:ascii="Times New Roman" w:hAnsi="Times New Roman" w:cs="Times New Roman"/>
          <w:sz w:val="24"/>
          <w:szCs w:val="24"/>
        </w:rPr>
        <w:t>Bayesian and maximum likelihood procedures</w:t>
      </w:r>
      <w:r w:rsidR="00E61AA0" w:rsidRPr="00046C8F">
        <w:rPr>
          <w:rFonts w:ascii="Times New Roman" w:hAnsi="Times New Roman" w:cs="Times New Roman"/>
          <w:sz w:val="24"/>
          <w:szCs w:val="24"/>
        </w:rPr>
        <w:t xml:space="preserve">. </w:t>
      </w:r>
      <w:r w:rsidR="00C570B4" w:rsidRPr="00046C8F">
        <w:rPr>
          <w:rFonts w:ascii="Times New Roman" w:hAnsi="Times New Roman" w:cs="Times New Roman"/>
          <w:sz w:val="24"/>
          <w:szCs w:val="24"/>
        </w:rPr>
        <w:t xml:space="preserve">A series of models integrating </w:t>
      </w:r>
      <w:r w:rsidR="0032064A" w:rsidRPr="00046C8F">
        <w:rPr>
          <w:rFonts w:ascii="Times New Roman" w:hAnsi="Times New Roman" w:cs="Times New Roman"/>
          <w:sz w:val="24"/>
          <w:szCs w:val="24"/>
        </w:rPr>
        <w:t xml:space="preserve">previous </w:t>
      </w:r>
      <w:r w:rsidR="00C746F0" w:rsidRPr="00046C8F">
        <w:rPr>
          <w:rFonts w:ascii="Times New Roman" w:hAnsi="Times New Roman" w:cs="Times New Roman"/>
          <w:sz w:val="24"/>
          <w:szCs w:val="24"/>
        </w:rPr>
        <w:t>length-at-</w:t>
      </w:r>
      <w:r w:rsidR="00C570B4" w:rsidRPr="00046C8F">
        <w:rPr>
          <w:rFonts w:ascii="Times New Roman" w:hAnsi="Times New Roman" w:cs="Times New Roman"/>
          <w:sz w:val="24"/>
          <w:szCs w:val="24"/>
        </w:rPr>
        <w:t xml:space="preserve">age and length frequency data </w:t>
      </w:r>
      <w:r w:rsidR="0032064A" w:rsidRPr="00046C8F">
        <w:rPr>
          <w:rFonts w:ascii="Times New Roman" w:hAnsi="Times New Roman" w:cs="Times New Roman"/>
          <w:sz w:val="24"/>
          <w:szCs w:val="24"/>
        </w:rPr>
        <w:t xml:space="preserve">are </w:t>
      </w:r>
      <w:r w:rsidR="00C570B4" w:rsidRPr="00046C8F">
        <w:rPr>
          <w:rFonts w:ascii="Times New Roman" w:hAnsi="Times New Roman" w:cs="Times New Roman"/>
          <w:sz w:val="24"/>
          <w:szCs w:val="24"/>
        </w:rPr>
        <w:t xml:space="preserve">developed </w:t>
      </w:r>
      <w:r w:rsidR="006417A3" w:rsidRPr="00046C8F">
        <w:rPr>
          <w:rFonts w:ascii="Times New Roman" w:hAnsi="Times New Roman" w:cs="Times New Roman"/>
          <w:sz w:val="24"/>
          <w:szCs w:val="24"/>
        </w:rPr>
        <w:t xml:space="preserve">to describe growth across most of the </w:t>
      </w:r>
      <w:r w:rsidR="009C1BA8">
        <w:rPr>
          <w:rFonts w:ascii="Times New Roman" w:hAnsi="Times New Roman" w:cs="Times New Roman"/>
          <w:sz w:val="24"/>
          <w:szCs w:val="24"/>
        </w:rPr>
        <w:t xml:space="preserve">species’ </w:t>
      </w:r>
      <w:r w:rsidR="006417A3" w:rsidRPr="00046C8F">
        <w:rPr>
          <w:rFonts w:ascii="Times New Roman" w:hAnsi="Times New Roman" w:cs="Times New Roman"/>
          <w:sz w:val="24"/>
          <w:szCs w:val="24"/>
        </w:rPr>
        <w:t>life history. Models are</w:t>
      </w:r>
      <w:r w:rsidR="00C570B4" w:rsidRPr="00046C8F">
        <w:rPr>
          <w:rFonts w:ascii="Times New Roman" w:hAnsi="Times New Roman" w:cs="Times New Roman"/>
          <w:sz w:val="24"/>
          <w:szCs w:val="24"/>
        </w:rPr>
        <w:t xml:space="preserve"> tested to determine a preferred model structure. </w:t>
      </w:r>
      <w:r w:rsidR="0032064A" w:rsidRPr="00046C8F">
        <w:rPr>
          <w:rFonts w:ascii="Times New Roman" w:hAnsi="Times New Roman" w:cs="Times New Roman"/>
          <w:sz w:val="24"/>
          <w:szCs w:val="24"/>
        </w:rPr>
        <w:t>New</w:t>
      </w:r>
      <w:r w:rsidR="00C570B4" w:rsidRPr="00046C8F">
        <w:rPr>
          <w:rFonts w:ascii="Times New Roman" w:hAnsi="Times New Roman" w:cs="Times New Roman"/>
          <w:sz w:val="24"/>
          <w:szCs w:val="24"/>
        </w:rPr>
        <w:t xml:space="preserve"> growth </w:t>
      </w:r>
      <w:r w:rsidRPr="00046C8F">
        <w:rPr>
          <w:rFonts w:ascii="Times New Roman" w:hAnsi="Times New Roman" w:cs="Times New Roman"/>
          <w:sz w:val="24"/>
          <w:szCs w:val="24"/>
        </w:rPr>
        <w:t xml:space="preserve">parameters are estimated and </w:t>
      </w:r>
      <w:r w:rsidR="00C746F0" w:rsidRPr="00046C8F">
        <w:rPr>
          <w:rFonts w:ascii="Times New Roman" w:hAnsi="Times New Roman" w:cs="Times New Roman"/>
          <w:sz w:val="24"/>
          <w:szCs w:val="24"/>
        </w:rPr>
        <w:t xml:space="preserve">compared to </w:t>
      </w:r>
      <w:r w:rsidR="00BF7DCD" w:rsidRPr="00046C8F">
        <w:rPr>
          <w:rFonts w:ascii="Times New Roman" w:hAnsi="Times New Roman" w:cs="Times New Roman"/>
          <w:sz w:val="24"/>
          <w:szCs w:val="24"/>
        </w:rPr>
        <w:t xml:space="preserve">those </w:t>
      </w:r>
      <w:r w:rsidR="00C570B4" w:rsidRPr="00046C8F">
        <w:rPr>
          <w:rFonts w:ascii="Times New Roman" w:hAnsi="Times New Roman" w:cs="Times New Roman"/>
          <w:sz w:val="24"/>
          <w:szCs w:val="24"/>
        </w:rPr>
        <w:t>previously</w:t>
      </w:r>
      <w:r w:rsidR="00C746F0" w:rsidRPr="00046C8F">
        <w:rPr>
          <w:rFonts w:ascii="Times New Roman" w:hAnsi="Times New Roman" w:cs="Times New Roman"/>
          <w:sz w:val="24"/>
          <w:szCs w:val="24"/>
        </w:rPr>
        <w:t xml:space="preserve"> </w:t>
      </w:r>
      <w:r w:rsidR="00BF7DCD" w:rsidRPr="00046C8F">
        <w:rPr>
          <w:rFonts w:ascii="Times New Roman" w:hAnsi="Times New Roman" w:cs="Times New Roman"/>
          <w:sz w:val="24"/>
          <w:szCs w:val="24"/>
        </w:rPr>
        <w:t>reported</w:t>
      </w:r>
      <w:r w:rsidR="00821F2B" w:rsidRPr="00046C8F">
        <w:rPr>
          <w:rFonts w:ascii="Times New Roman" w:hAnsi="Times New Roman" w:cs="Times New Roman"/>
          <w:sz w:val="24"/>
          <w:szCs w:val="24"/>
        </w:rPr>
        <w:t xml:space="preserve"> </w:t>
      </w:r>
      <w:r w:rsidR="00BF7DCD" w:rsidRPr="00046C8F">
        <w:rPr>
          <w:rFonts w:ascii="Times New Roman" w:hAnsi="Times New Roman" w:cs="Times New Roman"/>
          <w:sz w:val="24"/>
          <w:szCs w:val="24"/>
        </w:rPr>
        <w:t>for</w:t>
      </w:r>
      <w:r w:rsidR="00821F2B" w:rsidRPr="00046C8F">
        <w:rPr>
          <w:rFonts w:ascii="Times New Roman" w:hAnsi="Times New Roman" w:cs="Times New Roman"/>
          <w:sz w:val="24"/>
          <w:szCs w:val="24"/>
        </w:rPr>
        <w:t xml:space="preserve"> the Hawaii</w:t>
      </w:r>
      <w:r w:rsidR="00BF7DCD" w:rsidRPr="00046C8F">
        <w:rPr>
          <w:rFonts w:ascii="Times New Roman" w:hAnsi="Times New Roman" w:cs="Times New Roman"/>
          <w:sz w:val="24"/>
          <w:szCs w:val="24"/>
        </w:rPr>
        <w:t>an Archipelago</w:t>
      </w:r>
      <w:r w:rsidR="00E61AA0" w:rsidRPr="00046C8F">
        <w:rPr>
          <w:rFonts w:ascii="Times New Roman" w:hAnsi="Times New Roman" w:cs="Times New Roman"/>
          <w:sz w:val="24"/>
          <w:szCs w:val="24"/>
        </w:rPr>
        <w:t xml:space="preserve">. </w:t>
      </w:r>
    </w:p>
    <w:p w14:paraId="2B004A0D" w14:textId="77777777" w:rsidR="00BF7DCD" w:rsidRPr="00046C8F" w:rsidRDefault="00BF7DCD" w:rsidP="00BF7DCD">
      <w:pPr>
        <w:spacing w:line="480" w:lineRule="auto"/>
        <w:ind w:firstLine="720"/>
        <w:rPr>
          <w:rFonts w:ascii="Times New Roman" w:hAnsi="Times New Roman" w:cs="Times New Roman"/>
          <w:sz w:val="24"/>
          <w:szCs w:val="24"/>
        </w:rPr>
      </w:pPr>
    </w:p>
    <w:p w14:paraId="2669B81F" w14:textId="1D43A953" w:rsidR="00BC419A" w:rsidRPr="00046C8F" w:rsidRDefault="00BC419A" w:rsidP="000D5103">
      <w:pPr>
        <w:spacing w:line="480" w:lineRule="auto"/>
        <w:outlineLvl w:val="0"/>
        <w:rPr>
          <w:rFonts w:ascii="Times New Roman" w:hAnsi="Times New Roman" w:cs="Times New Roman"/>
          <w:b/>
          <w:i/>
          <w:sz w:val="24"/>
          <w:szCs w:val="24"/>
        </w:rPr>
      </w:pPr>
      <w:r w:rsidRPr="00046C8F">
        <w:rPr>
          <w:rFonts w:ascii="Times New Roman" w:hAnsi="Times New Roman" w:cs="Times New Roman"/>
          <w:b/>
          <w:i/>
          <w:sz w:val="24"/>
          <w:szCs w:val="24"/>
        </w:rPr>
        <w:t>Methods</w:t>
      </w:r>
    </w:p>
    <w:p w14:paraId="40C94378" w14:textId="39C47327" w:rsidR="00BC419A" w:rsidRPr="00046C8F" w:rsidRDefault="00166DEB" w:rsidP="000D5103">
      <w:pPr>
        <w:spacing w:line="480" w:lineRule="auto"/>
        <w:outlineLvl w:val="1"/>
        <w:rPr>
          <w:rFonts w:ascii="Times New Roman" w:hAnsi="Times New Roman" w:cs="Times New Roman"/>
          <w:i/>
          <w:sz w:val="24"/>
          <w:szCs w:val="24"/>
        </w:rPr>
      </w:pPr>
      <w:r w:rsidRPr="00046C8F">
        <w:rPr>
          <w:rFonts w:ascii="Times New Roman" w:hAnsi="Times New Roman" w:cs="Times New Roman"/>
          <w:i/>
          <w:sz w:val="24"/>
          <w:szCs w:val="24"/>
        </w:rPr>
        <w:t>Marking and Recapture</w:t>
      </w:r>
      <w:r w:rsidR="00BC419A" w:rsidRPr="00046C8F">
        <w:rPr>
          <w:rFonts w:ascii="Times New Roman" w:hAnsi="Times New Roman" w:cs="Times New Roman"/>
          <w:i/>
          <w:sz w:val="24"/>
          <w:szCs w:val="24"/>
        </w:rPr>
        <w:t xml:space="preserve"> </w:t>
      </w:r>
    </w:p>
    <w:p w14:paraId="042E3401" w14:textId="38761239" w:rsidR="00BC419A" w:rsidRPr="00046C8F" w:rsidRDefault="0085692E" w:rsidP="000D5103">
      <w:pPr>
        <w:spacing w:line="480" w:lineRule="auto"/>
        <w:rPr>
          <w:rFonts w:ascii="Times New Roman" w:hAnsi="Times New Roman" w:cs="Times New Roman"/>
          <w:sz w:val="24"/>
          <w:szCs w:val="24"/>
        </w:rPr>
      </w:pPr>
      <w:r w:rsidRPr="00046C8F">
        <w:rPr>
          <w:rFonts w:ascii="Times New Roman" w:hAnsi="Times New Roman" w:cs="Times New Roman"/>
          <w:sz w:val="24"/>
          <w:szCs w:val="24"/>
        </w:rPr>
        <w:t>Tagging</w:t>
      </w:r>
      <w:r w:rsidR="00BC419A" w:rsidRPr="00046C8F">
        <w:rPr>
          <w:rFonts w:ascii="Times New Roman" w:hAnsi="Times New Roman" w:cs="Times New Roman"/>
          <w:sz w:val="24"/>
          <w:szCs w:val="24"/>
        </w:rPr>
        <w:t xml:space="preserve"> data used </w:t>
      </w:r>
      <w:r w:rsidR="00AD4A11" w:rsidRPr="00046C8F">
        <w:rPr>
          <w:rFonts w:ascii="Times New Roman" w:hAnsi="Times New Roman" w:cs="Times New Roman"/>
          <w:sz w:val="24"/>
          <w:szCs w:val="24"/>
        </w:rPr>
        <w:t>for</w:t>
      </w:r>
      <w:r w:rsidR="00BC419A" w:rsidRPr="00046C8F">
        <w:rPr>
          <w:rFonts w:ascii="Times New Roman" w:hAnsi="Times New Roman" w:cs="Times New Roman"/>
          <w:sz w:val="24"/>
          <w:szCs w:val="24"/>
        </w:rPr>
        <w:t xml:space="preserve"> this </w:t>
      </w:r>
      <w:r w:rsidR="00AD4A11" w:rsidRPr="00046C8F">
        <w:rPr>
          <w:rFonts w:ascii="Times New Roman" w:hAnsi="Times New Roman" w:cs="Times New Roman"/>
          <w:sz w:val="24"/>
          <w:szCs w:val="24"/>
        </w:rPr>
        <w:t>analysis</w:t>
      </w:r>
      <w:r w:rsidR="00BC419A" w:rsidRPr="00046C8F">
        <w:rPr>
          <w:rFonts w:ascii="Times New Roman" w:hAnsi="Times New Roman" w:cs="Times New Roman"/>
          <w:sz w:val="24"/>
          <w:szCs w:val="24"/>
        </w:rPr>
        <w:t xml:space="preserve"> </w:t>
      </w:r>
      <w:r w:rsidR="00AD4A11" w:rsidRPr="00046C8F">
        <w:rPr>
          <w:rFonts w:ascii="Times New Roman" w:hAnsi="Times New Roman" w:cs="Times New Roman"/>
          <w:sz w:val="24"/>
          <w:szCs w:val="24"/>
        </w:rPr>
        <w:t>were</w:t>
      </w:r>
      <w:r w:rsidR="00BC419A" w:rsidRPr="00046C8F">
        <w:rPr>
          <w:rFonts w:ascii="Times New Roman" w:hAnsi="Times New Roman" w:cs="Times New Roman"/>
          <w:sz w:val="24"/>
          <w:szCs w:val="24"/>
        </w:rPr>
        <w:t xml:space="preserve"> obt</w:t>
      </w:r>
      <w:r w:rsidR="000F6C6F" w:rsidRPr="00046C8F">
        <w:rPr>
          <w:rFonts w:ascii="Times New Roman" w:hAnsi="Times New Roman" w:cs="Times New Roman"/>
          <w:sz w:val="24"/>
          <w:szCs w:val="24"/>
        </w:rPr>
        <w:t>ained by biologists from Hawaii’</w:t>
      </w:r>
      <w:r w:rsidR="00BC419A" w:rsidRPr="00046C8F">
        <w:rPr>
          <w:rFonts w:ascii="Times New Roman" w:hAnsi="Times New Roman" w:cs="Times New Roman"/>
          <w:sz w:val="24"/>
          <w:szCs w:val="24"/>
        </w:rPr>
        <w:t xml:space="preserve">s Division of Aquatic Resources (DAR) </w:t>
      </w:r>
      <w:r w:rsidR="003C0C0A" w:rsidRPr="00046C8F">
        <w:rPr>
          <w:rFonts w:ascii="Times New Roman" w:hAnsi="Times New Roman" w:cs="Times New Roman"/>
          <w:sz w:val="24"/>
          <w:szCs w:val="24"/>
        </w:rPr>
        <w:t>within</w:t>
      </w:r>
      <w:r w:rsidR="00BC419A" w:rsidRPr="00046C8F">
        <w:rPr>
          <w:rFonts w:ascii="Times New Roman" w:hAnsi="Times New Roman" w:cs="Times New Roman"/>
          <w:sz w:val="24"/>
          <w:szCs w:val="24"/>
        </w:rPr>
        <w:t xml:space="preserve"> the state’s Department of Land and Natural Resources (DLNR). Between 1989 and 19</w:t>
      </w:r>
      <w:r w:rsidR="00AD4A11" w:rsidRPr="00046C8F">
        <w:rPr>
          <w:rFonts w:ascii="Times New Roman" w:hAnsi="Times New Roman" w:cs="Times New Roman"/>
          <w:sz w:val="24"/>
          <w:szCs w:val="24"/>
        </w:rPr>
        <w:t>94</w:t>
      </w:r>
      <w:r w:rsidR="00BC419A" w:rsidRPr="00046C8F">
        <w:rPr>
          <w:rFonts w:ascii="Times New Roman" w:hAnsi="Times New Roman" w:cs="Times New Roman"/>
          <w:sz w:val="24"/>
          <w:szCs w:val="24"/>
        </w:rPr>
        <w:t xml:space="preserve"> </w:t>
      </w:r>
      <w:r w:rsidR="00AD4A11" w:rsidRPr="00046C8F">
        <w:rPr>
          <w:rFonts w:ascii="Times New Roman" w:hAnsi="Times New Roman" w:cs="Times New Roman"/>
          <w:sz w:val="24"/>
          <w:szCs w:val="24"/>
        </w:rPr>
        <w:t xml:space="preserve">the Opakapaka Tagging Program (OTP), led by staff biologist Henry Okamoto and operating from fishing vessels contracted out of Honolulu Harbor, targeted and tagged </w:t>
      </w:r>
      <w:r w:rsidR="003F766A" w:rsidRPr="00046C8F">
        <w:rPr>
          <w:rFonts w:ascii="Times New Roman" w:hAnsi="Times New Roman" w:cs="Times New Roman"/>
          <w:i/>
          <w:sz w:val="24"/>
          <w:szCs w:val="24"/>
        </w:rPr>
        <w:t>P. filamentosus</w:t>
      </w:r>
      <w:r w:rsidR="00BC419A" w:rsidRPr="00046C8F">
        <w:rPr>
          <w:rFonts w:ascii="Times New Roman" w:hAnsi="Times New Roman" w:cs="Times New Roman"/>
          <w:sz w:val="24"/>
          <w:szCs w:val="24"/>
        </w:rPr>
        <w:t xml:space="preserve">. </w:t>
      </w:r>
      <w:r w:rsidR="00AD4A11" w:rsidRPr="00046C8F">
        <w:rPr>
          <w:rFonts w:ascii="Times New Roman" w:hAnsi="Times New Roman" w:cs="Times New Roman"/>
          <w:sz w:val="24"/>
          <w:szCs w:val="24"/>
        </w:rPr>
        <w:t xml:space="preserve">Over the study’s duration, </w:t>
      </w:r>
      <w:r w:rsidR="00BC419A" w:rsidRPr="00046C8F">
        <w:rPr>
          <w:rFonts w:ascii="Times New Roman" w:hAnsi="Times New Roman" w:cs="Times New Roman"/>
          <w:sz w:val="24"/>
          <w:szCs w:val="24"/>
        </w:rPr>
        <w:t>OTP</w:t>
      </w:r>
      <w:r w:rsidR="00BC419A" w:rsidRPr="00046C8F">
        <w:rPr>
          <w:rFonts w:ascii="Times New Roman" w:hAnsi="Times New Roman" w:cs="Times New Roman"/>
          <w:i/>
          <w:sz w:val="24"/>
          <w:szCs w:val="24"/>
        </w:rPr>
        <w:t xml:space="preserve"> </w:t>
      </w:r>
      <w:r w:rsidR="00BC419A" w:rsidRPr="00046C8F">
        <w:rPr>
          <w:rFonts w:ascii="Times New Roman" w:hAnsi="Times New Roman" w:cs="Times New Roman"/>
          <w:sz w:val="24"/>
          <w:szCs w:val="24"/>
        </w:rPr>
        <w:t xml:space="preserve">tagged 4,179 juvenile and adult </w:t>
      </w:r>
      <w:del w:id="52" w:author="Stephen Scherrer [2]" w:date="2018-09-14T11:50:00Z">
        <w:r w:rsidR="00C9377E" w:rsidRPr="00A20282" w:rsidDel="00A20282">
          <w:rPr>
            <w:rFonts w:ascii="Times New Roman" w:hAnsi="Times New Roman" w:cs="Times New Roman"/>
            <w:i/>
            <w:sz w:val="24"/>
            <w:szCs w:val="24"/>
            <w:rPrChange w:id="53" w:author="Stephen Scherrer [2]" w:date="2018-09-14T11:50:00Z">
              <w:rPr>
                <w:rFonts w:ascii="Times New Roman" w:hAnsi="Times New Roman" w:cs="Times New Roman"/>
                <w:sz w:val="24"/>
                <w:szCs w:val="24"/>
              </w:rPr>
            </w:rPrChange>
          </w:rPr>
          <w:delText>opakapaka</w:delText>
        </w:r>
      </w:del>
      <w:ins w:id="54" w:author="Stephen Scherrer [2]" w:date="2018-09-14T11:50:00Z">
        <w:r w:rsidR="00A20282" w:rsidRPr="00A20282">
          <w:rPr>
            <w:rFonts w:ascii="Times New Roman" w:hAnsi="Times New Roman" w:cs="Times New Roman"/>
            <w:i/>
            <w:sz w:val="24"/>
            <w:szCs w:val="24"/>
            <w:rPrChange w:id="55" w:author="Stephen Scherrer [2]" w:date="2018-09-14T11:50:00Z">
              <w:rPr>
                <w:rFonts w:ascii="Times New Roman" w:hAnsi="Times New Roman" w:cs="Times New Roman"/>
                <w:sz w:val="24"/>
                <w:szCs w:val="24"/>
              </w:rPr>
            </w:rPrChange>
          </w:rPr>
          <w:t>P. filamentosus</w:t>
        </w:r>
      </w:ins>
      <w:r w:rsidR="00BC419A" w:rsidRPr="00046C8F">
        <w:rPr>
          <w:rFonts w:ascii="Times New Roman" w:hAnsi="Times New Roman" w:cs="Times New Roman"/>
          <w:sz w:val="24"/>
          <w:szCs w:val="24"/>
        </w:rPr>
        <w:t xml:space="preserve"> </w:t>
      </w:r>
      <w:r w:rsidR="005C089F" w:rsidRPr="00046C8F">
        <w:rPr>
          <w:rFonts w:ascii="Times New Roman" w:hAnsi="Times New Roman" w:cs="Times New Roman"/>
          <w:sz w:val="24"/>
          <w:szCs w:val="24"/>
        </w:rPr>
        <w:t>around</w:t>
      </w:r>
      <w:r w:rsidR="00BC419A" w:rsidRPr="00046C8F">
        <w:rPr>
          <w:rFonts w:ascii="Times New Roman" w:hAnsi="Times New Roman" w:cs="Times New Roman"/>
          <w:sz w:val="24"/>
          <w:szCs w:val="24"/>
        </w:rPr>
        <w:t xml:space="preserve"> the Main H</w:t>
      </w:r>
      <w:r w:rsidR="0063783C" w:rsidRPr="00046C8F">
        <w:rPr>
          <w:rFonts w:ascii="Times New Roman" w:hAnsi="Times New Roman" w:cs="Times New Roman"/>
          <w:sz w:val="24"/>
          <w:szCs w:val="24"/>
        </w:rPr>
        <w:t>awaiian Islands.</w:t>
      </w:r>
    </w:p>
    <w:p w14:paraId="7B8DC2EE" w14:textId="581FD4E1" w:rsidR="00BC419A" w:rsidRPr="00046C8F" w:rsidRDefault="0063783C" w:rsidP="000D5103">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Fish were caught with hook-and-line gear and </w:t>
      </w:r>
      <w:r w:rsidR="00AD4A11" w:rsidRPr="00046C8F">
        <w:rPr>
          <w:rFonts w:ascii="Times New Roman" w:hAnsi="Times New Roman" w:cs="Times New Roman"/>
          <w:sz w:val="24"/>
          <w:szCs w:val="24"/>
        </w:rPr>
        <w:t>brought</w:t>
      </w:r>
      <w:r w:rsidRPr="00046C8F">
        <w:rPr>
          <w:rFonts w:ascii="Times New Roman" w:hAnsi="Times New Roman" w:cs="Times New Roman"/>
          <w:sz w:val="24"/>
          <w:szCs w:val="24"/>
        </w:rPr>
        <w:t xml:space="preserve"> to the surface at a rate of 2-5 feet per second. </w:t>
      </w:r>
      <w:r w:rsidR="00BC419A" w:rsidRPr="00046C8F">
        <w:rPr>
          <w:rFonts w:ascii="Times New Roman" w:hAnsi="Times New Roman" w:cs="Times New Roman"/>
          <w:sz w:val="24"/>
          <w:szCs w:val="24"/>
        </w:rPr>
        <w:t>Prior to tagging, each fish was placed in a holding con</w:t>
      </w:r>
      <w:r w:rsidR="00832301" w:rsidRPr="00046C8F">
        <w:rPr>
          <w:rFonts w:ascii="Times New Roman" w:hAnsi="Times New Roman" w:cs="Times New Roman"/>
          <w:sz w:val="24"/>
          <w:szCs w:val="24"/>
        </w:rPr>
        <w:t>tainer with aerated seawater to ascertain survival likelihood</w:t>
      </w:r>
      <w:r w:rsidR="00BC419A" w:rsidRPr="00046C8F">
        <w:rPr>
          <w:rFonts w:ascii="Times New Roman" w:hAnsi="Times New Roman" w:cs="Times New Roman"/>
          <w:sz w:val="24"/>
          <w:szCs w:val="24"/>
        </w:rPr>
        <w:t xml:space="preserve">. If the stomach was inverted and full of gas, it was punctured using </w:t>
      </w:r>
      <w:r w:rsidR="00BC419A" w:rsidRPr="00046C8F">
        <w:rPr>
          <w:rFonts w:ascii="Times New Roman" w:hAnsi="Times New Roman" w:cs="Times New Roman"/>
          <w:sz w:val="24"/>
          <w:szCs w:val="24"/>
        </w:rPr>
        <w:lastRenderedPageBreak/>
        <w:t xml:space="preserve">a small sharp instrument (e.g., scalpel, hypodermic needle, fish hook). A few scales were carefully removed and a small (~1 cm) incision was made near the </w:t>
      </w:r>
      <w:r w:rsidRPr="00046C8F">
        <w:rPr>
          <w:rFonts w:ascii="Times New Roman" w:hAnsi="Times New Roman" w:cs="Times New Roman"/>
          <w:sz w:val="24"/>
          <w:szCs w:val="24"/>
        </w:rPr>
        <w:t xml:space="preserve">fish’s </w:t>
      </w:r>
      <w:r w:rsidR="00BC419A" w:rsidRPr="00046C8F">
        <w:rPr>
          <w:rFonts w:ascii="Times New Roman" w:hAnsi="Times New Roman" w:cs="Times New Roman"/>
          <w:sz w:val="24"/>
          <w:szCs w:val="24"/>
        </w:rPr>
        <w:t xml:space="preserve">anal opening to assist in expelling gas from the body cavity. Fish </w:t>
      </w:r>
      <w:r w:rsidRPr="00046C8F">
        <w:rPr>
          <w:rFonts w:ascii="Times New Roman" w:hAnsi="Times New Roman" w:cs="Times New Roman"/>
          <w:sz w:val="24"/>
          <w:szCs w:val="24"/>
        </w:rPr>
        <w:t>appearing</w:t>
      </w:r>
      <w:r w:rsidR="00BC419A" w:rsidRPr="00046C8F">
        <w:rPr>
          <w:rFonts w:ascii="Times New Roman" w:hAnsi="Times New Roman" w:cs="Times New Roman"/>
          <w:sz w:val="24"/>
          <w:szCs w:val="24"/>
        </w:rPr>
        <w:t xml:space="preserve"> lively and upright were deemed</w:t>
      </w:r>
      <w:r w:rsidR="00832301" w:rsidRPr="00046C8F">
        <w:rPr>
          <w:rFonts w:ascii="Times New Roman" w:hAnsi="Times New Roman" w:cs="Times New Roman"/>
          <w:sz w:val="24"/>
          <w:szCs w:val="24"/>
        </w:rPr>
        <w:t xml:space="preserve"> likely to survive and thus</w:t>
      </w:r>
      <w:r w:rsidR="00BC419A" w:rsidRPr="00046C8F">
        <w:rPr>
          <w:rFonts w:ascii="Times New Roman" w:hAnsi="Times New Roman" w:cs="Times New Roman"/>
          <w:sz w:val="24"/>
          <w:szCs w:val="24"/>
        </w:rPr>
        <w:t xml:space="preserve"> </w:t>
      </w:r>
      <w:r w:rsidRPr="00046C8F">
        <w:rPr>
          <w:rFonts w:ascii="Times New Roman" w:hAnsi="Times New Roman" w:cs="Times New Roman"/>
          <w:sz w:val="24"/>
          <w:szCs w:val="24"/>
        </w:rPr>
        <w:t>suitable</w:t>
      </w:r>
      <w:r w:rsidR="00BC419A" w:rsidRPr="00046C8F">
        <w:rPr>
          <w:rFonts w:ascii="Times New Roman" w:hAnsi="Times New Roman" w:cs="Times New Roman"/>
          <w:sz w:val="24"/>
          <w:szCs w:val="24"/>
        </w:rPr>
        <w:t xml:space="preserve"> candidates for tagging. These fish </w:t>
      </w:r>
      <w:r w:rsidRPr="00046C8F">
        <w:rPr>
          <w:rFonts w:ascii="Times New Roman" w:hAnsi="Times New Roman" w:cs="Times New Roman"/>
          <w:sz w:val="24"/>
          <w:szCs w:val="24"/>
        </w:rPr>
        <w:t>were surgi</w:t>
      </w:r>
      <w:r w:rsidR="00832301" w:rsidRPr="00046C8F">
        <w:rPr>
          <w:rFonts w:ascii="Times New Roman" w:hAnsi="Times New Roman" w:cs="Times New Roman"/>
          <w:sz w:val="24"/>
          <w:szCs w:val="24"/>
        </w:rPr>
        <w:t xml:space="preserve">cally implanted with unique </w:t>
      </w:r>
      <w:r w:rsidRPr="00046C8F">
        <w:rPr>
          <w:rFonts w:ascii="Times New Roman" w:hAnsi="Times New Roman" w:cs="Times New Roman"/>
          <w:sz w:val="24"/>
          <w:szCs w:val="24"/>
        </w:rPr>
        <w:t xml:space="preserve">identifiable </w:t>
      </w:r>
      <w:r w:rsidR="00BC419A" w:rsidRPr="00046C8F">
        <w:rPr>
          <w:rFonts w:ascii="Times New Roman" w:hAnsi="Times New Roman" w:cs="Times New Roman"/>
          <w:sz w:val="24"/>
          <w:szCs w:val="24"/>
        </w:rPr>
        <w:t>internal anchor tag</w:t>
      </w:r>
      <w:r w:rsidR="00832301" w:rsidRPr="00046C8F">
        <w:rPr>
          <w:rFonts w:ascii="Times New Roman" w:hAnsi="Times New Roman" w:cs="Times New Roman"/>
          <w:sz w:val="24"/>
          <w:szCs w:val="24"/>
        </w:rPr>
        <w:t>s</w:t>
      </w:r>
      <w:r w:rsidR="00BC419A"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with a monofilament streamer protruding from the incision in </w:t>
      </w:r>
      <w:r w:rsidR="00BC419A" w:rsidRPr="00046C8F">
        <w:rPr>
          <w:rFonts w:ascii="Times New Roman" w:hAnsi="Times New Roman" w:cs="Times New Roman"/>
          <w:sz w:val="24"/>
          <w:szCs w:val="24"/>
        </w:rPr>
        <w:t xml:space="preserve">the peritoneal cavity. </w:t>
      </w:r>
      <w:r w:rsidR="00832301" w:rsidRPr="00046C8F">
        <w:rPr>
          <w:rFonts w:ascii="Times New Roman" w:hAnsi="Times New Roman" w:cs="Times New Roman"/>
          <w:sz w:val="24"/>
          <w:szCs w:val="24"/>
        </w:rPr>
        <w:t>The fork length of each</w:t>
      </w:r>
      <w:r w:rsidR="00BC419A" w:rsidRPr="00046C8F">
        <w:rPr>
          <w:rFonts w:ascii="Times New Roman" w:hAnsi="Times New Roman" w:cs="Times New Roman"/>
          <w:sz w:val="24"/>
          <w:szCs w:val="24"/>
        </w:rPr>
        <w:t xml:space="preserve"> </w:t>
      </w:r>
      <w:r w:rsidR="00832301" w:rsidRPr="00046C8F">
        <w:rPr>
          <w:rFonts w:ascii="Times New Roman" w:hAnsi="Times New Roman" w:cs="Times New Roman"/>
          <w:sz w:val="24"/>
          <w:szCs w:val="24"/>
        </w:rPr>
        <w:t>fish measured to the nearest ¼ inch</w:t>
      </w:r>
      <w:r w:rsidR="00BC419A" w:rsidRPr="00046C8F">
        <w:rPr>
          <w:rFonts w:ascii="Times New Roman" w:hAnsi="Times New Roman" w:cs="Times New Roman"/>
          <w:sz w:val="24"/>
          <w:szCs w:val="24"/>
        </w:rPr>
        <w:t xml:space="preserve"> was </w:t>
      </w:r>
      <w:r w:rsidR="00832301" w:rsidRPr="00046C8F">
        <w:rPr>
          <w:rFonts w:ascii="Times New Roman" w:hAnsi="Times New Roman" w:cs="Times New Roman"/>
          <w:sz w:val="24"/>
          <w:szCs w:val="24"/>
        </w:rPr>
        <w:t>recorded</w:t>
      </w:r>
      <w:r w:rsidRPr="00046C8F">
        <w:rPr>
          <w:rFonts w:ascii="Times New Roman" w:hAnsi="Times New Roman" w:cs="Times New Roman"/>
          <w:sz w:val="24"/>
          <w:szCs w:val="24"/>
        </w:rPr>
        <w:t xml:space="preserve"> before </w:t>
      </w:r>
      <w:r w:rsidR="00832301" w:rsidRPr="00046C8F">
        <w:rPr>
          <w:rFonts w:ascii="Times New Roman" w:hAnsi="Times New Roman" w:cs="Times New Roman"/>
          <w:sz w:val="24"/>
          <w:szCs w:val="24"/>
        </w:rPr>
        <w:t xml:space="preserve">the fish was </w:t>
      </w:r>
      <w:r w:rsidR="00BC419A" w:rsidRPr="00046C8F">
        <w:rPr>
          <w:rFonts w:ascii="Times New Roman" w:hAnsi="Times New Roman" w:cs="Times New Roman"/>
          <w:sz w:val="24"/>
          <w:szCs w:val="24"/>
        </w:rPr>
        <w:t xml:space="preserve">returned </w:t>
      </w:r>
      <w:r w:rsidR="00832301" w:rsidRPr="00046C8F">
        <w:rPr>
          <w:rFonts w:ascii="Times New Roman" w:hAnsi="Times New Roman" w:cs="Times New Roman"/>
          <w:sz w:val="24"/>
          <w:szCs w:val="24"/>
        </w:rPr>
        <w:t xml:space="preserve">headfirst </w:t>
      </w:r>
      <w:r w:rsidR="00BC419A" w:rsidRPr="00046C8F">
        <w:rPr>
          <w:rFonts w:ascii="Times New Roman" w:hAnsi="Times New Roman" w:cs="Times New Roman"/>
          <w:sz w:val="24"/>
          <w:szCs w:val="24"/>
        </w:rPr>
        <w:t xml:space="preserve">to sea with enough downward momentum to assist in counteracting buoyancy caused by any residual gas. </w:t>
      </w:r>
    </w:p>
    <w:p w14:paraId="55FFF1B6" w14:textId="37FA6BDC" w:rsidR="000C1AF4" w:rsidRPr="00046C8F" w:rsidRDefault="00BC419A" w:rsidP="000D5103">
      <w:pPr>
        <w:spacing w:line="480" w:lineRule="auto"/>
        <w:ind w:firstLine="720"/>
        <w:rPr>
          <w:rFonts w:ascii="Times New Roman" w:hAnsi="Times New Roman" w:cs="Times New Roman"/>
          <w:sz w:val="24"/>
          <w:szCs w:val="24"/>
        </w:rPr>
      </w:pPr>
      <w:del w:id="56" w:author="Stephen Scherrer [2]" w:date="2018-09-14T12:00:00Z">
        <w:r w:rsidRPr="00046C8F" w:rsidDel="00D36876">
          <w:rPr>
            <w:rFonts w:ascii="Times New Roman" w:hAnsi="Times New Roman" w:cs="Times New Roman"/>
            <w:sz w:val="24"/>
            <w:szCs w:val="24"/>
          </w:rPr>
          <w:delText>In the intervening years</w:delText>
        </w:r>
        <w:commentRangeStart w:id="57"/>
        <w:commentRangeStart w:id="58"/>
        <w:r w:rsidRPr="00046C8F" w:rsidDel="00D36876">
          <w:rPr>
            <w:rFonts w:ascii="Times New Roman" w:hAnsi="Times New Roman" w:cs="Times New Roman"/>
            <w:sz w:val="24"/>
            <w:szCs w:val="24"/>
          </w:rPr>
          <w:delText xml:space="preserve">, </w:delText>
        </w:r>
      </w:del>
      <w:r w:rsidRPr="00046C8F">
        <w:rPr>
          <w:rFonts w:ascii="Times New Roman" w:hAnsi="Times New Roman" w:cs="Times New Roman"/>
          <w:sz w:val="24"/>
          <w:szCs w:val="24"/>
        </w:rPr>
        <w:t xml:space="preserve">487 recaptures </w:t>
      </w:r>
      <w:commentRangeEnd w:id="57"/>
      <w:r w:rsidRPr="00046C8F">
        <w:rPr>
          <w:rStyle w:val="CommentReference"/>
          <w:rFonts w:ascii="Times New Roman" w:hAnsi="Times New Roman" w:cs="Times New Roman"/>
          <w:sz w:val="24"/>
          <w:szCs w:val="24"/>
        </w:rPr>
        <w:commentReference w:id="57"/>
      </w:r>
      <w:commentRangeEnd w:id="58"/>
      <w:r w:rsidR="001302DE" w:rsidRPr="00046C8F">
        <w:rPr>
          <w:rStyle w:val="CommentReference"/>
          <w:rFonts w:ascii="Times New Roman" w:hAnsi="Times New Roman" w:cs="Times New Roman"/>
          <w:sz w:val="24"/>
          <w:szCs w:val="24"/>
        </w:rPr>
        <w:commentReference w:id="58"/>
      </w:r>
      <w:r w:rsidRPr="00046C8F">
        <w:rPr>
          <w:rFonts w:ascii="Times New Roman" w:hAnsi="Times New Roman" w:cs="Times New Roman"/>
          <w:sz w:val="24"/>
          <w:szCs w:val="24"/>
        </w:rPr>
        <w:t>were recorded from 43</w:t>
      </w:r>
      <w:ins w:id="59" w:author="Stephen Scherrer" w:date="2018-11-15T15:22:00Z">
        <w:r w:rsidR="00F61FF2">
          <w:rPr>
            <w:rFonts w:ascii="Times New Roman" w:hAnsi="Times New Roman" w:cs="Times New Roman"/>
            <w:sz w:val="24"/>
            <w:szCs w:val="24"/>
          </w:rPr>
          <w:t>2</w:t>
        </w:r>
      </w:ins>
      <w:del w:id="60" w:author="Stephen Scherrer" w:date="2018-11-15T15:22:00Z">
        <w:r w:rsidRPr="00046C8F" w:rsidDel="00F61FF2">
          <w:rPr>
            <w:rFonts w:ascii="Times New Roman" w:hAnsi="Times New Roman" w:cs="Times New Roman"/>
            <w:sz w:val="24"/>
            <w:szCs w:val="24"/>
          </w:rPr>
          <w:delText>1</w:delText>
        </w:r>
      </w:del>
      <w:r w:rsidRPr="00046C8F">
        <w:rPr>
          <w:rFonts w:ascii="Times New Roman" w:hAnsi="Times New Roman" w:cs="Times New Roman"/>
          <w:sz w:val="24"/>
          <w:szCs w:val="24"/>
        </w:rPr>
        <w:t xml:space="preserve"> unique individuals for a recapture rate</w:t>
      </w:r>
      <w:r w:rsidR="003C0C0A" w:rsidRPr="00046C8F">
        <w:rPr>
          <w:rFonts w:ascii="Times New Roman" w:hAnsi="Times New Roman" w:cs="Times New Roman"/>
          <w:sz w:val="24"/>
          <w:szCs w:val="24"/>
        </w:rPr>
        <w:t xml:space="preserve"> of 10.3%</w:t>
      </w:r>
      <w:r w:rsidRPr="00046C8F">
        <w:rPr>
          <w:rFonts w:ascii="Times New Roman" w:hAnsi="Times New Roman" w:cs="Times New Roman"/>
          <w:sz w:val="24"/>
          <w:szCs w:val="24"/>
        </w:rPr>
        <w:t xml:space="preserve">. </w:t>
      </w:r>
      <w:ins w:id="61" w:author="Stephen Scherrer [2]" w:date="2018-09-14T12:01:00Z">
        <w:r w:rsidR="00D36876" w:rsidRPr="00046C8F">
          <w:rPr>
            <w:rFonts w:ascii="Times New Roman" w:hAnsi="Times New Roman" w:cs="Times New Roman"/>
            <w:sz w:val="24"/>
            <w:szCs w:val="24"/>
          </w:rPr>
          <w:t xml:space="preserve">Recaptures of marked </w:t>
        </w:r>
        <w:r w:rsidR="00D36876" w:rsidRPr="00390DCD">
          <w:rPr>
            <w:rFonts w:ascii="Times New Roman" w:hAnsi="Times New Roman" w:cs="Times New Roman"/>
            <w:i/>
            <w:sz w:val="24"/>
            <w:szCs w:val="24"/>
          </w:rPr>
          <w:t>P. filamentosus</w:t>
        </w:r>
        <w:r w:rsidR="00D36876" w:rsidRPr="00046C8F">
          <w:rPr>
            <w:rFonts w:ascii="Times New Roman" w:hAnsi="Times New Roman" w:cs="Times New Roman"/>
            <w:sz w:val="24"/>
            <w:szCs w:val="24"/>
          </w:rPr>
          <w:t xml:space="preserve"> were reported up to a decade after tagging with the most recent fish reported in October of 2003 </w:t>
        </w:r>
        <w:r w:rsidR="00D36876" w:rsidRPr="00046C8F">
          <w:rPr>
            <w:rFonts w:ascii="Times New Roman" w:hAnsi="Times New Roman" w:cs="Times New Roman"/>
            <w:sz w:val="24"/>
            <w:szCs w:val="24"/>
          </w:rPr>
          <w:fldChar w:fldCharType="begin" w:fldLock="1"/>
        </w:r>
        <w:r w:rsidR="00D36876">
          <w:rPr>
            <w:rFonts w:ascii="Times New Roman" w:hAnsi="Times New Roman" w:cs="Times New Roman"/>
            <w:sz w:val="24"/>
            <w:szCs w:val="24"/>
          </w:rPr>
          <w:instrText>ADDIN CSL_CITATION {"citationItems":[{"id":"ITEM-1","itemData":{"author":[{"dropping-particle":"","family":"Kobayashi","given":"Donald R","non-dropping-particle":"","parse-names":false,"suffix":""},{"dropping-particle":"","family":"Okamoto","given":"Henry Y","non-dropping-particle":"","parse-names":false,"suffix":""},{"dropping-particle":"","family":"Oishi","given":"Francis G","non-dropping-particle":"","parse-names":false,"suffix":""}],"id":"ITEM-1","issued":{"date-parts":[["2008"]]},"title":"Movement of the deepwater snapper opakapaka , Pristipomoides filamentosus , in Hawaii : Insights from a large-scale tagging program and computer simulation","type":"article-journal"},"uris":["http://www.mendeley.com/documents/?uuid=de21fecb-1fc9-4587-8335-420accdc5536"]},{"id":"ITEM-2","itemData":{"author":[{"dropping-particle":"","family":"Okamoto","given":"Henry Y","non-dropping-particle":"","parse-names":false,"suffix":""}],"id":"ITEM-2","issued":{"date-parts":[["1993"]]},"number-of-pages":"1-7","title":"Develop Opakapaka tagging techniques to assess movement behavior","type":"report"},"uris":["http://www.mendeley.com/documents/?uuid=80ef0270-3418-30b1-991e-587c25e93624"]}],"mendeley":{"formattedCitation":"(Okamoto 1993, Kobayashi et al. 2008)","plainTextFormattedCitation":"(Okamoto 1993, Kobayashi et al. 2008)","previouslyFormattedCitation":"(Okamoto 1993, Kobayashi et al. 2008)"},"properties":{"noteIndex":0},"schema":"https://github.com/citation-style-language/schema/raw/master/csl-citation.json"}</w:instrText>
        </w:r>
        <w:r w:rsidR="00D36876" w:rsidRPr="00046C8F">
          <w:rPr>
            <w:rFonts w:ascii="Times New Roman" w:hAnsi="Times New Roman" w:cs="Times New Roman"/>
            <w:sz w:val="24"/>
            <w:szCs w:val="24"/>
          </w:rPr>
          <w:fldChar w:fldCharType="separate"/>
        </w:r>
        <w:r w:rsidR="00D36876" w:rsidRPr="00046C8F">
          <w:rPr>
            <w:rFonts w:ascii="Times New Roman" w:hAnsi="Times New Roman" w:cs="Times New Roman"/>
            <w:noProof/>
            <w:sz w:val="24"/>
            <w:szCs w:val="24"/>
          </w:rPr>
          <w:t>(Okamoto 1993, Kobayashi et al. 2008)</w:t>
        </w:r>
        <w:r w:rsidR="00D36876" w:rsidRPr="00046C8F">
          <w:rPr>
            <w:rFonts w:ascii="Times New Roman" w:hAnsi="Times New Roman" w:cs="Times New Roman"/>
            <w:sz w:val="24"/>
            <w:szCs w:val="24"/>
          </w:rPr>
          <w:fldChar w:fldCharType="end"/>
        </w:r>
        <w:r w:rsidR="00D36876"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 xml:space="preserve">Individuals recaptured by </w:t>
      </w:r>
      <w:r w:rsidR="00485B29" w:rsidRPr="00046C8F">
        <w:rPr>
          <w:rFonts w:ascii="Times New Roman" w:hAnsi="Times New Roman" w:cs="Times New Roman"/>
          <w:sz w:val="24"/>
          <w:szCs w:val="24"/>
        </w:rPr>
        <w:t xml:space="preserve">OTP personnel </w:t>
      </w:r>
      <w:r w:rsidRPr="00046C8F">
        <w:rPr>
          <w:rFonts w:ascii="Times New Roman" w:hAnsi="Times New Roman" w:cs="Times New Roman"/>
          <w:sz w:val="24"/>
          <w:szCs w:val="24"/>
        </w:rPr>
        <w:t xml:space="preserve">were outfitted with an additional tag following procedures </w:t>
      </w:r>
      <w:r w:rsidR="00D318C8" w:rsidRPr="00046C8F">
        <w:rPr>
          <w:rFonts w:ascii="Times New Roman" w:hAnsi="Times New Roman" w:cs="Times New Roman"/>
          <w:sz w:val="24"/>
          <w:szCs w:val="24"/>
        </w:rPr>
        <w:t xml:space="preserve">similar to </w:t>
      </w:r>
      <w:r w:rsidR="00AD4A11" w:rsidRPr="00046C8F">
        <w:rPr>
          <w:rFonts w:ascii="Times New Roman" w:hAnsi="Times New Roman" w:cs="Times New Roman"/>
          <w:sz w:val="24"/>
          <w:szCs w:val="24"/>
        </w:rPr>
        <w:t xml:space="preserve">their </w:t>
      </w:r>
      <w:r w:rsidRPr="00046C8F">
        <w:rPr>
          <w:rFonts w:ascii="Times New Roman" w:hAnsi="Times New Roman" w:cs="Times New Roman"/>
          <w:sz w:val="24"/>
          <w:szCs w:val="24"/>
        </w:rPr>
        <w:t>initial capture. For each individual, the location of capture (</w:t>
      </w:r>
      <w:r w:rsidR="00D318C8" w:rsidRPr="00046C8F">
        <w:rPr>
          <w:rFonts w:ascii="Times New Roman" w:hAnsi="Times New Roman" w:cs="Times New Roman"/>
          <w:sz w:val="24"/>
          <w:szCs w:val="24"/>
        </w:rPr>
        <w:t xml:space="preserve">DAR statistical reporting grid), length at </w:t>
      </w:r>
      <w:r w:rsidR="007D5033" w:rsidRPr="00046C8F">
        <w:rPr>
          <w:rFonts w:ascii="Times New Roman" w:hAnsi="Times New Roman" w:cs="Times New Roman"/>
          <w:sz w:val="24"/>
          <w:szCs w:val="24"/>
        </w:rPr>
        <w:t>tagging</w:t>
      </w:r>
      <w:r w:rsidR="00D318C8" w:rsidRPr="00046C8F">
        <w:rPr>
          <w:rFonts w:ascii="Times New Roman" w:hAnsi="Times New Roman" w:cs="Times New Roman"/>
          <w:sz w:val="24"/>
          <w:szCs w:val="24"/>
        </w:rPr>
        <w:t xml:space="preserve">, and </w:t>
      </w:r>
      <w:r w:rsidRPr="00046C8F">
        <w:rPr>
          <w:rFonts w:ascii="Times New Roman" w:hAnsi="Times New Roman" w:cs="Times New Roman"/>
          <w:sz w:val="24"/>
          <w:szCs w:val="24"/>
        </w:rPr>
        <w:t xml:space="preserve">date of </w:t>
      </w:r>
      <w:r w:rsidR="00D318C8" w:rsidRPr="00046C8F">
        <w:rPr>
          <w:rFonts w:ascii="Times New Roman" w:hAnsi="Times New Roman" w:cs="Times New Roman"/>
          <w:sz w:val="24"/>
          <w:szCs w:val="24"/>
        </w:rPr>
        <w:t xml:space="preserve">capture </w:t>
      </w:r>
      <w:r w:rsidR="00AD4A11" w:rsidRPr="00046C8F">
        <w:rPr>
          <w:rFonts w:ascii="Times New Roman" w:hAnsi="Times New Roman" w:cs="Times New Roman"/>
          <w:sz w:val="24"/>
          <w:szCs w:val="24"/>
        </w:rPr>
        <w:t>were</w:t>
      </w:r>
      <w:r w:rsidR="00D318C8" w:rsidRPr="00046C8F">
        <w:rPr>
          <w:rFonts w:ascii="Times New Roman" w:hAnsi="Times New Roman" w:cs="Times New Roman"/>
          <w:sz w:val="24"/>
          <w:szCs w:val="24"/>
        </w:rPr>
        <w:t xml:space="preserve"> recorded</w:t>
      </w:r>
      <w:r w:rsidRPr="00046C8F">
        <w:rPr>
          <w:rFonts w:ascii="Times New Roman" w:hAnsi="Times New Roman" w:cs="Times New Roman"/>
          <w:sz w:val="24"/>
          <w:szCs w:val="24"/>
        </w:rPr>
        <w:t>. Local commercial and recreational fishers were made aware of the program through fliers distributed at the local fish markets, to fish dealers, at fishing supply outlets, and posted at small boat harbors. Fishers were ince</w:t>
      </w:r>
      <w:r w:rsidR="00AD4A11" w:rsidRPr="00046C8F">
        <w:rPr>
          <w:rFonts w:ascii="Times New Roman" w:hAnsi="Times New Roman" w:cs="Times New Roman"/>
          <w:sz w:val="24"/>
          <w:szCs w:val="24"/>
        </w:rPr>
        <w:t xml:space="preserve">ntivized to report the location, </w:t>
      </w:r>
      <w:r w:rsidRPr="00046C8F">
        <w:rPr>
          <w:rFonts w:ascii="Times New Roman" w:hAnsi="Times New Roman" w:cs="Times New Roman"/>
          <w:sz w:val="24"/>
          <w:szCs w:val="24"/>
        </w:rPr>
        <w:t>depth</w:t>
      </w:r>
      <w:r w:rsidR="00AD4A11" w:rsidRPr="00046C8F">
        <w:rPr>
          <w:rFonts w:ascii="Times New Roman" w:hAnsi="Times New Roman" w:cs="Times New Roman"/>
          <w:sz w:val="24"/>
          <w:szCs w:val="24"/>
        </w:rPr>
        <w:t>, fork length, and date that</w:t>
      </w:r>
      <w:r w:rsidRPr="00046C8F">
        <w:rPr>
          <w:rFonts w:ascii="Times New Roman" w:hAnsi="Times New Roman" w:cs="Times New Roman"/>
          <w:sz w:val="24"/>
          <w:szCs w:val="24"/>
        </w:rPr>
        <w:t xml:space="preserve"> tagged fish were landed with a $10 reward. </w:t>
      </w:r>
      <w:del w:id="62" w:author="Stephen Scherrer [2]" w:date="2018-09-14T12:01:00Z">
        <w:r w:rsidRPr="00046C8F" w:rsidDel="00D36876">
          <w:rPr>
            <w:rFonts w:ascii="Times New Roman" w:hAnsi="Times New Roman" w:cs="Times New Roman"/>
            <w:sz w:val="24"/>
            <w:szCs w:val="24"/>
          </w:rPr>
          <w:delText xml:space="preserve">Recaptures of marked </w:delText>
        </w:r>
      </w:del>
      <w:del w:id="63" w:author="Stephen Scherrer [2]" w:date="2018-09-14T11:50:00Z">
        <w:r w:rsidR="003F766A" w:rsidRPr="00A20282" w:rsidDel="00A20282">
          <w:rPr>
            <w:rFonts w:ascii="Times New Roman" w:hAnsi="Times New Roman" w:cs="Times New Roman"/>
            <w:i/>
            <w:sz w:val="24"/>
            <w:szCs w:val="24"/>
            <w:rPrChange w:id="64" w:author="Stephen Scherrer [2]" w:date="2018-09-14T11:51:00Z">
              <w:rPr>
                <w:rFonts w:ascii="Times New Roman" w:hAnsi="Times New Roman" w:cs="Times New Roman"/>
                <w:sz w:val="24"/>
                <w:szCs w:val="24"/>
              </w:rPr>
            </w:rPrChange>
          </w:rPr>
          <w:delText>opakapaka</w:delText>
        </w:r>
      </w:del>
      <w:del w:id="65" w:author="Stephen Scherrer [2]" w:date="2018-09-14T12:01:00Z">
        <w:r w:rsidRPr="00046C8F" w:rsidDel="00D36876">
          <w:rPr>
            <w:rFonts w:ascii="Times New Roman" w:hAnsi="Times New Roman" w:cs="Times New Roman"/>
            <w:sz w:val="24"/>
            <w:szCs w:val="24"/>
          </w:rPr>
          <w:delText xml:space="preserve"> were reported up to a decade after tagging with the most recent fish reported in October of 2003 </w:delText>
        </w:r>
        <w:r w:rsidRPr="00046C8F" w:rsidDel="00D36876">
          <w:rPr>
            <w:rFonts w:ascii="Times New Roman" w:hAnsi="Times New Roman" w:cs="Times New Roman"/>
            <w:sz w:val="24"/>
            <w:szCs w:val="24"/>
          </w:rPr>
          <w:fldChar w:fldCharType="begin" w:fldLock="1"/>
        </w:r>
        <w:r w:rsidR="00A20282" w:rsidRPr="00D36876" w:rsidDel="00D36876">
          <w:rPr>
            <w:rFonts w:ascii="Times New Roman" w:hAnsi="Times New Roman" w:cs="Times New Roman"/>
            <w:sz w:val="24"/>
            <w:szCs w:val="24"/>
          </w:rPr>
          <w:delInstrText>ADDIN CSL_CITATION {"citationItems":[{"id":"ITEM-1","itemData":{"author":[{"dropping-particle":"","family":"Kobayashi","given":"Donald R","non-dropping-particle":"","parse-names":false,"suffix":""},{"dropping-particle":"","family":"Okamoto","given":"Henry Y","non-dropping-particle":"","parse-names":false,"suffix":""},{"dropping-particle":"","family":"Oishi","given":"Francis G","non-dropping-particle":"","parse-names":false,"suffix":""}],"id":"ITEM-1","issued":{"date-parts":[["2008"]]},"title":"Movement of the deepwater snapper opakapaka , Pristipomoides filamentosus , in Hawaii : Insights from a large-scale tagging program and computer simulation","type":"article-journal"},"uris":["http://www.mendeley.com/documents/?uuid=de21fecb-1fc9-4587-8335-420accdc5536"]},{"id":"ITEM-2","itemData":{"author":[{"dropping-particle":"","family":"Okamoto","given":"Henry Y","non-dropping-particle":"","parse-names":false,"suffix":""}],"id":"ITEM-2","issued":{"date-parts":[["1993"]]},"number-of-pages":"1-7","title":"Develop Opakapaka tagging techniques to assess movement behavior","type":"report"},"uris":["http://www.mendeley.com/documents/?uuid=80ef0270-3418-30b1-991e-587c25e93624"]}],"mendeley":{"formattedCitation":"(Okamoto 1993, Kobayashi et al. 2008)","plainTextFormattedCitation":"(Okamoto 1993, Kobayashi et al. 2008)","previouslyFormattedCitation":"(Okamoto 1993, Kobayashi et al. 2008)"},"properties":{"noteIndex":0},"schema":"https://github.com/citation-style-language/schema/raw/master/csl-citation.json"}</w:delInstrText>
        </w:r>
        <w:r w:rsidRPr="00046C8F" w:rsidDel="00D36876">
          <w:rPr>
            <w:rFonts w:ascii="Times New Roman" w:hAnsi="Times New Roman" w:cs="Times New Roman"/>
            <w:sz w:val="24"/>
            <w:szCs w:val="24"/>
          </w:rPr>
          <w:fldChar w:fldCharType="separate"/>
        </w:r>
        <w:r w:rsidR="009D4A94" w:rsidRPr="00D36876" w:rsidDel="00D36876">
          <w:rPr>
            <w:rFonts w:ascii="Times New Roman" w:hAnsi="Times New Roman" w:cs="Times New Roman"/>
            <w:noProof/>
            <w:sz w:val="24"/>
            <w:szCs w:val="24"/>
          </w:rPr>
          <w:delText>(Okamoto 1993, Kobayashi et al. 2008)</w:delText>
        </w:r>
        <w:r w:rsidRPr="00046C8F" w:rsidDel="00D36876">
          <w:rPr>
            <w:rFonts w:ascii="Times New Roman" w:hAnsi="Times New Roman" w:cs="Times New Roman"/>
            <w:sz w:val="24"/>
            <w:szCs w:val="24"/>
          </w:rPr>
          <w:fldChar w:fldCharType="end"/>
        </w:r>
        <w:r w:rsidRPr="00046C8F" w:rsidDel="00D36876">
          <w:rPr>
            <w:rFonts w:ascii="Times New Roman" w:hAnsi="Times New Roman" w:cs="Times New Roman"/>
            <w:sz w:val="24"/>
            <w:szCs w:val="24"/>
          </w:rPr>
          <w:delText xml:space="preserve">. </w:delText>
        </w:r>
      </w:del>
    </w:p>
    <w:p w14:paraId="4ADFC323" w14:textId="77777777" w:rsidR="000C1AF4" w:rsidRPr="00046C8F" w:rsidRDefault="000C1AF4" w:rsidP="000C1AF4">
      <w:pPr>
        <w:spacing w:line="480" w:lineRule="auto"/>
        <w:rPr>
          <w:rFonts w:ascii="Times New Roman" w:hAnsi="Times New Roman" w:cs="Times New Roman"/>
          <w:i/>
          <w:sz w:val="24"/>
          <w:szCs w:val="24"/>
        </w:rPr>
      </w:pPr>
    </w:p>
    <w:p w14:paraId="37C9FE78" w14:textId="1CD5A320" w:rsidR="000C1AF4" w:rsidRPr="00046C8F" w:rsidRDefault="000C1AF4" w:rsidP="000C1AF4">
      <w:pPr>
        <w:spacing w:line="480" w:lineRule="auto"/>
        <w:rPr>
          <w:rFonts w:ascii="Times New Roman" w:hAnsi="Times New Roman" w:cs="Times New Roman"/>
          <w:i/>
          <w:sz w:val="24"/>
          <w:szCs w:val="24"/>
        </w:rPr>
      </w:pPr>
      <w:r w:rsidRPr="00046C8F">
        <w:rPr>
          <w:rFonts w:ascii="Times New Roman" w:hAnsi="Times New Roman" w:cs="Times New Roman"/>
          <w:i/>
          <w:sz w:val="24"/>
          <w:szCs w:val="24"/>
        </w:rPr>
        <w:t>Tagging Data</w:t>
      </w:r>
    </w:p>
    <w:p w14:paraId="02001B6B" w14:textId="41035285" w:rsidR="000F6C6F" w:rsidRPr="00046C8F" w:rsidRDefault="000C1AF4" w:rsidP="000C1AF4">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The data collected by OTP was</w:t>
      </w:r>
      <w:r w:rsidR="00BC419A" w:rsidRPr="00046C8F">
        <w:rPr>
          <w:rFonts w:ascii="Times New Roman" w:hAnsi="Times New Roman" w:cs="Times New Roman"/>
          <w:sz w:val="24"/>
          <w:szCs w:val="24"/>
        </w:rPr>
        <w:t xml:space="preserve"> entered into an Excel spreadsheet </w:t>
      </w:r>
      <w:r w:rsidR="00D0641A" w:rsidRPr="00046C8F">
        <w:rPr>
          <w:rFonts w:ascii="Times New Roman" w:hAnsi="Times New Roman" w:cs="Times New Roman"/>
          <w:sz w:val="24"/>
          <w:szCs w:val="24"/>
        </w:rPr>
        <w:t>w</w:t>
      </w:r>
      <w:r w:rsidR="007D5033" w:rsidRPr="00046C8F">
        <w:rPr>
          <w:rFonts w:ascii="Times New Roman" w:hAnsi="Times New Roman" w:cs="Times New Roman"/>
          <w:sz w:val="24"/>
          <w:szCs w:val="24"/>
        </w:rPr>
        <w:t>i</w:t>
      </w:r>
      <w:r w:rsidR="00D0641A" w:rsidRPr="00046C8F">
        <w:rPr>
          <w:rFonts w:ascii="Times New Roman" w:hAnsi="Times New Roman" w:cs="Times New Roman"/>
          <w:sz w:val="24"/>
          <w:szCs w:val="24"/>
        </w:rPr>
        <w:t>th</w:t>
      </w:r>
      <w:r w:rsidR="00BC419A" w:rsidRPr="00046C8F">
        <w:rPr>
          <w:rFonts w:ascii="Times New Roman" w:hAnsi="Times New Roman" w:cs="Times New Roman"/>
          <w:sz w:val="24"/>
          <w:szCs w:val="24"/>
        </w:rPr>
        <w:t xml:space="preserve"> subsequent analysis</w:t>
      </w:r>
      <w:r w:rsidR="00D318C8" w:rsidRPr="00046C8F">
        <w:rPr>
          <w:rFonts w:ascii="Times New Roman" w:hAnsi="Times New Roman" w:cs="Times New Roman"/>
          <w:sz w:val="24"/>
          <w:szCs w:val="24"/>
        </w:rPr>
        <w:t xml:space="preserve"> </w:t>
      </w:r>
      <w:r w:rsidR="00BC419A" w:rsidRPr="00046C8F">
        <w:rPr>
          <w:rFonts w:ascii="Times New Roman" w:hAnsi="Times New Roman" w:cs="Times New Roman"/>
          <w:sz w:val="24"/>
          <w:szCs w:val="24"/>
        </w:rPr>
        <w:t xml:space="preserve">performed in R </w:t>
      </w:r>
      <w:r w:rsidR="00075A93"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{"citationItems":[{"id":"ITEM-1","itemData":{"author":[{"dropping-particle":"","family":"R Core Team","given":"","non-dropping-particle":"","parse-names":false,"suffix":""}],"id":"ITEM-1","issued":{"date-parts":[["2014"]]},"publisher-place":"Vienna, Austria","title":"R: A Language and Environment for Statistical Computing","type":"article"},"uris":["http://www.mendeley.com/documents/?uuid=6f410de7-495b-44c0-a255-a978c58722f1"]}],"mendeley":{"formattedCitation":"(R Core Team 2014)","plainTextFormattedCitation":"(R Core Team 2014)","previouslyFormattedCitation":"(R Core Team 2014)"},"properties":{"noteIndex":0},"schema":"https://github.com/citation-style-language/schema/raw/master/csl-citation.json"}</w:instrText>
      </w:r>
      <w:r w:rsidR="00075A93" w:rsidRPr="00046C8F">
        <w:rPr>
          <w:rFonts w:ascii="Times New Roman" w:hAnsi="Times New Roman" w:cs="Times New Roman"/>
          <w:sz w:val="24"/>
          <w:szCs w:val="24"/>
        </w:rPr>
        <w:fldChar w:fldCharType="separate"/>
      </w:r>
      <w:r w:rsidR="009D4A94" w:rsidRPr="00046C8F">
        <w:rPr>
          <w:rFonts w:ascii="Times New Roman" w:hAnsi="Times New Roman" w:cs="Times New Roman"/>
          <w:noProof/>
          <w:sz w:val="24"/>
          <w:szCs w:val="24"/>
        </w:rPr>
        <w:t>(R Core Team 2014)</w:t>
      </w:r>
      <w:r w:rsidR="00075A93" w:rsidRPr="00046C8F">
        <w:rPr>
          <w:rFonts w:ascii="Times New Roman" w:hAnsi="Times New Roman" w:cs="Times New Roman"/>
          <w:sz w:val="24"/>
          <w:szCs w:val="24"/>
        </w:rPr>
        <w:fldChar w:fldCharType="end"/>
      </w:r>
      <w:r w:rsidR="00FD442B" w:rsidRPr="00046C8F">
        <w:rPr>
          <w:rFonts w:ascii="Times New Roman" w:hAnsi="Times New Roman" w:cs="Times New Roman"/>
          <w:sz w:val="24"/>
          <w:szCs w:val="24"/>
        </w:rPr>
        <w:t xml:space="preserve"> </w:t>
      </w:r>
      <w:r w:rsidR="00BC419A" w:rsidRPr="00046C8F">
        <w:rPr>
          <w:rFonts w:ascii="Times New Roman" w:hAnsi="Times New Roman" w:cs="Times New Roman"/>
          <w:sz w:val="24"/>
          <w:szCs w:val="24"/>
        </w:rPr>
        <w:t xml:space="preserve">and the Bayesian statistical software </w:t>
      </w:r>
      <w:proofErr w:type="spellStart"/>
      <w:r w:rsidR="00BC419A" w:rsidRPr="00046C8F">
        <w:rPr>
          <w:rFonts w:ascii="Times New Roman" w:hAnsi="Times New Roman" w:cs="Times New Roman"/>
          <w:sz w:val="24"/>
          <w:szCs w:val="24"/>
        </w:rPr>
        <w:t>WinBUGS</w:t>
      </w:r>
      <w:proofErr w:type="spellEnd"/>
      <w:r w:rsidR="00075A93" w:rsidRPr="00046C8F">
        <w:rPr>
          <w:rFonts w:ascii="Times New Roman" w:hAnsi="Times New Roman" w:cs="Times New Roman"/>
          <w:sz w:val="24"/>
          <w:szCs w:val="24"/>
        </w:rPr>
        <w:t xml:space="preserve"> </w:t>
      </w:r>
      <w:r w:rsidR="00075A93"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{"citationItems":[{"id":"ITEM-1","itemData":{"DOI":"http://www.mrc-bsu.cam.ac.uk/wp-content/uploads/manual14.pdf","ISBN":"%( %) %* %L %M","abstract":"Support for efficient multicasting in WLANs can enable new services such as streaming of TV channels, radio channels, and visitor's information. With increasing deployments of large-scale WLANs, such services can be made available to a large number of users. However, any new multicast based services must minimally impact the existing unicast services which are currently the core services offered by most WLANs. In this paper, we leverage the flexibility of associating with different access-points (APs), which occurs often due to overlapping coverage of APs, to optimize the network's objective. Motivated by different revenue functions and network scenarios, three different optimization objectives are considered which are: maximizing the number of admitted users (MNU), balancing the load among APs (BLA), and minimizing the load of APs (MLA). We show that these problems are NP-hard and present centralized approximation algorithms and distributed approaches to solve them. These algorithms compute which AP a user should be associated with. Using simulations we evaluate their performance and compare them to a naive approach in which users associate to the AP with the best RSSI (Received Signal Strength Indicator).","author":[{"dropping-particle":"","family":"Spiegelhalter","given":"David","non-dropping-particle":"","parse-names":false,"suffix":""},{"dropping-particle":"","family":"Thomas","given":"Andrew","non-dropping-particle":"","parse-names":false,"suffix":""},{"dropping-particle":"","family":"Best","given":"Nicky","non-dropping-particle":"","parse-names":false,"suffix":""},{"dropping-particle":"","family":"Way","given":"Robinson","non-dropping-particle":"","parse-names":false,"suffix":""}],"container-title":"Components","id":"ITEM-1","issue":"January","issued":{"date-parts":[["2003"]]},"page":"1-60","title":"WinBUGS User Manual","type":"article-journal","volume":"2"},"uris":["http://www.mendeley.com/documents/?uuid=cf719405-c624-4aba-8c10-8eca6cfe652a"]}],"mendeley":{"formattedCitation":"(Spiegelhalter et al. 2003)","plainTextFormattedCitation":"(Spiegelhalter et al. 2003)","previouslyFormattedCitation":"(Spiegelhalter et al. 2003)"},"properties":{"noteIndex":0},"schema":"https://github.com/citation-style-language/schema/raw/master/csl-citation.json"}</w:instrText>
      </w:r>
      <w:r w:rsidR="00075A93" w:rsidRPr="00046C8F">
        <w:rPr>
          <w:rFonts w:ascii="Times New Roman" w:hAnsi="Times New Roman" w:cs="Times New Roman"/>
          <w:sz w:val="24"/>
          <w:szCs w:val="24"/>
        </w:rPr>
        <w:fldChar w:fldCharType="separate"/>
      </w:r>
      <w:r w:rsidR="009D4A94" w:rsidRPr="00046C8F">
        <w:rPr>
          <w:rFonts w:ascii="Times New Roman" w:hAnsi="Times New Roman" w:cs="Times New Roman"/>
          <w:noProof/>
          <w:sz w:val="24"/>
          <w:szCs w:val="24"/>
        </w:rPr>
        <w:t>(Spiegelhalter et al. 2003)</w:t>
      </w:r>
      <w:r w:rsidR="00075A93" w:rsidRPr="00046C8F">
        <w:rPr>
          <w:rFonts w:ascii="Times New Roman" w:hAnsi="Times New Roman" w:cs="Times New Roman"/>
          <w:sz w:val="24"/>
          <w:szCs w:val="24"/>
        </w:rPr>
        <w:fldChar w:fldCharType="end"/>
      </w:r>
      <w:r w:rsidR="00BC419A" w:rsidRPr="00046C8F">
        <w:rPr>
          <w:rFonts w:ascii="Times New Roman" w:hAnsi="Times New Roman" w:cs="Times New Roman"/>
          <w:sz w:val="24"/>
          <w:szCs w:val="24"/>
        </w:rPr>
        <w:t>.</w:t>
      </w:r>
      <w:r w:rsidRPr="00046C8F">
        <w:rPr>
          <w:rFonts w:ascii="Times New Roman" w:hAnsi="Times New Roman" w:cs="Times New Roman"/>
          <w:sz w:val="24"/>
          <w:szCs w:val="24"/>
        </w:rPr>
        <w:t xml:space="preserve"> </w:t>
      </w:r>
      <w:r w:rsidR="00FD442B" w:rsidRPr="00046C8F">
        <w:rPr>
          <w:rFonts w:ascii="Times New Roman" w:hAnsi="Times New Roman" w:cs="Times New Roman"/>
          <w:sz w:val="24"/>
          <w:szCs w:val="24"/>
        </w:rPr>
        <w:t xml:space="preserve">Fish </w:t>
      </w:r>
      <w:r w:rsidR="007D5033" w:rsidRPr="00046C8F">
        <w:rPr>
          <w:rFonts w:ascii="Times New Roman" w:hAnsi="Times New Roman" w:cs="Times New Roman"/>
          <w:sz w:val="24"/>
          <w:szCs w:val="24"/>
        </w:rPr>
        <w:t>were removed from</w:t>
      </w:r>
      <w:r w:rsidR="00FD442B" w:rsidRPr="00046C8F">
        <w:rPr>
          <w:rFonts w:ascii="Times New Roman" w:hAnsi="Times New Roman" w:cs="Times New Roman"/>
          <w:sz w:val="24"/>
          <w:szCs w:val="24"/>
        </w:rPr>
        <w:t xml:space="preserve"> the dataset </w:t>
      </w:r>
      <w:r w:rsidR="007D5033" w:rsidRPr="00046C8F">
        <w:rPr>
          <w:rFonts w:ascii="Times New Roman" w:hAnsi="Times New Roman" w:cs="Times New Roman"/>
          <w:sz w:val="24"/>
          <w:szCs w:val="24"/>
        </w:rPr>
        <w:t>if they</w:t>
      </w:r>
      <w:r w:rsidR="00FD442B" w:rsidRPr="00046C8F">
        <w:rPr>
          <w:rFonts w:ascii="Times New Roman" w:hAnsi="Times New Roman" w:cs="Times New Roman"/>
          <w:sz w:val="24"/>
          <w:szCs w:val="24"/>
        </w:rPr>
        <w:t xml:space="preserve"> were not the </w:t>
      </w:r>
      <w:del w:id="66" w:author="Stephen Scherrer" w:date="2018-11-15T14:41:00Z">
        <w:r w:rsidR="00FD442B" w:rsidRPr="00046C8F" w:rsidDel="001A5A19">
          <w:rPr>
            <w:rFonts w:ascii="Times New Roman" w:hAnsi="Times New Roman" w:cs="Times New Roman"/>
            <w:sz w:val="24"/>
            <w:szCs w:val="24"/>
          </w:rPr>
          <w:delText xml:space="preserve">of </w:delText>
        </w:r>
      </w:del>
      <w:r w:rsidR="00FD442B" w:rsidRPr="00046C8F">
        <w:rPr>
          <w:rFonts w:ascii="Times New Roman" w:hAnsi="Times New Roman" w:cs="Times New Roman"/>
          <w:sz w:val="24"/>
          <w:szCs w:val="24"/>
        </w:rPr>
        <w:t xml:space="preserve">species of interest, </w:t>
      </w:r>
      <w:r w:rsidR="007D5033" w:rsidRPr="00046C8F">
        <w:rPr>
          <w:rFonts w:ascii="Times New Roman" w:hAnsi="Times New Roman" w:cs="Times New Roman"/>
          <w:sz w:val="24"/>
          <w:szCs w:val="24"/>
        </w:rPr>
        <w:t>if</w:t>
      </w:r>
      <w:r w:rsidR="00FD442B" w:rsidRPr="00046C8F">
        <w:rPr>
          <w:rFonts w:ascii="Times New Roman" w:hAnsi="Times New Roman" w:cs="Times New Roman"/>
          <w:sz w:val="24"/>
          <w:szCs w:val="24"/>
        </w:rPr>
        <w:t xml:space="preserve"> no recapture was reported, or </w:t>
      </w:r>
      <w:del w:id="67" w:author="Stephen Scherrer" w:date="2018-11-15T14:42:00Z">
        <w:r w:rsidR="00FD442B" w:rsidRPr="00046C8F" w:rsidDel="001A5A19">
          <w:rPr>
            <w:rFonts w:ascii="Times New Roman" w:hAnsi="Times New Roman" w:cs="Times New Roman"/>
            <w:sz w:val="24"/>
            <w:szCs w:val="24"/>
          </w:rPr>
          <w:delText xml:space="preserve">for </w:delText>
        </w:r>
      </w:del>
      <w:r w:rsidR="007D5033" w:rsidRPr="00046C8F">
        <w:rPr>
          <w:rFonts w:ascii="Times New Roman" w:hAnsi="Times New Roman" w:cs="Times New Roman"/>
          <w:sz w:val="24"/>
          <w:szCs w:val="24"/>
        </w:rPr>
        <w:t>if</w:t>
      </w:r>
      <w:r w:rsidR="00FD442B" w:rsidRPr="00046C8F">
        <w:rPr>
          <w:rFonts w:ascii="Times New Roman" w:hAnsi="Times New Roman" w:cs="Times New Roman"/>
          <w:sz w:val="24"/>
          <w:szCs w:val="24"/>
        </w:rPr>
        <w:t xml:space="preserve"> </w:t>
      </w:r>
      <w:r w:rsidR="007D5033" w:rsidRPr="00046C8F">
        <w:rPr>
          <w:rFonts w:ascii="Times New Roman" w:hAnsi="Times New Roman" w:cs="Times New Roman"/>
          <w:sz w:val="24"/>
          <w:szCs w:val="24"/>
        </w:rPr>
        <w:t xml:space="preserve">there was no record of the </w:t>
      </w:r>
      <w:r w:rsidR="00FD442B" w:rsidRPr="00046C8F">
        <w:rPr>
          <w:rFonts w:ascii="Times New Roman" w:hAnsi="Times New Roman" w:cs="Times New Roman"/>
          <w:sz w:val="24"/>
          <w:szCs w:val="24"/>
        </w:rPr>
        <w:t xml:space="preserve">tag identification number. </w:t>
      </w:r>
      <w:r w:rsidR="00FD442B" w:rsidRPr="00046C8F">
        <w:rPr>
          <w:rFonts w:ascii="Times New Roman" w:hAnsi="Times New Roman" w:cs="Times New Roman"/>
          <w:sz w:val="24"/>
          <w:szCs w:val="24"/>
        </w:rPr>
        <w:lastRenderedPageBreak/>
        <w:t xml:space="preserve">Fork </w:t>
      </w:r>
      <w:r w:rsidR="00BC419A" w:rsidRPr="00046C8F">
        <w:rPr>
          <w:rFonts w:ascii="Times New Roman" w:hAnsi="Times New Roman" w:cs="Times New Roman"/>
          <w:sz w:val="24"/>
          <w:szCs w:val="24"/>
        </w:rPr>
        <w:t xml:space="preserve">lengths </w:t>
      </w:r>
      <w:r w:rsidR="00FD442B" w:rsidRPr="00046C8F">
        <w:rPr>
          <w:rFonts w:ascii="Times New Roman" w:hAnsi="Times New Roman" w:cs="Times New Roman"/>
          <w:sz w:val="24"/>
          <w:szCs w:val="24"/>
        </w:rPr>
        <w:t xml:space="preserve">for the remaining </w:t>
      </w:r>
      <w:r w:rsidR="007D5033" w:rsidRPr="00046C8F">
        <w:rPr>
          <w:rFonts w:ascii="Times New Roman" w:hAnsi="Times New Roman" w:cs="Times New Roman"/>
          <w:sz w:val="24"/>
          <w:szCs w:val="24"/>
        </w:rPr>
        <w:t>fish</w:t>
      </w:r>
      <w:r w:rsidR="00FD442B" w:rsidRPr="00046C8F">
        <w:rPr>
          <w:rFonts w:ascii="Times New Roman" w:hAnsi="Times New Roman" w:cs="Times New Roman"/>
          <w:sz w:val="24"/>
          <w:szCs w:val="24"/>
        </w:rPr>
        <w:t xml:space="preserve"> recorded at</w:t>
      </w:r>
      <w:r w:rsidR="00BC419A" w:rsidRPr="00046C8F">
        <w:rPr>
          <w:rFonts w:ascii="Times New Roman" w:hAnsi="Times New Roman" w:cs="Times New Roman"/>
          <w:sz w:val="24"/>
          <w:szCs w:val="24"/>
        </w:rPr>
        <w:t xml:space="preserve"> </w:t>
      </w:r>
      <w:r w:rsidR="007D5033" w:rsidRPr="00046C8F">
        <w:rPr>
          <w:rFonts w:ascii="Times New Roman" w:hAnsi="Times New Roman" w:cs="Times New Roman"/>
          <w:sz w:val="24"/>
          <w:szCs w:val="24"/>
        </w:rPr>
        <w:t>tagging</w:t>
      </w:r>
      <w:r w:rsidR="00BC419A" w:rsidRPr="00046C8F">
        <w:rPr>
          <w:rFonts w:ascii="Times New Roman" w:hAnsi="Times New Roman" w:cs="Times New Roman"/>
          <w:sz w:val="24"/>
          <w:szCs w:val="24"/>
        </w:rPr>
        <w:t xml:space="preserve"> and recapture were </w:t>
      </w:r>
      <w:del w:id="68" w:author="Stephen Scherrer" w:date="2018-11-15T14:42:00Z">
        <w:r w:rsidR="00BC419A" w:rsidRPr="00046C8F" w:rsidDel="001A5A19">
          <w:rPr>
            <w:rFonts w:ascii="Times New Roman" w:hAnsi="Times New Roman" w:cs="Times New Roman"/>
            <w:sz w:val="24"/>
            <w:szCs w:val="24"/>
          </w:rPr>
          <w:delText xml:space="preserve">linearly </w:delText>
        </w:r>
      </w:del>
      <w:r w:rsidR="00BC419A" w:rsidRPr="00046C8F">
        <w:rPr>
          <w:rFonts w:ascii="Times New Roman" w:hAnsi="Times New Roman" w:cs="Times New Roman"/>
          <w:sz w:val="24"/>
          <w:szCs w:val="24"/>
        </w:rPr>
        <w:t xml:space="preserve">transformed from inches to centimeters prior to </w:t>
      </w:r>
      <w:r w:rsidR="00FD442B" w:rsidRPr="00046C8F">
        <w:rPr>
          <w:rFonts w:ascii="Times New Roman" w:hAnsi="Times New Roman" w:cs="Times New Roman"/>
          <w:sz w:val="24"/>
          <w:szCs w:val="24"/>
        </w:rPr>
        <w:t xml:space="preserve">model </w:t>
      </w:r>
      <w:r w:rsidR="00BC419A" w:rsidRPr="00046C8F">
        <w:rPr>
          <w:rFonts w:ascii="Times New Roman" w:hAnsi="Times New Roman" w:cs="Times New Roman"/>
          <w:sz w:val="24"/>
          <w:szCs w:val="24"/>
        </w:rPr>
        <w:t xml:space="preserve">fitting. </w:t>
      </w:r>
      <w:r w:rsidR="007D5033" w:rsidRPr="00046C8F">
        <w:rPr>
          <w:rFonts w:ascii="Times New Roman" w:hAnsi="Times New Roman" w:cs="Times New Roman"/>
          <w:sz w:val="24"/>
          <w:szCs w:val="24"/>
        </w:rPr>
        <w:t>Observed g</w:t>
      </w:r>
      <w:r w:rsidR="00FD442B" w:rsidRPr="00046C8F">
        <w:rPr>
          <w:rFonts w:ascii="Times New Roman" w:hAnsi="Times New Roman" w:cs="Times New Roman"/>
          <w:sz w:val="24"/>
          <w:szCs w:val="24"/>
        </w:rPr>
        <w:t>rowth (</w:t>
      </w:r>
      <m:oMath>
        <m:r>
          <m:rPr>
            <m:sty m:val="p"/>
          </m:rPr>
          <w:rPr>
            <w:rFonts w:ascii="Cambria Math" w:hAnsi="Cambria Math" w:cs="Times New Roman"/>
            <w:sz w:val="24"/>
            <w:szCs w:val="24"/>
          </w:rPr>
          <m:t>Δ</m:t>
        </m:r>
        <m:r>
          <w:rPr>
            <w:rFonts w:ascii="Cambria Math" w:hAnsi="Cambria Math" w:cs="Times New Roman"/>
            <w:sz w:val="24"/>
            <w:szCs w:val="24"/>
          </w:rPr>
          <m:t>l</m:t>
        </m:r>
      </m:oMath>
      <w:r w:rsidR="00FD442B" w:rsidRPr="00046C8F">
        <w:rPr>
          <w:rFonts w:ascii="Times New Roman" w:hAnsi="Times New Roman" w:cs="Times New Roman"/>
          <w:sz w:val="24"/>
          <w:szCs w:val="24"/>
        </w:rPr>
        <w:t>)</w:t>
      </w:r>
      <w:r w:rsidR="00BC419A" w:rsidRPr="00046C8F">
        <w:rPr>
          <w:rFonts w:ascii="Times New Roman" w:hAnsi="Times New Roman" w:cs="Times New Roman"/>
          <w:sz w:val="24"/>
          <w:szCs w:val="24"/>
        </w:rPr>
        <w:t xml:space="preserve"> </w:t>
      </w:r>
      <w:r w:rsidR="00FD442B" w:rsidRPr="00046C8F">
        <w:rPr>
          <w:rFonts w:ascii="Times New Roman" w:hAnsi="Times New Roman" w:cs="Times New Roman"/>
          <w:bCs/>
          <w:sz w:val="24"/>
          <w:szCs w:val="24"/>
        </w:rPr>
        <w:t>and time at liberty (</w:t>
      </w:r>
      <m:oMath>
        <m:r>
          <m:rPr>
            <m:sty m:val="p"/>
          </m:rPr>
          <w:rPr>
            <w:rFonts w:ascii="Cambria Math" w:hAnsi="Cambria Math" w:cs="Times New Roman"/>
            <w:sz w:val="24"/>
            <w:szCs w:val="24"/>
          </w:rPr>
          <m:t>Δ</m:t>
        </m:r>
        <m:r>
          <w:rPr>
            <w:rFonts w:ascii="Cambria Math" w:hAnsi="Cambria Math" w:cs="Times New Roman"/>
            <w:sz w:val="24"/>
            <w:szCs w:val="24"/>
          </w:rPr>
          <m:t>t</m:t>
        </m:r>
      </m:oMath>
      <w:r w:rsidR="00BC419A" w:rsidRPr="00046C8F">
        <w:rPr>
          <w:rFonts w:ascii="Times New Roman" w:hAnsi="Times New Roman" w:cs="Times New Roman"/>
          <w:bCs/>
          <w:sz w:val="24"/>
          <w:szCs w:val="24"/>
        </w:rPr>
        <w:t xml:space="preserve">), </w:t>
      </w:r>
      <w:r w:rsidR="00FD442B" w:rsidRPr="00046C8F">
        <w:rPr>
          <w:rFonts w:ascii="Times New Roman" w:hAnsi="Times New Roman" w:cs="Times New Roman"/>
          <w:bCs/>
          <w:sz w:val="24"/>
          <w:szCs w:val="24"/>
        </w:rPr>
        <w:t>were</w:t>
      </w:r>
      <w:r w:rsidR="00BC419A" w:rsidRPr="00046C8F">
        <w:rPr>
          <w:rFonts w:ascii="Times New Roman" w:hAnsi="Times New Roman" w:cs="Times New Roman"/>
          <w:bCs/>
          <w:sz w:val="24"/>
          <w:szCs w:val="24"/>
        </w:rPr>
        <w:t xml:space="preserve"> calculated for each </w:t>
      </w:r>
      <w:r w:rsidR="007D5033" w:rsidRPr="00046C8F">
        <w:rPr>
          <w:rFonts w:ascii="Times New Roman" w:hAnsi="Times New Roman" w:cs="Times New Roman"/>
          <w:bCs/>
          <w:sz w:val="24"/>
          <w:szCs w:val="24"/>
        </w:rPr>
        <w:t>fish</w:t>
      </w:r>
      <w:r w:rsidR="00BC419A" w:rsidRPr="00046C8F">
        <w:rPr>
          <w:rFonts w:ascii="Times New Roman" w:hAnsi="Times New Roman" w:cs="Times New Roman"/>
          <w:bCs/>
          <w:sz w:val="24"/>
          <w:szCs w:val="24"/>
        </w:rPr>
        <w:t>. If an individual was recaptu</w:t>
      </w:r>
      <w:r w:rsidR="00FD442B" w:rsidRPr="00046C8F">
        <w:rPr>
          <w:rFonts w:ascii="Times New Roman" w:hAnsi="Times New Roman" w:cs="Times New Roman"/>
          <w:bCs/>
          <w:sz w:val="24"/>
          <w:szCs w:val="24"/>
        </w:rPr>
        <w:t xml:space="preserve">red on more than one occasion, </w:t>
      </w:r>
      <m:oMath>
        <m:r>
          <m:rPr>
            <m:sty m:val="p"/>
          </m:rPr>
          <w:rPr>
            <w:rFonts w:ascii="Cambria Math" w:hAnsi="Cambria Math" w:cs="Times New Roman"/>
            <w:sz w:val="24"/>
            <w:szCs w:val="24"/>
          </w:rPr>
          <m:t>Δ</m:t>
        </m:r>
        <m:r>
          <w:rPr>
            <w:rFonts w:ascii="Cambria Math" w:hAnsi="Cambria Math" w:cs="Times New Roman"/>
            <w:sz w:val="24"/>
            <w:szCs w:val="24"/>
          </w:rPr>
          <m:t>l</m:t>
        </m:r>
      </m:oMath>
      <w:r w:rsidR="00FD442B" w:rsidRPr="00046C8F">
        <w:rPr>
          <w:rFonts w:ascii="Times New Roman" w:hAnsi="Times New Roman" w:cs="Times New Roman"/>
          <w:bCs/>
          <w:sz w:val="24"/>
          <w:szCs w:val="24"/>
        </w:rPr>
        <w:t xml:space="preserve"> and </w:t>
      </w:r>
      <m:oMath>
        <m:r>
          <m:rPr>
            <m:sty m:val="p"/>
          </m:rPr>
          <w:rPr>
            <w:rFonts w:ascii="Cambria Math" w:hAnsi="Cambria Math" w:cs="Times New Roman"/>
            <w:sz w:val="24"/>
            <w:szCs w:val="24"/>
          </w:rPr>
          <m:t>Δ</m:t>
        </m:r>
        <m:r>
          <w:rPr>
            <w:rFonts w:ascii="Cambria Math" w:hAnsi="Cambria Math" w:cs="Times New Roman"/>
            <w:sz w:val="24"/>
            <w:szCs w:val="24"/>
          </w:rPr>
          <m:t>t</m:t>
        </m:r>
      </m:oMath>
      <w:r w:rsidR="00BC419A" w:rsidRPr="00046C8F">
        <w:rPr>
          <w:rFonts w:ascii="Times New Roman" w:hAnsi="Times New Roman" w:cs="Times New Roman"/>
          <w:bCs/>
          <w:sz w:val="24"/>
          <w:szCs w:val="24"/>
        </w:rPr>
        <w:t xml:space="preserve"> were calculated between the first marking event and the last recapture so as to not </w:t>
      </w:r>
      <w:r w:rsidR="007D5033" w:rsidRPr="00046C8F">
        <w:rPr>
          <w:rFonts w:ascii="Times New Roman" w:hAnsi="Times New Roman" w:cs="Times New Roman"/>
          <w:bCs/>
          <w:sz w:val="24"/>
          <w:szCs w:val="24"/>
        </w:rPr>
        <w:t>violate</w:t>
      </w:r>
      <w:r w:rsidR="00BC419A" w:rsidRPr="00046C8F">
        <w:rPr>
          <w:rFonts w:ascii="Times New Roman" w:hAnsi="Times New Roman" w:cs="Times New Roman"/>
          <w:bCs/>
          <w:sz w:val="24"/>
          <w:szCs w:val="24"/>
        </w:rPr>
        <w:t xml:space="preserve"> assumptions of independence</w:t>
      </w:r>
      <w:r w:rsidR="00BC419A" w:rsidRPr="00046C8F">
        <w:rPr>
          <w:rFonts w:ascii="Times New Roman" w:hAnsi="Times New Roman" w:cs="Times New Roman"/>
          <w:sz w:val="24"/>
          <w:szCs w:val="24"/>
        </w:rPr>
        <w:t xml:space="preserve">. Fish with </w:t>
      </w:r>
      <m:oMath>
        <m:r>
          <m:rPr>
            <m:sty m:val="p"/>
          </m:rPr>
          <w:rPr>
            <w:rFonts w:ascii="Cambria Math" w:hAnsi="Cambria Math" w:cs="Times New Roman"/>
            <w:sz w:val="24"/>
            <w:szCs w:val="24"/>
          </w:rPr>
          <m:t>Δ</m:t>
        </m:r>
        <m:r>
          <w:rPr>
            <w:rFonts w:ascii="Cambria Math" w:hAnsi="Cambria Math" w:cs="Times New Roman"/>
            <w:sz w:val="24"/>
            <w:szCs w:val="24"/>
          </w:rPr>
          <m:t>t</m:t>
        </m:r>
      </m:oMath>
      <w:r w:rsidR="00BC419A" w:rsidRPr="00046C8F">
        <w:rPr>
          <w:rFonts w:ascii="Times New Roman" w:hAnsi="Times New Roman" w:cs="Times New Roman"/>
          <w:bCs/>
          <w:sz w:val="24"/>
          <w:szCs w:val="24"/>
        </w:rPr>
        <w:t xml:space="preserve"> less than 60 days </w:t>
      </w:r>
      <w:r w:rsidR="00BC419A" w:rsidRPr="00046C8F">
        <w:rPr>
          <w:rFonts w:ascii="Times New Roman" w:hAnsi="Times New Roman" w:cs="Times New Roman"/>
          <w:sz w:val="24"/>
          <w:szCs w:val="24"/>
        </w:rPr>
        <w:t xml:space="preserve">were excluded from the dataset. </w:t>
      </w:r>
    </w:p>
    <w:p w14:paraId="37E2FF18" w14:textId="293401FB" w:rsidR="00BC419A" w:rsidRPr="00046C8F" w:rsidRDefault="00BC419A" w:rsidP="000D5103">
      <w:pPr>
        <w:spacing w:line="480" w:lineRule="auto"/>
        <w:rPr>
          <w:rFonts w:ascii="Times New Roman" w:hAnsi="Times New Roman" w:cs="Times New Roman"/>
          <w:sz w:val="24"/>
          <w:szCs w:val="24"/>
        </w:rPr>
      </w:pPr>
    </w:p>
    <w:p w14:paraId="1A60FB7C" w14:textId="347F1D19" w:rsidR="00BC419A" w:rsidRPr="00046C8F" w:rsidRDefault="000C1AF4" w:rsidP="000D5103">
      <w:pPr>
        <w:spacing w:line="480" w:lineRule="auto"/>
        <w:rPr>
          <w:rFonts w:ascii="Times New Roman" w:hAnsi="Times New Roman" w:cs="Times New Roman"/>
          <w:i/>
          <w:sz w:val="24"/>
          <w:szCs w:val="24"/>
        </w:rPr>
      </w:pPr>
      <w:r w:rsidRPr="00046C8F">
        <w:rPr>
          <w:rFonts w:ascii="Times New Roman" w:hAnsi="Times New Roman" w:cs="Times New Roman"/>
          <w:i/>
          <w:sz w:val="24"/>
          <w:szCs w:val="24"/>
        </w:rPr>
        <w:t>Parameter Estimation from</w:t>
      </w:r>
      <w:r w:rsidR="00BC419A" w:rsidRPr="00046C8F">
        <w:rPr>
          <w:rFonts w:ascii="Times New Roman" w:hAnsi="Times New Roman" w:cs="Times New Roman"/>
          <w:i/>
          <w:sz w:val="24"/>
          <w:szCs w:val="24"/>
        </w:rPr>
        <w:t xml:space="preserve"> </w:t>
      </w:r>
      <w:r w:rsidRPr="00046C8F">
        <w:rPr>
          <w:rFonts w:ascii="Times New Roman" w:hAnsi="Times New Roman" w:cs="Times New Roman"/>
          <w:i/>
          <w:sz w:val="24"/>
          <w:szCs w:val="24"/>
        </w:rPr>
        <w:t>Tagging Data</w:t>
      </w:r>
    </w:p>
    <w:p w14:paraId="09526061" w14:textId="770BAD52" w:rsidR="00BD2BD6" w:rsidRPr="00046C8F" w:rsidRDefault="00BD2BD6" w:rsidP="000D5103">
      <w:pPr>
        <w:spacing w:line="480" w:lineRule="auto"/>
        <w:rPr>
          <w:rFonts w:ascii="Times New Roman" w:hAnsi="Times New Roman" w:cs="Times New Roman"/>
          <w:sz w:val="24"/>
          <w:szCs w:val="24"/>
        </w:rPr>
      </w:pPr>
      <w:r w:rsidRPr="00046C8F">
        <w:rPr>
          <w:rFonts w:ascii="Times New Roman" w:hAnsi="Times New Roman" w:cs="Times New Roman"/>
          <w:sz w:val="24"/>
          <w:szCs w:val="24"/>
        </w:rPr>
        <w:t>Growth parameters were estimated for</w:t>
      </w:r>
      <w:r w:rsidR="00BC419A"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the </w:t>
      </w:r>
      <w:del w:id="69" w:author="Stephen Scherrer [2]" w:date="2018-09-14T11:50:00Z">
        <w:r w:rsidR="003F766A" w:rsidRPr="00A20282" w:rsidDel="00A20282">
          <w:rPr>
            <w:rFonts w:ascii="Times New Roman" w:hAnsi="Times New Roman" w:cs="Times New Roman"/>
            <w:i/>
            <w:sz w:val="24"/>
            <w:szCs w:val="24"/>
            <w:rPrChange w:id="70" w:author="Stephen Scherrer [2]" w:date="2018-09-14T11:51:00Z">
              <w:rPr>
                <w:rFonts w:ascii="Times New Roman" w:hAnsi="Times New Roman" w:cs="Times New Roman"/>
                <w:sz w:val="24"/>
                <w:szCs w:val="24"/>
              </w:rPr>
            </w:rPrChange>
          </w:rPr>
          <w:delText>opakapaka</w:delText>
        </w:r>
      </w:del>
      <w:ins w:id="71" w:author="Stephen Scherrer [2]" w:date="2018-09-14T11:50:00Z">
        <w:r w:rsidR="00A20282" w:rsidRPr="00A20282">
          <w:rPr>
            <w:rFonts w:ascii="Times New Roman" w:hAnsi="Times New Roman" w:cs="Times New Roman"/>
            <w:i/>
            <w:sz w:val="24"/>
            <w:szCs w:val="24"/>
            <w:rPrChange w:id="72" w:author="Stephen Scherrer [2]" w:date="2018-09-14T11:51:00Z">
              <w:rPr>
                <w:rFonts w:ascii="Times New Roman" w:hAnsi="Times New Roman" w:cs="Times New Roman"/>
                <w:sz w:val="24"/>
                <w:szCs w:val="24"/>
              </w:rPr>
            </w:rPrChange>
          </w:rPr>
          <w:t>P. filamentosus</w:t>
        </w:r>
      </w:ins>
      <w:r w:rsidR="00BC419A" w:rsidRPr="00046C8F">
        <w:rPr>
          <w:rFonts w:ascii="Times New Roman" w:hAnsi="Times New Roman" w:cs="Times New Roman"/>
          <w:i/>
          <w:sz w:val="24"/>
          <w:szCs w:val="24"/>
        </w:rPr>
        <w:t xml:space="preserve"> </w:t>
      </w:r>
      <w:r w:rsidR="00BC419A" w:rsidRPr="00046C8F">
        <w:rPr>
          <w:rFonts w:ascii="Times New Roman" w:hAnsi="Times New Roman" w:cs="Times New Roman"/>
          <w:sz w:val="24"/>
          <w:szCs w:val="24"/>
        </w:rPr>
        <w:t xml:space="preserve">tagging data following the </w:t>
      </w:r>
      <w:r w:rsidRPr="00046C8F">
        <w:rPr>
          <w:rFonts w:ascii="Times New Roman" w:hAnsi="Times New Roman" w:cs="Times New Roman"/>
          <w:sz w:val="24"/>
          <w:szCs w:val="24"/>
        </w:rPr>
        <w:t xml:space="preserve">Bayesian </w:t>
      </w:r>
      <w:r w:rsidR="00BC419A" w:rsidRPr="00046C8F">
        <w:rPr>
          <w:rFonts w:ascii="Times New Roman" w:hAnsi="Times New Roman" w:cs="Times New Roman"/>
          <w:sz w:val="24"/>
          <w:szCs w:val="24"/>
        </w:rPr>
        <w:t>methodology of Zhang et al. (2009)</w:t>
      </w:r>
      <w:r w:rsidRPr="00046C8F">
        <w:rPr>
          <w:rFonts w:ascii="Times New Roman" w:hAnsi="Times New Roman" w:cs="Times New Roman"/>
          <w:sz w:val="24"/>
          <w:szCs w:val="24"/>
        </w:rPr>
        <w:t xml:space="preserve"> and maximum likelihood methodology of </w:t>
      </w:r>
      <w:proofErr w:type="spellStart"/>
      <w:r w:rsidRPr="00046C8F">
        <w:rPr>
          <w:rFonts w:ascii="Times New Roman" w:hAnsi="Times New Roman" w:cs="Times New Roman"/>
          <w:sz w:val="24"/>
          <w:szCs w:val="24"/>
        </w:rPr>
        <w:t>Laslett</w:t>
      </w:r>
      <w:proofErr w:type="spellEnd"/>
      <w:r w:rsidRPr="00046C8F">
        <w:rPr>
          <w:rFonts w:ascii="Times New Roman" w:hAnsi="Times New Roman" w:cs="Times New Roman"/>
          <w:sz w:val="24"/>
          <w:szCs w:val="24"/>
        </w:rPr>
        <w:t xml:space="preserve"> et al. (2002)</w:t>
      </w:r>
      <w:r w:rsidR="00BC419A" w:rsidRPr="00046C8F">
        <w:rPr>
          <w:rFonts w:ascii="Times New Roman" w:hAnsi="Times New Roman" w:cs="Times New Roman"/>
          <w:sz w:val="24"/>
          <w:szCs w:val="24"/>
        </w:rPr>
        <w:t xml:space="preserve">. </w:t>
      </w:r>
    </w:p>
    <w:p w14:paraId="77BC1521" w14:textId="77777777" w:rsidR="00BD2BD6" w:rsidRPr="00046C8F" w:rsidRDefault="00BD2BD6" w:rsidP="000D5103">
      <w:pPr>
        <w:spacing w:line="480" w:lineRule="auto"/>
        <w:rPr>
          <w:rFonts w:ascii="Times New Roman" w:hAnsi="Times New Roman" w:cs="Times New Roman"/>
          <w:sz w:val="24"/>
          <w:szCs w:val="24"/>
        </w:rPr>
      </w:pPr>
    </w:p>
    <w:p w14:paraId="3FA25FC0" w14:textId="48CDF305" w:rsidR="00BD2BD6" w:rsidRPr="00046C8F" w:rsidRDefault="00BD2BD6" w:rsidP="000D5103">
      <w:pPr>
        <w:spacing w:line="480" w:lineRule="auto"/>
        <w:rPr>
          <w:rFonts w:ascii="Times New Roman" w:hAnsi="Times New Roman" w:cs="Times New Roman"/>
          <w:i/>
          <w:sz w:val="24"/>
          <w:szCs w:val="24"/>
        </w:rPr>
      </w:pPr>
      <w:r w:rsidRPr="00046C8F">
        <w:rPr>
          <w:rFonts w:ascii="Times New Roman" w:hAnsi="Times New Roman" w:cs="Times New Roman"/>
          <w:i/>
          <w:sz w:val="24"/>
          <w:szCs w:val="24"/>
        </w:rPr>
        <w:t xml:space="preserve">Bayesian Approach </w:t>
      </w:r>
    </w:p>
    <w:p w14:paraId="45E34A52" w14:textId="0ECF4ACC" w:rsidR="00BD2BD6" w:rsidRPr="00046C8F" w:rsidRDefault="00BD2BD6" w:rsidP="00BD2BD6">
      <w:pPr>
        <w:spacing w:line="480" w:lineRule="auto"/>
        <w:rPr>
          <w:rFonts w:ascii="Times New Roman" w:hAnsi="Times New Roman" w:cs="Times New Roman"/>
          <w:sz w:val="24"/>
          <w:szCs w:val="24"/>
        </w:rPr>
      </w:pPr>
      <w:r w:rsidRPr="00046C8F">
        <w:rPr>
          <w:rFonts w:ascii="Times New Roman" w:hAnsi="Times New Roman" w:cs="Times New Roman"/>
          <w:sz w:val="24"/>
          <w:szCs w:val="24"/>
        </w:rPr>
        <w:t>This approach uses a Fabens version of the von Bertalanffy growth curve but allows the parameters to vary among individuals. Hence the length upon recapture is expressed as:</w:t>
      </w:r>
    </w:p>
    <w:p w14:paraId="2AF2274B" w14:textId="46BA8284" w:rsidR="00BD2BD6" w:rsidRPr="00046C8F" w:rsidRDefault="00BD2BD6" w:rsidP="00BD2BD6">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(E1)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e>
              </m:d>
            </m:sup>
          </m:sSup>
          <m:r>
            <w:rPr>
              <w:rFonts w:ascii="Cambria Math" w:hAnsi="Cambria Math" w:cs="Times New Roman"/>
              <w:sz w:val="24"/>
              <w:szCs w:val="24"/>
            </w:rPr>
            <m:t>)</m:t>
          </m:r>
        </m:oMath>
      </m:oMathPara>
    </w:p>
    <w:p w14:paraId="300A58D5" w14:textId="6A632CCE" w:rsidR="00BC419A" w:rsidRPr="00046C8F" w:rsidRDefault="00BD2BD6" w:rsidP="00BD2BD6">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This is parameterized such that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i,j</m:t>
            </m:r>
          </m:sub>
        </m:sSub>
      </m:oMath>
      <w:r w:rsidRPr="00046C8F">
        <w:rPr>
          <w:rFonts w:ascii="Times New Roman" w:hAnsi="Times New Roman" w:cs="Times New Roman"/>
          <w:sz w:val="24"/>
          <w:szCs w:val="24"/>
        </w:rPr>
        <w:t xml:space="preserve"> is the length of individual </w:t>
      </w:r>
      <w:proofErr w:type="spellStart"/>
      <w:r w:rsidRPr="00046C8F">
        <w:rPr>
          <w:rFonts w:ascii="Times New Roman" w:hAnsi="Times New Roman" w:cs="Times New Roman"/>
          <w:i/>
          <w:sz w:val="24"/>
          <w:szCs w:val="24"/>
        </w:rPr>
        <w:t>i</w:t>
      </w:r>
      <w:proofErr w:type="spellEnd"/>
      <w:r w:rsidRPr="00046C8F">
        <w:rPr>
          <w:rFonts w:ascii="Times New Roman" w:hAnsi="Times New Roman" w:cs="Times New Roman"/>
          <w:sz w:val="24"/>
          <w:szCs w:val="24"/>
        </w:rPr>
        <w:t xml:space="preserve"> for the</w:t>
      </w:r>
      <w:r w:rsidRPr="00046C8F">
        <w:rPr>
          <w:rFonts w:ascii="Times New Roman" w:hAnsi="Times New Roman" w:cs="Times New Roman"/>
          <w:i/>
          <w:sz w:val="24"/>
          <w:szCs w:val="24"/>
        </w:rPr>
        <w:t xml:space="preserve"> </w:t>
      </w:r>
      <w:proofErr w:type="spellStart"/>
      <w:r w:rsidRPr="00046C8F">
        <w:rPr>
          <w:rFonts w:ascii="Times New Roman" w:hAnsi="Times New Roman" w:cs="Times New Roman"/>
          <w:i/>
          <w:sz w:val="24"/>
          <w:szCs w:val="24"/>
        </w:rPr>
        <w:t>jth</w:t>
      </w:r>
      <w:proofErr w:type="spellEnd"/>
      <w:r w:rsidRPr="00046C8F">
        <w:rPr>
          <w:rFonts w:ascii="Times New Roman" w:hAnsi="Times New Roman" w:cs="Times New Roman"/>
          <w:sz w:val="24"/>
          <w:szCs w:val="24"/>
        </w:rPr>
        <w:t xml:space="preserve"> recapture,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oMath>
      <w:r w:rsidRPr="00046C8F">
        <w:rPr>
          <w:rFonts w:ascii="Times New Roman" w:hAnsi="Times New Roman" w:cs="Times New Roman"/>
          <w:sz w:val="24"/>
          <w:szCs w:val="24"/>
        </w:rPr>
        <w:t xml:space="preserve"> is the time-at-liberty for individual </w:t>
      </w:r>
      <w:proofErr w:type="spellStart"/>
      <w:r w:rsidRPr="00046C8F">
        <w:rPr>
          <w:rFonts w:ascii="Times New Roman" w:hAnsi="Times New Roman" w:cs="Times New Roman"/>
          <w:i/>
          <w:sz w:val="24"/>
          <w:szCs w:val="24"/>
        </w:rPr>
        <w:t>i</w:t>
      </w:r>
      <w:proofErr w:type="spellEnd"/>
      <w:r w:rsidRPr="00046C8F">
        <w:rPr>
          <w:rFonts w:ascii="Times New Roman" w:hAnsi="Times New Roman" w:cs="Times New Roman"/>
          <w:sz w:val="24"/>
          <w:szCs w:val="24"/>
        </w:rPr>
        <w:t xml:space="preserve"> for the </w:t>
      </w:r>
      <w:proofErr w:type="spellStart"/>
      <w:r w:rsidRPr="00046C8F">
        <w:rPr>
          <w:rFonts w:ascii="Times New Roman" w:hAnsi="Times New Roman" w:cs="Times New Roman"/>
          <w:i/>
          <w:sz w:val="24"/>
          <w:szCs w:val="24"/>
        </w:rPr>
        <w:t>jth</w:t>
      </w:r>
      <w:proofErr w:type="spellEnd"/>
      <w:r w:rsidRPr="00046C8F">
        <w:rPr>
          <w:rFonts w:ascii="Times New Roman" w:hAnsi="Times New Roman" w:cs="Times New Roman"/>
          <w:sz w:val="24"/>
          <w:szCs w:val="24"/>
        </w:rPr>
        <w:t xml:space="preserve"> recapture,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is the relative age of individual </w:t>
      </w:r>
      <w:proofErr w:type="spellStart"/>
      <w:r w:rsidRPr="00046C8F">
        <w:rPr>
          <w:rFonts w:ascii="Times New Roman" w:hAnsi="Times New Roman" w:cs="Times New Roman"/>
          <w:i/>
          <w:sz w:val="24"/>
          <w:szCs w:val="24"/>
        </w:rPr>
        <w:t>i</w:t>
      </w:r>
      <w:proofErr w:type="spellEnd"/>
      <w:r w:rsidRPr="00046C8F">
        <w:rPr>
          <w:rFonts w:ascii="Times New Roman" w:hAnsi="Times New Roman" w:cs="Times New Roman"/>
          <w:sz w:val="24"/>
          <w:szCs w:val="24"/>
        </w:rPr>
        <w:t xml:space="preserve"> at tagging (age minus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are the von Bertalanffy growth parameters for</w:t>
      </w:r>
      <w:r w:rsidR="007B2BBF" w:rsidRPr="00046C8F">
        <w:rPr>
          <w:rFonts w:ascii="Times New Roman" w:hAnsi="Times New Roman" w:cs="Times New Roman"/>
          <w:sz w:val="24"/>
          <w:szCs w:val="24"/>
        </w:rPr>
        <w:t xml:space="preserve"> the </w:t>
      </w:r>
      <w:proofErr w:type="spellStart"/>
      <w:r w:rsidR="007B2BBF" w:rsidRPr="00046C8F">
        <w:rPr>
          <w:rFonts w:ascii="Times New Roman" w:hAnsi="Times New Roman" w:cs="Times New Roman"/>
          <w:i/>
          <w:sz w:val="24"/>
          <w:szCs w:val="24"/>
        </w:rPr>
        <w:t>ith</w:t>
      </w:r>
      <w:proofErr w:type="spellEnd"/>
      <w:r w:rsidR="007B2BBF" w:rsidRPr="00046C8F">
        <w:rPr>
          <w:rFonts w:ascii="Times New Roman" w:hAnsi="Times New Roman" w:cs="Times New Roman"/>
          <w:sz w:val="24"/>
          <w:szCs w:val="24"/>
        </w:rPr>
        <w:t xml:space="preserve"> individual</w:t>
      </w:r>
      <w:r w:rsidRPr="00046C8F">
        <w:rPr>
          <w:rFonts w:ascii="Times New Roman" w:hAnsi="Times New Roman" w:cs="Times New Roman"/>
          <w:sz w:val="24"/>
          <w:szCs w:val="24"/>
        </w:rPr>
        <w:t>.</w:t>
      </w:r>
      <w:r w:rsidR="00EE4D71" w:rsidRPr="00046C8F">
        <w:rPr>
          <w:rFonts w:ascii="Times New Roman" w:hAnsi="Times New Roman" w:cs="Times New Roman"/>
          <w:sz w:val="24"/>
          <w:szCs w:val="24"/>
        </w:rPr>
        <w:t xml:space="preserve"> </w:t>
      </w:r>
      <w:r w:rsidRPr="00046C8F">
        <w:rPr>
          <w:rFonts w:ascii="Times New Roman" w:hAnsi="Times New Roman" w:cs="Times New Roman"/>
          <w:sz w:val="24"/>
          <w:szCs w:val="24"/>
        </w:rPr>
        <w:t>These</w:t>
      </w:r>
      <w:ins w:id="73" w:author="Stephen Scherrer" w:date="2018-11-15T14:42:00Z">
        <w:r w:rsidR="001A5A19">
          <w:rPr>
            <w:rFonts w:ascii="Times New Roman" w:hAnsi="Times New Roman" w:cs="Times New Roman"/>
            <w:sz w:val="24"/>
            <w:szCs w:val="24"/>
          </w:rPr>
          <w:t xml:space="preserve"> i</w:t>
        </w:r>
      </w:ins>
      <w:del w:id="74" w:author="Stephen Scherrer" w:date="2018-11-15T14:42:00Z">
        <w:r w:rsidRPr="00046C8F" w:rsidDel="001A5A19">
          <w:rPr>
            <w:rFonts w:ascii="Times New Roman" w:hAnsi="Times New Roman" w:cs="Times New Roman"/>
            <w:sz w:val="24"/>
            <w:szCs w:val="24"/>
          </w:rPr>
          <w:delText xml:space="preserve"> </w:delText>
        </w:r>
        <w:r w:rsidR="000D5103" w:rsidRPr="00046C8F" w:rsidDel="001A5A19">
          <w:rPr>
            <w:rFonts w:ascii="Times New Roman" w:hAnsi="Times New Roman" w:cs="Times New Roman"/>
            <w:sz w:val="24"/>
            <w:szCs w:val="24"/>
          </w:rPr>
          <w:delText>I</w:delText>
        </w:r>
      </w:del>
      <w:r w:rsidR="00BC419A" w:rsidRPr="00046C8F">
        <w:rPr>
          <w:rFonts w:ascii="Times New Roman" w:hAnsi="Times New Roman" w:cs="Times New Roman"/>
          <w:sz w:val="24"/>
          <w:szCs w:val="24"/>
        </w:rPr>
        <w:t xml:space="preserve">ndividual parameters were drawn from Gaussian distributions defining the population mean values for </w:t>
      </w:r>
      <m:oMath>
        <m:r>
          <w:rPr>
            <w:rFonts w:ascii="Cambria Math" w:hAnsi="Cambria Math" w:cs="Times New Roman"/>
            <w:sz w:val="24"/>
            <w:szCs w:val="24"/>
          </w:rPr>
          <m:t>K</m:t>
        </m:r>
      </m:oMath>
      <w:r w:rsidR="00BC419A"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BC419A" w:rsidRPr="00046C8F">
        <w:rPr>
          <w:rFonts w:ascii="Times New Roman" w:hAnsi="Times New Roman" w:cs="Times New Roman"/>
          <w:sz w:val="24"/>
          <w:szCs w:val="24"/>
        </w:rPr>
        <w:t xml:space="preserve">. Uninformative priors were used for all input parameters, using Gaussian, gamma, beta, and uniform distributions following the approach of Zhang et al. (2009). The </w:t>
      </w:r>
      <w:proofErr w:type="spellStart"/>
      <w:r w:rsidR="00BC419A" w:rsidRPr="00046C8F">
        <w:rPr>
          <w:rFonts w:ascii="Times New Roman" w:hAnsi="Times New Roman" w:cs="Times New Roman"/>
          <w:sz w:val="24"/>
          <w:szCs w:val="24"/>
        </w:rPr>
        <w:t>WinBUGS</w:t>
      </w:r>
      <w:proofErr w:type="spellEnd"/>
      <w:r w:rsidR="00BC419A" w:rsidRPr="00046C8F">
        <w:rPr>
          <w:rFonts w:ascii="Times New Roman" w:hAnsi="Times New Roman" w:cs="Times New Roman"/>
          <w:sz w:val="24"/>
          <w:szCs w:val="24"/>
        </w:rPr>
        <w:t xml:space="preserve"> code for performing this analysis is </w:t>
      </w:r>
      <w:del w:id="75" w:author="Stephen Scherrer [2]" w:date="2018-09-14T12:02:00Z">
        <w:r w:rsidR="00BC419A" w:rsidRPr="00046C8F" w:rsidDel="00D36876">
          <w:rPr>
            <w:rFonts w:ascii="Times New Roman" w:hAnsi="Times New Roman" w:cs="Times New Roman"/>
            <w:sz w:val="24"/>
            <w:szCs w:val="24"/>
          </w:rPr>
          <w:delText xml:space="preserve">listed </w:delText>
        </w:r>
      </w:del>
      <w:ins w:id="76" w:author="Stephen Scherrer [2]" w:date="2018-09-14T12:02:00Z">
        <w:r w:rsidR="00D36876">
          <w:rPr>
            <w:rFonts w:ascii="Times New Roman" w:hAnsi="Times New Roman" w:cs="Times New Roman"/>
            <w:sz w:val="24"/>
            <w:szCs w:val="24"/>
          </w:rPr>
          <w:t>provided</w:t>
        </w:r>
        <w:r w:rsidR="00D36876" w:rsidRPr="00046C8F">
          <w:rPr>
            <w:rFonts w:ascii="Times New Roman" w:hAnsi="Times New Roman" w:cs="Times New Roman"/>
            <w:sz w:val="24"/>
            <w:szCs w:val="24"/>
          </w:rPr>
          <w:t xml:space="preserve"> </w:t>
        </w:r>
      </w:ins>
      <w:r w:rsidR="00BC419A" w:rsidRPr="00046C8F">
        <w:rPr>
          <w:rFonts w:ascii="Times New Roman" w:hAnsi="Times New Roman" w:cs="Times New Roman"/>
          <w:sz w:val="24"/>
          <w:szCs w:val="24"/>
        </w:rPr>
        <w:t>in Appendix 1.</w:t>
      </w:r>
    </w:p>
    <w:p w14:paraId="17FEAD09" w14:textId="1FED17C9" w:rsidR="00BC419A" w:rsidRPr="00046C8F" w:rsidRDefault="00BC419A" w:rsidP="000D5103">
      <w:pPr>
        <w:spacing w:line="480" w:lineRule="auto"/>
        <w:rPr>
          <w:rFonts w:ascii="Times New Roman" w:hAnsi="Times New Roman" w:cs="Times New Roman"/>
          <w:sz w:val="24"/>
          <w:szCs w:val="24"/>
        </w:rPr>
      </w:pPr>
      <w:r w:rsidRPr="00046C8F">
        <w:rPr>
          <w:rFonts w:ascii="Times New Roman" w:hAnsi="Times New Roman" w:cs="Times New Roman"/>
          <w:sz w:val="24"/>
          <w:szCs w:val="24"/>
        </w:rPr>
        <w:tab/>
        <w:t xml:space="preserve">The model which allowed both the </w:t>
      </w:r>
      <m:oMath>
        <m:r>
          <w:rPr>
            <w:rFonts w:ascii="Cambria Math" w:hAnsi="Cambria Math" w:cs="Times New Roman"/>
            <w:sz w:val="24"/>
            <w:szCs w:val="24"/>
          </w:rPr>
          <m:t>K</m:t>
        </m:r>
      </m:oMath>
      <w:r w:rsidRPr="00046C8F">
        <w:rPr>
          <w:rFonts w:ascii="Times New Roman" w:hAnsi="Times New Roman" w:cs="Times New Roman"/>
          <w:sz w:val="24"/>
          <w:szCs w:val="24"/>
        </w:rPr>
        <w:t xml:space="preserve"> parameter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920A46"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parameter to vary across individuals as described above is henceforth referred to as Model 1. Three additional models </w:t>
      </w:r>
      <w:r w:rsidRPr="00046C8F">
        <w:rPr>
          <w:rFonts w:ascii="Times New Roman" w:hAnsi="Times New Roman" w:cs="Times New Roman"/>
          <w:sz w:val="24"/>
          <w:szCs w:val="24"/>
        </w:rPr>
        <w:lastRenderedPageBreak/>
        <w:t xml:space="preserve">were run in modified versions of the </w:t>
      </w:r>
      <w:proofErr w:type="spellStart"/>
      <w:r w:rsidRPr="00046C8F">
        <w:rPr>
          <w:rFonts w:ascii="Times New Roman" w:hAnsi="Times New Roman" w:cs="Times New Roman"/>
          <w:sz w:val="24"/>
          <w:szCs w:val="24"/>
        </w:rPr>
        <w:t>WinBUGS</w:t>
      </w:r>
      <w:proofErr w:type="spellEnd"/>
      <w:r w:rsidRPr="00046C8F">
        <w:rPr>
          <w:rFonts w:ascii="Times New Roman" w:hAnsi="Times New Roman" w:cs="Times New Roman"/>
          <w:sz w:val="24"/>
          <w:szCs w:val="24"/>
        </w:rPr>
        <w:t xml:space="preserve"> code. Model 2 uses a fixed </w:t>
      </w:r>
      <m:oMath>
        <m:r>
          <w:rPr>
            <w:rFonts w:ascii="Cambria Math" w:hAnsi="Cambria Math" w:cs="Times New Roman"/>
            <w:sz w:val="24"/>
            <w:szCs w:val="24"/>
          </w:rPr>
          <m:t>K</m:t>
        </m:r>
      </m:oMath>
      <w:r w:rsidR="00604399" w:rsidRPr="00046C8F">
        <w:rPr>
          <w:rFonts w:ascii="Times New Roman" w:hAnsi="Times New Roman" w:cs="Times New Roman"/>
          <w:sz w:val="24"/>
          <w:szCs w:val="24"/>
        </w:rPr>
        <w:t xml:space="preserve"> parameter while allowing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604399"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parameter to vary across individuals. Model 3 uses a fixed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BD2BD6"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parameter while allowing the </w:t>
      </w:r>
      <m:oMath>
        <m:r>
          <w:rPr>
            <w:rFonts w:ascii="Cambria Math" w:hAnsi="Cambria Math" w:cs="Times New Roman"/>
            <w:sz w:val="24"/>
            <w:szCs w:val="24"/>
          </w:rPr>
          <m:t>K</m:t>
        </m:r>
      </m:oMath>
      <w:r w:rsidRPr="00046C8F">
        <w:rPr>
          <w:rFonts w:ascii="Times New Roman" w:hAnsi="Times New Roman" w:cs="Times New Roman"/>
          <w:sz w:val="24"/>
          <w:szCs w:val="24"/>
        </w:rPr>
        <w:t xml:space="preserve"> parameter to vary across individuals. Lastly, Model 4 uses both a fixed </w:t>
      </w:r>
      <m:oMath>
        <m:r>
          <w:rPr>
            <w:rFonts w:ascii="Cambria Math" w:hAnsi="Cambria Math" w:cs="Times New Roman"/>
            <w:sz w:val="24"/>
            <w:szCs w:val="24"/>
          </w:rPr>
          <m:t>K</m:t>
        </m:r>
      </m:oMath>
      <w:r w:rsidR="00BD2BD6"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parameter and a fixed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BD2BD6"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parameter. The term “fixed” in this context does not imply a user-specified constant value, but instead refers to the value that is estimated by the Bayesian modeling approach from a single distribution used to represent the mean growth process across all individuals, hence “fixed”. Model 4 would a-priori be most similar to the Fabens approach, with both fixed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920A46" w:rsidRPr="00046C8F">
        <w:rPr>
          <w:rFonts w:ascii="Times New Roman" w:hAnsi="Times New Roman" w:cs="Times New Roman"/>
          <w:sz w:val="24"/>
          <w:szCs w:val="24"/>
        </w:rPr>
        <w:t xml:space="preserve">, </w:t>
      </w:r>
      <w:r w:rsidRPr="00046C8F">
        <w:rPr>
          <w:rFonts w:ascii="Times New Roman" w:hAnsi="Times New Roman" w:cs="Times New Roman"/>
          <w:sz w:val="24"/>
          <w:szCs w:val="24"/>
        </w:rPr>
        <w:t>but with the added feature of estimating ages at initial tagging</w:t>
      </w:r>
      <w:r w:rsidR="00BA3D4D"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BA3D4D" w:rsidRPr="00046C8F">
        <w:rPr>
          <w:rFonts w:ascii="Times New Roman" w:hAnsi="Times New Roman" w:cs="Times New Roman"/>
          <w:i/>
          <w:sz w:val="24"/>
          <w:szCs w:val="24"/>
        </w:rPr>
        <w:t>,</w:t>
      </w:r>
      <w:r w:rsidRPr="00046C8F">
        <w:rPr>
          <w:rFonts w:ascii="Times New Roman" w:hAnsi="Times New Roman" w:cs="Times New Roman"/>
          <w:sz w:val="24"/>
          <w:szCs w:val="24"/>
        </w:rPr>
        <w:t xml:space="preserve"> within the Bayesian framework.</w:t>
      </w:r>
      <w:r w:rsidR="00BA3D4D" w:rsidRPr="00046C8F">
        <w:rPr>
          <w:rFonts w:ascii="Times New Roman" w:hAnsi="Times New Roman" w:cs="Times New Roman"/>
          <w:sz w:val="24"/>
          <w:szCs w:val="24"/>
        </w:rPr>
        <w:t xml:space="preserve"> Inclusion of the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BA3D4D" w:rsidRPr="00046C8F">
        <w:rPr>
          <w:rFonts w:ascii="Times New Roman" w:hAnsi="Times New Roman" w:cs="Times New Roman"/>
          <w:i/>
          <w:sz w:val="24"/>
          <w:szCs w:val="24"/>
        </w:rPr>
        <w:t xml:space="preserve"> </w:t>
      </w:r>
      <w:r w:rsidR="00BA3D4D" w:rsidRPr="00046C8F">
        <w:rPr>
          <w:rFonts w:ascii="Times New Roman" w:hAnsi="Times New Roman" w:cs="Times New Roman"/>
          <w:sz w:val="24"/>
          <w:szCs w:val="24"/>
        </w:rPr>
        <w:t xml:space="preserve">term </w:t>
      </w:r>
      <w:r w:rsidR="001302DE" w:rsidRPr="00046C8F">
        <w:rPr>
          <w:rFonts w:ascii="Times New Roman" w:hAnsi="Times New Roman" w:cs="Times New Roman"/>
          <w:sz w:val="24"/>
          <w:szCs w:val="24"/>
        </w:rPr>
        <w:t>represents a significant improvement over prior methods by modeling growth</w:t>
      </w:r>
      <w:r w:rsidR="00BA3D4D" w:rsidRPr="00046C8F">
        <w:rPr>
          <w:rFonts w:ascii="Times New Roman" w:hAnsi="Times New Roman" w:cs="Times New Roman"/>
          <w:sz w:val="24"/>
          <w:szCs w:val="24"/>
        </w:rPr>
        <w:t xml:space="preserve"> as a function of age</w:t>
      </w:r>
      <w:r w:rsidR="001302DE" w:rsidRPr="00046C8F">
        <w:rPr>
          <w:rFonts w:ascii="Times New Roman" w:hAnsi="Times New Roman" w:cs="Times New Roman"/>
          <w:sz w:val="24"/>
          <w:szCs w:val="24"/>
        </w:rPr>
        <w:t>, rather than observed length,</w:t>
      </w:r>
      <w:r w:rsidR="00076CDD" w:rsidRPr="00046C8F">
        <w:rPr>
          <w:rFonts w:ascii="Times New Roman" w:hAnsi="Times New Roman" w:cs="Times New Roman"/>
          <w:sz w:val="24"/>
          <w:szCs w:val="24"/>
        </w:rPr>
        <w:t xml:space="preserve"> allowing growth parameters to be compared</w:t>
      </w:r>
      <w:ins w:id="77" w:author="Stephen Scherrer [2]" w:date="2018-09-14T12:02:00Z">
        <w:r w:rsidR="00D36876">
          <w:rPr>
            <w:rFonts w:ascii="Times New Roman" w:hAnsi="Times New Roman" w:cs="Times New Roman"/>
            <w:sz w:val="24"/>
            <w:szCs w:val="24"/>
          </w:rPr>
          <w:t xml:space="preserve"> between</w:t>
        </w:r>
      </w:ins>
      <w:r w:rsidR="00076CDD" w:rsidRPr="00046C8F">
        <w:rPr>
          <w:rFonts w:ascii="Times New Roman" w:hAnsi="Times New Roman" w:cs="Times New Roman"/>
          <w:sz w:val="24"/>
          <w:szCs w:val="24"/>
        </w:rPr>
        <w:t xml:space="preserve"> models</w:t>
      </w:r>
      <w:r w:rsidR="00BA3D4D" w:rsidRPr="00046C8F">
        <w:rPr>
          <w:rFonts w:ascii="Times New Roman" w:hAnsi="Times New Roman" w:cs="Times New Roman"/>
          <w:sz w:val="24"/>
          <w:szCs w:val="24"/>
        </w:rPr>
        <w:t xml:space="preserve"> using tagging data and length-at-age methods</w:t>
      </w:r>
      <w:r w:rsidR="001302DE" w:rsidRPr="00046C8F">
        <w:rPr>
          <w:rFonts w:ascii="Times New Roman" w:hAnsi="Times New Roman" w:cs="Times New Roman"/>
          <w:sz w:val="24"/>
          <w:szCs w:val="24"/>
        </w:rPr>
        <w:t xml:space="preserve"> </w:t>
      </w:r>
      <w:r w:rsidR="001302DE"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{"citationItems":[{"id":"ITEM-1","itemData":{"DOI":"10.1139/f95-025","author":[{"dropping-particle":"","family":"Wang","given":"You-Gan","non-dropping-particle":"","parse-names":false,"suffix":""},{"dropping-particle":"","family":"Thomas","given":"Mervyn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data","type":"article-journal","volume":"52"},"uris":["http://www.mendeley.com/documents/?uuid=b0570540-442a-32e1-a0c7-63d3174875bc"]}],"mendeley":{"formattedCitation":"(Wang et al. 1995)","plainTextFormattedCitation":"(Wang et al. 1995)","previouslyFormattedCitation":"(Wang et al. 1995)"},"properties":{"noteIndex":0},"schema":"https://github.com/citation-style-language/schema/raw/master/csl-citation.json"}</w:instrText>
      </w:r>
      <w:r w:rsidR="001302DE" w:rsidRPr="00046C8F">
        <w:rPr>
          <w:rFonts w:ascii="Times New Roman" w:hAnsi="Times New Roman" w:cs="Times New Roman"/>
          <w:sz w:val="24"/>
          <w:szCs w:val="24"/>
        </w:rPr>
        <w:fldChar w:fldCharType="separate"/>
      </w:r>
      <w:r w:rsidR="001302DE" w:rsidRPr="00046C8F">
        <w:rPr>
          <w:rFonts w:ascii="Times New Roman" w:hAnsi="Times New Roman" w:cs="Times New Roman"/>
          <w:noProof/>
          <w:sz w:val="24"/>
          <w:szCs w:val="24"/>
        </w:rPr>
        <w:t>(Wang et al. 1995)</w:t>
      </w:r>
      <w:r w:rsidR="001302DE" w:rsidRPr="00046C8F">
        <w:rPr>
          <w:rFonts w:ascii="Times New Roman" w:hAnsi="Times New Roman" w:cs="Times New Roman"/>
          <w:sz w:val="24"/>
          <w:szCs w:val="24"/>
        </w:rPr>
        <w:fldChar w:fldCharType="end"/>
      </w:r>
      <w:r w:rsidR="00BA3D4D"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 Model 1 is the presumptive best estimate for </w:t>
      </w:r>
      <w:del w:id="78" w:author="Stephen Scherrer [2]" w:date="2018-09-14T11:50:00Z">
        <w:r w:rsidR="003F766A" w:rsidRPr="00A20282" w:rsidDel="00A20282">
          <w:rPr>
            <w:rFonts w:ascii="Times New Roman" w:hAnsi="Times New Roman" w:cs="Times New Roman"/>
            <w:i/>
            <w:sz w:val="24"/>
            <w:szCs w:val="24"/>
            <w:rPrChange w:id="79" w:author="Stephen Scherrer [2]" w:date="2018-09-14T11:51:00Z">
              <w:rPr>
                <w:rFonts w:ascii="Times New Roman" w:hAnsi="Times New Roman" w:cs="Times New Roman"/>
                <w:sz w:val="24"/>
                <w:szCs w:val="24"/>
              </w:rPr>
            </w:rPrChange>
          </w:rPr>
          <w:delText>opakapaka</w:delText>
        </w:r>
      </w:del>
      <w:ins w:id="80" w:author="Stephen Scherrer [2]" w:date="2018-09-14T11:50:00Z">
        <w:r w:rsidR="00A20282" w:rsidRPr="00A20282">
          <w:rPr>
            <w:rFonts w:ascii="Times New Roman" w:hAnsi="Times New Roman" w:cs="Times New Roman"/>
            <w:i/>
            <w:sz w:val="24"/>
            <w:szCs w:val="24"/>
            <w:rPrChange w:id="81" w:author="Stephen Scherrer [2]" w:date="2018-09-14T11:51:00Z">
              <w:rPr>
                <w:rFonts w:ascii="Times New Roman" w:hAnsi="Times New Roman" w:cs="Times New Roman"/>
                <w:sz w:val="24"/>
                <w:szCs w:val="24"/>
              </w:rPr>
            </w:rPrChange>
          </w:rPr>
          <w:t>P. filamentosus</w:t>
        </w:r>
      </w:ins>
      <w:r w:rsidRPr="00046C8F">
        <w:rPr>
          <w:rFonts w:ascii="Times New Roman" w:hAnsi="Times New Roman" w:cs="Times New Roman"/>
          <w:sz w:val="24"/>
          <w:szCs w:val="24"/>
        </w:rPr>
        <w:t xml:space="preserve"> von Bertalanffy growth curve parameters, since it would allow the most flexible incorporation of individual variability in the parameter estimation process.</w:t>
      </w:r>
    </w:p>
    <w:p w14:paraId="2040FAF4" w14:textId="58AF797B" w:rsidR="00BC419A" w:rsidRPr="00046C8F" w:rsidRDefault="00BC419A" w:rsidP="000D5103">
      <w:pPr>
        <w:spacing w:line="480" w:lineRule="auto"/>
        <w:rPr>
          <w:rFonts w:ascii="Times New Roman" w:hAnsi="Times New Roman" w:cs="Times New Roman"/>
          <w:sz w:val="24"/>
          <w:szCs w:val="24"/>
        </w:rPr>
      </w:pPr>
      <w:r w:rsidRPr="00046C8F">
        <w:rPr>
          <w:rFonts w:ascii="Times New Roman" w:hAnsi="Times New Roman" w:cs="Times New Roman"/>
          <w:sz w:val="24"/>
          <w:szCs w:val="24"/>
        </w:rPr>
        <w:tab/>
        <w:t>For each Bayesian hierarchical model run, the first 10,000 samples from the posterior distribution were treated as burn-in and discarded from the Monte Carlo simulation. Every 50th sample from the following 500,000 samples (number kept</w:t>
      </w:r>
      <w:r w:rsidR="009E60E6" w:rsidRPr="00046C8F">
        <w:rPr>
          <w:rFonts w:ascii="Times New Roman" w:hAnsi="Times New Roman" w:cs="Times New Roman"/>
          <w:sz w:val="24"/>
          <w:szCs w:val="24"/>
        </w:rPr>
        <w:t xml:space="preserve"> </w:t>
      </w:r>
      <w:r w:rsidRPr="00046C8F">
        <w:rPr>
          <w:rFonts w:ascii="Times New Roman" w:hAnsi="Times New Roman" w:cs="Times New Roman"/>
          <w:sz w:val="24"/>
          <w:szCs w:val="24"/>
        </w:rPr>
        <w:t>=</w:t>
      </w:r>
      <w:r w:rsidR="009E60E6"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10,000) was tabulated into the posterior distributions to reduce potential autocorrelation between sequential values or strings of values. The mean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values from the 10,000 kept samples were used as metrics of population mean values. Median values deviated from mean values by less than one half of 1 percent (</w:t>
      </w:r>
      <w:r w:rsidR="004A55A1">
        <w:rPr>
          <w:rFonts w:ascii="Times New Roman" w:hAnsi="Times New Roman" w:cs="Times New Roman"/>
          <w:sz w:val="24"/>
          <w:szCs w:val="24"/>
        </w:rPr>
        <w:t>Table 2</w:t>
      </w:r>
      <w:r w:rsidRPr="00046C8F">
        <w:rPr>
          <w:rFonts w:ascii="Times New Roman" w:hAnsi="Times New Roman" w:cs="Times New Roman"/>
          <w:sz w:val="24"/>
          <w:szCs w:val="24"/>
        </w:rPr>
        <w:t xml:space="preserve">), indicative of symmetrical distributions easily characterized by any descriptor of value tendency (i.e., mean, median, or mode). The results from the Fabens (1965) approach </w:t>
      </w:r>
      <w:r w:rsidR="00DC56BA" w:rsidRPr="00046C8F">
        <w:rPr>
          <w:rFonts w:ascii="Times New Roman" w:hAnsi="Times New Roman" w:cs="Times New Roman"/>
          <w:sz w:val="24"/>
          <w:szCs w:val="24"/>
        </w:rPr>
        <w:t>fit using non-linear least squares</w:t>
      </w:r>
      <w:r w:rsidRPr="00046C8F">
        <w:rPr>
          <w:rFonts w:ascii="Times New Roman" w:hAnsi="Times New Roman" w:cs="Times New Roman"/>
          <w:sz w:val="24"/>
          <w:szCs w:val="24"/>
        </w:rPr>
        <w:t xml:space="preserve"> provided estimates of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4A55A1">
        <w:rPr>
          <w:rFonts w:ascii="Times New Roman" w:hAnsi="Times New Roman" w:cs="Times New Roman"/>
          <w:sz w:val="24"/>
          <w:szCs w:val="24"/>
        </w:rPr>
        <w:t xml:space="preserve"> (Table 1</w:t>
      </w:r>
      <w:r w:rsidRPr="00046C8F">
        <w:rPr>
          <w:rFonts w:ascii="Times New Roman" w:hAnsi="Times New Roman" w:cs="Times New Roman"/>
          <w:sz w:val="24"/>
          <w:szCs w:val="24"/>
        </w:rPr>
        <w:t xml:space="preserve">), which were used as initial starting points in the Bayesian hierarchical approach. Two additional chains were run </w:t>
      </w:r>
      <w:r w:rsidRPr="00046C8F">
        <w:rPr>
          <w:rFonts w:ascii="Times New Roman" w:hAnsi="Times New Roman" w:cs="Times New Roman"/>
          <w:sz w:val="24"/>
          <w:szCs w:val="24"/>
        </w:rPr>
        <w:lastRenderedPageBreak/>
        <w:t xml:space="preserve">starting with initial values 50% lower and 100% higher than the initial estimates which resulted in nearly identical </w:t>
      </w:r>
      <w:r w:rsidR="004A55A1">
        <w:rPr>
          <w:rFonts w:ascii="Times New Roman" w:hAnsi="Times New Roman" w:cs="Times New Roman"/>
          <w:sz w:val="24"/>
          <w:szCs w:val="24"/>
        </w:rPr>
        <w:t>solutions as shown in Table 2</w:t>
      </w:r>
      <w:r w:rsidRPr="00046C8F">
        <w:rPr>
          <w:rFonts w:ascii="Times New Roman" w:hAnsi="Times New Roman" w:cs="Times New Roman"/>
          <w:sz w:val="24"/>
          <w:szCs w:val="24"/>
        </w:rPr>
        <w:t xml:space="preserve">. Convergence was also ascertained by examination of the Gelman-Rubin statistic </w:t>
      </w:r>
      <w:r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{"citationItems":[{"id":"ITEM-1","itemData":{"DOI":"10.2307/2246093","ISBN":"08834237","ISSN":"08834237","abstract":"The Gibbs sampler, the algorithm of Metropolis and similar iterative simulation methods are potentially very helpful for summarizing multivariate distributions. Used naively, however, iterative simulation can give misleading answers. Our methods are simple and generally applicable to the output of any iterative simulation; they are designed for researchers primarily interested in the science underlying the data and models they are analyzing, rather than for researchers interested in the probability theory underlying the iterative simulations themselves. Our recommended strategy is to use several independent sequences, with starting points sampled from an overdispersed distribution. At each step of the iterative simulation, we obtain, for each univariate estimand of interest, a distributional estimate and an estimate of how much sharper the distributional estimate might become if the simulations were contin- ued indefinitely. Because our focus is on applied inference for Bayesian posterior distributions in real problems, which often tend toward normal- ity after transformations and marginalization, we derive our results as normal-theory approximations to exact Bayesian inference, conditional on the observed simulations. The methods are illustrated on a random- effects mixture model applied to experimental measurements of reaction times of normal and schizophrenic patients.","author":[{"dropping-particle":"","family":"Gelman","given":"Andrew","non-dropping-particle":"","parse-names":false,"suffix":""},{"dropping-particle":"","family":"Rubin","given":"Donald B","non-dropping-particle":"","parse-names":false,"suffix":""}],"container-title":"Statistical Science","id":"ITEM-1","issue":"4","issued":{"date-parts":[["1992"]]},"page":"457-472","title":"lnference from Iterative Simulation Using Multiple Sequences","type":"article-journal","volume":"7"},"uris":["http://www.mendeley.com/documents/?uuid=2fefba62-fe25-40bf-a086-be4cd3033d48"]}],"mendeley":{"formattedCitation":"(Gelman and Rubin 1992)","plainTextFormattedCitation":"(Gelman and Rubin 1992)","previouslyFormattedCitation":"(Gelman and Rubin 1992)"},"properties":{"noteIndex":0},"schema":"https://github.com/citation-style-language/schema/raw/master/csl-citation.json"}</w:instrText>
      </w:r>
      <w:r w:rsidRPr="00046C8F">
        <w:rPr>
          <w:rFonts w:ascii="Times New Roman" w:hAnsi="Times New Roman" w:cs="Times New Roman"/>
          <w:sz w:val="24"/>
          <w:szCs w:val="24"/>
        </w:rPr>
        <w:fldChar w:fldCharType="separate"/>
      </w:r>
      <w:r w:rsidR="009D4A94" w:rsidRPr="00046C8F">
        <w:rPr>
          <w:rFonts w:ascii="Times New Roman" w:hAnsi="Times New Roman" w:cs="Times New Roman"/>
          <w:noProof/>
          <w:sz w:val="24"/>
          <w:szCs w:val="24"/>
        </w:rPr>
        <w:t>(Gelman and Rubin 1992)</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The comparisons of Models 1-4 were accomplished by examining the coefficients of variation of the von Bertalanffy growth parameters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for each of the Models 1-4. If the coefficient of variation for the parameter was relatively stable whether the parameter was allowed to be variable across individuals or fixed for the population, then it might be inferred that treating this parameter on an individual basis is not warranted. If the coefficient of variation for the parameter increased when the parameter distribution was fixed for the entire population, then it might be inferred that treating this parameter on an individual basis is necessary.</w:t>
      </w:r>
    </w:p>
    <w:p w14:paraId="77E81D75" w14:textId="77777777" w:rsidR="00BC419A" w:rsidRPr="00046C8F" w:rsidRDefault="00BC419A" w:rsidP="000D5103">
      <w:pPr>
        <w:spacing w:line="480" w:lineRule="auto"/>
        <w:rPr>
          <w:rFonts w:ascii="Times New Roman" w:hAnsi="Times New Roman" w:cs="Times New Roman"/>
          <w:sz w:val="24"/>
          <w:szCs w:val="24"/>
        </w:rPr>
      </w:pPr>
    </w:p>
    <w:p w14:paraId="1EBF01E6" w14:textId="1A025D0C" w:rsidR="00BC419A" w:rsidRPr="00046C8F" w:rsidRDefault="00BC419A" w:rsidP="000D5103">
      <w:pPr>
        <w:spacing w:line="480" w:lineRule="auto"/>
        <w:rPr>
          <w:rFonts w:ascii="Times New Roman" w:hAnsi="Times New Roman" w:cs="Times New Roman"/>
          <w:i/>
          <w:sz w:val="24"/>
          <w:szCs w:val="24"/>
        </w:rPr>
      </w:pPr>
      <w:r w:rsidRPr="00046C8F">
        <w:rPr>
          <w:rFonts w:ascii="Times New Roman" w:hAnsi="Times New Roman" w:cs="Times New Roman"/>
          <w:i/>
          <w:sz w:val="24"/>
          <w:szCs w:val="24"/>
        </w:rPr>
        <w:t>Maximum Likelihood</w:t>
      </w:r>
      <w:r w:rsidR="00BD2BD6" w:rsidRPr="00046C8F">
        <w:rPr>
          <w:rFonts w:ascii="Times New Roman" w:hAnsi="Times New Roman" w:cs="Times New Roman"/>
          <w:i/>
          <w:sz w:val="24"/>
          <w:szCs w:val="24"/>
        </w:rPr>
        <w:t xml:space="preserve"> Approach</w:t>
      </w:r>
    </w:p>
    <w:p w14:paraId="6187A943" w14:textId="571B549F" w:rsidR="00F20B10" w:rsidRPr="00046C8F" w:rsidRDefault="00055710" w:rsidP="007655B0">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Model 5 was fit using the maximum likelihood approach of </w:t>
      </w:r>
      <w:proofErr w:type="spellStart"/>
      <w:r w:rsidR="00A3444C" w:rsidRPr="00046C8F">
        <w:rPr>
          <w:rFonts w:ascii="Times New Roman" w:hAnsi="Times New Roman" w:cs="Times New Roman"/>
          <w:sz w:val="24"/>
          <w:szCs w:val="24"/>
        </w:rPr>
        <w:t>Laslett</w:t>
      </w:r>
      <w:proofErr w:type="spellEnd"/>
      <w:r w:rsidR="00A3444C" w:rsidRPr="00046C8F">
        <w:rPr>
          <w:rFonts w:ascii="Times New Roman" w:hAnsi="Times New Roman" w:cs="Times New Roman"/>
          <w:sz w:val="24"/>
          <w:szCs w:val="24"/>
        </w:rPr>
        <w:t xml:space="preserve">, Everson, &amp; </w:t>
      </w:r>
      <w:proofErr w:type="spellStart"/>
      <w:r w:rsidR="00A3444C" w:rsidRPr="00046C8F">
        <w:rPr>
          <w:rFonts w:ascii="Times New Roman" w:hAnsi="Times New Roman" w:cs="Times New Roman"/>
          <w:sz w:val="24"/>
          <w:szCs w:val="24"/>
        </w:rPr>
        <w:t>Polacheck</w:t>
      </w:r>
      <w:proofErr w:type="spellEnd"/>
      <w:r w:rsidR="00A3444C" w:rsidRPr="00046C8F">
        <w:rPr>
          <w:rFonts w:ascii="Times New Roman" w:hAnsi="Times New Roman" w:cs="Times New Roman"/>
          <w:sz w:val="24"/>
          <w:szCs w:val="24"/>
        </w:rPr>
        <w:t xml:space="preserve"> (2002)</w:t>
      </w:r>
      <w:r w:rsidRPr="00046C8F">
        <w:rPr>
          <w:rFonts w:ascii="Times New Roman" w:hAnsi="Times New Roman" w:cs="Times New Roman"/>
          <w:sz w:val="24"/>
          <w:szCs w:val="24"/>
        </w:rPr>
        <w:t xml:space="preserve"> using </w:t>
      </w:r>
      <w:r w:rsidR="00F520AF" w:rsidRPr="00046C8F">
        <w:rPr>
          <w:rFonts w:ascii="Times New Roman" w:hAnsi="Times New Roman" w:cs="Times New Roman"/>
          <w:sz w:val="24"/>
          <w:szCs w:val="24"/>
        </w:rPr>
        <w:t>E</w:t>
      </w:r>
      <w:r w:rsidR="00BA3D4D" w:rsidRPr="00046C8F">
        <w:rPr>
          <w:rFonts w:ascii="Times New Roman" w:hAnsi="Times New Roman" w:cs="Times New Roman"/>
          <w:sz w:val="24"/>
          <w:szCs w:val="24"/>
        </w:rPr>
        <w:t>quation 2</w:t>
      </w:r>
      <w:r w:rsidR="00F520AF" w:rsidRPr="00046C8F">
        <w:rPr>
          <w:rFonts w:ascii="Times New Roman" w:hAnsi="Times New Roman" w:cs="Times New Roman"/>
          <w:sz w:val="24"/>
          <w:szCs w:val="24"/>
        </w:rPr>
        <w:t xml:space="preserve">. </w:t>
      </w:r>
      <w:r w:rsidR="00384D16" w:rsidRPr="00046C8F">
        <w:rPr>
          <w:rFonts w:ascii="Times New Roman" w:hAnsi="Times New Roman" w:cs="Times New Roman"/>
          <w:sz w:val="24"/>
          <w:szCs w:val="24"/>
        </w:rPr>
        <w:t xml:space="preserve"> </w:t>
      </w:r>
    </w:p>
    <w:p w14:paraId="2AAD7993" w14:textId="5089E249" w:rsidR="00F20B10" w:rsidRPr="00046C8F" w:rsidRDefault="00F520AF" w:rsidP="007655B0">
      <w:pPr>
        <w:spacing w:line="480" w:lineRule="auto"/>
        <w:rPr>
          <w:rFonts w:ascii="Times New Roman" w:hAnsi="Times New Roman" w:cs="Times New Roman"/>
          <w:sz w:val="24"/>
          <w:szCs w:val="24"/>
        </w:rPr>
      </w:pPr>
      <m:oMathPara>
        <m:oMath>
          <m:r>
            <w:rPr>
              <w:rFonts w:ascii="Cambria Math" w:hAnsi="Cambria Math" w:cs="Times New Roman"/>
              <w:sz w:val="24"/>
              <w:szCs w:val="24"/>
            </w:rPr>
            <m:t>(E2)</m:t>
          </m:r>
          <m:sSub>
            <m:sSubPr>
              <m:ctrlPr>
                <w:rPr>
                  <w:rFonts w:ascii="Cambria Math" w:hAnsi="Cambria Math" w:cs="Times New Roman"/>
                  <w:i/>
                  <w:sz w:val="24"/>
                  <w:szCs w:val="24"/>
                </w:rPr>
              </m:ctrlPr>
            </m:sSubPr>
            <m:e>
              <m:r>
                <w:rPr>
                  <w:rFonts w:ascii="Cambria Math" w:hAnsi="Cambria Math" w:cs="Times New Roman"/>
                  <w:sz w:val="24"/>
                  <w:szCs w:val="24"/>
                </w:rPr>
                <m:t xml:space="preserve">    l</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r>
            <w:rPr>
              <w:rFonts w:ascii="Cambria Math" w:hAnsi="Cambria Math" w:cs="Times New Roman"/>
              <w:sz w:val="24"/>
              <w:szCs w:val="24"/>
            </w:rPr>
            <m:t xml:space="preserve"> </m:t>
          </m:r>
        </m:oMath>
      </m:oMathPara>
    </w:p>
    <w:p w14:paraId="245D407F" w14:textId="0C5E4A0F" w:rsidR="00F20B10" w:rsidRPr="00046C8F" w:rsidRDefault="00F520AF" w:rsidP="007655B0">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This method </w:t>
      </w:r>
      <w:r w:rsidR="00395AF2" w:rsidRPr="00046C8F">
        <w:rPr>
          <w:rFonts w:ascii="Times New Roman" w:hAnsi="Times New Roman" w:cs="Times New Roman"/>
          <w:sz w:val="24"/>
          <w:szCs w:val="24"/>
        </w:rPr>
        <w:t>derived</w:t>
      </w:r>
      <w:r w:rsidRPr="00046C8F">
        <w:rPr>
          <w:rFonts w:ascii="Times New Roman" w:hAnsi="Times New Roman" w:cs="Times New Roman"/>
          <w:sz w:val="24"/>
          <w:szCs w:val="24"/>
        </w:rPr>
        <w:t xml:space="preserve"> growth </w:t>
      </w:r>
      <w:r w:rsidR="00055710" w:rsidRPr="00046C8F">
        <w:rPr>
          <w:rFonts w:ascii="Times New Roman" w:hAnsi="Times New Roman" w:cs="Times New Roman"/>
          <w:sz w:val="24"/>
          <w:szCs w:val="24"/>
        </w:rPr>
        <w:t xml:space="preserve">parameters </w:t>
      </w:r>
      <w:r w:rsidRPr="00046C8F">
        <w:rPr>
          <w:rFonts w:ascii="Times New Roman" w:hAnsi="Times New Roman" w:cs="Times New Roman"/>
          <w:sz w:val="24"/>
          <w:szCs w:val="24"/>
        </w:rPr>
        <w:t xml:space="preserve">from </w:t>
      </w:r>
      <w:r w:rsidR="00395AF2" w:rsidRPr="00046C8F">
        <w:rPr>
          <w:rFonts w:ascii="Times New Roman" w:hAnsi="Times New Roman" w:cs="Times New Roman"/>
          <w:sz w:val="24"/>
          <w:szCs w:val="24"/>
        </w:rPr>
        <w:t xml:space="preserve">the </w:t>
      </w:r>
      <w:r w:rsidRPr="00046C8F">
        <w:rPr>
          <w:rFonts w:ascii="Times New Roman" w:hAnsi="Times New Roman" w:cs="Times New Roman"/>
          <w:sz w:val="24"/>
          <w:szCs w:val="24"/>
        </w:rPr>
        <w:t xml:space="preserve">joint distribution of an individual’s length at tagging and recapture to estimate growth parameters. </w:t>
      </w:r>
      <w:r w:rsidR="00BD2BD6" w:rsidRPr="00046C8F">
        <w:rPr>
          <w:rFonts w:ascii="Times New Roman" w:hAnsi="Times New Roman" w:cs="Times New Roman"/>
          <w:sz w:val="24"/>
          <w:szCs w:val="24"/>
        </w:rPr>
        <w:t xml:space="preserve">This approach </w:t>
      </w:r>
      <w:r w:rsidR="00395AF2" w:rsidRPr="00046C8F">
        <w:rPr>
          <w:rFonts w:ascii="Times New Roman" w:hAnsi="Times New Roman" w:cs="Times New Roman"/>
          <w:sz w:val="24"/>
          <w:szCs w:val="24"/>
        </w:rPr>
        <w:t>was</w:t>
      </w:r>
      <w:r w:rsidR="00BD2BD6" w:rsidRPr="00046C8F">
        <w:rPr>
          <w:rFonts w:ascii="Times New Roman" w:hAnsi="Times New Roman" w:cs="Times New Roman"/>
          <w:sz w:val="24"/>
          <w:szCs w:val="24"/>
        </w:rPr>
        <w:t xml:space="preserve"> most similar to model 2 </w:t>
      </w:r>
      <w:r w:rsidR="00DC56BA" w:rsidRPr="00046C8F">
        <w:rPr>
          <w:rFonts w:ascii="Times New Roman" w:hAnsi="Times New Roman" w:cs="Times New Roman"/>
          <w:sz w:val="24"/>
          <w:szCs w:val="24"/>
        </w:rPr>
        <w:t xml:space="preserve">of the Bayesian approach </w:t>
      </w:r>
      <w:r w:rsidR="00BD2BD6" w:rsidRPr="00046C8F">
        <w:rPr>
          <w:rFonts w:ascii="Times New Roman" w:hAnsi="Times New Roman" w:cs="Times New Roman"/>
          <w:sz w:val="24"/>
          <w:szCs w:val="24"/>
        </w:rPr>
        <w:t>in that</w:t>
      </w:r>
      <w:r w:rsidRPr="00046C8F">
        <w:rPr>
          <w:rFonts w:ascii="Times New Roman" w:hAnsi="Times New Roman" w:cs="Times New Roman"/>
          <w:sz w:val="24"/>
          <w:szCs w:val="24"/>
        </w:rPr>
        <w:t xml:space="preserve"> </w:t>
      </w:r>
      <w:r w:rsidR="000F413E" w:rsidRPr="00046C8F">
        <w:rPr>
          <w:rFonts w:ascii="Times New Roman" w:hAnsi="Times New Roman" w:cs="Times New Roman"/>
          <w:sz w:val="24"/>
          <w:szCs w:val="24"/>
        </w:rPr>
        <w:t xml:space="preserve">asymptotic length,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0F413E" w:rsidRPr="00046C8F">
        <w:rPr>
          <w:rFonts w:ascii="Times New Roman" w:hAnsi="Times New Roman" w:cs="Times New Roman"/>
          <w:sz w:val="24"/>
          <w:szCs w:val="24"/>
        </w:rPr>
        <w:t xml:space="preserve">, </w:t>
      </w:r>
      <w:r w:rsidR="00791259" w:rsidRPr="00046C8F">
        <w:rPr>
          <w:rFonts w:ascii="Times New Roman" w:hAnsi="Times New Roman" w:cs="Times New Roman"/>
          <w:sz w:val="24"/>
          <w:szCs w:val="24"/>
        </w:rPr>
        <w:t xml:space="preserve">was </w:t>
      </w:r>
      <w:r w:rsidR="00F20B10" w:rsidRPr="00046C8F">
        <w:rPr>
          <w:rFonts w:ascii="Times New Roman" w:hAnsi="Times New Roman" w:cs="Times New Roman"/>
          <w:sz w:val="24"/>
          <w:szCs w:val="24"/>
        </w:rPr>
        <w:t xml:space="preserve">treated as </w:t>
      </w:r>
      <w:r w:rsidR="00791259" w:rsidRPr="00046C8F">
        <w:rPr>
          <w:rFonts w:ascii="Times New Roman" w:hAnsi="Times New Roman" w:cs="Times New Roman"/>
          <w:sz w:val="24"/>
          <w:szCs w:val="24"/>
        </w:rPr>
        <w:t xml:space="preserve">a normal </w:t>
      </w:r>
      <w:r w:rsidR="00F20B10" w:rsidRPr="00046C8F">
        <w:rPr>
          <w:rFonts w:ascii="Times New Roman" w:hAnsi="Times New Roman" w:cs="Times New Roman"/>
          <w:sz w:val="24"/>
          <w:szCs w:val="24"/>
        </w:rPr>
        <w:t xml:space="preserve">random effect </w:t>
      </w:r>
      <m:oMath>
        <m:r>
          <w:rPr>
            <w:rFonts w:ascii="Cambria Math" w:hAnsi="Cambria Math" w:cs="Times New Roman"/>
            <w:sz w:val="24"/>
            <w:szCs w:val="24"/>
          </w:rPr>
          <m:t>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e>
        </m:d>
        <m:r>
          <w:rPr>
            <w:rFonts w:ascii="Cambria Math" w:hAnsi="Cambria Math" w:cs="Times New Roman"/>
            <w:sz w:val="24"/>
            <w:szCs w:val="24"/>
          </w:rPr>
          <m:t xml:space="preserve"> </m:t>
        </m:r>
      </m:oMath>
      <w:r w:rsidR="00DC56BA" w:rsidRPr="00046C8F">
        <w:rPr>
          <w:rFonts w:ascii="Times New Roman" w:hAnsi="Times New Roman" w:cs="Times New Roman"/>
          <w:sz w:val="24"/>
          <w:szCs w:val="24"/>
        </w:rPr>
        <w:t xml:space="preserve">while </w:t>
      </w:r>
      <m:oMath>
        <m:r>
          <w:rPr>
            <w:rFonts w:ascii="Cambria Math" w:hAnsi="Cambria Math" w:cs="Times New Roman"/>
            <w:sz w:val="24"/>
            <w:szCs w:val="24"/>
          </w:rPr>
          <m:t>K</m:t>
        </m:r>
      </m:oMath>
      <w:r w:rsidR="00DC56BA" w:rsidRPr="00046C8F">
        <w:rPr>
          <w:rFonts w:ascii="Times New Roman" w:hAnsi="Times New Roman" w:cs="Times New Roman"/>
          <w:sz w:val="24"/>
          <w:szCs w:val="24"/>
        </w:rPr>
        <w:t xml:space="preserve"> </w:t>
      </w:r>
      <w:r w:rsidR="00395AF2" w:rsidRPr="00046C8F">
        <w:rPr>
          <w:rFonts w:ascii="Times New Roman" w:hAnsi="Times New Roman" w:cs="Times New Roman"/>
          <w:sz w:val="24"/>
          <w:szCs w:val="24"/>
        </w:rPr>
        <w:t>was</w:t>
      </w:r>
      <w:r w:rsidR="00DC56BA" w:rsidRPr="00046C8F">
        <w:rPr>
          <w:rFonts w:ascii="Times New Roman" w:hAnsi="Times New Roman" w:cs="Times New Roman"/>
          <w:sz w:val="24"/>
          <w:szCs w:val="24"/>
        </w:rPr>
        <w:t xml:space="preserve"> treated as a fixed unknown parameter. </w:t>
      </w:r>
      <w:r w:rsidR="005C4A8C" w:rsidRPr="00046C8F">
        <w:rPr>
          <w:rFonts w:ascii="Times New Roman" w:hAnsi="Times New Roman" w:cs="Times New Roman"/>
          <w:sz w:val="24"/>
          <w:szCs w:val="24"/>
        </w:rPr>
        <w:t xml:space="preserve">The distribution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5C4A8C" w:rsidRPr="00046C8F">
        <w:rPr>
          <w:rFonts w:ascii="Times New Roman" w:hAnsi="Times New Roman" w:cs="Times New Roman"/>
          <w:sz w:val="24"/>
          <w:szCs w:val="24"/>
        </w:rPr>
        <w:t xml:space="preserve"> </w:t>
      </w:r>
      <w:r w:rsidR="00B14FC9" w:rsidRPr="00046C8F">
        <w:rPr>
          <w:rFonts w:ascii="Times New Roman" w:hAnsi="Times New Roman" w:cs="Times New Roman"/>
          <w:sz w:val="24"/>
          <w:szCs w:val="24"/>
        </w:rPr>
        <w:t>was</w:t>
      </w:r>
      <w:r w:rsidR="005C4A8C" w:rsidRPr="00046C8F">
        <w:rPr>
          <w:rFonts w:ascii="Times New Roman" w:hAnsi="Times New Roman" w:cs="Times New Roman"/>
          <w:sz w:val="24"/>
          <w:szCs w:val="24"/>
        </w:rPr>
        <w:t xml:space="preserve"> treated as normal with</w:t>
      </w:r>
      <w:r w:rsidR="00F20B10" w:rsidRPr="00046C8F">
        <w:rPr>
          <w:rFonts w:ascii="Times New Roman" w:hAnsi="Times New Roman" w:cs="Times New Roman"/>
          <w:sz w:val="24"/>
          <w:szCs w:val="24"/>
        </w:rPr>
        <w:t xml:space="preserve"> a mean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005C4A8C" w:rsidRPr="00046C8F">
        <w:rPr>
          <w:rFonts w:ascii="Times New Roman" w:hAnsi="Times New Roman" w:cs="Times New Roman"/>
          <w:sz w:val="24"/>
          <w:szCs w:val="24"/>
        </w:rPr>
        <w:t xml:space="preserve"> </w:t>
      </w:r>
      <w:r w:rsidR="00F20B10" w:rsidRPr="00046C8F">
        <w:rPr>
          <w:rFonts w:ascii="Times New Roman" w:hAnsi="Times New Roman" w:cs="Times New Roman"/>
          <w:sz w:val="24"/>
          <w:szCs w:val="24"/>
        </w:rPr>
        <w:t xml:space="preserve">and standard deviation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sidR="000F413E" w:rsidRPr="00046C8F">
        <w:rPr>
          <w:rFonts w:ascii="Times New Roman" w:hAnsi="Times New Roman" w:cs="Times New Roman"/>
          <w:sz w:val="24"/>
          <w:szCs w:val="24"/>
        </w:rPr>
        <w:t xml:space="preserve">, </w:t>
      </w:r>
      <w:r w:rsidR="005C4A8C" w:rsidRPr="00046C8F">
        <w:rPr>
          <w:rFonts w:ascii="Times New Roman" w:hAnsi="Times New Roman" w:cs="Times New Roman"/>
          <w:sz w:val="24"/>
          <w:szCs w:val="24"/>
        </w:rPr>
        <w:t>accounting</w:t>
      </w:r>
      <w:r w:rsidR="000F413E" w:rsidRPr="00046C8F">
        <w:rPr>
          <w:rFonts w:ascii="Times New Roman" w:hAnsi="Times New Roman" w:cs="Times New Roman"/>
          <w:sz w:val="24"/>
          <w:szCs w:val="24"/>
        </w:rPr>
        <w:t xml:space="preserve"> for</w:t>
      </w:r>
      <w:r w:rsidR="00F20B10" w:rsidRPr="00046C8F">
        <w:rPr>
          <w:rFonts w:ascii="Times New Roman" w:hAnsi="Times New Roman" w:cs="Times New Roman"/>
          <w:sz w:val="24"/>
          <w:szCs w:val="24"/>
        </w:rPr>
        <w:t xml:space="preserve"> </w:t>
      </w:r>
      <w:r w:rsidR="000F413E" w:rsidRPr="00046C8F">
        <w:rPr>
          <w:rFonts w:ascii="Times New Roman" w:hAnsi="Times New Roman" w:cs="Times New Roman"/>
          <w:sz w:val="24"/>
          <w:szCs w:val="24"/>
        </w:rPr>
        <w:t>individual</w:t>
      </w:r>
      <w:r w:rsidR="00F20B10" w:rsidRPr="00046C8F">
        <w:rPr>
          <w:rFonts w:ascii="Times New Roman" w:hAnsi="Times New Roman" w:cs="Times New Roman"/>
          <w:sz w:val="24"/>
          <w:szCs w:val="24"/>
        </w:rPr>
        <w:t xml:space="preserve"> </w:t>
      </w:r>
      <w:r w:rsidR="000F413E" w:rsidRPr="00046C8F">
        <w:rPr>
          <w:rFonts w:ascii="Times New Roman" w:hAnsi="Times New Roman" w:cs="Times New Roman"/>
          <w:sz w:val="24"/>
          <w:szCs w:val="24"/>
        </w:rPr>
        <w:t>deviation</w:t>
      </w:r>
      <w:r w:rsidR="00BD2BD6" w:rsidRPr="00046C8F">
        <w:rPr>
          <w:rFonts w:ascii="Times New Roman" w:hAnsi="Times New Roman" w:cs="Times New Roman"/>
          <w:sz w:val="24"/>
          <w:szCs w:val="24"/>
        </w:rPr>
        <w:t xml:space="preserve"> </w:t>
      </w:r>
      <w:r w:rsidR="00F20B10" w:rsidRPr="00046C8F">
        <w:rPr>
          <w:rFonts w:ascii="Times New Roman" w:hAnsi="Times New Roman" w:cs="Times New Roman"/>
          <w:sz w:val="24"/>
          <w:szCs w:val="24"/>
        </w:rPr>
        <w:t>from the population mean</w:t>
      </w:r>
      <w:r w:rsidR="00055710" w:rsidRPr="00046C8F">
        <w:rPr>
          <w:rFonts w:ascii="Times New Roman" w:hAnsi="Times New Roman" w:cs="Times New Roman"/>
          <w:sz w:val="24"/>
          <w:szCs w:val="24"/>
        </w:rPr>
        <w:t xml:space="preserve">. </w:t>
      </w:r>
      <w:r w:rsidR="000F41CF" w:rsidRPr="00046C8F">
        <w:rPr>
          <w:rFonts w:ascii="Times New Roman" w:hAnsi="Times New Roman" w:cs="Times New Roman"/>
          <w:sz w:val="24"/>
          <w:szCs w:val="24"/>
        </w:rPr>
        <w:t>Rather than using length increments</w:t>
      </w:r>
      <w:r w:rsidR="005C4A8C" w:rsidRPr="00046C8F">
        <w:rPr>
          <w:rFonts w:ascii="Times New Roman" w:hAnsi="Times New Roman" w:cs="Times New Roman"/>
          <w:sz w:val="24"/>
          <w:szCs w:val="24"/>
        </w:rPr>
        <w:t xml:space="preserve"> to fit observed growth</w:t>
      </w:r>
      <w:r w:rsidR="000F41CF" w:rsidRPr="00046C8F">
        <w:rPr>
          <w:rFonts w:ascii="Times New Roman" w:hAnsi="Times New Roman" w:cs="Times New Roman"/>
          <w:sz w:val="24"/>
          <w:szCs w:val="24"/>
        </w:rPr>
        <w:t>, a</w:t>
      </w:r>
      <w:r w:rsidRPr="00046C8F">
        <w:rPr>
          <w:rFonts w:ascii="Times New Roman" w:hAnsi="Times New Roman" w:cs="Times New Roman"/>
          <w:sz w:val="24"/>
          <w:szCs w:val="24"/>
        </w:rPr>
        <w:t xml:space="preserve"> bivariate normal joint distribution </w:t>
      </w:r>
      <w:r w:rsidR="00C54433" w:rsidRPr="00046C8F">
        <w:rPr>
          <w:rFonts w:ascii="Times New Roman" w:hAnsi="Times New Roman" w:cs="Times New Roman"/>
          <w:sz w:val="24"/>
          <w:szCs w:val="24"/>
        </w:rPr>
        <w:t>of</w:t>
      </w:r>
      <w:r w:rsidRPr="00046C8F">
        <w:rPr>
          <w:rFonts w:ascii="Times New Roman" w:hAnsi="Times New Roman" w:cs="Times New Roman"/>
          <w:sz w:val="24"/>
          <w:szCs w:val="24"/>
        </w:rPr>
        <w:t xml:space="preserve"> lengths recorded </w:t>
      </w:r>
      <w:r w:rsidR="000F41CF" w:rsidRPr="00046C8F">
        <w:rPr>
          <w:rFonts w:ascii="Times New Roman" w:hAnsi="Times New Roman" w:cs="Times New Roman"/>
          <w:sz w:val="24"/>
          <w:szCs w:val="24"/>
        </w:rPr>
        <w:t>at</w:t>
      </w:r>
      <w:r w:rsidRPr="00046C8F">
        <w:rPr>
          <w:rFonts w:ascii="Times New Roman" w:hAnsi="Times New Roman" w:cs="Times New Roman"/>
          <w:sz w:val="24"/>
          <w:szCs w:val="24"/>
        </w:rPr>
        <w:t xml:space="preserve"> ma</w:t>
      </w:r>
      <w:r w:rsidR="005C4A8C" w:rsidRPr="00046C8F">
        <w:rPr>
          <w:rFonts w:ascii="Times New Roman" w:hAnsi="Times New Roman" w:cs="Times New Roman"/>
          <w:sz w:val="24"/>
          <w:szCs w:val="24"/>
        </w:rPr>
        <w:t xml:space="preserve">rking and recapture </w:t>
      </w:r>
      <w:r w:rsidR="00B14FC9" w:rsidRPr="00046C8F">
        <w:rPr>
          <w:rFonts w:ascii="Times New Roman" w:hAnsi="Times New Roman" w:cs="Times New Roman"/>
          <w:sz w:val="24"/>
          <w:szCs w:val="24"/>
        </w:rPr>
        <w:t>was</w:t>
      </w:r>
      <w:r w:rsidR="005C4A8C" w:rsidRPr="00046C8F">
        <w:rPr>
          <w:rFonts w:ascii="Times New Roman" w:hAnsi="Times New Roman" w:cs="Times New Roman"/>
          <w:sz w:val="24"/>
          <w:szCs w:val="24"/>
        </w:rPr>
        <w:t xml:space="preserve"> used to estimate each individual’s age at tagging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F20B10" w:rsidRPr="00046C8F">
        <w:rPr>
          <w:rFonts w:ascii="Times New Roman" w:hAnsi="Times New Roman" w:cs="Times New Roman"/>
          <w:sz w:val="24"/>
          <w:szCs w:val="24"/>
        </w:rPr>
        <w:t>.</w:t>
      </w:r>
      <w:r w:rsidR="000F413E" w:rsidRPr="00046C8F">
        <w:rPr>
          <w:rFonts w:ascii="Times New Roman" w:hAnsi="Times New Roman" w:cs="Times New Roman"/>
          <w:sz w:val="24"/>
          <w:szCs w:val="24"/>
        </w:rPr>
        <w:t xml:space="preserve"> </w:t>
      </w:r>
      <m:oMath>
        <m:r>
          <w:rPr>
            <w:rFonts w:ascii="Cambria Math" w:hAnsi="Cambria Math" w:cs="Times New Roman"/>
            <w:sz w:val="24"/>
            <w:szCs w:val="24"/>
          </w:rPr>
          <m:t>A</m:t>
        </m:r>
      </m:oMath>
      <w:r w:rsidR="00EF5309" w:rsidRPr="00046C8F">
        <w:rPr>
          <w:rFonts w:ascii="Times New Roman" w:hAnsi="Times New Roman" w:cs="Times New Roman"/>
          <w:sz w:val="24"/>
          <w:szCs w:val="24"/>
        </w:rPr>
        <w:t xml:space="preserve"> describ</w:t>
      </w:r>
      <w:proofErr w:type="spellStart"/>
      <w:r w:rsidR="00B14FC9" w:rsidRPr="00046C8F">
        <w:rPr>
          <w:rFonts w:ascii="Times New Roman" w:hAnsi="Times New Roman" w:cs="Times New Roman"/>
          <w:sz w:val="24"/>
          <w:szCs w:val="24"/>
        </w:rPr>
        <w:t>e</w:t>
      </w:r>
      <w:ins w:id="82" w:author="Stephen Scherrer [2]" w:date="2018-09-14T12:03:00Z">
        <w:r w:rsidR="004A68A0">
          <w:rPr>
            <w:rFonts w:ascii="Times New Roman" w:hAnsi="Times New Roman" w:cs="Times New Roman"/>
            <w:sz w:val="24"/>
            <w:szCs w:val="24"/>
          </w:rPr>
          <w:t>s</w:t>
        </w:r>
      </w:ins>
      <w:proofErr w:type="spellEnd"/>
      <w:del w:id="83" w:author="Stephen Scherrer [2]" w:date="2018-09-14T12:03:00Z">
        <w:r w:rsidR="00B14FC9" w:rsidRPr="00046C8F" w:rsidDel="004A68A0">
          <w:rPr>
            <w:rFonts w:ascii="Times New Roman" w:hAnsi="Times New Roman" w:cs="Times New Roman"/>
            <w:sz w:val="24"/>
            <w:szCs w:val="24"/>
          </w:rPr>
          <w:delText>d</w:delText>
        </w:r>
      </w:del>
      <w:r w:rsidR="00EF5309" w:rsidRPr="00046C8F">
        <w:rPr>
          <w:rFonts w:ascii="Times New Roman" w:hAnsi="Times New Roman" w:cs="Times New Roman"/>
          <w:sz w:val="24"/>
          <w:szCs w:val="24"/>
        </w:rPr>
        <w:t xml:space="preserve"> the distribution of individual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EF5309" w:rsidRPr="00046C8F">
        <w:rPr>
          <w:rFonts w:ascii="Times New Roman" w:hAnsi="Times New Roman" w:cs="Times New Roman"/>
          <w:sz w:val="24"/>
          <w:szCs w:val="24"/>
        </w:rPr>
        <w:t>s and is treated</w:t>
      </w:r>
      <w:ins w:id="84" w:author="Stephen Scherrer [2]" w:date="2018-09-14T12:03:00Z">
        <w:r w:rsidR="004A68A0">
          <w:rPr>
            <w:rFonts w:ascii="Times New Roman" w:hAnsi="Times New Roman" w:cs="Times New Roman"/>
            <w:sz w:val="24"/>
            <w:szCs w:val="24"/>
          </w:rPr>
          <w:t xml:space="preserve"> as a</w:t>
        </w:r>
      </w:ins>
      <w:r w:rsidR="00EF5309" w:rsidRPr="00046C8F">
        <w:rPr>
          <w:rFonts w:ascii="Times New Roman" w:hAnsi="Times New Roman" w:cs="Times New Roman"/>
          <w:sz w:val="24"/>
          <w:szCs w:val="24"/>
        </w:rPr>
        <w:t xml:space="preserve"> random effect with a</w:t>
      </w:r>
      <w:r w:rsidR="00C05C19" w:rsidRPr="00046C8F">
        <w:rPr>
          <w:rFonts w:ascii="Times New Roman" w:hAnsi="Times New Roman" w:cs="Times New Roman"/>
          <w:sz w:val="24"/>
          <w:szCs w:val="24"/>
        </w:rPr>
        <w:t xml:space="preserve"> lognormal</w:t>
      </w:r>
      <w:r w:rsidR="00EF5309" w:rsidRPr="00046C8F">
        <w:rPr>
          <w:rFonts w:ascii="Times New Roman" w:hAnsi="Times New Roman" w:cs="Times New Roman"/>
          <w:sz w:val="24"/>
          <w:szCs w:val="24"/>
        </w:rPr>
        <w:t xml:space="preserve"> distribution </w:t>
      </w:r>
      <m:oMath>
        <m:sSub>
          <m:sSubPr>
            <m:ctrlPr>
              <w:rPr>
                <w:rFonts w:ascii="Cambria Math" w:hAnsi="Cambria Math" w:cs="Times New Roman"/>
                <w:i/>
                <w:sz w:val="24"/>
                <w:szCs w:val="24"/>
              </w:rPr>
            </m:ctrlPr>
          </m:sSubPr>
          <m:e>
            <m:r>
              <w:rPr>
                <w:rFonts w:ascii="Cambria Math" w:hAnsi="Cambria Math" w:cs="Times New Roman"/>
                <w:sz w:val="24"/>
                <w:szCs w:val="24"/>
              </w:rPr>
              <m:t>L(μ</m:t>
            </m:r>
          </m:e>
          <m:sub>
            <m:r>
              <w:rPr>
                <w:rFonts w:ascii="Cambria Math" w:hAnsi="Cambria Math" w:cs="Times New Roman"/>
                <w:sz w:val="24"/>
                <w:szCs w:val="24"/>
              </w:rPr>
              <m:t>logA</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logA</m:t>
            </m:r>
          </m:sub>
          <m:sup/>
        </m:sSubSup>
        <m:r>
          <w:rPr>
            <w:rFonts w:ascii="Cambria Math" w:hAnsi="Cambria Math" w:cs="Times New Roman"/>
            <w:sz w:val="24"/>
            <w:szCs w:val="24"/>
          </w:rPr>
          <m:t>)</m:t>
        </m:r>
      </m:oMath>
      <w:r w:rsidR="00EF5309" w:rsidRPr="00046C8F">
        <w:rPr>
          <w:rFonts w:ascii="Times New Roman" w:hAnsi="Times New Roman" w:cs="Times New Roman"/>
          <w:sz w:val="24"/>
          <w:szCs w:val="24"/>
        </w:rPr>
        <w:t xml:space="preserve">. </w:t>
      </w:r>
      <w:r w:rsidR="00453A0B" w:rsidRPr="00046C8F">
        <w:rPr>
          <w:rFonts w:ascii="Times New Roman" w:hAnsi="Times New Roman" w:cs="Times New Roman"/>
          <w:sz w:val="24"/>
          <w:szCs w:val="24"/>
        </w:rPr>
        <w:t>Measurement error</w:t>
      </w:r>
      <w:r w:rsidR="00B14FC9" w:rsidRPr="00046C8F">
        <w:rPr>
          <w:rFonts w:ascii="Times New Roman" w:hAnsi="Times New Roman" w:cs="Times New Roman"/>
          <w:sz w:val="24"/>
          <w:szCs w:val="24"/>
        </w:rPr>
        <w:t xml:space="preserve"> was</w:t>
      </w:r>
      <w:r w:rsidR="00EF5309" w:rsidRPr="00046C8F">
        <w:rPr>
          <w:rFonts w:ascii="Times New Roman" w:hAnsi="Times New Roman" w:cs="Times New Roman"/>
          <w:sz w:val="24"/>
          <w:szCs w:val="24"/>
        </w:rPr>
        <w:t xml:space="preserve"> </w:t>
      </w:r>
      <w:r w:rsidR="00EF5309" w:rsidRPr="00046C8F">
        <w:rPr>
          <w:rFonts w:ascii="Times New Roman" w:hAnsi="Times New Roman" w:cs="Times New Roman"/>
          <w:sz w:val="24"/>
          <w:szCs w:val="24"/>
        </w:rPr>
        <w:lastRenderedPageBreak/>
        <w:t xml:space="preserve">also treated as a random normal distribution </w:t>
      </w:r>
      <m:oMath>
        <m:r>
          <w:rPr>
            <w:rFonts w:ascii="Cambria Math" w:hAnsi="Cambria Math" w:cs="Times New Roman"/>
            <w:sz w:val="24"/>
            <w:szCs w:val="24"/>
          </w:rPr>
          <m:t xml:space="preserve">N(0,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oMath>
      <w:r w:rsidR="00453A0B" w:rsidRPr="00046C8F">
        <w:rPr>
          <w:rFonts w:ascii="Times New Roman" w:hAnsi="Times New Roman" w:cs="Times New Roman"/>
          <w:sz w:val="24"/>
          <w:szCs w:val="24"/>
        </w:rPr>
        <w:t>.</w:t>
      </w:r>
      <w:r w:rsidR="00EF5309" w:rsidRPr="00046C8F">
        <w:rPr>
          <w:rFonts w:ascii="Times New Roman" w:hAnsi="Times New Roman" w:cs="Times New Roman"/>
          <w:sz w:val="24"/>
          <w:szCs w:val="24"/>
        </w:rPr>
        <w:t xml:space="preserve"> </w:t>
      </w:r>
      <w:r w:rsidR="003E23E0" w:rsidRPr="00046C8F">
        <w:rPr>
          <w:rFonts w:ascii="Times New Roman" w:hAnsi="Times New Roman" w:cs="Times New Roman"/>
          <w:sz w:val="24"/>
          <w:szCs w:val="24"/>
        </w:rPr>
        <w:t>An</w:t>
      </w:r>
      <w:r w:rsidR="000F413E" w:rsidRPr="00046C8F">
        <w:rPr>
          <w:rFonts w:ascii="Times New Roman" w:hAnsi="Times New Roman" w:cs="Times New Roman"/>
          <w:sz w:val="24"/>
          <w:szCs w:val="24"/>
        </w:rPr>
        <w:t xml:space="preserve"> unconditional joint density </w:t>
      </w:r>
      <w:r w:rsidR="00B14FC9" w:rsidRPr="00046C8F">
        <w:rPr>
          <w:rFonts w:ascii="Times New Roman" w:hAnsi="Times New Roman" w:cs="Times New Roman"/>
          <w:sz w:val="24"/>
          <w:szCs w:val="24"/>
        </w:rPr>
        <w:t>was</w:t>
      </w:r>
      <w:r w:rsidR="000F413E" w:rsidRPr="00046C8F">
        <w:rPr>
          <w:rFonts w:ascii="Times New Roman" w:hAnsi="Times New Roman" w:cs="Times New Roman"/>
          <w:sz w:val="24"/>
          <w:szCs w:val="24"/>
        </w:rPr>
        <w:t xml:space="preserve"> </w:t>
      </w:r>
      <w:r w:rsidR="003E23E0" w:rsidRPr="00046C8F">
        <w:rPr>
          <w:rFonts w:ascii="Times New Roman" w:hAnsi="Times New Roman" w:cs="Times New Roman"/>
          <w:sz w:val="24"/>
          <w:szCs w:val="24"/>
        </w:rPr>
        <w:t xml:space="preserve">then </w:t>
      </w:r>
      <w:r w:rsidR="000F413E" w:rsidRPr="00046C8F">
        <w:rPr>
          <w:rFonts w:ascii="Times New Roman" w:hAnsi="Times New Roman" w:cs="Times New Roman"/>
          <w:sz w:val="24"/>
          <w:szCs w:val="24"/>
        </w:rPr>
        <w:t>derived</w:t>
      </w:r>
      <w:r w:rsidR="003E23E0" w:rsidRPr="00046C8F">
        <w:rPr>
          <w:rFonts w:ascii="Times New Roman" w:hAnsi="Times New Roman" w:cs="Times New Roman"/>
          <w:sz w:val="24"/>
          <w:szCs w:val="24"/>
        </w:rPr>
        <w:t xml:space="preserve"> for each individual</w:t>
      </w:r>
      <w:r w:rsidR="000F413E" w:rsidRPr="00046C8F">
        <w:rPr>
          <w:rFonts w:ascii="Times New Roman" w:hAnsi="Times New Roman" w:cs="Times New Roman"/>
          <w:sz w:val="24"/>
          <w:szCs w:val="24"/>
        </w:rPr>
        <w:t xml:space="preserve"> </w:t>
      </w:r>
      <w:r w:rsidR="003E23E0" w:rsidRPr="00046C8F">
        <w:rPr>
          <w:rFonts w:ascii="Times New Roman" w:hAnsi="Times New Roman" w:cs="Times New Roman"/>
          <w:sz w:val="24"/>
          <w:szCs w:val="24"/>
        </w:rPr>
        <w:t>by integrating the</w:t>
      </w:r>
      <w:r w:rsidR="00C05C19" w:rsidRPr="00046C8F">
        <w:rPr>
          <w:rFonts w:ascii="Times New Roman" w:hAnsi="Times New Roman" w:cs="Times New Roman"/>
          <w:sz w:val="24"/>
          <w:szCs w:val="24"/>
        </w:rPr>
        <w:t>ir individual</w:t>
      </w:r>
      <w:r w:rsidR="003E23E0" w:rsidRPr="00046C8F">
        <w:rPr>
          <w:rFonts w:ascii="Times New Roman" w:hAnsi="Times New Roman" w:cs="Times New Roman"/>
          <w:sz w:val="24"/>
          <w:szCs w:val="24"/>
        </w:rPr>
        <w:t xml:space="preserve"> join</w:t>
      </w:r>
      <w:r w:rsidR="000F41CF" w:rsidRPr="00046C8F">
        <w:rPr>
          <w:rFonts w:ascii="Times New Roman" w:hAnsi="Times New Roman" w:cs="Times New Roman"/>
          <w:sz w:val="24"/>
          <w:szCs w:val="24"/>
        </w:rPr>
        <w:t xml:space="preserve">t distribution with respect to </w:t>
      </w:r>
      <m:oMath>
        <m:r>
          <w:rPr>
            <w:rFonts w:ascii="Cambria Math" w:hAnsi="Cambria Math" w:cs="Times New Roman"/>
            <w:sz w:val="24"/>
            <w:szCs w:val="24"/>
          </w:rPr>
          <m:t>a</m:t>
        </m:r>
      </m:oMath>
      <w:r w:rsidR="009D70BE" w:rsidRPr="00046C8F">
        <w:rPr>
          <w:rFonts w:ascii="Times New Roman" w:hAnsi="Times New Roman" w:cs="Times New Roman"/>
          <w:sz w:val="24"/>
          <w:szCs w:val="24"/>
        </w:rPr>
        <w:t xml:space="preserve">. A detailed description of this process is described </w:t>
      </w:r>
      <w:del w:id="85" w:author="Stephen Scherrer [2]" w:date="2018-09-14T12:03:00Z">
        <w:r w:rsidR="00CE715E" w:rsidRPr="00046C8F" w:rsidDel="004A68A0">
          <w:rPr>
            <w:rFonts w:ascii="Times New Roman" w:hAnsi="Times New Roman" w:cs="Times New Roman"/>
            <w:sz w:val="24"/>
            <w:szCs w:val="24"/>
          </w:rPr>
          <w:delText>in</w:delText>
        </w:r>
        <w:r w:rsidR="009D70BE" w:rsidRPr="00046C8F" w:rsidDel="004A68A0">
          <w:rPr>
            <w:rFonts w:ascii="Times New Roman" w:hAnsi="Times New Roman" w:cs="Times New Roman"/>
            <w:sz w:val="24"/>
            <w:szCs w:val="24"/>
          </w:rPr>
          <w:delText xml:space="preserve"> </w:delText>
        </w:r>
      </w:del>
      <w:ins w:id="86" w:author="Stephen Scherrer [2]" w:date="2018-09-14T12:03:00Z">
        <w:r w:rsidR="004A68A0">
          <w:rPr>
            <w:rFonts w:ascii="Times New Roman" w:hAnsi="Times New Roman" w:cs="Times New Roman"/>
            <w:sz w:val="24"/>
            <w:szCs w:val="24"/>
          </w:rPr>
          <w:t>by</w:t>
        </w:r>
        <w:r w:rsidR="004A68A0" w:rsidRPr="00046C8F">
          <w:rPr>
            <w:rFonts w:ascii="Times New Roman" w:hAnsi="Times New Roman" w:cs="Times New Roman"/>
            <w:sz w:val="24"/>
            <w:szCs w:val="24"/>
          </w:rPr>
          <w:t xml:space="preserve"> </w:t>
        </w:r>
      </w:ins>
      <w:proofErr w:type="spellStart"/>
      <w:r w:rsidR="009D70BE" w:rsidRPr="00046C8F">
        <w:rPr>
          <w:rFonts w:ascii="Times New Roman" w:hAnsi="Times New Roman" w:cs="Times New Roman"/>
          <w:sz w:val="24"/>
          <w:szCs w:val="24"/>
        </w:rPr>
        <w:t>Laslett</w:t>
      </w:r>
      <w:proofErr w:type="spellEnd"/>
      <w:r w:rsidR="009D70BE" w:rsidRPr="00046C8F">
        <w:rPr>
          <w:rFonts w:ascii="Times New Roman" w:hAnsi="Times New Roman" w:cs="Times New Roman"/>
          <w:sz w:val="24"/>
          <w:szCs w:val="24"/>
        </w:rPr>
        <w:t xml:space="preserve"> et. al.</w:t>
      </w:r>
      <w:ins w:id="87" w:author="Stephen Scherrer [2]" w:date="2018-09-14T12:03:00Z">
        <w:r w:rsidR="004A68A0">
          <w:rPr>
            <w:rFonts w:ascii="Times New Roman" w:hAnsi="Times New Roman" w:cs="Times New Roman"/>
            <w:sz w:val="24"/>
            <w:szCs w:val="24"/>
          </w:rPr>
          <w:t xml:space="preserve"> </w:t>
        </w:r>
      </w:ins>
      <w:del w:id="88" w:author="Stephen Scherrer [2]" w:date="2018-09-14T12:03:00Z">
        <w:r w:rsidR="009D70BE" w:rsidRPr="00046C8F" w:rsidDel="004A68A0">
          <w:rPr>
            <w:rFonts w:ascii="Times New Roman" w:hAnsi="Times New Roman" w:cs="Times New Roman"/>
            <w:sz w:val="24"/>
            <w:szCs w:val="24"/>
          </w:rPr>
          <w:delText xml:space="preserve">, </w:delText>
        </w:r>
      </w:del>
      <w:ins w:id="89" w:author="Stephen Scherrer [2]" w:date="2018-09-14T12:03:00Z">
        <w:r w:rsidR="004A68A0">
          <w:rPr>
            <w:rFonts w:ascii="Times New Roman" w:hAnsi="Times New Roman" w:cs="Times New Roman"/>
            <w:sz w:val="24"/>
            <w:szCs w:val="24"/>
          </w:rPr>
          <w:t>(</w:t>
        </w:r>
      </w:ins>
      <w:r w:rsidR="009D70BE" w:rsidRPr="00046C8F">
        <w:rPr>
          <w:rFonts w:ascii="Times New Roman" w:hAnsi="Times New Roman" w:cs="Times New Roman"/>
          <w:sz w:val="24"/>
          <w:szCs w:val="24"/>
        </w:rPr>
        <w:t>2002</w:t>
      </w:r>
      <w:ins w:id="90" w:author="Stephen Scherrer [2]" w:date="2018-09-14T12:03:00Z">
        <w:r w:rsidR="004A68A0">
          <w:rPr>
            <w:rFonts w:ascii="Times New Roman" w:hAnsi="Times New Roman" w:cs="Times New Roman"/>
            <w:sz w:val="24"/>
            <w:szCs w:val="24"/>
          </w:rPr>
          <w:t>)</w:t>
        </w:r>
      </w:ins>
      <w:r w:rsidR="009D70BE" w:rsidRPr="00046C8F">
        <w:rPr>
          <w:rFonts w:ascii="Times New Roman" w:hAnsi="Times New Roman" w:cs="Times New Roman"/>
          <w:sz w:val="24"/>
          <w:szCs w:val="24"/>
        </w:rPr>
        <w:t>.</w:t>
      </w:r>
    </w:p>
    <w:p w14:paraId="5A7E2C2D" w14:textId="3EDE48A6" w:rsidR="003E23E0" w:rsidRPr="00046C8F" w:rsidRDefault="003E23E0" w:rsidP="007655B0">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Growth </w:t>
      </w:r>
      <w:r w:rsidR="00EF5309" w:rsidRPr="00046C8F">
        <w:rPr>
          <w:rFonts w:ascii="Times New Roman" w:hAnsi="Times New Roman" w:cs="Times New Roman"/>
          <w:sz w:val="24"/>
          <w:szCs w:val="24"/>
        </w:rPr>
        <w:t xml:space="preserve">function </w:t>
      </w:r>
      <w:r w:rsidRPr="00046C8F">
        <w:rPr>
          <w:rFonts w:ascii="Times New Roman" w:hAnsi="Times New Roman" w:cs="Times New Roman"/>
          <w:sz w:val="24"/>
          <w:szCs w:val="24"/>
        </w:rPr>
        <w:t>parameter</w:t>
      </w:r>
      <w:r w:rsidR="00EF5309" w:rsidRPr="00046C8F">
        <w:rPr>
          <w:rFonts w:ascii="Times New Roman" w:hAnsi="Times New Roman" w:cs="Times New Roman"/>
          <w:sz w:val="24"/>
          <w:szCs w:val="24"/>
        </w:rPr>
        <w:t>s</w:t>
      </w:r>
      <w:r w:rsidRPr="00046C8F">
        <w:rPr>
          <w:rFonts w:ascii="Times New Roman" w:hAnsi="Times New Roman" w:cs="Times New Roman"/>
          <w:sz w:val="24"/>
          <w:szCs w:val="24"/>
        </w:rPr>
        <w:t xml:space="preserve"> </w:t>
      </w:r>
      <w:r w:rsidR="00B14FC9" w:rsidRPr="00046C8F">
        <w:rPr>
          <w:rFonts w:ascii="Times New Roman" w:hAnsi="Times New Roman" w:cs="Times New Roman"/>
          <w:sz w:val="24"/>
          <w:szCs w:val="24"/>
        </w:rPr>
        <w:t>were</w:t>
      </w:r>
      <w:r w:rsidRPr="00046C8F">
        <w:rPr>
          <w:rFonts w:ascii="Times New Roman" w:hAnsi="Times New Roman" w:cs="Times New Roman"/>
          <w:sz w:val="24"/>
          <w:szCs w:val="24"/>
        </w:rPr>
        <w:t xml:space="preserve"> estimated </w:t>
      </w:r>
      <w:r w:rsidR="00F520AF" w:rsidRPr="00046C8F">
        <w:rPr>
          <w:rFonts w:ascii="Times New Roman" w:hAnsi="Times New Roman" w:cs="Times New Roman"/>
          <w:sz w:val="24"/>
          <w:szCs w:val="24"/>
        </w:rPr>
        <w:t>through</w:t>
      </w:r>
      <w:r w:rsidRPr="00046C8F">
        <w:rPr>
          <w:rFonts w:ascii="Times New Roman" w:hAnsi="Times New Roman" w:cs="Times New Roman"/>
          <w:sz w:val="24"/>
          <w:szCs w:val="24"/>
        </w:rPr>
        <w:t xml:space="preserve"> </w:t>
      </w:r>
      <w:r w:rsidR="00EF5309" w:rsidRPr="00046C8F">
        <w:rPr>
          <w:rFonts w:ascii="Times New Roman" w:hAnsi="Times New Roman" w:cs="Times New Roman"/>
          <w:sz w:val="24"/>
          <w:szCs w:val="24"/>
        </w:rPr>
        <w:t>minimizing</w:t>
      </w:r>
      <w:r w:rsidRPr="00046C8F">
        <w:rPr>
          <w:rFonts w:ascii="Times New Roman" w:hAnsi="Times New Roman" w:cs="Times New Roman"/>
          <w:sz w:val="24"/>
          <w:szCs w:val="24"/>
        </w:rPr>
        <w:t xml:space="preserve"> of the </w:t>
      </w:r>
      <w:r w:rsidR="00EF5309" w:rsidRPr="00046C8F">
        <w:rPr>
          <w:rFonts w:ascii="Times New Roman" w:hAnsi="Times New Roman" w:cs="Times New Roman"/>
          <w:sz w:val="24"/>
          <w:szCs w:val="24"/>
        </w:rPr>
        <w:t xml:space="preserve">negative </w:t>
      </w:r>
      <w:r w:rsidRPr="00046C8F">
        <w:rPr>
          <w:rFonts w:ascii="Times New Roman" w:hAnsi="Times New Roman" w:cs="Times New Roman"/>
          <w:sz w:val="24"/>
          <w:szCs w:val="24"/>
        </w:rPr>
        <w:t>log-</w:t>
      </w:r>
      <w:r w:rsidR="007779E0" w:rsidRPr="00046C8F">
        <w:rPr>
          <w:rFonts w:ascii="Times New Roman" w:hAnsi="Times New Roman" w:cs="Times New Roman"/>
          <w:sz w:val="24"/>
          <w:szCs w:val="24"/>
        </w:rPr>
        <w:t xml:space="preserve">likelihood </w:t>
      </w:r>
      <w:r w:rsidRPr="00046C8F">
        <w:rPr>
          <w:rFonts w:ascii="Times New Roman" w:hAnsi="Times New Roman" w:cs="Times New Roman"/>
          <w:sz w:val="24"/>
          <w:szCs w:val="24"/>
        </w:rPr>
        <w:t xml:space="preserve">function </w:t>
      </w:r>
      <w:r w:rsidR="007779E0" w:rsidRPr="00046C8F">
        <w:rPr>
          <w:rFonts w:ascii="Times New Roman" w:hAnsi="Times New Roman" w:cs="Times New Roman"/>
          <w:sz w:val="24"/>
          <w:szCs w:val="24"/>
        </w:rPr>
        <w:t>obtained by summing the</w:t>
      </w:r>
      <w:r w:rsidR="000F41CF" w:rsidRPr="00046C8F">
        <w:rPr>
          <w:rFonts w:ascii="Times New Roman" w:hAnsi="Times New Roman" w:cs="Times New Roman"/>
          <w:sz w:val="24"/>
          <w:szCs w:val="24"/>
        </w:rPr>
        <w:t xml:space="preserve"> </w:t>
      </w:r>
      <w:r w:rsidRPr="00046C8F">
        <w:rPr>
          <w:rFonts w:ascii="Times New Roman" w:hAnsi="Times New Roman" w:cs="Times New Roman"/>
          <w:sz w:val="24"/>
          <w:szCs w:val="24"/>
        </w:rPr>
        <w:t>unconditional joint density</w:t>
      </w:r>
      <w:r w:rsidR="00CE715E" w:rsidRPr="00046C8F">
        <w:rPr>
          <w:rFonts w:ascii="Times New Roman" w:hAnsi="Times New Roman" w:cs="Times New Roman"/>
          <w:sz w:val="24"/>
          <w:szCs w:val="24"/>
        </w:rPr>
        <w:t xml:space="preserve"> </w:t>
      </w:r>
      <m:oMath>
        <m:r>
          <m:rPr>
            <m:sty m:val="p"/>
          </m:rPr>
          <w:rPr>
            <w:rFonts w:ascii="Cambria Math" w:hAnsi="Cambria Math" w:cs="Times New Roman"/>
            <w:sz w:val="24"/>
            <w:szCs w:val="24"/>
          </w:rPr>
          <m:t>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 xml:space="preserve">1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e>
        </m:d>
      </m:oMath>
      <w:r w:rsidR="00A3444C" w:rsidRPr="00046C8F">
        <w:rPr>
          <w:rFonts w:ascii="Times New Roman" w:hAnsi="Times New Roman" w:cs="Times New Roman"/>
          <w:sz w:val="24"/>
          <w:szCs w:val="24"/>
        </w:rPr>
        <w:t xml:space="preserve"> </w:t>
      </w:r>
      <w:r w:rsidRPr="00046C8F">
        <w:rPr>
          <w:rFonts w:ascii="Times New Roman" w:hAnsi="Times New Roman" w:cs="Times New Roman"/>
          <w:sz w:val="24"/>
          <w:szCs w:val="24"/>
        </w:rPr>
        <w:t>of</w:t>
      </w:r>
      <w:r w:rsidR="00A3444C" w:rsidRPr="00046C8F">
        <w:rPr>
          <w:rFonts w:ascii="Times New Roman" w:hAnsi="Times New Roman" w:cs="Times New Roman"/>
          <w:sz w:val="24"/>
          <w:szCs w:val="24"/>
        </w:rPr>
        <w:t xml:space="preserve"> each</w:t>
      </w:r>
      <w:r w:rsidR="00EF5309" w:rsidRPr="00046C8F">
        <w:rPr>
          <w:rFonts w:ascii="Times New Roman" w:hAnsi="Times New Roman" w:cs="Times New Roman"/>
          <w:sz w:val="24"/>
          <w:szCs w:val="24"/>
        </w:rPr>
        <w:t xml:space="preserve"> individual</w:t>
      </w:r>
      <w:r w:rsidR="00A3444C" w:rsidRPr="00046C8F">
        <w:rPr>
          <w:rFonts w:ascii="Times New Roman" w:hAnsi="Times New Roman" w:cs="Times New Roman"/>
          <w:sz w:val="24"/>
          <w:szCs w:val="24"/>
        </w:rPr>
        <w:t xml:space="preserve"> </w:t>
      </w:r>
      <w:r w:rsidR="009D70BE" w:rsidRPr="00046C8F">
        <w:rPr>
          <w:rFonts w:ascii="Times New Roman" w:hAnsi="Times New Roman" w:cs="Times New Roman"/>
          <w:sz w:val="24"/>
          <w:szCs w:val="24"/>
        </w:rPr>
        <w:t>(E3</w:t>
      </w:r>
      <w:r w:rsidR="00F520AF" w:rsidRPr="00046C8F">
        <w:rPr>
          <w:rFonts w:ascii="Times New Roman" w:hAnsi="Times New Roman" w:cs="Times New Roman"/>
          <w:sz w:val="24"/>
          <w:szCs w:val="24"/>
        </w:rPr>
        <w:t>)</w:t>
      </w:r>
      <w:r w:rsidR="00A3444C" w:rsidRPr="00046C8F">
        <w:rPr>
          <w:rFonts w:ascii="Times New Roman" w:hAnsi="Times New Roman" w:cs="Times New Roman"/>
          <w:sz w:val="24"/>
          <w:szCs w:val="24"/>
        </w:rPr>
        <w:t xml:space="preserve">. </w:t>
      </w:r>
    </w:p>
    <w:p w14:paraId="0B490740" w14:textId="2E0BD904" w:rsidR="00055710" w:rsidRPr="00046C8F" w:rsidRDefault="001A5A19" w:rsidP="00035755">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E3</m:t>
              </m:r>
            </m:e>
          </m:d>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-ln⁡(λ</m:t>
              </m:r>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r>
                <m:rPr>
                  <m:sty m:val="p"/>
                </m:rPr>
                <w:rPr>
                  <w:rFonts w:ascii="Cambria Math" w:hAnsi="Cambria Math" w:cs="Times New Roman"/>
                  <w:sz w:val="24"/>
                  <w:szCs w:val="24"/>
                </w:rPr>
                <m:t>ln⁡h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 xml:space="preserve">m,i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e>
              </m:d>
            </m:e>
          </m:nary>
        </m:oMath>
      </m:oMathPara>
    </w:p>
    <w:p w14:paraId="28A61732" w14:textId="60B17637" w:rsidR="009D1918" w:rsidRPr="00046C8F" w:rsidRDefault="00EF5309" w:rsidP="00035755">
      <w:pPr>
        <w:spacing w:line="480" w:lineRule="auto"/>
        <w:rPr>
          <w:rFonts w:ascii="Times New Roman" w:hAnsi="Times New Roman" w:cs="Times New Roman"/>
          <w:sz w:val="24"/>
          <w:szCs w:val="24"/>
        </w:rPr>
      </w:pPr>
      <w:r w:rsidRPr="00046C8F">
        <w:rPr>
          <w:rFonts w:ascii="Times New Roman" w:hAnsi="Times New Roman" w:cs="Times New Roman"/>
          <w:sz w:val="24"/>
          <w:szCs w:val="24"/>
        </w:rPr>
        <w:t>This approach was used to estimate</w:t>
      </w:r>
      <w:r w:rsidR="00A12EF5">
        <w:rPr>
          <w:rFonts w:ascii="Times New Roman" w:hAnsi="Times New Roman" w:cs="Times New Roman"/>
          <w:sz w:val="24"/>
          <w:szCs w:val="24"/>
        </w:rPr>
        <w:t xml:space="preserve"> values of</w:t>
      </w:r>
      <w:r w:rsidRPr="00046C8F">
        <w:rPr>
          <w:rFonts w:ascii="Times New Roman" w:hAnsi="Times New Roman" w:cs="Times New Roman"/>
          <w:sz w:val="24"/>
          <w:szCs w:val="24"/>
        </w:rPr>
        <w:t xml:space="preserve"> the parameters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w:t>
      </w:r>
      <m:oMath>
        <m:r>
          <w:rPr>
            <w:rFonts w:ascii="Cambria Math" w:hAnsi="Cambria Math" w:cs="Times New Roman"/>
            <w:sz w:val="24"/>
            <w:szCs w:val="24"/>
          </w:rPr>
          <m:t>K</m:t>
        </m:r>
      </m:oMath>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sub>
        </m:sSub>
      </m:oMath>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σ</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sub>
        </m:sSub>
      </m:oMath>
      <w:r w:rsidRPr="00046C8F">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Pr="00046C8F">
        <w:rPr>
          <w:rFonts w:ascii="Times New Roman" w:hAnsi="Times New Roman" w:cs="Times New Roman"/>
          <w:sz w:val="24"/>
          <w:szCs w:val="24"/>
        </w:rPr>
        <w:t xml:space="preserve">. </w:t>
      </w:r>
      <w:r w:rsidR="00453A0B" w:rsidRPr="00046C8F">
        <w:rPr>
          <w:rFonts w:ascii="Times New Roman" w:hAnsi="Times New Roman" w:cs="Times New Roman"/>
          <w:sz w:val="24"/>
          <w:szCs w:val="24"/>
        </w:rPr>
        <w:t xml:space="preserve">Two-sided </w:t>
      </w:r>
      <w:r w:rsidR="00C05C19" w:rsidRPr="00046C8F">
        <w:rPr>
          <w:rFonts w:ascii="Times New Roman" w:hAnsi="Times New Roman" w:cs="Times New Roman"/>
          <w:sz w:val="24"/>
          <w:szCs w:val="24"/>
        </w:rPr>
        <w:t xml:space="preserve">95% </w:t>
      </w:r>
      <w:r w:rsidR="00453A0B" w:rsidRPr="00046C8F">
        <w:rPr>
          <w:rFonts w:ascii="Times New Roman" w:hAnsi="Times New Roman" w:cs="Times New Roman"/>
          <w:sz w:val="24"/>
          <w:szCs w:val="24"/>
        </w:rPr>
        <w:t>c</w:t>
      </w:r>
      <w:r w:rsidR="009D1918" w:rsidRPr="00046C8F">
        <w:rPr>
          <w:rFonts w:ascii="Times New Roman" w:hAnsi="Times New Roman" w:cs="Times New Roman"/>
          <w:sz w:val="24"/>
          <w:szCs w:val="24"/>
        </w:rPr>
        <w:t xml:space="preserve">onfidence intervals </w:t>
      </w:r>
      <w:r w:rsidR="00453A0B" w:rsidRPr="00046C8F">
        <w:rPr>
          <w:rFonts w:ascii="Times New Roman" w:hAnsi="Times New Roman" w:cs="Times New Roman"/>
          <w:sz w:val="24"/>
          <w:szCs w:val="24"/>
        </w:rPr>
        <w:t>(2.5%, Median, 97.5%) were</w:t>
      </w:r>
      <w:r w:rsidR="009D1918" w:rsidRPr="00046C8F">
        <w:rPr>
          <w:rFonts w:ascii="Times New Roman" w:hAnsi="Times New Roman" w:cs="Times New Roman"/>
          <w:sz w:val="24"/>
          <w:szCs w:val="24"/>
        </w:rPr>
        <w:t xml:space="preserve"> </w:t>
      </w:r>
      <w:r w:rsidR="00C05C19" w:rsidRPr="00046C8F">
        <w:rPr>
          <w:rFonts w:ascii="Times New Roman" w:hAnsi="Times New Roman" w:cs="Times New Roman"/>
          <w:sz w:val="24"/>
          <w:szCs w:val="24"/>
        </w:rPr>
        <w:t xml:space="preserve">then </w:t>
      </w:r>
      <w:r w:rsidR="009D1918" w:rsidRPr="00046C8F">
        <w:rPr>
          <w:rFonts w:ascii="Times New Roman" w:hAnsi="Times New Roman" w:cs="Times New Roman"/>
          <w:sz w:val="24"/>
          <w:szCs w:val="24"/>
        </w:rPr>
        <w:t>estimated from the distribution</w:t>
      </w:r>
      <w:r w:rsidR="00C90ED9" w:rsidRPr="00046C8F">
        <w:rPr>
          <w:rFonts w:ascii="Times New Roman" w:hAnsi="Times New Roman" w:cs="Times New Roman"/>
          <w:sz w:val="24"/>
          <w:szCs w:val="24"/>
        </w:rPr>
        <w:t xml:space="preserve"> </w:t>
      </w:r>
      <w:r w:rsidR="00453A0B" w:rsidRPr="00046C8F">
        <w:rPr>
          <w:rFonts w:ascii="Times New Roman" w:hAnsi="Times New Roman" w:cs="Times New Roman"/>
          <w:sz w:val="24"/>
          <w:szCs w:val="24"/>
        </w:rPr>
        <w:t>of each parameter following</w:t>
      </w:r>
      <w:r w:rsidR="00C90ED9" w:rsidRPr="00046C8F">
        <w:rPr>
          <w:rFonts w:ascii="Times New Roman" w:hAnsi="Times New Roman" w:cs="Times New Roman"/>
          <w:sz w:val="24"/>
          <w:szCs w:val="24"/>
        </w:rPr>
        <w:t xml:space="preserve"> 10,000 successful bootstrap iterations</w:t>
      </w:r>
      <w:r w:rsidR="00A12EF5">
        <w:rPr>
          <w:rFonts w:ascii="Times New Roman" w:hAnsi="Times New Roman" w:cs="Times New Roman"/>
          <w:sz w:val="24"/>
          <w:szCs w:val="24"/>
        </w:rPr>
        <w:t xml:space="preserve"> to obtain population parameters</w:t>
      </w:r>
      <w:r w:rsidR="00C90ED9" w:rsidRPr="00046C8F">
        <w:rPr>
          <w:rFonts w:ascii="Times New Roman" w:hAnsi="Times New Roman" w:cs="Times New Roman"/>
          <w:sz w:val="24"/>
          <w:szCs w:val="24"/>
        </w:rPr>
        <w:t xml:space="preserve">. For each </w:t>
      </w:r>
      <w:r w:rsidR="00A12EF5">
        <w:rPr>
          <w:rFonts w:ascii="Times New Roman" w:hAnsi="Times New Roman" w:cs="Times New Roman"/>
          <w:sz w:val="24"/>
          <w:szCs w:val="24"/>
        </w:rPr>
        <w:t xml:space="preserve">bootstrap </w:t>
      </w:r>
      <w:r w:rsidR="00C90ED9" w:rsidRPr="00046C8F">
        <w:rPr>
          <w:rFonts w:ascii="Times New Roman" w:hAnsi="Times New Roman" w:cs="Times New Roman"/>
          <w:sz w:val="24"/>
          <w:szCs w:val="24"/>
        </w:rPr>
        <w:t xml:space="preserve">iteration, </w:t>
      </w:r>
      <w:r w:rsidR="00453A0B" w:rsidRPr="00046C8F">
        <w:rPr>
          <w:rFonts w:ascii="Times New Roman" w:hAnsi="Times New Roman" w:cs="Times New Roman"/>
          <w:sz w:val="24"/>
          <w:szCs w:val="24"/>
        </w:rPr>
        <w:t xml:space="preserve">the model was refit </w:t>
      </w:r>
      <w:r w:rsidR="00A12EF5">
        <w:rPr>
          <w:rFonts w:ascii="Times New Roman" w:hAnsi="Times New Roman" w:cs="Times New Roman"/>
          <w:sz w:val="24"/>
          <w:szCs w:val="24"/>
        </w:rPr>
        <w:t>on data randomly resampled from the original tagging data with replacement</w:t>
      </w:r>
      <w:r w:rsidR="00453A0B" w:rsidRPr="00046C8F">
        <w:rPr>
          <w:rFonts w:ascii="Times New Roman" w:hAnsi="Times New Roman" w:cs="Times New Roman"/>
          <w:sz w:val="24"/>
          <w:szCs w:val="24"/>
        </w:rPr>
        <w:t xml:space="preserve">. </w:t>
      </w:r>
    </w:p>
    <w:p w14:paraId="28C18097" w14:textId="77777777" w:rsidR="009D1918" w:rsidRPr="00046C8F" w:rsidRDefault="009D1918" w:rsidP="00035755">
      <w:pPr>
        <w:spacing w:line="480" w:lineRule="auto"/>
        <w:rPr>
          <w:rFonts w:ascii="Times New Roman" w:hAnsi="Times New Roman" w:cs="Times New Roman"/>
          <w:sz w:val="24"/>
          <w:szCs w:val="24"/>
        </w:rPr>
      </w:pPr>
    </w:p>
    <w:p w14:paraId="60A21A4D" w14:textId="7BBD818F" w:rsidR="00BD7881" w:rsidRPr="00046C8F" w:rsidRDefault="00C14957" w:rsidP="00035755">
      <w:pPr>
        <w:spacing w:line="480" w:lineRule="auto"/>
        <w:rPr>
          <w:rFonts w:ascii="Times New Roman" w:hAnsi="Times New Roman" w:cs="Times New Roman"/>
          <w:i/>
          <w:sz w:val="24"/>
          <w:szCs w:val="24"/>
        </w:rPr>
      </w:pPr>
      <w:r w:rsidRPr="00046C8F">
        <w:rPr>
          <w:rFonts w:ascii="Times New Roman" w:hAnsi="Times New Roman" w:cs="Times New Roman"/>
          <w:i/>
          <w:sz w:val="24"/>
          <w:szCs w:val="24"/>
        </w:rPr>
        <w:t>Estimation</w:t>
      </w:r>
      <w:r w:rsidR="00D17F97" w:rsidRPr="00046C8F">
        <w:rPr>
          <w:rFonts w:ascii="Times New Roman" w:hAnsi="Times New Roman" w:cs="Times New Roman"/>
          <w:i/>
          <w:sz w:val="24"/>
          <w:szCs w:val="24"/>
        </w:rPr>
        <w:t xml:space="preserve"> </w:t>
      </w:r>
      <w:r w:rsidRPr="00046C8F">
        <w:rPr>
          <w:rFonts w:ascii="Times New Roman" w:hAnsi="Times New Roman" w:cs="Times New Roman"/>
          <w:i/>
          <w:sz w:val="24"/>
          <w:szCs w:val="24"/>
        </w:rPr>
        <w:t>of</w:t>
      </w:r>
      <w:r w:rsidR="00F877D0" w:rsidRPr="00046C8F">
        <w:rPr>
          <w:rFonts w:ascii="Times New Roman" w:hAnsi="Times New Roman" w:cs="Times New Roman"/>
          <w:i/>
          <w:sz w:val="24"/>
          <w:szCs w:val="24"/>
        </w:rPr>
        <w:t xml:space="preserve"> </w:t>
      </w:r>
      <w:r w:rsidR="008C50D1" w:rsidRPr="00046C8F">
        <w:rPr>
          <w:rFonts w:ascii="Times New Roman" w:hAnsi="Times New Roman" w:cs="Times New Roman"/>
          <w:i/>
          <w:sz w:val="24"/>
          <w:szCs w:val="24"/>
        </w:rPr>
        <w:t>Integrative</w:t>
      </w:r>
      <w:r w:rsidR="00BD7881" w:rsidRPr="00046C8F">
        <w:rPr>
          <w:rFonts w:ascii="Times New Roman" w:hAnsi="Times New Roman" w:cs="Times New Roman"/>
          <w:i/>
          <w:sz w:val="24"/>
          <w:szCs w:val="24"/>
        </w:rPr>
        <w:t xml:space="preserve"> Growth Parameters</w:t>
      </w:r>
      <w:r w:rsidR="005E3F0B" w:rsidRPr="00046C8F">
        <w:rPr>
          <w:rFonts w:ascii="Times New Roman" w:hAnsi="Times New Roman" w:cs="Times New Roman"/>
          <w:i/>
          <w:sz w:val="24"/>
          <w:szCs w:val="24"/>
        </w:rPr>
        <w:t xml:space="preserve"> using sources of growth data</w:t>
      </w:r>
    </w:p>
    <w:p w14:paraId="7A6FB8BE" w14:textId="3A2923A1" w:rsidR="00135733" w:rsidRDefault="00453A0B" w:rsidP="002B5E85">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Datasets previously used to estimate </w:t>
      </w:r>
      <w:r w:rsidR="00C05C19" w:rsidRPr="00046C8F">
        <w:rPr>
          <w:rFonts w:ascii="Times New Roman" w:hAnsi="Times New Roman" w:cs="Times New Roman"/>
          <w:sz w:val="24"/>
          <w:szCs w:val="24"/>
        </w:rPr>
        <w:t xml:space="preserve">regional </w:t>
      </w:r>
      <w:r w:rsidRPr="00046C8F">
        <w:rPr>
          <w:rFonts w:ascii="Times New Roman" w:hAnsi="Times New Roman" w:cs="Times New Roman"/>
          <w:sz w:val="24"/>
          <w:szCs w:val="24"/>
        </w:rPr>
        <w:t xml:space="preserve">growth for </w:t>
      </w:r>
      <w:del w:id="91" w:author="Stephen Scherrer [2]" w:date="2018-09-14T11:50:00Z">
        <w:r w:rsidRPr="00A20282" w:rsidDel="00A20282">
          <w:rPr>
            <w:rFonts w:ascii="Times New Roman" w:hAnsi="Times New Roman" w:cs="Times New Roman"/>
            <w:i/>
            <w:sz w:val="24"/>
            <w:szCs w:val="24"/>
            <w:rPrChange w:id="92" w:author="Stephen Scherrer [2]" w:date="2018-09-14T11:51:00Z">
              <w:rPr>
                <w:rFonts w:ascii="Times New Roman" w:hAnsi="Times New Roman" w:cs="Times New Roman"/>
                <w:sz w:val="24"/>
                <w:szCs w:val="24"/>
              </w:rPr>
            </w:rPrChange>
          </w:rPr>
          <w:delText>opakapaka</w:delText>
        </w:r>
      </w:del>
      <w:ins w:id="93" w:author="Stephen Scherrer [2]" w:date="2018-09-14T11:50:00Z">
        <w:r w:rsidR="00A20282" w:rsidRPr="00A20282">
          <w:rPr>
            <w:rFonts w:ascii="Times New Roman" w:hAnsi="Times New Roman" w:cs="Times New Roman"/>
            <w:i/>
            <w:sz w:val="24"/>
            <w:szCs w:val="24"/>
            <w:rPrChange w:id="94" w:author="Stephen Scherrer [2]" w:date="2018-09-14T11:51:00Z">
              <w:rPr>
                <w:rFonts w:ascii="Times New Roman" w:hAnsi="Times New Roman" w:cs="Times New Roman"/>
                <w:sz w:val="24"/>
                <w:szCs w:val="24"/>
              </w:rPr>
            </w:rPrChange>
          </w:rPr>
          <w:t>P. filamentosus</w:t>
        </w:r>
      </w:ins>
      <w:r w:rsidRPr="00046C8F">
        <w:rPr>
          <w:rFonts w:ascii="Times New Roman" w:hAnsi="Times New Roman" w:cs="Times New Roman"/>
          <w:i/>
          <w:sz w:val="24"/>
          <w:szCs w:val="24"/>
        </w:rPr>
        <w:t xml:space="preserve"> </w:t>
      </w:r>
      <w:r w:rsidR="00C05C19" w:rsidRPr="00046C8F">
        <w:rPr>
          <w:rFonts w:ascii="Times New Roman" w:hAnsi="Times New Roman" w:cs="Times New Roman"/>
          <w:sz w:val="24"/>
          <w:szCs w:val="24"/>
        </w:rPr>
        <w:t>in</w:t>
      </w:r>
      <w:r w:rsidRPr="00046C8F">
        <w:rPr>
          <w:rFonts w:ascii="Times New Roman" w:hAnsi="Times New Roman" w:cs="Times New Roman"/>
          <w:sz w:val="24"/>
          <w:szCs w:val="24"/>
        </w:rPr>
        <w:t xml:space="preserve"> the Main an</w:t>
      </w:r>
      <w:r w:rsidR="00A35124" w:rsidRPr="00046C8F">
        <w:rPr>
          <w:rFonts w:ascii="Times New Roman" w:hAnsi="Times New Roman" w:cs="Times New Roman"/>
          <w:sz w:val="24"/>
          <w:szCs w:val="24"/>
        </w:rPr>
        <w:t>d Northwestern Hawaiian Islands</w:t>
      </w:r>
      <w:r w:rsidRPr="00046C8F">
        <w:rPr>
          <w:rFonts w:ascii="Times New Roman" w:hAnsi="Times New Roman" w:cs="Times New Roman"/>
          <w:sz w:val="24"/>
          <w:szCs w:val="24"/>
        </w:rPr>
        <w:t xml:space="preserve"> were used to produce a </w:t>
      </w:r>
      <w:r w:rsidR="000D01B0" w:rsidRPr="00046C8F">
        <w:rPr>
          <w:rFonts w:ascii="Times New Roman" w:hAnsi="Times New Roman" w:cs="Times New Roman"/>
          <w:sz w:val="24"/>
          <w:szCs w:val="24"/>
        </w:rPr>
        <w:t xml:space="preserve">single set of </w:t>
      </w:r>
      <w:r w:rsidRPr="00046C8F">
        <w:rPr>
          <w:rFonts w:ascii="Times New Roman" w:hAnsi="Times New Roman" w:cs="Times New Roman"/>
          <w:sz w:val="24"/>
          <w:szCs w:val="24"/>
        </w:rPr>
        <w:t xml:space="preserve">parameter estimates using a modified form of the integrated method proposed by </w:t>
      </w:r>
      <w:proofErr w:type="spellStart"/>
      <w:r w:rsidRPr="00046C8F">
        <w:rPr>
          <w:rFonts w:ascii="Times New Roman" w:hAnsi="Times New Roman" w:cs="Times New Roman"/>
          <w:sz w:val="24"/>
          <w:szCs w:val="24"/>
        </w:rPr>
        <w:t>Eveson</w:t>
      </w:r>
      <w:proofErr w:type="spellEnd"/>
      <w:r w:rsidRPr="00046C8F">
        <w:rPr>
          <w:rFonts w:ascii="Times New Roman" w:hAnsi="Times New Roman" w:cs="Times New Roman"/>
          <w:sz w:val="24"/>
          <w:szCs w:val="24"/>
        </w:rPr>
        <w:t xml:space="preserve">, </w:t>
      </w:r>
      <w:proofErr w:type="spellStart"/>
      <w:r w:rsidRPr="00046C8F">
        <w:rPr>
          <w:rFonts w:ascii="Times New Roman" w:hAnsi="Times New Roman" w:cs="Times New Roman"/>
          <w:sz w:val="24"/>
          <w:szCs w:val="24"/>
        </w:rPr>
        <w:t>Laslett</w:t>
      </w:r>
      <w:proofErr w:type="spellEnd"/>
      <w:r w:rsidRPr="00046C8F">
        <w:rPr>
          <w:rFonts w:ascii="Times New Roman" w:hAnsi="Times New Roman" w:cs="Times New Roman"/>
          <w:sz w:val="24"/>
          <w:szCs w:val="24"/>
        </w:rPr>
        <w:t xml:space="preserve">, </w:t>
      </w:r>
      <w:ins w:id="95" w:author="Stephen Scherrer [2]" w:date="2018-09-14T12:03:00Z">
        <w:r w:rsidR="00681588">
          <w:rPr>
            <w:rFonts w:ascii="Times New Roman" w:hAnsi="Times New Roman" w:cs="Times New Roman"/>
            <w:sz w:val="24"/>
            <w:szCs w:val="24"/>
          </w:rPr>
          <w:t xml:space="preserve">and </w:t>
        </w:r>
      </w:ins>
      <w:proofErr w:type="spellStart"/>
      <w:r w:rsidRPr="00046C8F">
        <w:rPr>
          <w:rFonts w:ascii="Times New Roman" w:hAnsi="Times New Roman" w:cs="Times New Roman"/>
          <w:sz w:val="24"/>
          <w:szCs w:val="24"/>
        </w:rPr>
        <w:t>Polachek</w:t>
      </w:r>
      <w:proofErr w:type="spellEnd"/>
      <w:r w:rsidRPr="00046C8F">
        <w:rPr>
          <w:rFonts w:ascii="Times New Roman" w:hAnsi="Times New Roman" w:cs="Times New Roman"/>
          <w:sz w:val="24"/>
          <w:szCs w:val="24"/>
        </w:rPr>
        <w:t xml:space="preserve"> (2004).</w:t>
      </w:r>
      <w:r w:rsidR="000D01B0" w:rsidRPr="00046C8F">
        <w:rPr>
          <w:rFonts w:ascii="Times New Roman" w:hAnsi="Times New Roman" w:cs="Times New Roman"/>
          <w:sz w:val="24"/>
          <w:szCs w:val="24"/>
        </w:rPr>
        <w:t xml:space="preserve"> </w:t>
      </w:r>
      <w:r w:rsidR="00135733" w:rsidRPr="00046C8F">
        <w:rPr>
          <w:rFonts w:ascii="Times New Roman" w:hAnsi="Times New Roman" w:cs="Times New Roman"/>
          <w:sz w:val="24"/>
          <w:szCs w:val="24"/>
        </w:rPr>
        <w:t>Additional datasets that were included represent both direct aging and length frequency approaches.</w:t>
      </w:r>
    </w:p>
    <w:p w14:paraId="3EAACFC8" w14:textId="77777777" w:rsidR="00625C64" w:rsidRPr="00046C8F" w:rsidRDefault="00625C64" w:rsidP="002B5E85">
      <w:pPr>
        <w:spacing w:line="480" w:lineRule="auto"/>
        <w:ind w:firstLine="720"/>
        <w:rPr>
          <w:rFonts w:ascii="Times New Roman" w:hAnsi="Times New Roman" w:cs="Times New Roman"/>
          <w:sz w:val="24"/>
          <w:szCs w:val="24"/>
        </w:rPr>
      </w:pPr>
    </w:p>
    <w:p w14:paraId="4CCF4E86" w14:textId="77777777" w:rsidR="00135733" w:rsidRPr="00046C8F" w:rsidRDefault="00135733" w:rsidP="004A6419">
      <w:pPr>
        <w:pStyle w:val="NoSpacing"/>
        <w:spacing w:line="480" w:lineRule="auto"/>
        <w:rPr>
          <w:rFonts w:ascii="Times New Roman" w:hAnsi="Times New Roman" w:cs="Times New Roman"/>
          <w:i/>
          <w:sz w:val="24"/>
          <w:szCs w:val="24"/>
        </w:rPr>
      </w:pPr>
      <w:r w:rsidRPr="00046C8F">
        <w:rPr>
          <w:rFonts w:ascii="Times New Roman" w:hAnsi="Times New Roman" w:cs="Times New Roman"/>
          <w:i/>
          <w:sz w:val="24"/>
          <w:szCs w:val="24"/>
        </w:rPr>
        <w:t>Additional Length Frequency Data</w:t>
      </w:r>
    </w:p>
    <w:p w14:paraId="569797D5" w14:textId="781389DC" w:rsidR="00830F6B" w:rsidRPr="00046C8F" w:rsidRDefault="007B2BBF" w:rsidP="004A6419">
      <w:pPr>
        <w:pStyle w:val="NoSpacing"/>
        <w:spacing w:line="480" w:lineRule="auto"/>
        <w:rPr>
          <w:rFonts w:ascii="Times New Roman" w:hAnsi="Times New Roman" w:cs="Times New Roman"/>
          <w:sz w:val="24"/>
          <w:szCs w:val="24"/>
        </w:rPr>
      </w:pPr>
      <w:r w:rsidRPr="00046C8F">
        <w:rPr>
          <w:rFonts w:ascii="Times New Roman" w:hAnsi="Times New Roman" w:cs="Times New Roman"/>
          <w:sz w:val="24"/>
          <w:szCs w:val="24"/>
        </w:rPr>
        <w:tab/>
      </w:r>
      <w:r w:rsidR="00830F6B" w:rsidRPr="00046C8F">
        <w:rPr>
          <w:rFonts w:ascii="Times New Roman" w:hAnsi="Times New Roman" w:cs="Times New Roman"/>
          <w:sz w:val="24"/>
          <w:szCs w:val="24"/>
        </w:rPr>
        <w:t>Length frequency data consisted of the size distribution</w:t>
      </w:r>
      <w:r w:rsidR="00532E93" w:rsidRPr="00046C8F">
        <w:rPr>
          <w:rFonts w:ascii="Times New Roman" w:hAnsi="Times New Roman" w:cs="Times New Roman"/>
          <w:sz w:val="24"/>
          <w:szCs w:val="24"/>
        </w:rPr>
        <w:t>s</w:t>
      </w:r>
      <w:r w:rsidR="00830F6B" w:rsidRPr="00046C8F">
        <w:rPr>
          <w:rFonts w:ascii="Times New Roman" w:hAnsi="Times New Roman" w:cs="Times New Roman"/>
          <w:sz w:val="24"/>
          <w:szCs w:val="24"/>
        </w:rPr>
        <w:t xml:space="preserve"> of juvenile </w:t>
      </w:r>
      <w:del w:id="96" w:author="Stephen Scherrer [2]" w:date="2018-09-14T11:50:00Z">
        <w:r w:rsidR="00830F6B" w:rsidRPr="00A20282" w:rsidDel="00A20282">
          <w:rPr>
            <w:rFonts w:ascii="Times New Roman" w:hAnsi="Times New Roman" w:cs="Times New Roman"/>
            <w:i/>
            <w:sz w:val="24"/>
            <w:szCs w:val="24"/>
            <w:rPrChange w:id="97" w:author="Stephen Scherrer [2]" w:date="2018-09-14T11:51:00Z">
              <w:rPr>
                <w:rFonts w:ascii="Times New Roman" w:hAnsi="Times New Roman" w:cs="Times New Roman"/>
                <w:sz w:val="24"/>
                <w:szCs w:val="24"/>
              </w:rPr>
            </w:rPrChange>
          </w:rPr>
          <w:delText>opakapaka</w:delText>
        </w:r>
      </w:del>
      <w:ins w:id="98" w:author="Stephen Scherrer [2]" w:date="2018-09-14T11:50:00Z">
        <w:r w:rsidR="00A20282" w:rsidRPr="00A20282">
          <w:rPr>
            <w:rFonts w:ascii="Times New Roman" w:hAnsi="Times New Roman" w:cs="Times New Roman"/>
            <w:i/>
            <w:sz w:val="24"/>
            <w:szCs w:val="24"/>
            <w:rPrChange w:id="99" w:author="Stephen Scherrer [2]" w:date="2018-09-14T11:51:00Z">
              <w:rPr>
                <w:rFonts w:ascii="Times New Roman" w:hAnsi="Times New Roman" w:cs="Times New Roman"/>
                <w:sz w:val="24"/>
                <w:szCs w:val="24"/>
              </w:rPr>
            </w:rPrChange>
          </w:rPr>
          <w:t>P. filamentosus</w:t>
        </w:r>
      </w:ins>
      <w:r w:rsidR="00830F6B" w:rsidRPr="00046C8F">
        <w:rPr>
          <w:rFonts w:ascii="Times New Roman" w:hAnsi="Times New Roman" w:cs="Times New Roman"/>
          <w:sz w:val="24"/>
          <w:szCs w:val="24"/>
        </w:rPr>
        <w:t xml:space="preserve"> sampled </w:t>
      </w:r>
      <w:r w:rsidR="006B384B" w:rsidRPr="00046C8F">
        <w:rPr>
          <w:rFonts w:ascii="Times New Roman" w:hAnsi="Times New Roman" w:cs="Times New Roman"/>
          <w:sz w:val="24"/>
          <w:szCs w:val="24"/>
        </w:rPr>
        <w:t>over</w:t>
      </w:r>
      <w:r w:rsidR="00830F6B" w:rsidRPr="00046C8F">
        <w:rPr>
          <w:rFonts w:ascii="Times New Roman" w:hAnsi="Times New Roman" w:cs="Times New Roman"/>
          <w:sz w:val="24"/>
          <w:szCs w:val="24"/>
        </w:rPr>
        <w:t xml:space="preserve"> 13 months between October 1989 and February 1991 reported by Moffit</w:t>
      </w:r>
      <w:r w:rsidR="00B74A89" w:rsidRPr="00046C8F">
        <w:rPr>
          <w:rFonts w:ascii="Times New Roman" w:hAnsi="Times New Roman" w:cs="Times New Roman"/>
          <w:sz w:val="24"/>
          <w:szCs w:val="24"/>
        </w:rPr>
        <w:t>t</w:t>
      </w:r>
      <w:r w:rsidR="00830F6B" w:rsidRPr="00046C8F">
        <w:rPr>
          <w:rFonts w:ascii="Times New Roman" w:hAnsi="Times New Roman" w:cs="Times New Roman"/>
          <w:sz w:val="24"/>
          <w:szCs w:val="24"/>
        </w:rPr>
        <w:t xml:space="preserve"> and Parrish (1996). The reported fork length of captured fish </w:t>
      </w:r>
      <w:r w:rsidR="00B74A89" w:rsidRPr="00046C8F">
        <w:rPr>
          <w:rFonts w:ascii="Times New Roman" w:hAnsi="Times New Roman" w:cs="Times New Roman"/>
          <w:sz w:val="24"/>
          <w:szCs w:val="24"/>
        </w:rPr>
        <w:t>was</w:t>
      </w:r>
      <w:r w:rsidR="00830F6B" w:rsidRPr="00046C8F">
        <w:rPr>
          <w:rFonts w:ascii="Times New Roman" w:hAnsi="Times New Roman" w:cs="Times New Roman"/>
          <w:sz w:val="24"/>
          <w:szCs w:val="24"/>
        </w:rPr>
        <w:t xml:space="preserve"> binned </w:t>
      </w:r>
      <w:r w:rsidR="006A2815" w:rsidRPr="00046C8F">
        <w:rPr>
          <w:rFonts w:ascii="Times New Roman" w:hAnsi="Times New Roman" w:cs="Times New Roman"/>
          <w:sz w:val="24"/>
          <w:szCs w:val="24"/>
        </w:rPr>
        <w:t>by</w:t>
      </w:r>
      <w:r w:rsidR="00830F6B" w:rsidRPr="00046C8F">
        <w:rPr>
          <w:rFonts w:ascii="Times New Roman" w:hAnsi="Times New Roman" w:cs="Times New Roman"/>
          <w:sz w:val="24"/>
          <w:szCs w:val="24"/>
        </w:rPr>
        <w:t xml:space="preserve"> 1 cm increments and </w:t>
      </w:r>
      <w:r w:rsidR="00830F6B" w:rsidRPr="00046C8F">
        <w:rPr>
          <w:rFonts w:ascii="Times New Roman" w:hAnsi="Times New Roman" w:cs="Times New Roman"/>
          <w:sz w:val="24"/>
          <w:szCs w:val="24"/>
        </w:rPr>
        <w:lastRenderedPageBreak/>
        <w:t xml:space="preserve">presented in 13 histograms corresponding to each month of sampling. </w:t>
      </w:r>
      <w:r w:rsidR="006B56AA" w:rsidRPr="00046C8F">
        <w:rPr>
          <w:rFonts w:ascii="Times New Roman" w:hAnsi="Times New Roman" w:cs="Times New Roman"/>
          <w:sz w:val="24"/>
          <w:szCs w:val="24"/>
        </w:rPr>
        <w:t>The</w:t>
      </w:r>
      <w:r w:rsidR="00830F6B" w:rsidRPr="00046C8F">
        <w:rPr>
          <w:rFonts w:ascii="Times New Roman" w:hAnsi="Times New Roman" w:cs="Times New Roman"/>
          <w:sz w:val="24"/>
          <w:szCs w:val="24"/>
        </w:rPr>
        <w:t xml:space="preserve"> number of </w:t>
      </w:r>
      <w:proofErr w:type="gramStart"/>
      <w:r w:rsidR="00830F6B" w:rsidRPr="00046C8F">
        <w:rPr>
          <w:rFonts w:ascii="Times New Roman" w:hAnsi="Times New Roman" w:cs="Times New Roman"/>
          <w:sz w:val="24"/>
          <w:szCs w:val="24"/>
        </w:rPr>
        <w:t>fish</w:t>
      </w:r>
      <w:proofErr w:type="gramEnd"/>
      <w:r w:rsidR="00830F6B" w:rsidRPr="00046C8F">
        <w:rPr>
          <w:rFonts w:ascii="Times New Roman" w:hAnsi="Times New Roman" w:cs="Times New Roman"/>
          <w:sz w:val="24"/>
          <w:szCs w:val="24"/>
        </w:rPr>
        <w:t xml:space="preserve"> of a given fork length captured during each </w:t>
      </w:r>
      <w:r w:rsidR="006B56AA" w:rsidRPr="00046C8F">
        <w:rPr>
          <w:rFonts w:ascii="Times New Roman" w:hAnsi="Times New Roman" w:cs="Times New Roman"/>
          <w:sz w:val="24"/>
          <w:szCs w:val="24"/>
        </w:rPr>
        <w:t>mo</w:t>
      </w:r>
      <w:ins w:id="100" w:author="Stephen Scherrer [2]" w:date="2018-09-14T12:04:00Z">
        <w:r w:rsidR="00681588">
          <w:rPr>
            <w:rFonts w:ascii="Times New Roman" w:hAnsi="Times New Roman" w:cs="Times New Roman"/>
            <w:sz w:val="24"/>
            <w:szCs w:val="24"/>
          </w:rPr>
          <w:t>n</w:t>
        </w:r>
      </w:ins>
      <w:r w:rsidR="006B56AA" w:rsidRPr="00046C8F">
        <w:rPr>
          <w:rFonts w:ascii="Times New Roman" w:hAnsi="Times New Roman" w:cs="Times New Roman"/>
          <w:sz w:val="24"/>
          <w:szCs w:val="24"/>
        </w:rPr>
        <w:t>th of sampling was</w:t>
      </w:r>
      <w:r w:rsidR="00830F6B" w:rsidRPr="00046C8F">
        <w:rPr>
          <w:rFonts w:ascii="Times New Roman" w:hAnsi="Times New Roman" w:cs="Times New Roman"/>
          <w:sz w:val="24"/>
          <w:szCs w:val="24"/>
        </w:rPr>
        <w:t xml:space="preserve"> determined by overlaying a series of evenly spaced horizontal lines across the Y-axis </w:t>
      </w:r>
      <w:r w:rsidR="006B56AA" w:rsidRPr="00046C8F">
        <w:rPr>
          <w:rFonts w:ascii="Times New Roman" w:hAnsi="Times New Roman" w:cs="Times New Roman"/>
          <w:sz w:val="24"/>
          <w:szCs w:val="24"/>
        </w:rPr>
        <w:t>of each histogram</w:t>
      </w:r>
      <w:r w:rsidR="006A2815" w:rsidRPr="00046C8F">
        <w:rPr>
          <w:rFonts w:ascii="Times New Roman" w:hAnsi="Times New Roman" w:cs="Times New Roman"/>
          <w:sz w:val="24"/>
          <w:szCs w:val="24"/>
        </w:rPr>
        <w:t xml:space="preserve"> corresponding</w:t>
      </w:r>
      <w:r w:rsidR="00830F6B" w:rsidRPr="00046C8F">
        <w:rPr>
          <w:rFonts w:ascii="Times New Roman" w:hAnsi="Times New Roman" w:cs="Times New Roman"/>
          <w:sz w:val="24"/>
          <w:szCs w:val="24"/>
        </w:rPr>
        <w:t xml:space="preserve"> to the </w:t>
      </w:r>
      <w:r w:rsidR="006A2815" w:rsidRPr="00046C8F">
        <w:rPr>
          <w:rFonts w:ascii="Times New Roman" w:hAnsi="Times New Roman" w:cs="Times New Roman"/>
          <w:sz w:val="24"/>
          <w:szCs w:val="24"/>
        </w:rPr>
        <w:t>addition</w:t>
      </w:r>
      <w:r w:rsidR="00830F6B" w:rsidRPr="00046C8F">
        <w:rPr>
          <w:rFonts w:ascii="Times New Roman" w:hAnsi="Times New Roman" w:cs="Times New Roman"/>
          <w:sz w:val="24"/>
          <w:szCs w:val="24"/>
        </w:rPr>
        <w:t xml:space="preserve"> of </w:t>
      </w:r>
      <w:r w:rsidR="006A2815" w:rsidRPr="00046C8F">
        <w:rPr>
          <w:rFonts w:ascii="Times New Roman" w:hAnsi="Times New Roman" w:cs="Times New Roman"/>
          <w:sz w:val="24"/>
          <w:szCs w:val="24"/>
        </w:rPr>
        <w:t>a</w:t>
      </w:r>
      <w:r w:rsidR="006B56AA" w:rsidRPr="00046C8F">
        <w:rPr>
          <w:rFonts w:ascii="Times New Roman" w:hAnsi="Times New Roman" w:cs="Times New Roman"/>
          <w:sz w:val="24"/>
          <w:szCs w:val="24"/>
        </w:rPr>
        <w:t xml:space="preserve"> </w:t>
      </w:r>
      <w:r w:rsidR="006A2815" w:rsidRPr="00046C8F">
        <w:rPr>
          <w:rFonts w:ascii="Times New Roman" w:hAnsi="Times New Roman" w:cs="Times New Roman"/>
          <w:sz w:val="24"/>
          <w:szCs w:val="24"/>
        </w:rPr>
        <w:t>single</w:t>
      </w:r>
      <w:r w:rsidR="006B56AA" w:rsidRPr="00046C8F">
        <w:rPr>
          <w:rFonts w:ascii="Times New Roman" w:hAnsi="Times New Roman" w:cs="Times New Roman"/>
          <w:sz w:val="24"/>
          <w:szCs w:val="24"/>
        </w:rPr>
        <w:t xml:space="preserve"> fish</w:t>
      </w:r>
      <w:r w:rsidR="007248AB" w:rsidRPr="00046C8F">
        <w:rPr>
          <w:rFonts w:ascii="Times New Roman" w:hAnsi="Times New Roman" w:cs="Times New Roman"/>
          <w:sz w:val="24"/>
          <w:szCs w:val="24"/>
        </w:rPr>
        <w:t>.</w:t>
      </w:r>
      <w:r w:rsidR="004A6419" w:rsidRPr="00046C8F">
        <w:rPr>
          <w:rFonts w:ascii="Times New Roman" w:hAnsi="Times New Roman" w:cs="Times New Roman"/>
          <w:sz w:val="24"/>
          <w:szCs w:val="24"/>
        </w:rPr>
        <w:t xml:space="preserve"> Using this method to </w:t>
      </w:r>
      <w:del w:id="101" w:author="Stephen Scherrer [2]" w:date="2018-09-14T12:04:00Z">
        <w:r w:rsidR="004A6419" w:rsidRPr="00046C8F" w:rsidDel="006E4FB4">
          <w:rPr>
            <w:rFonts w:ascii="Times New Roman" w:hAnsi="Times New Roman" w:cs="Times New Roman"/>
            <w:sz w:val="24"/>
            <w:szCs w:val="24"/>
          </w:rPr>
          <w:delText xml:space="preserve">extrapolate </w:delText>
        </w:r>
      </w:del>
      <w:ins w:id="102" w:author="Stephen Scherrer [2]" w:date="2018-09-14T12:04:00Z">
        <w:r w:rsidR="006E4FB4">
          <w:rPr>
            <w:rFonts w:ascii="Times New Roman" w:hAnsi="Times New Roman" w:cs="Times New Roman"/>
            <w:sz w:val="24"/>
            <w:szCs w:val="24"/>
          </w:rPr>
          <w:t>reconstruct</w:t>
        </w:r>
        <w:r w:rsidR="006E4FB4" w:rsidRPr="00046C8F">
          <w:rPr>
            <w:rFonts w:ascii="Times New Roman" w:hAnsi="Times New Roman" w:cs="Times New Roman"/>
            <w:sz w:val="24"/>
            <w:szCs w:val="24"/>
          </w:rPr>
          <w:t xml:space="preserve"> </w:t>
        </w:r>
      </w:ins>
      <w:r w:rsidR="004A6419" w:rsidRPr="00046C8F">
        <w:rPr>
          <w:rFonts w:ascii="Times New Roman" w:hAnsi="Times New Roman" w:cs="Times New Roman"/>
          <w:sz w:val="24"/>
          <w:szCs w:val="24"/>
        </w:rPr>
        <w:t>monthly length frequency data resulted in a total count of 1,048</w:t>
      </w:r>
      <w:ins w:id="103" w:author="Stephen Scherrer [2]" w:date="2018-09-14T12:05:00Z">
        <w:r w:rsidR="006E4FB4">
          <w:rPr>
            <w:rFonts w:ascii="Times New Roman" w:hAnsi="Times New Roman" w:cs="Times New Roman"/>
            <w:sz w:val="24"/>
            <w:szCs w:val="24"/>
          </w:rPr>
          <w:t>,</w:t>
        </w:r>
      </w:ins>
      <w:r w:rsidR="004A6419" w:rsidRPr="00046C8F">
        <w:rPr>
          <w:rFonts w:ascii="Times New Roman" w:hAnsi="Times New Roman" w:cs="Times New Roman"/>
          <w:sz w:val="24"/>
          <w:szCs w:val="24"/>
        </w:rPr>
        <w:t xml:space="preserve"> individuals while </w:t>
      </w:r>
      <w:del w:id="104" w:author="Stephen Scherrer" w:date="2018-11-15T14:42:00Z">
        <w:r w:rsidR="004A6419" w:rsidRPr="00046C8F" w:rsidDel="001A5A19">
          <w:rPr>
            <w:rFonts w:ascii="Times New Roman" w:hAnsi="Times New Roman" w:cs="Times New Roman"/>
            <w:sz w:val="24"/>
            <w:szCs w:val="24"/>
          </w:rPr>
          <w:delText xml:space="preserve">in </w:delText>
        </w:r>
      </w:del>
      <w:r w:rsidR="004A6419" w:rsidRPr="00046C8F">
        <w:rPr>
          <w:rFonts w:ascii="Times New Roman" w:hAnsi="Times New Roman" w:cs="Times New Roman"/>
          <w:sz w:val="24"/>
          <w:szCs w:val="24"/>
        </w:rPr>
        <w:t xml:space="preserve">the original </w:t>
      </w:r>
      <w:r w:rsidR="007248AB" w:rsidRPr="00046C8F">
        <w:rPr>
          <w:rFonts w:ascii="Times New Roman" w:hAnsi="Times New Roman" w:cs="Times New Roman"/>
          <w:sz w:val="24"/>
          <w:szCs w:val="24"/>
        </w:rPr>
        <w:t>study report</w:t>
      </w:r>
      <w:ins w:id="105" w:author="Stephen Scherrer [2]" w:date="2018-09-14T12:05:00Z">
        <w:r w:rsidR="006E4FB4">
          <w:rPr>
            <w:rFonts w:ascii="Times New Roman" w:hAnsi="Times New Roman" w:cs="Times New Roman"/>
            <w:sz w:val="24"/>
            <w:szCs w:val="24"/>
          </w:rPr>
          <w:t>ed</w:t>
        </w:r>
      </w:ins>
      <w:del w:id="106" w:author="Stephen Scherrer [2]" w:date="2018-09-14T12:05:00Z">
        <w:r w:rsidR="007248AB" w:rsidRPr="00046C8F" w:rsidDel="006E4FB4">
          <w:rPr>
            <w:rFonts w:ascii="Times New Roman" w:hAnsi="Times New Roman" w:cs="Times New Roman"/>
            <w:sz w:val="24"/>
            <w:szCs w:val="24"/>
          </w:rPr>
          <w:delText>s</w:delText>
        </w:r>
      </w:del>
      <w:r w:rsidR="004A6419" w:rsidRPr="00046C8F">
        <w:rPr>
          <w:rFonts w:ascii="Times New Roman" w:hAnsi="Times New Roman" w:cs="Times New Roman"/>
          <w:sz w:val="24"/>
          <w:szCs w:val="24"/>
        </w:rPr>
        <w:t xml:space="preserve"> 1,047</w:t>
      </w:r>
      <w:r w:rsidR="007248AB" w:rsidRPr="00046C8F">
        <w:rPr>
          <w:rFonts w:ascii="Times New Roman" w:hAnsi="Times New Roman" w:cs="Times New Roman"/>
          <w:sz w:val="24"/>
          <w:szCs w:val="24"/>
        </w:rPr>
        <w:t xml:space="preserve"> </w:t>
      </w:r>
      <w:r w:rsidR="009E60E6"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Science","id":"ITEM-1","issue":"4","issued":{"date-parts":[["1996"]]},"page":"371-381","title":"Habitat and life history of juvenile Hawaiian pink snapper, Pristipomoides filamentosus","type":"article-journal","volume":"50"},"uris":["http://www.mendeley.com/documents/?uuid=614669a4-439e-4cf1-abfd-c201a44e5091"]}],"mendeley":{"formattedCitation":"(Moffitt and Parrish 1996)","plainTextFormattedCitation":"(Moffitt and Parrish 1996)","previouslyFormattedCitation":"(Moffitt and Parrish 1996)"},"properties":{"noteIndex":0},"schema":"https://github.com/citation-style-language/schema/raw/master/csl-citation.json"}</w:instrText>
      </w:r>
      <w:r w:rsidR="009E60E6" w:rsidRPr="00046C8F">
        <w:rPr>
          <w:rFonts w:ascii="Times New Roman" w:hAnsi="Times New Roman" w:cs="Times New Roman"/>
          <w:sz w:val="24"/>
          <w:szCs w:val="24"/>
        </w:rPr>
        <w:fldChar w:fldCharType="separate"/>
      </w:r>
      <w:r w:rsidR="009D4A94" w:rsidRPr="00046C8F">
        <w:rPr>
          <w:rFonts w:ascii="Times New Roman" w:hAnsi="Times New Roman" w:cs="Times New Roman"/>
          <w:noProof/>
          <w:sz w:val="24"/>
          <w:szCs w:val="24"/>
        </w:rPr>
        <w:t>(Moffitt and Parrish 1996)</w:t>
      </w:r>
      <w:r w:rsidR="009E60E6" w:rsidRPr="00046C8F">
        <w:rPr>
          <w:rFonts w:ascii="Times New Roman" w:hAnsi="Times New Roman" w:cs="Times New Roman"/>
          <w:sz w:val="24"/>
          <w:szCs w:val="24"/>
        </w:rPr>
        <w:fldChar w:fldCharType="end"/>
      </w:r>
      <w:r w:rsidR="009E60E6" w:rsidRPr="00046C8F">
        <w:rPr>
          <w:rFonts w:ascii="Times New Roman" w:hAnsi="Times New Roman" w:cs="Times New Roman"/>
          <w:sz w:val="24"/>
          <w:szCs w:val="24"/>
        </w:rPr>
        <w:t>.</w:t>
      </w:r>
      <w:r w:rsidR="004A6419" w:rsidRPr="00046C8F">
        <w:rPr>
          <w:rFonts w:ascii="Times New Roman" w:hAnsi="Times New Roman" w:cs="Times New Roman"/>
          <w:sz w:val="24"/>
          <w:szCs w:val="24"/>
        </w:rPr>
        <w:t xml:space="preserve"> </w:t>
      </w:r>
    </w:p>
    <w:p w14:paraId="15960027" w14:textId="31F66BC5" w:rsidR="00830F6B" w:rsidRPr="00046C8F" w:rsidRDefault="00830F6B" w:rsidP="00830F6B">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The reconstructed length frequency</w:t>
      </w:r>
      <w:r w:rsidR="003F5919" w:rsidRPr="00046C8F">
        <w:rPr>
          <w:rFonts w:ascii="Times New Roman" w:hAnsi="Times New Roman" w:cs="Times New Roman"/>
          <w:sz w:val="24"/>
          <w:szCs w:val="24"/>
        </w:rPr>
        <w:t xml:space="preserve"> data </w:t>
      </w:r>
      <w:del w:id="107" w:author="Stephen Scherrer [2]" w:date="2018-09-14T12:05:00Z">
        <w:r w:rsidR="003F5919" w:rsidRPr="00046C8F" w:rsidDel="003C7CBC">
          <w:rPr>
            <w:rFonts w:ascii="Times New Roman" w:hAnsi="Times New Roman" w:cs="Times New Roman"/>
            <w:sz w:val="24"/>
            <w:szCs w:val="24"/>
          </w:rPr>
          <w:delText xml:space="preserve">was </w:delText>
        </w:r>
      </w:del>
      <w:ins w:id="108" w:author="Stephen Scherrer [2]" w:date="2018-09-14T12:05:00Z">
        <w:r w:rsidR="003C7CBC">
          <w:rPr>
            <w:rFonts w:ascii="Times New Roman" w:hAnsi="Times New Roman" w:cs="Times New Roman"/>
            <w:sz w:val="24"/>
            <w:szCs w:val="24"/>
          </w:rPr>
          <w:t>were</w:t>
        </w:r>
        <w:r w:rsidR="003C7CBC" w:rsidRPr="00046C8F">
          <w:rPr>
            <w:rFonts w:ascii="Times New Roman" w:hAnsi="Times New Roman" w:cs="Times New Roman"/>
            <w:sz w:val="24"/>
            <w:szCs w:val="24"/>
          </w:rPr>
          <w:t xml:space="preserve"> </w:t>
        </w:r>
      </w:ins>
      <w:r w:rsidR="003F5919" w:rsidRPr="00046C8F">
        <w:rPr>
          <w:rFonts w:ascii="Times New Roman" w:hAnsi="Times New Roman" w:cs="Times New Roman"/>
          <w:sz w:val="24"/>
          <w:szCs w:val="24"/>
        </w:rPr>
        <w:t xml:space="preserve">incorporated into </w:t>
      </w:r>
      <w:r w:rsidR="008C50D1" w:rsidRPr="00046C8F">
        <w:rPr>
          <w:rFonts w:ascii="Times New Roman" w:hAnsi="Times New Roman" w:cs="Times New Roman"/>
          <w:sz w:val="24"/>
          <w:szCs w:val="24"/>
        </w:rPr>
        <w:t>integrative</w:t>
      </w:r>
      <w:r w:rsidR="003F5919" w:rsidRPr="00046C8F">
        <w:rPr>
          <w:rFonts w:ascii="Times New Roman" w:hAnsi="Times New Roman" w:cs="Times New Roman"/>
          <w:sz w:val="24"/>
          <w:szCs w:val="24"/>
        </w:rPr>
        <w:t xml:space="preserve"> </w:t>
      </w:r>
      <w:r w:rsidRPr="00046C8F">
        <w:rPr>
          <w:rFonts w:ascii="Times New Roman" w:hAnsi="Times New Roman" w:cs="Times New Roman"/>
          <w:sz w:val="24"/>
          <w:szCs w:val="24"/>
        </w:rPr>
        <w:t>model</w:t>
      </w:r>
      <w:r w:rsidR="003F5919" w:rsidRPr="00046C8F">
        <w:rPr>
          <w:rFonts w:ascii="Times New Roman" w:hAnsi="Times New Roman" w:cs="Times New Roman"/>
          <w:sz w:val="24"/>
          <w:szCs w:val="24"/>
        </w:rPr>
        <w:t>s</w:t>
      </w:r>
      <w:r w:rsidRPr="00046C8F">
        <w:rPr>
          <w:rFonts w:ascii="Times New Roman" w:hAnsi="Times New Roman" w:cs="Times New Roman"/>
          <w:sz w:val="24"/>
          <w:szCs w:val="24"/>
        </w:rPr>
        <w:t xml:space="preserve"> using the two-step method described </w:t>
      </w:r>
      <w:r w:rsidR="003F5919" w:rsidRPr="00046C8F">
        <w:rPr>
          <w:rFonts w:ascii="Times New Roman" w:hAnsi="Times New Roman" w:cs="Times New Roman"/>
          <w:sz w:val="24"/>
          <w:szCs w:val="24"/>
        </w:rPr>
        <w:t>in</w:t>
      </w:r>
      <w:r w:rsidRPr="00046C8F">
        <w:rPr>
          <w:rFonts w:ascii="Times New Roman" w:hAnsi="Times New Roman" w:cs="Times New Roman"/>
          <w:sz w:val="24"/>
          <w:szCs w:val="24"/>
        </w:rPr>
        <w:t xml:space="preserve"> </w:t>
      </w:r>
      <w:proofErr w:type="spellStart"/>
      <w:r w:rsidRPr="00046C8F">
        <w:rPr>
          <w:rFonts w:ascii="Times New Roman" w:hAnsi="Times New Roman" w:cs="Times New Roman"/>
          <w:sz w:val="24"/>
          <w:szCs w:val="24"/>
        </w:rPr>
        <w:t>Laslett</w:t>
      </w:r>
      <w:proofErr w:type="spellEnd"/>
      <w:r w:rsidRPr="00046C8F">
        <w:rPr>
          <w:rFonts w:ascii="Times New Roman" w:hAnsi="Times New Roman" w:cs="Times New Roman"/>
          <w:sz w:val="24"/>
          <w:szCs w:val="24"/>
        </w:rPr>
        <w:t xml:space="preserve"> et al 200</w:t>
      </w:r>
      <w:ins w:id="109" w:author="Stephen Scherrer" w:date="2018-11-15T14:45:00Z">
        <w:r w:rsidR="001A5A19">
          <w:rPr>
            <w:rFonts w:ascii="Times New Roman" w:hAnsi="Times New Roman" w:cs="Times New Roman"/>
            <w:sz w:val="24"/>
            <w:szCs w:val="24"/>
          </w:rPr>
          <w:t>2</w:t>
        </w:r>
      </w:ins>
      <w:del w:id="110" w:author="Stephen Scherrer" w:date="2018-11-15T14:45:00Z">
        <w:r w:rsidRPr="00046C8F" w:rsidDel="001A5A19">
          <w:rPr>
            <w:rFonts w:ascii="Times New Roman" w:hAnsi="Times New Roman" w:cs="Times New Roman"/>
            <w:sz w:val="24"/>
            <w:szCs w:val="24"/>
          </w:rPr>
          <w:delText>4</w:delText>
        </w:r>
      </w:del>
      <w:r w:rsidRPr="00046C8F">
        <w:rPr>
          <w:rFonts w:ascii="Times New Roman" w:hAnsi="Times New Roman" w:cs="Times New Roman"/>
          <w:sz w:val="24"/>
          <w:szCs w:val="24"/>
        </w:rPr>
        <w:t xml:space="preserve">. During the first step, a Gaussian mixture model </w:t>
      </w:r>
      <w:r w:rsidR="001E531E" w:rsidRPr="00046C8F">
        <w:rPr>
          <w:rFonts w:ascii="Times New Roman" w:hAnsi="Times New Roman" w:cs="Times New Roman"/>
          <w:sz w:val="24"/>
          <w:szCs w:val="24"/>
        </w:rPr>
        <w:t>was</w:t>
      </w:r>
      <w:r w:rsidRPr="00046C8F">
        <w:rPr>
          <w:rFonts w:ascii="Times New Roman" w:hAnsi="Times New Roman" w:cs="Times New Roman"/>
          <w:sz w:val="24"/>
          <w:szCs w:val="24"/>
        </w:rPr>
        <w:t xml:space="preserve"> fit using maximum likelihood and used to decompose the distribution of fork lengths from individuals sampled during discrete time periods for each cohort present in the data. </w:t>
      </w:r>
      <w:r w:rsidR="006B56AA" w:rsidRPr="00046C8F">
        <w:rPr>
          <w:rFonts w:ascii="Times New Roman" w:hAnsi="Times New Roman" w:cs="Times New Roman"/>
          <w:sz w:val="24"/>
          <w:szCs w:val="24"/>
        </w:rPr>
        <w:t xml:space="preserve">This was accomplished using the </w:t>
      </w:r>
      <w:proofErr w:type="spellStart"/>
      <w:r w:rsidR="006B56AA" w:rsidRPr="00046C8F">
        <w:rPr>
          <w:rFonts w:ascii="Times New Roman" w:hAnsi="Times New Roman" w:cs="Times New Roman"/>
          <w:sz w:val="24"/>
          <w:szCs w:val="24"/>
        </w:rPr>
        <w:t>normalmixEM</w:t>
      </w:r>
      <w:proofErr w:type="spellEnd"/>
      <w:r w:rsidR="006B56AA" w:rsidRPr="00046C8F">
        <w:rPr>
          <w:rFonts w:ascii="Times New Roman" w:hAnsi="Times New Roman" w:cs="Times New Roman"/>
          <w:sz w:val="24"/>
          <w:szCs w:val="24"/>
        </w:rPr>
        <w:t xml:space="preserve"> function from the </w:t>
      </w:r>
      <w:proofErr w:type="spellStart"/>
      <w:r w:rsidR="006B56AA" w:rsidRPr="00046C8F">
        <w:rPr>
          <w:rFonts w:ascii="Times New Roman" w:hAnsi="Times New Roman" w:cs="Times New Roman"/>
          <w:sz w:val="24"/>
          <w:szCs w:val="24"/>
        </w:rPr>
        <w:t>mixtools</w:t>
      </w:r>
      <w:proofErr w:type="spellEnd"/>
      <w:r w:rsidR="006B56AA" w:rsidRPr="00046C8F">
        <w:rPr>
          <w:rFonts w:ascii="Times New Roman" w:hAnsi="Times New Roman" w:cs="Times New Roman"/>
          <w:sz w:val="24"/>
          <w:szCs w:val="24"/>
        </w:rPr>
        <w:t xml:space="preserve"> package in R </w:t>
      </w:r>
      <w:r w:rsidR="00075A93"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author":[{"dropping-particle":"","family":"Benaglia","given":"Tatiana","non-dropping-particle":"","parse-names":false,"suffix":""},{"dropping-particle":"","family":"Chauveau","given":"Didier","non-dropping-particle":"","parse-names":false,"suffix":""},{"dropping-particle":"","family":"Hunter","given":"David R.","non-dropping-particle":"","parse-names":false,"suffix":""},{"dropping-particle":"","family":"Young","given":"Derek","non-dropping-particle":"","parse-names":false,"suffix":""}],"container-title":"Journal of Statistical Software","id":"ITEM-1","issue":"6","issued":{"date-parts":[["2009"]]},"page":"1-29","title":"Mixtools: An R package for analyzing finite mixture models","type":"article-journal","volume":"32"},"uris":["http://www.mendeley.com/documents/?uuid=a377b91e-b2b3-41df-9774-7de84a76f9c0"]}],"mendeley":{"formattedCitation":"(Benaglia et al. 2009)","plainTextFormattedCitation":"(Benaglia et al. 2009)","previouslyFormattedCitation":"(Benaglia et al. 2009)"},"properties":{"noteIndex":0},"schema":"https://github.com/citation-style-language/schema/raw/master/csl-citation.json"}</w:instrText>
      </w:r>
      <w:r w:rsidR="00075A93" w:rsidRPr="00046C8F">
        <w:rPr>
          <w:rFonts w:ascii="Times New Roman" w:hAnsi="Times New Roman" w:cs="Times New Roman"/>
          <w:sz w:val="24"/>
          <w:szCs w:val="24"/>
        </w:rPr>
        <w:fldChar w:fldCharType="separate"/>
      </w:r>
      <w:r w:rsidR="009D4A94" w:rsidRPr="00046C8F">
        <w:rPr>
          <w:rFonts w:ascii="Times New Roman" w:hAnsi="Times New Roman" w:cs="Times New Roman"/>
          <w:noProof/>
          <w:sz w:val="24"/>
          <w:szCs w:val="24"/>
        </w:rPr>
        <w:t>(Benaglia et al. 2009)</w:t>
      </w:r>
      <w:r w:rsidR="00075A93" w:rsidRPr="00046C8F">
        <w:rPr>
          <w:rFonts w:ascii="Times New Roman" w:hAnsi="Times New Roman" w:cs="Times New Roman"/>
          <w:sz w:val="24"/>
          <w:szCs w:val="24"/>
        </w:rPr>
        <w:fldChar w:fldCharType="end"/>
      </w:r>
      <w:r w:rsidR="006B56AA" w:rsidRPr="00046C8F">
        <w:rPr>
          <w:rFonts w:ascii="Times New Roman" w:hAnsi="Times New Roman" w:cs="Times New Roman"/>
          <w:sz w:val="24"/>
          <w:szCs w:val="24"/>
        </w:rPr>
        <w:t xml:space="preserve"> by constraining the mean of each distribution to </w:t>
      </w:r>
      <w:r w:rsidR="00A65F0A" w:rsidRPr="00046C8F">
        <w:rPr>
          <w:rFonts w:ascii="Times New Roman" w:hAnsi="Times New Roman" w:cs="Times New Roman"/>
          <w:sz w:val="24"/>
          <w:szCs w:val="24"/>
        </w:rPr>
        <w:t>the observed</w:t>
      </w:r>
      <w:r w:rsidR="006B56AA" w:rsidRPr="00046C8F">
        <w:rPr>
          <w:rFonts w:ascii="Times New Roman" w:hAnsi="Times New Roman" w:cs="Times New Roman"/>
          <w:sz w:val="24"/>
          <w:szCs w:val="24"/>
        </w:rPr>
        <w:t xml:space="preserve"> mode. A bimodal </w:t>
      </w:r>
      <w:r w:rsidR="007D4D14" w:rsidRPr="00046C8F">
        <w:rPr>
          <w:rFonts w:ascii="Times New Roman" w:hAnsi="Times New Roman" w:cs="Times New Roman"/>
          <w:sz w:val="24"/>
          <w:szCs w:val="24"/>
        </w:rPr>
        <w:t>Gaussian</w:t>
      </w:r>
      <w:r w:rsidR="006B56AA" w:rsidRPr="00046C8F">
        <w:rPr>
          <w:rFonts w:ascii="Times New Roman" w:hAnsi="Times New Roman" w:cs="Times New Roman"/>
          <w:sz w:val="24"/>
          <w:szCs w:val="24"/>
        </w:rPr>
        <w:t xml:space="preserve"> mixture model was fit </w:t>
      </w:r>
      <w:r w:rsidR="00A65F0A" w:rsidRPr="00046C8F">
        <w:rPr>
          <w:rFonts w:ascii="Times New Roman" w:hAnsi="Times New Roman" w:cs="Times New Roman"/>
          <w:sz w:val="24"/>
          <w:szCs w:val="24"/>
        </w:rPr>
        <w:t>for</w:t>
      </w:r>
      <w:r w:rsidR="006B56AA" w:rsidRPr="00046C8F">
        <w:rPr>
          <w:rFonts w:ascii="Times New Roman" w:hAnsi="Times New Roman" w:cs="Times New Roman"/>
          <w:sz w:val="24"/>
          <w:szCs w:val="24"/>
        </w:rPr>
        <w:t xml:space="preserve"> the months of </w:t>
      </w:r>
      <w:r w:rsidR="00075A93" w:rsidRPr="00046C8F">
        <w:rPr>
          <w:rFonts w:ascii="Times New Roman" w:hAnsi="Times New Roman" w:cs="Times New Roman"/>
          <w:sz w:val="24"/>
          <w:szCs w:val="24"/>
        </w:rPr>
        <w:t>October-Feb</w:t>
      </w:r>
      <w:r w:rsidR="009D70BE" w:rsidRPr="00046C8F">
        <w:rPr>
          <w:rFonts w:ascii="Times New Roman" w:hAnsi="Times New Roman" w:cs="Times New Roman"/>
          <w:sz w:val="24"/>
          <w:szCs w:val="24"/>
        </w:rPr>
        <w:t>ruary</w:t>
      </w:r>
      <w:r w:rsidR="00075A93" w:rsidRPr="00046C8F">
        <w:rPr>
          <w:rFonts w:ascii="Times New Roman" w:hAnsi="Times New Roman" w:cs="Times New Roman"/>
          <w:sz w:val="24"/>
          <w:szCs w:val="24"/>
        </w:rPr>
        <w:t>, as</w:t>
      </w:r>
      <w:r w:rsidR="00A65F0A" w:rsidRPr="00046C8F">
        <w:rPr>
          <w:rFonts w:ascii="Times New Roman" w:hAnsi="Times New Roman" w:cs="Times New Roman"/>
          <w:sz w:val="24"/>
          <w:szCs w:val="24"/>
        </w:rPr>
        <w:t xml:space="preserve"> the original study report</w:t>
      </w:r>
      <w:ins w:id="111" w:author="Stephen Scherrer [2]" w:date="2018-09-14T12:05:00Z">
        <w:r w:rsidR="003C7CBC">
          <w:rPr>
            <w:rFonts w:ascii="Times New Roman" w:hAnsi="Times New Roman" w:cs="Times New Roman"/>
            <w:sz w:val="24"/>
            <w:szCs w:val="24"/>
          </w:rPr>
          <w:t>ed that</w:t>
        </w:r>
      </w:ins>
      <w:del w:id="112" w:author="Stephen Scherrer [2]" w:date="2018-09-14T12:05:00Z">
        <w:r w:rsidR="00A65F0A" w:rsidRPr="00046C8F" w:rsidDel="003C7CBC">
          <w:rPr>
            <w:rFonts w:ascii="Times New Roman" w:hAnsi="Times New Roman" w:cs="Times New Roman"/>
            <w:sz w:val="24"/>
            <w:szCs w:val="24"/>
          </w:rPr>
          <w:delText>s</w:delText>
        </w:r>
      </w:del>
      <w:r w:rsidR="00075A93" w:rsidRPr="00046C8F">
        <w:rPr>
          <w:rFonts w:ascii="Times New Roman" w:hAnsi="Times New Roman" w:cs="Times New Roman"/>
          <w:sz w:val="24"/>
          <w:szCs w:val="24"/>
        </w:rPr>
        <w:t xml:space="preserve"> two cohorts were </w:t>
      </w:r>
      <w:r w:rsidR="006B56AA" w:rsidRPr="00046C8F">
        <w:rPr>
          <w:rFonts w:ascii="Times New Roman" w:hAnsi="Times New Roman" w:cs="Times New Roman"/>
          <w:sz w:val="24"/>
          <w:szCs w:val="24"/>
        </w:rPr>
        <w:t xml:space="preserve">present </w:t>
      </w:r>
      <w:r w:rsidR="00A65F0A" w:rsidRPr="00046C8F">
        <w:rPr>
          <w:rFonts w:ascii="Times New Roman" w:hAnsi="Times New Roman" w:cs="Times New Roman"/>
          <w:sz w:val="24"/>
          <w:szCs w:val="24"/>
        </w:rPr>
        <w:t xml:space="preserve">during </w:t>
      </w:r>
      <w:del w:id="113" w:author="Stephen Scherrer [2]" w:date="2018-09-14T12:05:00Z">
        <w:r w:rsidR="00A65F0A" w:rsidRPr="00046C8F" w:rsidDel="003C7CBC">
          <w:rPr>
            <w:rFonts w:ascii="Times New Roman" w:hAnsi="Times New Roman" w:cs="Times New Roman"/>
            <w:sz w:val="24"/>
            <w:szCs w:val="24"/>
          </w:rPr>
          <w:delText xml:space="preserve">these </w:delText>
        </w:r>
      </w:del>
      <w:ins w:id="114" w:author="Stephen Scherrer [2]" w:date="2018-09-14T12:05:00Z">
        <w:r w:rsidR="003C7CBC">
          <w:rPr>
            <w:rFonts w:ascii="Times New Roman" w:hAnsi="Times New Roman" w:cs="Times New Roman"/>
            <w:sz w:val="24"/>
            <w:szCs w:val="24"/>
          </w:rPr>
          <w:t>this</w:t>
        </w:r>
        <w:r w:rsidR="003C7CBC" w:rsidRPr="00046C8F">
          <w:rPr>
            <w:rFonts w:ascii="Times New Roman" w:hAnsi="Times New Roman" w:cs="Times New Roman"/>
            <w:sz w:val="24"/>
            <w:szCs w:val="24"/>
          </w:rPr>
          <w:t xml:space="preserve"> </w:t>
        </w:r>
      </w:ins>
      <w:r w:rsidR="00A65F0A" w:rsidRPr="00046C8F">
        <w:rPr>
          <w:rFonts w:ascii="Times New Roman" w:hAnsi="Times New Roman" w:cs="Times New Roman"/>
          <w:sz w:val="24"/>
          <w:szCs w:val="24"/>
        </w:rPr>
        <w:t>period</w:t>
      </w:r>
      <w:del w:id="115" w:author="Stephen Scherrer [2]" w:date="2018-09-14T12:06:00Z">
        <w:r w:rsidR="00A65F0A" w:rsidRPr="00046C8F" w:rsidDel="003C7CBC">
          <w:rPr>
            <w:rFonts w:ascii="Times New Roman" w:hAnsi="Times New Roman" w:cs="Times New Roman"/>
            <w:sz w:val="24"/>
            <w:szCs w:val="24"/>
          </w:rPr>
          <w:delText>s</w:delText>
        </w:r>
      </w:del>
      <w:r w:rsidR="00A65F0A" w:rsidRPr="00046C8F">
        <w:rPr>
          <w:rFonts w:ascii="Times New Roman" w:hAnsi="Times New Roman" w:cs="Times New Roman"/>
          <w:sz w:val="24"/>
          <w:szCs w:val="24"/>
        </w:rPr>
        <w:t xml:space="preserve">, </w:t>
      </w:r>
      <w:r w:rsidR="006B56AA" w:rsidRPr="00046C8F">
        <w:rPr>
          <w:rFonts w:ascii="Times New Roman" w:hAnsi="Times New Roman" w:cs="Times New Roman"/>
          <w:sz w:val="24"/>
          <w:szCs w:val="24"/>
        </w:rPr>
        <w:t xml:space="preserve">while a single cohort was </w:t>
      </w:r>
      <w:r w:rsidR="00A65F0A" w:rsidRPr="00046C8F">
        <w:rPr>
          <w:rFonts w:ascii="Times New Roman" w:hAnsi="Times New Roman" w:cs="Times New Roman"/>
          <w:sz w:val="24"/>
          <w:szCs w:val="24"/>
        </w:rPr>
        <w:t xml:space="preserve">present the remainder of the year. </w:t>
      </w:r>
      <w:r w:rsidRPr="00046C8F">
        <w:rPr>
          <w:rFonts w:ascii="Times New Roman" w:hAnsi="Times New Roman" w:cs="Times New Roman"/>
          <w:sz w:val="24"/>
          <w:szCs w:val="24"/>
        </w:rPr>
        <w:t xml:space="preserve">The estimated mean fork length,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m:t>
        </m:r>
      </m:oMath>
      <w:r w:rsidRPr="00046C8F">
        <w:rPr>
          <w:rFonts w:ascii="Times New Roman" w:hAnsi="Times New Roman" w:cs="Times New Roman"/>
          <w:sz w:val="24"/>
          <w:szCs w:val="24"/>
        </w:rPr>
        <w:t xml:space="preserve"> and standard error,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ijk</m:t>
            </m:r>
          </m:sub>
        </m:sSub>
      </m:oMath>
      <w:r w:rsidRPr="00046C8F">
        <w:rPr>
          <w:rFonts w:ascii="Times New Roman" w:hAnsi="Times New Roman" w:cs="Times New Roman"/>
          <w:sz w:val="24"/>
          <w:szCs w:val="24"/>
        </w:rPr>
        <w:t xml:space="preserve">, of each cohort during each sampling period </w:t>
      </w:r>
      <w:r w:rsidR="006B56AA" w:rsidRPr="00046C8F">
        <w:rPr>
          <w:rFonts w:ascii="Times New Roman" w:hAnsi="Times New Roman" w:cs="Times New Roman"/>
          <w:sz w:val="24"/>
          <w:szCs w:val="24"/>
        </w:rPr>
        <w:t>was</w:t>
      </w:r>
      <w:r w:rsidRPr="00046C8F">
        <w:rPr>
          <w:rFonts w:ascii="Times New Roman" w:hAnsi="Times New Roman" w:cs="Times New Roman"/>
          <w:sz w:val="24"/>
          <w:szCs w:val="24"/>
        </w:rPr>
        <w:t xml:space="preserve"> used to esti</w:t>
      </w:r>
      <w:r w:rsidR="00CE715E" w:rsidRPr="00046C8F">
        <w:rPr>
          <w:rFonts w:ascii="Times New Roman" w:hAnsi="Times New Roman" w:cs="Times New Roman"/>
          <w:sz w:val="24"/>
          <w:szCs w:val="24"/>
        </w:rPr>
        <w:t>mate growth parameters (E4)</w:t>
      </w:r>
      <w:r w:rsidRPr="00046C8F">
        <w:rPr>
          <w:rFonts w:ascii="Times New Roman" w:hAnsi="Times New Roman" w:cs="Times New Roman"/>
          <w:sz w:val="24"/>
          <w:szCs w:val="24"/>
        </w:rPr>
        <w:t xml:space="preserve">. </w:t>
      </w:r>
    </w:p>
    <w:p w14:paraId="3690A2A6" w14:textId="0FEE43B4" w:rsidR="00830F6B" w:rsidRPr="00046C8F" w:rsidRDefault="00830F6B" w:rsidP="00830F6B">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 xml:space="preserve">(E4)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e>
                  </m:d>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r>
            <w:rPr>
              <w:rFonts w:ascii="Cambria Math" w:hAnsi="Cambria Math" w:cs="Times New Roman"/>
              <w:sz w:val="24"/>
              <w:szCs w:val="24"/>
            </w:rPr>
            <m:t xml:space="preserve"> </m:t>
          </m:r>
        </m:oMath>
      </m:oMathPara>
    </w:p>
    <w:p w14:paraId="65BC82E9" w14:textId="13CEC7DE" w:rsidR="00830F6B" w:rsidRPr="00046C8F" w:rsidRDefault="00830F6B" w:rsidP="00830F6B">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With this model, </w:t>
      </w:r>
      <m:oMath>
        <m:r>
          <w:rPr>
            <w:rFonts w:ascii="Cambria Math" w:hAnsi="Cambria Math" w:cs="Times New Roman"/>
            <w:sz w:val="24"/>
            <w:szCs w:val="24"/>
          </w:rPr>
          <m:t>i, j,</m:t>
        </m:r>
      </m:oMath>
      <w:r w:rsidRPr="00046C8F">
        <w:rPr>
          <w:rFonts w:ascii="Times New Roman" w:hAnsi="Times New Roman" w:cs="Times New Roman"/>
          <w:sz w:val="24"/>
          <w:szCs w:val="24"/>
        </w:rPr>
        <w:t xml:space="preserve"> and </w:t>
      </w:r>
      <m:oMath>
        <m:r>
          <w:rPr>
            <w:rFonts w:ascii="Cambria Math" w:hAnsi="Cambria Math" w:cs="Times New Roman"/>
            <w:sz w:val="24"/>
            <w:szCs w:val="24"/>
          </w:rPr>
          <m:t>k</m:t>
        </m:r>
      </m:oMath>
      <w:r w:rsidRPr="00046C8F">
        <w:rPr>
          <w:rFonts w:ascii="Times New Roman" w:hAnsi="Times New Roman" w:cs="Times New Roman"/>
          <w:sz w:val="24"/>
          <w:szCs w:val="24"/>
        </w:rPr>
        <w:t xml:space="preserve"> reflect the fishing year, month, and age cohort, respectively. The estimated age of each cohort during a sampling period is denoted by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oMath>
      <w:r w:rsidRPr="00046C8F">
        <w:rPr>
          <w:rFonts w:ascii="Times New Roman" w:hAnsi="Times New Roman" w:cs="Times New Roman"/>
          <w:sz w:val="24"/>
          <w:szCs w:val="24"/>
        </w:rPr>
        <w:t xml:space="preserve">. </w:t>
      </w:r>
      <w:r w:rsidR="00A65F0A" w:rsidRPr="00046C8F">
        <w:rPr>
          <w:rFonts w:ascii="Times New Roman" w:hAnsi="Times New Roman" w:cs="Times New Roman"/>
          <w:sz w:val="24"/>
          <w:szCs w:val="24"/>
        </w:rPr>
        <w:t xml:space="preserve">July is the month of peak spawning for </w:t>
      </w:r>
      <w:del w:id="116" w:author="Stephen Scherrer [2]" w:date="2018-09-14T11:50:00Z">
        <w:r w:rsidR="00A65F0A" w:rsidRPr="00A20282" w:rsidDel="00A20282">
          <w:rPr>
            <w:rFonts w:ascii="Times New Roman" w:hAnsi="Times New Roman" w:cs="Times New Roman"/>
            <w:i/>
            <w:sz w:val="24"/>
            <w:szCs w:val="24"/>
            <w:rPrChange w:id="117" w:author="Stephen Scherrer [2]" w:date="2018-09-14T11:51:00Z">
              <w:rPr>
                <w:rFonts w:ascii="Times New Roman" w:hAnsi="Times New Roman" w:cs="Times New Roman"/>
                <w:sz w:val="24"/>
                <w:szCs w:val="24"/>
              </w:rPr>
            </w:rPrChange>
          </w:rPr>
          <w:delText>opakapaka</w:delText>
        </w:r>
      </w:del>
      <w:ins w:id="118" w:author="Stephen Scherrer [2]" w:date="2018-09-14T11:50:00Z">
        <w:r w:rsidR="00A20282" w:rsidRPr="00A20282">
          <w:rPr>
            <w:rFonts w:ascii="Times New Roman" w:hAnsi="Times New Roman" w:cs="Times New Roman"/>
            <w:i/>
            <w:sz w:val="24"/>
            <w:szCs w:val="24"/>
            <w:rPrChange w:id="119" w:author="Stephen Scherrer [2]" w:date="2018-09-14T11:51:00Z">
              <w:rPr>
                <w:rFonts w:ascii="Times New Roman" w:hAnsi="Times New Roman" w:cs="Times New Roman"/>
                <w:sz w:val="24"/>
                <w:szCs w:val="24"/>
              </w:rPr>
            </w:rPrChange>
          </w:rPr>
          <w:t>P. filamentosus</w:t>
        </w:r>
      </w:ins>
      <w:r w:rsidR="00A65F0A" w:rsidRPr="00046C8F">
        <w:rPr>
          <w:rFonts w:ascii="Times New Roman" w:hAnsi="Times New Roman" w:cs="Times New Roman"/>
          <w:sz w:val="24"/>
          <w:szCs w:val="24"/>
        </w:rPr>
        <w:t xml:space="preserve"> </w:t>
      </w:r>
      <w:r w:rsidR="00A65F0A"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{"citationItems":[{"id":"ITEM-1","itemData":{"DOI":"10.1071/MF17195","ISSN":"13231650","author":[{"dropping-particle":"","family":"Luers","given":"Meagan A","non-dropping-particle":"","parse-names":false,"suffix":""},{"dropping-particle":"","family":"Demartini","given":"Edward E Demarti","non-dropping-particle":"","parse-names":false,"suffix":""},{"dropping-particle":"","family":"B","given":"Robert L Humphreys Jr","non-dropping-particle":"","parse-names":false,"suffix":""}],"container-title":"Marine and Freshwater Research","id":"ITEM-1","issued":{"date-parts":[["2017"]]},"title":"Seasonality , sex ratio , spawning frequency and sexual maturity of the opakapaka Pristipomoides filamentosus ( Perciformes : Lutjanidae ) from the Main Hawaiian Islands : fundamental input to size-at-retention regulations","type":"article-journal"},"uris":["http://www.mendeley.com/documents/?uuid=0eacc626-9372-4a59-9f8a-fa3117c846ca"]}],"mendeley":{"formattedCitation":"(Luers et al. 2017)","plainTextFormattedCitation":"(Luers et al. 2017)","previouslyFormattedCitation":"(Luers et al. 2017)"},"properties":{"noteIndex":0},"schema":"https://github.com/citation-style-language/schema/raw/master/csl-citation.json"}</w:instrText>
      </w:r>
      <w:r w:rsidR="00A65F0A" w:rsidRPr="00046C8F">
        <w:rPr>
          <w:rFonts w:ascii="Times New Roman" w:hAnsi="Times New Roman" w:cs="Times New Roman"/>
          <w:sz w:val="24"/>
          <w:szCs w:val="24"/>
        </w:rPr>
        <w:fldChar w:fldCharType="separate"/>
      </w:r>
      <w:r w:rsidR="009D4A94" w:rsidRPr="00046C8F">
        <w:rPr>
          <w:rFonts w:ascii="Times New Roman" w:hAnsi="Times New Roman" w:cs="Times New Roman"/>
          <w:noProof/>
          <w:sz w:val="24"/>
          <w:szCs w:val="24"/>
        </w:rPr>
        <w:t>(Luers et al. 2017)</w:t>
      </w:r>
      <w:r w:rsidR="00A65F0A" w:rsidRPr="00046C8F">
        <w:rPr>
          <w:rFonts w:ascii="Times New Roman" w:hAnsi="Times New Roman" w:cs="Times New Roman"/>
          <w:sz w:val="24"/>
          <w:szCs w:val="24"/>
        </w:rPr>
        <w:fldChar w:fldCharType="end"/>
      </w:r>
      <w:r w:rsidR="00A65F0A" w:rsidRPr="00046C8F">
        <w:rPr>
          <w:rFonts w:ascii="Times New Roman" w:hAnsi="Times New Roman" w:cs="Times New Roman"/>
          <w:sz w:val="24"/>
          <w:szCs w:val="24"/>
        </w:rPr>
        <w:t xml:space="preserve"> which resulted in age estimates between 3 and 19 months. </w:t>
      </w:r>
      <w:r w:rsidR="009D70BE" w:rsidRPr="00046C8F">
        <w:rPr>
          <w:rFonts w:ascii="Times New Roman" w:hAnsi="Times New Roman" w:cs="Times New Roman"/>
          <w:sz w:val="24"/>
          <w:szCs w:val="24"/>
        </w:rPr>
        <w:t>Sampling and residual model errors</w:t>
      </w:r>
      <w:r w:rsidRPr="00046C8F">
        <w:rPr>
          <w:rFonts w:ascii="Times New Roman" w:hAnsi="Times New Roman" w:cs="Times New Roman"/>
          <w:sz w:val="24"/>
          <w:szCs w:val="24"/>
        </w:rPr>
        <w:t xml:space="preserve"> </w:t>
      </w:r>
      <w:r w:rsidR="009D70BE" w:rsidRPr="00046C8F">
        <w:rPr>
          <w:rFonts w:ascii="Times New Roman" w:hAnsi="Times New Roman" w:cs="Times New Roman"/>
          <w:sz w:val="24"/>
          <w:szCs w:val="24"/>
        </w:rPr>
        <w:t xml:space="preserve">were described using random </w:t>
      </w:r>
      <w:r w:rsidRPr="00046C8F">
        <w:rPr>
          <w:rFonts w:ascii="Times New Roman" w:hAnsi="Times New Roman" w:cs="Times New Roman"/>
          <w:sz w:val="24"/>
          <w:szCs w:val="24"/>
        </w:rPr>
        <w:t>normal distribution</w:t>
      </w:r>
      <w:r w:rsidR="009D70BE" w:rsidRPr="00046C8F">
        <w:rPr>
          <w:rFonts w:ascii="Times New Roman" w:hAnsi="Times New Roman" w:cs="Times New Roman"/>
          <w:sz w:val="24"/>
          <w:szCs w:val="24"/>
        </w:rPr>
        <w:t>s</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ijk</m:t>
            </m:r>
          </m:sub>
        </m:sSub>
        <m:r>
          <w:rPr>
            <w:rFonts w:ascii="Cambria Math" w:hAnsi="Cambria Math" w:cs="Times New Roman"/>
            <w:sz w:val="24"/>
            <w:szCs w:val="24"/>
          </w:rPr>
          <m:t xml:space="preserve"> ~ N(0,</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ijk</m:t>
            </m:r>
          </m:sub>
          <m:sup>
            <m:r>
              <w:rPr>
                <w:rFonts w:ascii="Cambria Math" w:hAnsi="Cambria Math" w:cs="Times New Roman"/>
                <w:sz w:val="24"/>
                <w:szCs w:val="24"/>
              </w:rPr>
              <m:t>2</m:t>
            </m:r>
          </m:sup>
        </m:sSubSup>
        <m:r>
          <w:rPr>
            <w:rFonts w:ascii="Cambria Math" w:hAnsi="Cambria Math" w:cs="Times New Roman"/>
            <w:sz w:val="24"/>
            <w:szCs w:val="24"/>
          </w:rPr>
          <m:t xml:space="preserve">) </m:t>
        </m:r>
      </m:oMath>
      <w:r w:rsidRPr="00046C8F">
        <w:rPr>
          <w:rFonts w:ascii="Times New Roman" w:hAnsi="Times New Roman" w:cs="Times New Roman"/>
          <w:sz w:val="24"/>
          <w:szCs w:val="24"/>
        </w:rPr>
        <w:t xml:space="preserve"> and </w:t>
      </w:r>
      <w:r w:rsidR="009D70BE"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r>
          <w:rPr>
            <w:rFonts w:ascii="Cambria Math" w:hAnsi="Cambria Math" w:cs="Times New Roman"/>
            <w:sz w:val="24"/>
            <w:szCs w:val="24"/>
          </w:rPr>
          <m:t xml:space="preserve"> ~ 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ε</m:t>
            </m:r>
          </m:sub>
          <m:sup>
            <m:r>
              <w:rPr>
                <w:rFonts w:ascii="Cambria Math" w:hAnsi="Cambria Math" w:cs="Times New Roman"/>
                <w:sz w:val="24"/>
                <w:szCs w:val="24"/>
              </w:rPr>
              <m:t>2</m:t>
            </m:r>
          </m:sup>
        </m:sSubSup>
        <m:r>
          <w:rPr>
            <w:rFonts w:ascii="Cambria Math" w:hAnsi="Cambria Math" w:cs="Times New Roman"/>
            <w:sz w:val="24"/>
            <w:szCs w:val="24"/>
          </w:rPr>
          <m:t>)</m:t>
        </m:r>
      </m:oMath>
      <w:r w:rsidR="009D70BE" w:rsidRPr="00046C8F">
        <w:rPr>
          <w:rFonts w:ascii="Times New Roman" w:hAnsi="Times New Roman" w:cs="Times New Roman"/>
          <w:sz w:val="24"/>
          <w:szCs w:val="24"/>
        </w:rPr>
        <w:t xml:space="preserve"> respectively</w:t>
      </w:r>
      <w:r w:rsidRPr="00046C8F">
        <w:rPr>
          <w:rFonts w:ascii="Times New Roman" w:hAnsi="Times New Roman" w:cs="Times New Roman"/>
          <w:sz w:val="24"/>
          <w:szCs w:val="24"/>
        </w:rPr>
        <w:t xml:space="preserve">. In contrast to tagging and direct aging components, there is a dearth of information available to estimate the </w:t>
      </w:r>
      <w:r w:rsidR="001B2927" w:rsidRPr="00046C8F">
        <w:rPr>
          <w:rFonts w:ascii="Times New Roman" w:hAnsi="Times New Roman" w:cs="Times New Roman"/>
          <w:sz w:val="24"/>
          <w:szCs w:val="24"/>
        </w:rPr>
        <w:t xml:space="preserve">variance </w:t>
      </w:r>
      <w:r w:rsidR="00640E64" w:rsidRPr="00046C8F">
        <w:rPr>
          <w:rFonts w:ascii="Times New Roman" w:hAnsi="Times New Roman" w:cs="Times New Roman"/>
          <w:sz w:val="24"/>
          <w:szCs w:val="24"/>
        </w:rPr>
        <w:t>component</w:t>
      </w:r>
      <w:r w:rsidRPr="00046C8F">
        <w:rPr>
          <w:rFonts w:ascii="Times New Roman" w:hAnsi="Times New Roman" w:cs="Times New Roman"/>
          <w:sz w:val="24"/>
          <w:szCs w:val="24"/>
        </w:rPr>
        <w:t xml:space="preserve"> of asymptotic length,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oMath>
      <w:r w:rsidRPr="00046C8F">
        <w:rPr>
          <w:rFonts w:ascii="Times New Roman" w:hAnsi="Times New Roman" w:cs="Times New Roman"/>
          <w:sz w:val="24"/>
          <w:szCs w:val="24"/>
        </w:rPr>
        <w:t xml:space="preserve"> using length frequency methods</w:t>
      </w:r>
      <w:ins w:id="120" w:author="Stephen Scherrer [2]" w:date="2018-09-14T12:07:00Z">
        <w:r w:rsidR="000356C8">
          <w:rPr>
            <w:rFonts w:ascii="Times New Roman" w:hAnsi="Times New Roman" w:cs="Times New Roman"/>
            <w:sz w:val="24"/>
            <w:szCs w:val="24"/>
          </w:rPr>
          <w:t>,</w:t>
        </w:r>
      </w:ins>
      <w:r w:rsidRPr="00046C8F">
        <w:rPr>
          <w:rFonts w:ascii="Times New Roman" w:hAnsi="Times New Roman" w:cs="Times New Roman"/>
          <w:sz w:val="24"/>
          <w:szCs w:val="24"/>
        </w:rPr>
        <w:t xml:space="preserve"> </w:t>
      </w:r>
      <w:del w:id="121" w:author="Stephen Scherrer [2]" w:date="2018-09-14T12:07:00Z">
        <w:r w:rsidRPr="00046C8F" w:rsidDel="000356C8">
          <w:rPr>
            <w:rFonts w:ascii="Times New Roman" w:hAnsi="Times New Roman" w:cs="Times New Roman"/>
            <w:sz w:val="24"/>
            <w:szCs w:val="24"/>
          </w:rPr>
          <w:delText xml:space="preserve">and </w:delText>
        </w:r>
      </w:del>
      <w:r w:rsidRPr="00046C8F">
        <w:rPr>
          <w:rFonts w:ascii="Times New Roman" w:hAnsi="Times New Roman" w:cs="Times New Roman"/>
          <w:sz w:val="24"/>
          <w:szCs w:val="24"/>
        </w:rPr>
        <w:t xml:space="preserve">so this term </w:t>
      </w:r>
      <w:r w:rsidR="00B14FC9" w:rsidRPr="00046C8F">
        <w:rPr>
          <w:rFonts w:ascii="Times New Roman" w:hAnsi="Times New Roman" w:cs="Times New Roman"/>
          <w:sz w:val="24"/>
          <w:szCs w:val="24"/>
        </w:rPr>
        <w:t>was</w:t>
      </w:r>
      <w:r w:rsidRPr="00046C8F">
        <w:rPr>
          <w:rFonts w:ascii="Times New Roman" w:hAnsi="Times New Roman" w:cs="Times New Roman"/>
          <w:sz w:val="24"/>
          <w:szCs w:val="24"/>
        </w:rPr>
        <w:t xml:space="preserve"> modeled as fixed </w:t>
      </w:r>
      <w:r w:rsidRPr="00046C8F">
        <w:rPr>
          <w:rFonts w:ascii="Times New Roman" w:hAnsi="Times New Roman" w:cs="Times New Roman"/>
          <w:sz w:val="24"/>
          <w:szCs w:val="24"/>
        </w:rPr>
        <w:lastRenderedPageBreak/>
        <w:t xml:space="preserve">effect,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From this, the </w:t>
      </w:r>
      <w:r w:rsidR="006B56AA" w:rsidRPr="00046C8F">
        <w:rPr>
          <w:rFonts w:ascii="Times New Roman" w:hAnsi="Times New Roman" w:cs="Times New Roman"/>
          <w:sz w:val="24"/>
          <w:szCs w:val="24"/>
        </w:rPr>
        <w:t>expected mode</w:t>
      </w:r>
      <w:r w:rsidRPr="00046C8F">
        <w:rPr>
          <w:rFonts w:ascii="Times New Roman" w:hAnsi="Times New Roman" w:cs="Times New Roman"/>
          <w:sz w:val="24"/>
          <w:szCs w:val="24"/>
        </w:rPr>
        <w:t xml:space="preserve"> fork length of each cohort</w:t>
      </w:r>
      <w:r w:rsidR="00135733" w:rsidRPr="00046C8F">
        <w:rPr>
          <w:rFonts w:ascii="Times New Roman" w:hAnsi="Times New Roman" w:cs="Times New Roman"/>
          <w:sz w:val="24"/>
          <w:szCs w:val="24"/>
        </w:rPr>
        <w:t xml:space="preserve"> (E6)</w:t>
      </w:r>
      <w:r w:rsidRPr="00046C8F">
        <w:rPr>
          <w:rFonts w:ascii="Times New Roman" w:hAnsi="Times New Roman" w:cs="Times New Roman"/>
          <w:sz w:val="24"/>
          <w:szCs w:val="24"/>
        </w:rPr>
        <w:t>, and associated variability during each sampling period</w:t>
      </w:r>
      <w:r w:rsidR="00CE715E" w:rsidRPr="00046C8F">
        <w:rPr>
          <w:rFonts w:ascii="Times New Roman" w:hAnsi="Times New Roman" w:cs="Times New Roman"/>
          <w:sz w:val="24"/>
          <w:szCs w:val="24"/>
        </w:rPr>
        <w:t xml:space="preserve"> (E7</w:t>
      </w:r>
      <w:r w:rsidR="00135733" w:rsidRPr="00046C8F">
        <w:rPr>
          <w:rFonts w:ascii="Times New Roman" w:hAnsi="Times New Roman" w:cs="Times New Roman"/>
          <w:sz w:val="24"/>
          <w:szCs w:val="24"/>
        </w:rPr>
        <w:t>)</w:t>
      </w:r>
      <w:r w:rsidRPr="00046C8F">
        <w:rPr>
          <w:rFonts w:ascii="Times New Roman" w:hAnsi="Times New Roman" w:cs="Times New Roman"/>
          <w:sz w:val="24"/>
          <w:szCs w:val="24"/>
        </w:rPr>
        <w:t xml:space="preserve"> </w:t>
      </w:r>
      <w:r w:rsidR="00640E64" w:rsidRPr="00046C8F">
        <w:rPr>
          <w:rFonts w:ascii="Times New Roman" w:hAnsi="Times New Roman" w:cs="Times New Roman"/>
          <w:sz w:val="24"/>
          <w:szCs w:val="24"/>
        </w:rPr>
        <w:t>were</w:t>
      </w:r>
      <w:r w:rsidRPr="00046C8F">
        <w:rPr>
          <w:rFonts w:ascii="Times New Roman" w:hAnsi="Times New Roman" w:cs="Times New Roman"/>
          <w:sz w:val="24"/>
          <w:szCs w:val="24"/>
        </w:rPr>
        <w:t xml:space="preserve"> calculated</w:t>
      </w:r>
      <w:r w:rsidR="00640E64" w:rsidRPr="00046C8F">
        <w:rPr>
          <w:rFonts w:ascii="Times New Roman" w:hAnsi="Times New Roman" w:cs="Times New Roman"/>
          <w:sz w:val="24"/>
          <w:szCs w:val="24"/>
        </w:rPr>
        <w:t xml:space="preserve"> and</w:t>
      </w:r>
      <w:r w:rsidRPr="00046C8F">
        <w:rPr>
          <w:rFonts w:ascii="Times New Roman" w:hAnsi="Times New Roman" w:cs="Times New Roman"/>
          <w:sz w:val="24"/>
          <w:szCs w:val="24"/>
        </w:rPr>
        <w:t xml:space="preserve"> </w:t>
      </w:r>
      <w:r w:rsidR="00C36893" w:rsidRPr="00046C8F">
        <w:rPr>
          <w:rFonts w:ascii="Times New Roman" w:hAnsi="Times New Roman" w:cs="Times New Roman"/>
          <w:sz w:val="24"/>
          <w:szCs w:val="24"/>
        </w:rPr>
        <w:t>used to construct the</w:t>
      </w:r>
      <w:r w:rsidRPr="00046C8F">
        <w:rPr>
          <w:rFonts w:ascii="Times New Roman" w:hAnsi="Times New Roman" w:cs="Times New Roman"/>
          <w:sz w:val="24"/>
          <w:szCs w:val="24"/>
        </w:rPr>
        <w:t xml:space="preserve"> negat</w:t>
      </w:r>
      <w:r w:rsidR="00CE715E" w:rsidRPr="00046C8F">
        <w:rPr>
          <w:rFonts w:ascii="Times New Roman" w:hAnsi="Times New Roman" w:cs="Times New Roman"/>
          <w:sz w:val="24"/>
          <w:szCs w:val="24"/>
        </w:rPr>
        <w:t>ive log likelihood function (E8</w:t>
      </w:r>
      <w:r w:rsidRPr="00046C8F">
        <w:rPr>
          <w:rFonts w:ascii="Times New Roman" w:hAnsi="Times New Roman" w:cs="Times New Roman"/>
          <w:sz w:val="24"/>
          <w:szCs w:val="24"/>
        </w:rPr>
        <w:t>).</w:t>
      </w:r>
      <w:r w:rsidR="00B14FC9" w:rsidRPr="00046C8F">
        <w:rPr>
          <w:rFonts w:ascii="Times New Roman" w:hAnsi="Times New Roman" w:cs="Times New Roman"/>
          <w:sz w:val="24"/>
          <w:szCs w:val="24"/>
        </w:rPr>
        <w:t xml:space="preserve"> The rationale for these approximations is discussed to greater depth in </w:t>
      </w:r>
      <w:proofErr w:type="spellStart"/>
      <w:r w:rsidR="00B14FC9" w:rsidRPr="00046C8F">
        <w:rPr>
          <w:rFonts w:ascii="Times New Roman" w:hAnsi="Times New Roman" w:cs="Times New Roman"/>
          <w:sz w:val="24"/>
          <w:szCs w:val="24"/>
        </w:rPr>
        <w:t>Eveson</w:t>
      </w:r>
      <w:proofErr w:type="spellEnd"/>
      <w:r w:rsidR="00B14FC9" w:rsidRPr="00046C8F">
        <w:rPr>
          <w:rFonts w:ascii="Times New Roman" w:hAnsi="Times New Roman" w:cs="Times New Roman"/>
          <w:sz w:val="24"/>
          <w:szCs w:val="24"/>
        </w:rPr>
        <w:t xml:space="preserve"> et al. 2004.</w:t>
      </w:r>
    </w:p>
    <w:p w14:paraId="0BF6FEDD" w14:textId="77A06521" w:rsidR="00830F6B" w:rsidRPr="00046C8F" w:rsidRDefault="001A5A19" w:rsidP="00830F6B">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E6</m:t>
              </m:r>
            </m:e>
          </m:d>
          <m:r>
            <w:rPr>
              <w:rFonts w:ascii="Cambria Math" w:hAnsi="Cambria Math" w:cs="Times New Roman"/>
              <w:sz w:val="24"/>
              <w:szCs w:val="24"/>
            </w:rPr>
            <m:t xml:space="preserve">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e>
                  </m:d>
                </m:sup>
              </m:sSup>
            </m:e>
          </m:d>
        </m:oMath>
      </m:oMathPara>
    </w:p>
    <w:p w14:paraId="1D9C0C13" w14:textId="7B1F5393" w:rsidR="00830F6B" w:rsidRPr="00046C8F" w:rsidRDefault="001A5A19" w:rsidP="00830F6B">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E7</m:t>
              </m:r>
            </m:e>
          </m:d>
          <m:r>
            <w:rPr>
              <w:rFonts w:ascii="Cambria Math" w:hAnsi="Cambria Math" w:cs="Times New Roman"/>
              <w:sz w:val="24"/>
              <w:szCs w:val="24"/>
            </w:rPr>
            <m:t xml:space="preserve">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ijk</m:t>
              </m:r>
            </m:sub>
            <m:sup>
              <m:r>
                <w:rPr>
                  <w:rFonts w:ascii="Cambria Math" w:hAnsi="Cambria Math" w:cs="Times New Roman"/>
                  <w:sz w:val="24"/>
                  <w:szCs w:val="24"/>
                </w:rPr>
                <m:t>2</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ε</m:t>
              </m:r>
            </m:sub>
            <m:sup>
              <m:r>
                <w:rPr>
                  <w:rFonts w:ascii="Cambria Math" w:hAnsi="Cambria Math" w:cs="Times New Roman"/>
                  <w:sz w:val="24"/>
                  <w:szCs w:val="24"/>
                </w:rPr>
                <m:t>2</m:t>
              </m:r>
            </m:sup>
          </m:sSubSup>
        </m:oMath>
      </m:oMathPara>
    </w:p>
    <w:p w14:paraId="54DC6054" w14:textId="3F3180A2" w:rsidR="00135733" w:rsidRPr="00046C8F" w:rsidRDefault="001A5A19" w:rsidP="00135733">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E8</m:t>
              </m:r>
            </m:e>
          </m:d>
          <m:r>
            <w:rPr>
              <w:rFonts w:ascii="Cambria Math" w:hAnsi="Cambria Math" w:cs="Times New Roman"/>
              <w:sz w:val="24"/>
              <w:szCs w:val="24"/>
            </w:rPr>
            <m:t xml:space="preserve">  -</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2π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den>
                          </m:f>
                        </m:e>
                      </m:d>
                    </m:e>
                  </m:nary>
                </m:e>
              </m:nary>
            </m:e>
          </m:nary>
        </m:oMath>
      </m:oMathPara>
    </w:p>
    <w:p w14:paraId="69209201" w14:textId="218E1153" w:rsidR="00135733" w:rsidRPr="00046C8F" w:rsidRDefault="00135733" w:rsidP="00135733">
      <w:pPr>
        <w:spacing w:line="480" w:lineRule="auto"/>
        <w:rPr>
          <w:rFonts w:ascii="Times New Roman" w:hAnsi="Times New Roman" w:cs="Times New Roman"/>
          <w:sz w:val="24"/>
          <w:szCs w:val="24"/>
        </w:rPr>
      </w:pPr>
    </w:p>
    <w:p w14:paraId="623B5246" w14:textId="5A6FD0A4" w:rsidR="00135733" w:rsidRPr="00046C8F" w:rsidRDefault="00135733" w:rsidP="00135733">
      <w:pPr>
        <w:spacing w:line="480" w:lineRule="auto"/>
        <w:rPr>
          <w:rFonts w:ascii="Times New Roman" w:hAnsi="Times New Roman" w:cs="Times New Roman"/>
          <w:i/>
          <w:sz w:val="24"/>
          <w:szCs w:val="24"/>
        </w:rPr>
      </w:pPr>
      <w:r w:rsidRPr="00046C8F">
        <w:rPr>
          <w:rFonts w:ascii="Times New Roman" w:hAnsi="Times New Roman" w:cs="Times New Roman"/>
          <w:i/>
          <w:sz w:val="24"/>
          <w:szCs w:val="24"/>
        </w:rPr>
        <w:t>Additional Direct Aging Data</w:t>
      </w:r>
    </w:p>
    <w:p w14:paraId="714D82A1" w14:textId="406A9B80" w:rsidR="00135733" w:rsidRPr="00046C8F" w:rsidRDefault="00135733" w:rsidP="00135733">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Sources of direct ageing data consisted of four previously reported length-at-age datasets from three studies. Age estimates for length at age data were obtained through analytical integration of otolith annuli width (Ralston and Miyamoto, 1983, n = 65), counts of otolith micro increments (</w:t>
      </w:r>
      <w:proofErr w:type="spellStart"/>
      <w:r w:rsidRPr="00046C8F">
        <w:rPr>
          <w:rFonts w:ascii="Times New Roman" w:hAnsi="Times New Roman" w:cs="Times New Roman"/>
          <w:sz w:val="24"/>
          <w:szCs w:val="24"/>
        </w:rPr>
        <w:t>Demartini</w:t>
      </w:r>
      <w:proofErr w:type="spellEnd"/>
      <w:r w:rsidRPr="00046C8F">
        <w:rPr>
          <w:rFonts w:ascii="Times New Roman" w:hAnsi="Times New Roman" w:cs="Times New Roman"/>
          <w:sz w:val="24"/>
          <w:szCs w:val="24"/>
        </w:rPr>
        <w:t xml:space="preserve"> et al., 2014, n = 35), comparison of bomb radiocarbon derived C14:C12 ratios in otoliths to a standard reference obtained from </w:t>
      </w:r>
      <w:proofErr w:type="spellStart"/>
      <w:r w:rsidRPr="00046C8F">
        <w:rPr>
          <w:rFonts w:ascii="Times New Roman" w:hAnsi="Times New Roman" w:cs="Times New Roman"/>
          <w:sz w:val="24"/>
          <w:szCs w:val="24"/>
        </w:rPr>
        <w:t>hermatypic</w:t>
      </w:r>
      <w:proofErr w:type="spellEnd"/>
      <w:r w:rsidRPr="00046C8F">
        <w:rPr>
          <w:rFonts w:ascii="Times New Roman" w:hAnsi="Times New Roman" w:cs="Times New Roman"/>
          <w:sz w:val="24"/>
          <w:szCs w:val="24"/>
        </w:rPr>
        <w:t xml:space="preserve"> coral cores from the Hawaiian Archipelago (Andrews et al., 2012, n = 33), and the lead-radium ratios of individuals pooled by size class (Andrews et al., 2012, n = 3).</w:t>
      </w:r>
    </w:p>
    <w:p w14:paraId="39049F59" w14:textId="51E88B58" w:rsidR="00405F29" w:rsidRPr="00046C8F" w:rsidRDefault="006C23EF" w:rsidP="006C23EF">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The </w:t>
      </w:r>
      <w:r w:rsidR="00135733" w:rsidRPr="00046C8F">
        <w:rPr>
          <w:rFonts w:ascii="Times New Roman" w:hAnsi="Times New Roman" w:cs="Times New Roman"/>
          <w:sz w:val="24"/>
          <w:szCs w:val="24"/>
        </w:rPr>
        <w:t xml:space="preserve">details of the </w:t>
      </w:r>
      <w:r w:rsidRPr="00046C8F">
        <w:rPr>
          <w:rFonts w:ascii="Times New Roman" w:hAnsi="Times New Roman" w:cs="Times New Roman"/>
          <w:sz w:val="24"/>
          <w:szCs w:val="24"/>
        </w:rPr>
        <w:t>method for estimating g</w:t>
      </w:r>
      <w:r w:rsidR="00A62245" w:rsidRPr="00046C8F">
        <w:rPr>
          <w:rFonts w:ascii="Times New Roman" w:hAnsi="Times New Roman" w:cs="Times New Roman"/>
          <w:sz w:val="24"/>
          <w:szCs w:val="24"/>
        </w:rPr>
        <w:t>rowth parameters</w:t>
      </w:r>
      <w:r w:rsidR="00780123" w:rsidRPr="00046C8F">
        <w:rPr>
          <w:rFonts w:ascii="Times New Roman" w:hAnsi="Times New Roman" w:cs="Times New Roman"/>
          <w:sz w:val="24"/>
          <w:szCs w:val="24"/>
        </w:rPr>
        <w:t xml:space="preserve"> </w:t>
      </w:r>
      <w:r w:rsidRPr="00046C8F">
        <w:rPr>
          <w:rFonts w:ascii="Times New Roman" w:hAnsi="Times New Roman" w:cs="Times New Roman"/>
          <w:sz w:val="24"/>
          <w:szCs w:val="24"/>
        </w:rPr>
        <w:t>from direct aging data</w:t>
      </w:r>
      <w:r w:rsidR="00780123"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components </w:t>
      </w:r>
      <w:r w:rsidR="00135733" w:rsidRPr="00046C8F">
        <w:rPr>
          <w:rFonts w:ascii="Times New Roman" w:hAnsi="Times New Roman" w:cs="Times New Roman"/>
          <w:sz w:val="24"/>
          <w:szCs w:val="24"/>
        </w:rPr>
        <w:t>are described</w:t>
      </w:r>
      <w:r w:rsidR="003D440E" w:rsidRPr="00046C8F">
        <w:rPr>
          <w:rFonts w:ascii="Times New Roman" w:hAnsi="Times New Roman" w:cs="Times New Roman"/>
          <w:sz w:val="24"/>
          <w:szCs w:val="24"/>
        </w:rPr>
        <w:t xml:space="preserve"> in </w:t>
      </w:r>
      <w:proofErr w:type="spellStart"/>
      <w:r w:rsidR="003D440E" w:rsidRPr="00046C8F">
        <w:rPr>
          <w:rFonts w:ascii="Times New Roman" w:hAnsi="Times New Roman" w:cs="Times New Roman"/>
          <w:sz w:val="24"/>
          <w:szCs w:val="24"/>
        </w:rPr>
        <w:t>Eveson</w:t>
      </w:r>
      <w:proofErr w:type="spellEnd"/>
      <w:r w:rsidR="003D440E" w:rsidRPr="00046C8F">
        <w:rPr>
          <w:rFonts w:ascii="Times New Roman" w:hAnsi="Times New Roman" w:cs="Times New Roman"/>
          <w:sz w:val="24"/>
          <w:szCs w:val="24"/>
        </w:rPr>
        <w:t xml:space="preserve"> et al. 2004</w:t>
      </w:r>
      <w:r w:rsidR="00160BEC" w:rsidRPr="00046C8F">
        <w:rPr>
          <w:rFonts w:ascii="Times New Roman" w:hAnsi="Times New Roman" w:cs="Times New Roman"/>
          <w:sz w:val="24"/>
          <w:szCs w:val="24"/>
        </w:rPr>
        <w:t>. Briefly</w:t>
      </w:r>
      <w:r w:rsidR="003D440E" w:rsidRPr="00046C8F">
        <w:rPr>
          <w:rFonts w:ascii="Times New Roman" w:hAnsi="Times New Roman" w:cs="Times New Roman"/>
          <w:sz w:val="24"/>
          <w:szCs w:val="24"/>
        </w:rPr>
        <w:t xml:space="preserve">, </w:t>
      </w:r>
      <w:del w:id="122" w:author="Stephen Scherrer [2]" w:date="2018-09-14T12:07:00Z">
        <w:r w:rsidR="003D440E" w:rsidRPr="00046C8F" w:rsidDel="005654BC">
          <w:rPr>
            <w:rFonts w:ascii="Times New Roman" w:hAnsi="Times New Roman" w:cs="Times New Roman"/>
            <w:sz w:val="24"/>
            <w:szCs w:val="24"/>
          </w:rPr>
          <w:delText xml:space="preserve">data </w:delText>
        </w:r>
      </w:del>
      <w:ins w:id="123" w:author="Stephen Scherrer [2]" w:date="2018-09-14T12:07:00Z">
        <w:r w:rsidR="005654BC">
          <w:rPr>
            <w:rFonts w:ascii="Times New Roman" w:hAnsi="Times New Roman" w:cs="Times New Roman"/>
            <w:sz w:val="24"/>
            <w:szCs w:val="24"/>
          </w:rPr>
          <w:t>parameters</w:t>
        </w:r>
        <w:r w:rsidR="005654BC" w:rsidRPr="00046C8F">
          <w:rPr>
            <w:rFonts w:ascii="Times New Roman" w:hAnsi="Times New Roman" w:cs="Times New Roman"/>
            <w:sz w:val="24"/>
            <w:szCs w:val="24"/>
          </w:rPr>
          <w:t xml:space="preserve"> </w:t>
        </w:r>
      </w:ins>
      <w:r w:rsidR="00395AF2" w:rsidRPr="00046C8F">
        <w:rPr>
          <w:rFonts w:ascii="Times New Roman" w:hAnsi="Times New Roman" w:cs="Times New Roman"/>
          <w:sz w:val="24"/>
          <w:szCs w:val="24"/>
        </w:rPr>
        <w:t>w</w:t>
      </w:r>
      <w:ins w:id="124" w:author="Stephen Scherrer [2]" w:date="2018-09-14T12:07:00Z">
        <w:r w:rsidR="005654BC">
          <w:rPr>
            <w:rFonts w:ascii="Times New Roman" w:hAnsi="Times New Roman" w:cs="Times New Roman"/>
            <w:sz w:val="24"/>
            <w:szCs w:val="24"/>
          </w:rPr>
          <w:t>ere</w:t>
        </w:r>
      </w:ins>
      <w:del w:id="125" w:author="Stephen Scherrer [2]" w:date="2018-09-14T12:07:00Z">
        <w:r w:rsidR="00395AF2" w:rsidRPr="00046C8F" w:rsidDel="005654BC">
          <w:rPr>
            <w:rFonts w:ascii="Times New Roman" w:hAnsi="Times New Roman" w:cs="Times New Roman"/>
            <w:sz w:val="24"/>
            <w:szCs w:val="24"/>
          </w:rPr>
          <w:delText>as</w:delText>
        </w:r>
      </w:del>
      <w:r w:rsidR="00780123" w:rsidRPr="00046C8F">
        <w:rPr>
          <w:rFonts w:ascii="Times New Roman" w:hAnsi="Times New Roman" w:cs="Times New Roman"/>
          <w:sz w:val="24"/>
          <w:szCs w:val="24"/>
        </w:rPr>
        <w:t xml:space="preserve"> </w:t>
      </w:r>
      <w:r w:rsidR="00405F29" w:rsidRPr="00046C8F">
        <w:rPr>
          <w:rFonts w:ascii="Times New Roman" w:hAnsi="Times New Roman" w:cs="Times New Roman"/>
          <w:sz w:val="24"/>
          <w:szCs w:val="24"/>
        </w:rPr>
        <w:t xml:space="preserve">modeled using </w:t>
      </w:r>
      <w:r w:rsidR="003D440E" w:rsidRPr="00046C8F">
        <w:rPr>
          <w:rFonts w:ascii="Times New Roman" w:hAnsi="Times New Roman" w:cs="Times New Roman"/>
          <w:sz w:val="24"/>
          <w:szCs w:val="24"/>
        </w:rPr>
        <w:t xml:space="preserve">the VBGF model described by </w:t>
      </w:r>
      <w:r w:rsidR="00B62A8D" w:rsidRPr="00046C8F">
        <w:rPr>
          <w:rFonts w:ascii="Times New Roman" w:hAnsi="Times New Roman" w:cs="Times New Roman"/>
          <w:sz w:val="24"/>
          <w:szCs w:val="24"/>
        </w:rPr>
        <w:t>equation</w:t>
      </w:r>
      <w:r w:rsidR="00CA1801" w:rsidRPr="00046C8F">
        <w:rPr>
          <w:rFonts w:ascii="Times New Roman" w:hAnsi="Times New Roman" w:cs="Times New Roman"/>
          <w:sz w:val="24"/>
          <w:szCs w:val="24"/>
        </w:rPr>
        <w:t xml:space="preserve"> E9</w:t>
      </w:r>
      <w:r w:rsidR="00A62245" w:rsidRPr="00046C8F">
        <w:rPr>
          <w:rFonts w:ascii="Times New Roman" w:hAnsi="Times New Roman" w:cs="Times New Roman"/>
          <w:sz w:val="24"/>
          <w:szCs w:val="24"/>
        </w:rPr>
        <w:t>.</w:t>
      </w:r>
      <w:r w:rsidR="00405F29" w:rsidRPr="00046C8F">
        <w:rPr>
          <w:rFonts w:ascii="Times New Roman" w:hAnsi="Times New Roman" w:cs="Times New Roman"/>
          <w:sz w:val="24"/>
          <w:szCs w:val="24"/>
        </w:rPr>
        <w:t xml:space="preserve"> </w:t>
      </w:r>
    </w:p>
    <w:p w14:paraId="7C12765A" w14:textId="19ACD4C7" w:rsidR="00780123" w:rsidRPr="00046C8F" w:rsidRDefault="001A5A19" w:rsidP="00FD350C">
      <w:pPr>
        <w:spacing w:line="480" w:lineRule="auto"/>
        <w:ind w:firstLine="720"/>
        <w:jc w:val="center"/>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E9</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m:oMathPara>
    </w:p>
    <w:p w14:paraId="572D981B" w14:textId="3F2DD3EB" w:rsidR="00405F29" w:rsidRPr="00046C8F" w:rsidRDefault="004A45E3" w:rsidP="00E519BA">
      <w:pPr>
        <w:spacing w:line="480" w:lineRule="auto"/>
        <w:rPr>
          <w:rFonts w:ascii="Times New Roman" w:hAnsi="Times New Roman" w:cs="Times New Roman"/>
          <w:sz w:val="24"/>
          <w:szCs w:val="24"/>
        </w:rPr>
      </w:pPr>
      <w:r w:rsidRPr="00046C8F">
        <w:rPr>
          <w:rFonts w:ascii="Times New Roman" w:hAnsi="Times New Roman" w:cs="Times New Roman"/>
          <w:sz w:val="24"/>
          <w:szCs w:val="24"/>
        </w:rPr>
        <w:t>Expected</w:t>
      </w:r>
      <w:r w:rsidR="00405F29" w:rsidRPr="00046C8F">
        <w:rPr>
          <w:rFonts w:ascii="Times New Roman" w:hAnsi="Times New Roman" w:cs="Times New Roman"/>
          <w:sz w:val="24"/>
          <w:szCs w:val="24"/>
        </w:rPr>
        <w:t xml:space="preserve"> </w:t>
      </w:r>
      <w:r w:rsidR="00B62A8D" w:rsidRPr="00046C8F">
        <w:rPr>
          <w:rFonts w:ascii="Times New Roman" w:hAnsi="Times New Roman" w:cs="Times New Roman"/>
          <w:sz w:val="24"/>
          <w:szCs w:val="24"/>
        </w:rPr>
        <w:t xml:space="preserve">length for </w:t>
      </w:r>
      <w:r w:rsidRPr="00046C8F">
        <w:rPr>
          <w:rFonts w:ascii="Times New Roman" w:hAnsi="Times New Roman" w:cs="Times New Roman"/>
          <w:sz w:val="24"/>
          <w:szCs w:val="24"/>
        </w:rPr>
        <w:t>each</w:t>
      </w:r>
      <w:r w:rsidR="00B62A8D" w:rsidRPr="00046C8F">
        <w:rPr>
          <w:rFonts w:ascii="Times New Roman" w:hAnsi="Times New Roman" w:cs="Times New Roman"/>
          <w:sz w:val="24"/>
          <w:szCs w:val="24"/>
        </w:rPr>
        <w:t xml:space="preserve"> individual and the variance of the measurement error</w:t>
      </w:r>
      <w:r w:rsidR="00E519BA" w:rsidRPr="00046C8F">
        <w:rPr>
          <w:rFonts w:ascii="Times New Roman" w:hAnsi="Times New Roman" w:cs="Times New Roman"/>
          <w:sz w:val="24"/>
          <w:szCs w:val="24"/>
        </w:rPr>
        <w:t xml:space="preserve"> </w:t>
      </w:r>
      <w:r w:rsidR="00395AF2" w:rsidRPr="00046C8F">
        <w:rPr>
          <w:rFonts w:ascii="Times New Roman" w:hAnsi="Times New Roman" w:cs="Times New Roman"/>
          <w:sz w:val="24"/>
          <w:szCs w:val="24"/>
        </w:rPr>
        <w:t>was</w:t>
      </w:r>
      <w:r w:rsidR="00B62A8D" w:rsidRPr="00046C8F">
        <w:rPr>
          <w:rFonts w:ascii="Times New Roman" w:hAnsi="Times New Roman" w:cs="Times New Roman"/>
          <w:sz w:val="24"/>
          <w:szCs w:val="24"/>
        </w:rPr>
        <w:t xml:space="preserve"> described by equations</w:t>
      </w:r>
      <w:r w:rsidR="00395AF2" w:rsidRPr="00046C8F">
        <w:rPr>
          <w:rFonts w:ascii="Times New Roman" w:hAnsi="Times New Roman" w:cs="Times New Roman"/>
          <w:sz w:val="24"/>
          <w:szCs w:val="24"/>
        </w:rPr>
        <w:t xml:space="preserve"> E10 and E11</w:t>
      </w:r>
      <w:r w:rsidR="00FD350C" w:rsidRPr="00046C8F">
        <w:rPr>
          <w:rFonts w:ascii="Times New Roman" w:hAnsi="Times New Roman" w:cs="Times New Roman"/>
          <w:sz w:val="24"/>
          <w:szCs w:val="24"/>
        </w:rPr>
        <w:t>.</w:t>
      </w:r>
    </w:p>
    <w:p w14:paraId="1F01B154" w14:textId="3F02C18A" w:rsidR="00B62A8D" w:rsidRPr="00046C8F" w:rsidRDefault="00A62245" w:rsidP="00405F29">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(E10)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r>
            <w:rPr>
              <w:rFonts w:ascii="Cambria Math" w:hAnsi="Cambria Math" w:cs="Times New Roman"/>
              <w:sz w:val="24"/>
              <w:szCs w:val="24"/>
            </w:rPr>
            <m:t>)</m:t>
          </m:r>
        </m:oMath>
      </m:oMathPara>
    </w:p>
    <w:p w14:paraId="140B946A" w14:textId="164BDEC5" w:rsidR="00B62A8D" w:rsidRPr="00046C8F" w:rsidRDefault="00A62245" w:rsidP="00B62A8D">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w:lastRenderedPageBreak/>
            <m:t>(E11)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γ</m:t>
              </m:r>
            </m:sub>
            <m:sup>
              <m:r>
                <w:rPr>
                  <w:rFonts w:ascii="Cambria Math" w:hAnsi="Cambria Math" w:cs="Times New Roman"/>
                  <w:sz w:val="24"/>
                  <w:szCs w:val="24"/>
                </w:rPr>
                <m:t>2</m:t>
              </m:r>
            </m:sup>
          </m:sSubSup>
        </m:oMath>
      </m:oMathPara>
    </w:p>
    <w:p w14:paraId="4B014074" w14:textId="735A9CA5" w:rsidR="00B85516" w:rsidRPr="00046C8F" w:rsidRDefault="00FD350C" w:rsidP="00FD350C">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a,i</m:t>
            </m:r>
          </m:sub>
        </m:sSub>
      </m:oMath>
      <w:r w:rsidR="00395AF2" w:rsidRPr="00046C8F">
        <w:rPr>
          <w:rFonts w:ascii="Times New Roman" w:hAnsi="Times New Roman" w:cs="Times New Roman"/>
          <w:sz w:val="24"/>
          <w:szCs w:val="24"/>
        </w:rPr>
        <w:t xml:space="preserve"> denoted</w:t>
      </w:r>
      <w:r w:rsidRPr="00046C8F">
        <w:rPr>
          <w:rFonts w:ascii="Times New Roman" w:hAnsi="Times New Roman" w:cs="Times New Roman"/>
          <w:sz w:val="24"/>
          <w:szCs w:val="24"/>
        </w:rPr>
        <w:t xml:space="preserve"> the </w:t>
      </w:r>
      <w:r w:rsidR="00B85516" w:rsidRPr="00046C8F">
        <w:rPr>
          <w:rFonts w:ascii="Times New Roman" w:hAnsi="Times New Roman" w:cs="Times New Roman"/>
          <w:sz w:val="24"/>
          <w:szCs w:val="24"/>
        </w:rPr>
        <w:t>length of</w:t>
      </w:r>
      <w:r w:rsidRPr="00046C8F">
        <w:rPr>
          <w:rFonts w:ascii="Times New Roman" w:hAnsi="Times New Roman" w:cs="Times New Roman"/>
          <w:sz w:val="24"/>
          <w:szCs w:val="24"/>
        </w:rPr>
        <w:t xml:space="preserve"> </w:t>
      </w:r>
      <w:r w:rsidR="00F20B10" w:rsidRPr="00046C8F">
        <w:rPr>
          <w:rFonts w:ascii="Times New Roman" w:hAnsi="Times New Roman" w:cs="Times New Roman"/>
          <w:sz w:val="24"/>
          <w:szCs w:val="24"/>
        </w:rPr>
        <w:t>the</w:t>
      </w:r>
      <w:r w:rsidRPr="00046C8F">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F20B10" w:rsidRPr="00046C8F">
        <w:rPr>
          <w:rFonts w:ascii="Times New Roman" w:hAnsi="Times New Roman" w:cs="Times New Roman"/>
          <w:sz w:val="24"/>
          <w:szCs w:val="24"/>
        </w:rPr>
        <w:t xml:space="preserve"> fish</w:t>
      </w:r>
      <w:r w:rsidRPr="00046C8F">
        <w:rPr>
          <w:rFonts w:ascii="Times New Roman" w:hAnsi="Times New Roman" w:cs="Times New Roman"/>
          <w:i/>
          <w:sz w:val="24"/>
          <w:szCs w:val="24"/>
        </w:rPr>
        <w:t>,</w:t>
      </w:r>
      <w:r w:rsidRPr="00046C8F">
        <w:rPr>
          <w:rFonts w:ascii="Times New Roman" w:hAnsi="Times New Roman" w:cs="Times New Roman"/>
          <w:sz w:val="24"/>
          <w:szCs w:val="24"/>
        </w:rPr>
        <w:t xml:space="preserve"> at age</w:t>
      </w:r>
      <w:r w:rsidR="00B85516"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B85516" w:rsidRPr="00046C8F">
        <w:rPr>
          <w:rFonts w:ascii="Times New Roman" w:hAnsi="Times New Roman" w:cs="Times New Roman"/>
          <w:sz w:val="24"/>
          <w:szCs w:val="24"/>
        </w:rPr>
        <w:t xml:space="preserve"> </w:t>
      </w:r>
      <w:r w:rsidR="00A62245" w:rsidRPr="00046C8F">
        <w:rPr>
          <w:rFonts w:ascii="Times New Roman" w:hAnsi="Times New Roman" w:cs="Times New Roman"/>
          <w:sz w:val="24"/>
          <w:szCs w:val="24"/>
        </w:rPr>
        <w:t>and</w:t>
      </w:r>
      <w:r w:rsidR="00B85516"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oMath>
      <w:r w:rsidR="00145A98" w:rsidRPr="00046C8F">
        <w:rPr>
          <w:rFonts w:ascii="Times New Roman" w:hAnsi="Times New Roman" w:cs="Times New Roman"/>
          <w:sz w:val="24"/>
          <w:szCs w:val="24"/>
        </w:rPr>
        <w:t xml:space="preserve"> </w:t>
      </w:r>
      <w:r w:rsidR="00395AF2" w:rsidRPr="00046C8F">
        <w:rPr>
          <w:rFonts w:ascii="Times New Roman" w:hAnsi="Times New Roman" w:cs="Times New Roman"/>
          <w:sz w:val="24"/>
          <w:szCs w:val="24"/>
        </w:rPr>
        <w:t>was</w:t>
      </w:r>
      <w:r w:rsidR="00145A98" w:rsidRPr="00046C8F">
        <w:rPr>
          <w:rFonts w:ascii="Times New Roman" w:hAnsi="Times New Roman" w:cs="Times New Roman"/>
          <w:sz w:val="24"/>
          <w:szCs w:val="24"/>
        </w:rPr>
        <w:t xml:space="preserve"> a fixed parameter</w:t>
      </w:r>
      <w:r w:rsidR="006C23EF" w:rsidRPr="00046C8F">
        <w:rPr>
          <w:rFonts w:ascii="Times New Roman" w:hAnsi="Times New Roman" w:cs="Times New Roman"/>
          <w:sz w:val="24"/>
          <w:szCs w:val="24"/>
        </w:rPr>
        <w:t xml:space="preserve"> analogous to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00145A98" w:rsidRPr="00046C8F">
        <w:rPr>
          <w:rFonts w:ascii="Times New Roman" w:hAnsi="Times New Roman" w:cs="Times New Roman"/>
          <w:sz w:val="24"/>
          <w:szCs w:val="24"/>
        </w:rPr>
        <w:t xml:space="preserve"> when a fish has a hypothetical length of zero</w:t>
      </w:r>
      <w:r w:rsidR="00B85516" w:rsidRPr="00046C8F">
        <w:rPr>
          <w:rFonts w:ascii="Times New Roman" w:hAnsi="Times New Roman" w:cs="Times New Roman"/>
          <w:sz w:val="24"/>
          <w:szCs w:val="24"/>
        </w:rPr>
        <w:t>.</w:t>
      </w:r>
      <w:r w:rsidRPr="00046C8F">
        <w:rPr>
          <w:rFonts w:ascii="Times New Roman" w:hAnsi="Times New Roman" w:cs="Times New Roman"/>
          <w:sz w:val="24"/>
          <w:szCs w:val="24"/>
        </w:rPr>
        <w:t xml:space="preserve"> As with the model</w:t>
      </w:r>
      <w:r w:rsidR="006C23EF" w:rsidRPr="00046C8F">
        <w:rPr>
          <w:rFonts w:ascii="Times New Roman" w:hAnsi="Times New Roman" w:cs="Times New Roman"/>
          <w:sz w:val="24"/>
          <w:szCs w:val="24"/>
        </w:rPr>
        <w:t xml:space="preserve"> for tagging data</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00920A46" w:rsidRPr="00046C8F">
        <w:rPr>
          <w:rFonts w:ascii="Times New Roman" w:hAnsi="Times New Roman" w:cs="Times New Roman"/>
          <w:sz w:val="24"/>
          <w:szCs w:val="24"/>
        </w:rPr>
        <w:t xml:space="preserve"> </w:t>
      </w:r>
      <w:r w:rsidR="00395AF2" w:rsidRPr="00046C8F">
        <w:rPr>
          <w:rFonts w:ascii="Times New Roman" w:hAnsi="Times New Roman" w:cs="Times New Roman"/>
          <w:sz w:val="24"/>
          <w:szCs w:val="24"/>
        </w:rPr>
        <w:t>was</w:t>
      </w:r>
      <w:r w:rsidR="00B85516" w:rsidRPr="00046C8F">
        <w:rPr>
          <w:rFonts w:ascii="Times New Roman" w:hAnsi="Times New Roman" w:cs="Times New Roman"/>
          <w:sz w:val="24"/>
          <w:szCs w:val="24"/>
        </w:rPr>
        <w:t xml:space="preserve"> </w:t>
      </w:r>
      <w:r w:rsidR="00145A98" w:rsidRPr="00046C8F">
        <w:rPr>
          <w:rFonts w:ascii="Times New Roman" w:hAnsi="Times New Roman" w:cs="Times New Roman"/>
          <w:sz w:val="24"/>
          <w:szCs w:val="24"/>
        </w:rPr>
        <w:t>the individual asymptotic length of the</w:t>
      </w:r>
      <w:r w:rsidR="00145A98" w:rsidRPr="00046C8F">
        <w:rPr>
          <w:rFonts w:ascii="Times New Roman" w:hAnsi="Times New Roman" w:cs="Times New Roman"/>
          <w:i/>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145A98" w:rsidRPr="00046C8F">
        <w:rPr>
          <w:rFonts w:ascii="Times New Roman" w:hAnsi="Times New Roman" w:cs="Times New Roman"/>
          <w:i/>
          <w:sz w:val="24"/>
          <w:szCs w:val="24"/>
        </w:rPr>
        <w:t xml:space="preserve"> </w:t>
      </w:r>
      <w:r w:rsidR="00145A98" w:rsidRPr="00046C8F">
        <w:rPr>
          <w:rFonts w:ascii="Times New Roman" w:hAnsi="Times New Roman" w:cs="Times New Roman"/>
          <w:sz w:val="24"/>
          <w:szCs w:val="24"/>
        </w:rPr>
        <w:t xml:space="preserve">fish </w:t>
      </w:r>
      <w:r w:rsidR="00574E7C" w:rsidRPr="00046C8F">
        <w:rPr>
          <w:rFonts w:ascii="Times New Roman" w:hAnsi="Times New Roman" w:cs="Times New Roman"/>
          <w:sz w:val="24"/>
          <w:szCs w:val="24"/>
        </w:rPr>
        <w:t xml:space="preserve">drawn </w:t>
      </w:r>
      <w:r w:rsidR="00145A98" w:rsidRPr="00046C8F">
        <w:rPr>
          <w:rFonts w:ascii="Times New Roman" w:hAnsi="Times New Roman" w:cs="Times New Roman"/>
          <w:sz w:val="24"/>
          <w:szCs w:val="24"/>
        </w:rPr>
        <w:t>from the random normal</w:t>
      </w:r>
      <w:r w:rsidR="00B85516" w:rsidRPr="00046C8F">
        <w:rPr>
          <w:rFonts w:ascii="Times New Roman" w:hAnsi="Times New Roman" w:cs="Times New Roman"/>
          <w:sz w:val="24"/>
          <w:szCs w:val="24"/>
        </w:rPr>
        <w:t xml:space="preserve"> </w:t>
      </w:r>
      <w:r w:rsidR="00145A98" w:rsidRPr="00046C8F">
        <w:rPr>
          <w:rFonts w:ascii="Times New Roman" w:hAnsi="Times New Roman" w:cs="Times New Roman"/>
          <w:sz w:val="24"/>
          <w:szCs w:val="24"/>
        </w:rPr>
        <w:t xml:space="preserve">distribution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t>
            </m:r>
          </m:sub>
        </m:sSub>
        <m:r>
          <w:rPr>
            <w:rFonts w:ascii="Cambria Math" w:hAnsi="Cambria Math" w:cs="Times New Roman"/>
            <w:sz w:val="24"/>
            <w:szCs w:val="24"/>
          </w:rPr>
          <m:t>)</m:t>
        </m:r>
      </m:oMath>
      <w:r w:rsidR="00A62245" w:rsidRPr="00046C8F">
        <w:rPr>
          <w:rFonts w:ascii="Times New Roman" w:hAnsi="Times New Roman" w:cs="Times New Roman"/>
          <w:sz w:val="24"/>
          <w:szCs w:val="24"/>
        </w:rPr>
        <w:t>.</w:t>
      </w:r>
      <w:r w:rsidR="00B85516"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w:r w:rsidR="00B85516" w:rsidRPr="00046C8F">
        <w:rPr>
          <w:rFonts w:ascii="Times New Roman" w:hAnsi="Times New Roman" w:cs="Times New Roman"/>
          <w:sz w:val="24"/>
          <w:szCs w:val="24"/>
        </w:rPr>
        <w:t xml:space="preserve"> </w:t>
      </w:r>
      <w:r w:rsidR="00395AF2" w:rsidRPr="00046C8F">
        <w:rPr>
          <w:rFonts w:ascii="Times New Roman" w:hAnsi="Times New Roman" w:cs="Times New Roman"/>
          <w:sz w:val="24"/>
          <w:szCs w:val="24"/>
        </w:rPr>
        <w:t>represented</w:t>
      </w:r>
      <w:r w:rsidR="00145A98" w:rsidRPr="00046C8F">
        <w:rPr>
          <w:rFonts w:ascii="Times New Roman" w:hAnsi="Times New Roman" w:cs="Times New Roman"/>
          <w:sz w:val="24"/>
          <w:szCs w:val="24"/>
        </w:rPr>
        <w:t xml:space="preserve"> the distribution of individual measurement error and </w:t>
      </w:r>
      <w:r w:rsidR="00395AF2" w:rsidRPr="00046C8F">
        <w:rPr>
          <w:rFonts w:ascii="Times New Roman" w:hAnsi="Times New Roman" w:cs="Times New Roman"/>
          <w:sz w:val="24"/>
          <w:szCs w:val="24"/>
        </w:rPr>
        <w:t>was</w:t>
      </w:r>
      <w:r w:rsidR="00145A98" w:rsidRPr="00046C8F">
        <w:rPr>
          <w:rFonts w:ascii="Times New Roman" w:hAnsi="Times New Roman" w:cs="Times New Roman"/>
          <w:sz w:val="24"/>
          <w:szCs w:val="24"/>
        </w:rPr>
        <w:t xml:space="preserve"> similarly random, </w:t>
      </w:r>
      <w:r w:rsidR="00B85516" w:rsidRPr="00046C8F">
        <w:rPr>
          <w:rFonts w:ascii="Times New Roman" w:hAnsi="Times New Roman" w:cs="Times New Roman"/>
          <w:sz w:val="24"/>
          <w:szCs w:val="24"/>
        </w:rPr>
        <w:t xml:space="preserve">drawn from the distribution </w:t>
      </w:r>
      <m:oMath>
        <m:r>
          <w:rPr>
            <w:rFonts w:ascii="Cambria Math" w:hAnsi="Cambria Math" w:cs="Times New Roman"/>
            <w:sz w:val="24"/>
            <w:szCs w:val="24"/>
          </w:rPr>
          <m:t>γ=N</m:t>
        </m:r>
        <m:d>
          <m:dPr>
            <m:ctrlPr>
              <w:rPr>
                <w:rFonts w:ascii="Cambria Math" w:hAnsi="Cambria Math" w:cs="Times New Roman"/>
                <w:i/>
                <w:sz w:val="24"/>
                <w:szCs w:val="24"/>
              </w:rPr>
            </m:ctrlPr>
          </m:dPr>
          <m:e>
            <m:r>
              <w:rPr>
                <w:rFonts w:ascii="Cambria Math" w:hAnsi="Cambria Math" w:cs="Times New Roman"/>
                <w:sz w:val="24"/>
                <w:szCs w:val="24"/>
              </w:rPr>
              <m:t xml:space="preserve">0,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γ</m:t>
                </m:r>
              </m:sub>
            </m:sSub>
          </m:e>
        </m:d>
      </m:oMath>
      <w:r w:rsidRPr="00046C8F">
        <w:rPr>
          <w:rFonts w:ascii="Times New Roman" w:hAnsi="Times New Roman" w:cs="Times New Roman"/>
          <w:sz w:val="24"/>
          <w:szCs w:val="24"/>
        </w:rPr>
        <w:t xml:space="preserve">. </w:t>
      </w:r>
      <w:r w:rsidR="00395AF2" w:rsidRPr="00046C8F">
        <w:rPr>
          <w:rFonts w:ascii="Times New Roman" w:hAnsi="Times New Roman" w:cs="Times New Roman"/>
          <w:sz w:val="24"/>
          <w:szCs w:val="24"/>
        </w:rPr>
        <w:t>Equation 12</w:t>
      </w:r>
      <w:r w:rsidR="00A62245" w:rsidRPr="00046C8F">
        <w:rPr>
          <w:rFonts w:ascii="Times New Roman" w:hAnsi="Times New Roman" w:cs="Times New Roman"/>
          <w:sz w:val="24"/>
          <w:szCs w:val="24"/>
        </w:rPr>
        <w:t xml:space="preserve"> describes the</w:t>
      </w:r>
      <w:r w:rsidR="00B85516" w:rsidRPr="00046C8F">
        <w:rPr>
          <w:rFonts w:ascii="Times New Roman" w:hAnsi="Times New Roman" w:cs="Times New Roman"/>
          <w:sz w:val="24"/>
          <w:szCs w:val="24"/>
        </w:rPr>
        <w:t xml:space="preserve"> </w:t>
      </w:r>
      <w:r w:rsidR="00995854" w:rsidRPr="00046C8F">
        <w:rPr>
          <w:rFonts w:ascii="Times New Roman" w:hAnsi="Times New Roman" w:cs="Times New Roman"/>
          <w:sz w:val="24"/>
          <w:szCs w:val="24"/>
        </w:rPr>
        <w:t>log-</w:t>
      </w:r>
      <w:r w:rsidRPr="00046C8F">
        <w:rPr>
          <w:rFonts w:ascii="Times New Roman" w:hAnsi="Times New Roman" w:cs="Times New Roman"/>
          <w:sz w:val="24"/>
          <w:szCs w:val="24"/>
        </w:rPr>
        <w:t xml:space="preserve">likelihood </w:t>
      </w:r>
      <w:r w:rsidR="00B85516" w:rsidRPr="00046C8F">
        <w:rPr>
          <w:rFonts w:ascii="Times New Roman" w:hAnsi="Times New Roman" w:cs="Times New Roman"/>
          <w:sz w:val="24"/>
          <w:szCs w:val="24"/>
        </w:rPr>
        <w:t xml:space="preserve">function </w:t>
      </w:r>
      <w:r w:rsidRPr="00046C8F">
        <w:rPr>
          <w:rFonts w:ascii="Times New Roman" w:hAnsi="Times New Roman" w:cs="Times New Roman"/>
          <w:sz w:val="24"/>
          <w:szCs w:val="24"/>
        </w:rPr>
        <w:t xml:space="preserve">derived </w:t>
      </w:r>
      <w:r w:rsidR="00A62245" w:rsidRPr="00046C8F">
        <w:rPr>
          <w:rFonts w:ascii="Times New Roman" w:hAnsi="Times New Roman" w:cs="Times New Roman"/>
          <w:sz w:val="24"/>
          <w:szCs w:val="24"/>
        </w:rPr>
        <w:t xml:space="preserve">from </w:t>
      </w:r>
      <w:r w:rsidRPr="00046C8F">
        <w:rPr>
          <w:rFonts w:ascii="Times New Roman" w:hAnsi="Times New Roman" w:cs="Times New Roman"/>
          <w:sz w:val="24"/>
          <w:szCs w:val="24"/>
        </w:rPr>
        <w:t>these equations.</w:t>
      </w:r>
    </w:p>
    <w:p w14:paraId="581C1002" w14:textId="02BFC30C" w:rsidR="00FD350C" w:rsidRPr="00046C8F" w:rsidRDefault="001A5A19" w:rsidP="00FD350C">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E12</m:t>
              </m:r>
            </m:e>
          </m:d>
          <m:r>
            <w:rPr>
              <w:rFonts w:ascii="Cambria Math" w:hAnsi="Cambria Math" w:cs="Times New Roman"/>
              <w:sz w:val="24"/>
              <w:szCs w:val="24"/>
            </w:rPr>
            <m:t xml:space="preserve"> -ln( </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2</m:t>
              </m:r>
            </m:sub>
          </m:sSub>
          <m:r>
            <m:rPr>
              <m:sty m:val="p"/>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ln⁡</m:t>
                  </m:r>
                  <m:r>
                    <w:rPr>
                      <w:rFonts w:ascii="Cambria Math" w:hAnsi="Cambria Math" w:cs="Times New Roman"/>
                      <w:sz w:val="24"/>
                      <w:szCs w:val="24"/>
                    </w:rPr>
                    <m:t>(2πV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den>
                  </m:f>
                </m:e>
              </m:d>
            </m:e>
          </m:nary>
        </m:oMath>
      </m:oMathPara>
    </w:p>
    <w:p w14:paraId="04B52A34" w14:textId="4390465E" w:rsidR="005E3F0B" w:rsidRPr="00046C8F" w:rsidRDefault="00574E7C" w:rsidP="00135733">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An appropriate </w:t>
      </w:r>
      <w:r w:rsidR="006D5ED2" w:rsidRPr="00046C8F">
        <w:rPr>
          <w:rFonts w:ascii="Times New Roman" w:hAnsi="Times New Roman" w:cs="Times New Roman"/>
          <w:sz w:val="24"/>
          <w:szCs w:val="24"/>
        </w:rPr>
        <w:t>overall objective</w:t>
      </w:r>
      <w:r w:rsidR="000063C6" w:rsidRPr="00046C8F">
        <w:rPr>
          <w:rFonts w:ascii="Times New Roman" w:hAnsi="Times New Roman" w:cs="Times New Roman"/>
          <w:sz w:val="24"/>
          <w:szCs w:val="24"/>
        </w:rPr>
        <w:t xml:space="preserve"> likelihood</w:t>
      </w:r>
      <w:r w:rsidR="006D5ED2" w:rsidRPr="00046C8F">
        <w:rPr>
          <w:rFonts w:ascii="Times New Roman" w:hAnsi="Times New Roman" w:cs="Times New Roman"/>
          <w:sz w:val="24"/>
          <w:szCs w:val="24"/>
        </w:rPr>
        <w:t xml:space="preserve"> function</w:t>
      </w:r>
      <w:r w:rsidR="00395AF2" w:rsidRPr="00046C8F">
        <w:rPr>
          <w:rFonts w:ascii="Times New Roman" w:hAnsi="Times New Roman" w:cs="Times New Roman"/>
          <w:sz w:val="24"/>
          <w:szCs w:val="24"/>
        </w:rPr>
        <w:t xml:space="preserve"> (E13</w:t>
      </w:r>
      <w:r w:rsidR="009D1918" w:rsidRPr="00046C8F">
        <w:rPr>
          <w:rFonts w:ascii="Times New Roman" w:hAnsi="Times New Roman" w:cs="Times New Roman"/>
          <w:sz w:val="24"/>
          <w:szCs w:val="24"/>
        </w:rPr>
        <w:t>)</w:t>
      </w:r>
      <w:r w:rsidRPr="00046C8F">
        <w:rPr>
          <w:rFonts w:ascii="Times New Roman" w:hAnsi="Times New Roman" w:cs="Times New Roman"/>
          <w:sz w:val="24"/>
          <w:szCs w:val="24"/>
        </w:rPr>
        <w:t xml:space="preserve"> </w:t>
      </w:r>
      <w:r w:rsidR="00395AF2" w:rsidRPr="00046C8F">
        <w:rPr>
          <w:rFonts w:ascii="Times New Roman" w:hAnsi="Times New Roman" w:cs="Times New Roman"/>
          <w:sz w:val="24"/>
          <w:szCs w:val="24"/>
        </w:rPr>
        <w:t>was</w:t>
      </w:r>
      <w:r w:rsidRPr="00046C8F">
        <w:rPr>
          <w:rFonts w:ascii="Times New Roman" w:hAnsi="Times New Roman" w:cs="Times New Roman"/>
          <w:sz w:val="24"/>
          <w:szCs w:val="24"/>
        </w:rPr>
        <w:t xml:space="preserve"> then defined from the sum of the negative log-likelihood functions for direct aging, length frequency, and growth increment approaches, each with its own scaling constant, </w:t>
      </w:r>
      <m:oMath>
        <m:r>
          <w:rPr>
            <w:rFonts w:ascii="Cambria Math" w:hAnsi="Cambria Math" w:cs="Times New Roman"/>
            <w:sz w:val="24"/>
            <w:szCs w:val="24"/>
          </w:rPr>
          <m:t>β</m:t>
        </m:r>
      </m:oMath>
      <w:r w:rsidRPr="00046C8F">
        <w:rPr>
          <w:rFonts w:ascii="Times New Roman" w:hAnsi="Times New Roman" w:cs="Times New Roman"/>
          <w:sz w:val="24"/>
          <w:szCs w:val="24"/>
        </w:rPr>
        <w:t xml:space="preserve">. </w:t>
      </w:r>
    </w:p>
    <w:p w14:paraId="10E85E24" w14:textId="77777777" w:rsidR="005E3F0B" w:rsidRPr="00046C8F" w:rsidRDefault="005E3F0B" w:rsidP="00135733">
      <w:pPr>
        <w:spacing w:line="480" w:lineRule="auto"/>
        <w:ind w:firstLine="720"/>
        <w:rPr>
          <w:rFonts w:ascii="Times New Roman" w:hAnsi="Times New Roman" w:cs="Times New Roman"/>
          <w:sz w:val="24"/>
          <w:szCs w:val="24"/>
        </w:rPr>
      </w:pPr>
    </w:p>
    <w:p w14:paraId="7F8135E8" w14:textId="498030DC" w:rsidR="005E3F0B" w:rsidRPr="00046C8F" w:rsidRDefault="005E3F0B" w:rsidP="005E3F0B">
      <w:pPr>
        <w:spacing w:line="480" w:lineRule="auto"/>
        <w:rPr>
          <w:rFonts w:ascii="Times New Roman" w:hAnsi="Times New Roman" w:cs="Times New Roman"/>
          <w:i/>
          <w:sz w:val="24"/>
          <w:szCs w:val="24"/>
        </w:rPr>
      </w:pPr>
      <w:r w:rsidRPr="00046C8F">
        <w:rPr>
          <w:rFonts w:ascii="Times New Roman" w:hAnsi="Times New Roman" w:cs="Times New Roman"/>
          <w:i/>
          <w:sz w:val="24"/>
          <w:szCs w:val="24"/>
        </w:rPr>
        <w:t>Defining an objective function and estimating integrative growth parameters</w:t>
      </w:r>
    </w:p>
    <w:p w14:paraId="062088EC" w14:textId="27AE00CD" w:rsidR="005E3F0B" w:rsidRPr="00046C8F" w:rsidRDefault="00574E7C" w:rsidP="00574E7C">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A single set of growth parameters best describing the data </w:t>
      </w:r>
      <w:r w:rsidR="005E3F0B" w:rsidRPr="00046C8F">
        <w:rPr>
          <w:rFonts w:ascii="Times New Roman" w:hAnsi="Times New Roman" w:cs="Times New Roman"/>
          <w:sz w:val="24"/>
          <w:szCs w:val="24"/>
        </w:rPr>
        <w:t>was</w:t>
      </w:r>
      <w:r w:rsidRPr="00046C8F">
        <w:rPr>
          <w:rFonts w:ascii="Times New Roman" w:hAnsi="Times New Roman" w:cs="Times New Roman"/>
          <w:sz w:val="24"/>
          <w:szCs w:val="24"/>
        </w:rPr>
        <w:t xml:space="preserve"> obtained by minimizing the objective likelihood function</w:t>
      </w:r>
      <w:r w:rsidR="005E3F0B" w:rsidRPr="00046C8F">
        <w:rPr>
          <w:rFonts w:ascii="Times New Roman" w:hAnsi="Times New Roman" w:cs="Times New Roman"/>
          <w:sz w:val="24"/>
          <w:szCs w:val="24"/>
        </w:rPr>
        <w:t xml:space="preserve"> </w:t>
      </w:r>
      <m:oMath>
        <m:r>
          <m:rPr>
            <m:sty m:val="p"/>
          </m:rPr>
          <w:rPr>
            <w:rFonts w:ascii="Cambria Math" w:hAnsi="Cambria Math" w:cs="Times New Roman"/>
            <w:sz w:val="24"/>
            <w:szCs w:val="24"/>
          </w:rPr>
          <m:t>Λ</m:t>
        </m:r>
      </m:oMath>
      <w:r w:rsidR="005E3F0B" w:rsidRPr="00046C8F">
        <w:rPr>
          <w:rFonts w:ascii="Times New Roman" w:hAnsi="Times New Roman" w:cs="Times New Roman"/>
          <w:sz w:val="24"/>
          <w:szCs w:val="24"/>
        </w:rPr>
        <w:t xml:space="preserve"> (E13)</w:t>
      </w:r>
      <w:r w:rsidRPr="00046C8F">
        <w:rPr>
          <w:rFonts w:ascii="Times New Roman" w:hAnsi="Times New Roman" w:cs="Times New Roman"/>
          <w:sz w:val="24"/>
          <w:szCs w:val="24"/>
        </w:rPr>
        <w:t>.</w:t>
      </w:r>
    </w:p>
    <w:p w14:paraId="1CD62D0C" w14:textId="77777777" w:rsidR="00135733" w:rsidRPr="00046C8F" w:rsidRDefault="001A5A19" w:rsidP="00574E7C">
      <w:pPr>
        <w:spacing w:line="480" w:lineRule="auto"/>
        <w:ind w:firstLine="720"/>
        <w:rPr>
          <w:rFonts w:ascii="Times New Roman" w:hAnsi="Times New Roman" w:cs="Times New Roman"/>
          <w:sz w:val="24"/>
          <w:szCs w:val="24"/>
        </w:rPr>
      </w:pPr>
      <m:oMathPara>
        <m:oMath>
          <m:d>
            <m:dPr>
              <m:ctrlPr>
                <w:rPr>
                  <w:rFonts w:ascii="Cambria Math" w:hAnsi="Cambria Math" w:cs="Times New Roman"/>
                  <w:sz w:val="24"/>
                  <w:szCs w:val="24"/>
                </w:rPr>
              </m:ctrlPr>
            </m:dPr>
            <m:e>
              <m:r>
                <m:rPr>
                  <m:sty m:val="p"/>
                </m:rPr>
                <w:rPr>
                  <w:rFonts w:ascii="Cambria Math" w:hAnsi="Cambria Math" w:cs="Times New Roman"/>
                  <w:sz w:val="24"/>
                  <w:szCs w:val="24"/>
                </w:rPr>
                <m:t>E13</m:t>
              </m:r>
            </m:e>
          </m:d>
          <m:r>
            <m:rPr>
              <m:sty m:val="p"/>
            </m:rPr>
            <w:rPr>
              <w:rFonts w:ascii="Cambria Math" w:hAnsi="Cambria Math" w:cs="Times New Roman"/>
              <w:sz w:val="24"/>
              <w:szCs w:val="24"/>
            </w:rPr>
            <m:t xml:space="preserve">   Λ=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e>
          </m:d>
        </m:oMath>
      </m:oMathPara>
    </w:p>
    <w:p w14:paraId="50A23178" w14:textId="5827E8C4" w:rsidR="007606E7" w:rsidRPr="00046C8F" w:rsidRDefault="00574E7C" w:rsidP="00574E7C">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By manipulating the value of scaling constants, how similar datasets were treated, and which datasets were included, six</w:t>
      </w:r>
      <w:r w:rsidR="00395AF2" w:rsidRPr="00046C8F">
        <w:rPr>
          <w:rFonts w:ascii="Times New Roman" w:hAnsi="Times New Roman" w:cs="Times New Roman"/>
          <w:sz w:val="24"/>
          <w:szCs w:val="24"/>
        </w:rPr>
        <w:t xml:space="preserve"> additional</w:t>
      </w:r>
      <w:r w:rsidRPr="00046C8F">
        <w:rPr>
          <w:rFonts w:ascii="Times New Roman" w:hAnsi="Times New Roman" w:cs="Times New Roman"/>
          <w:sz w:val="24"/>
          <w:szCs w:val="24"/>
        </w:rPr>
        <w:t xml:space="preserve"> model structures</w:t>
      </w:r>
      <w:r w:rsidR="00395AF2"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were developed and evaluated </w:t>
      </w:r>
      <w:r w:rsidR="001960BA">
        <w:rPr>
          <w:rFonts w:ascii="Times New Roman" w:hAnsi="Times New Roman" w:cs="Times New Roman"/>
          <w:sz w:val="24"/>
          <w:szCs w:val="24"/>
        </w:rPr>
        <w:t>(Table 3</w:t>
      </w:r>
      <w:r w:rsidRPr="00046C8F">
        <w:rPr>
          <w:rFonts w:ascii="Times New Roman" w:hAnsi="Times New Roman" w:cs="Times New Roman"/>
          <w:sz w:val="24"/>
          <w:szCs w:val="24"/>
        </w:rPr>
        <w:t xml:space="preserve">). </w:t>
      </w:r>
      <w:r w:rsidR="00C36893" w:rsidRPr="00046C8F">
        <w:rPr>
          <w:rFonts w:ascii="Times New Roman" w:hAnsi="Times New Roman" w:cs="Times New Roman"/>
          <w:sz w:val="24"/>
          <w:szCs w:val="24"/>
        </w:rPr>
        <w:t xml:space="preserve">Two approaches </w:t>
      </w:r>
      <w:r w:rsidRPr="00046C8F">
        <w:rPr>
          <w:rFonts w:ascii="Times New Roman" w:hAnsi="Times New Roman" w:cs="Times New Roman"/>
          <w:sz w:val="24"/>
          <w:szCs w:val="24"/>
        </w:rPr>
        <w:t xml:space="preserve">were </w:t>
      </w:r>
      <w:r w:rsidR="00C36893" w:rsidRPr="00046C8F">
        <w:rPr>
          <w:rFonts w:ascii="Times New Roman" w:hAnsi="Times New Roman" w:cs="Times New Roman"/>
          <w:sz w:val="24"/>
          <w:szCs w:val="24"/>
        </w:rPr>
        <w:t>used to define the scaling constant</w:t>
      </w:r>
      <w:r w:rsidRPr="00046C8F">
        <w:rPr>
          <w:rFonts w:ascii="Times New Roman" w:hAnsi="Times New Roman" w:cs="Times New Roman"/>
          <w:sz w:val="24"/>
          <w:szCs w:val="24"/>
        </w:rPr>
        <w:t>s</w:t>
      </w:r>
      <w:r w:rsidR="00C36893" w:rsidRPr="00046C8F">
        <w:rPr>
          <w:rFonts w:ascii="Times New Roman" w:hAnsi="Times New Roman" w:cs="Times New Roman"/>
          <w:sz w:val="24"/>
          <w:szCs w:val="24"/>
        </w:rPr>
        <w:t>. The first equally weight</w:t>
      </w:r>
      <w:r w:rsidRPr="00046C8F">
        <w:rPr>
          <w:rFonts w:ascii="Times New Roman" w:hAnsi="Times New Roman" w:cs="Times New Roman"/>
          <w:sz w:val="24"/>
          <w:szCs w:val="24"/>
        </w:rPr>
        <w:t>ed</w:t>
      </w:r>
      <w:r w:rsidR="00C36893" w:rsidRPr="00046C8F">
        <w:rPr>
          <w:rFonts w:ascii="Times New Roman" w:hAnsi="Times New Roman" w:cs="Times New Roman"/>
          <w:sz w:val="24"/>
          <w:szCs w:val="24"/>
        </w:rPr>
        <w:t xml:space="preserve"> each </w:t>
      </w:r>
      <w:r w:rsidRPr="00046C8F">
        <w:rPr>
          <w:rFonts w:ascii="Times New Roman" w:hAnsi="Times New Roman" w:cs="Times New Roman"/>
          <w:sz w:val="24"/>
          <w:szCs w:val="24"/>
        </w:rPr>
        <w:t>likelihood function</w:t>
      </w:r>
      <w:r w:rsidR="00C36893" w:rsidRPr="00046C8F">
        <w:rPr>
          <w:rFonts w:ascii="Times New Roman" w:hAnsi="Times New Roman" w:cs="Times New Roman"/>
          <w:sz w:val="24"/>
          <w:szCs w:val="24"/>
        </w:rPr>
        <w:t xml:space="preserve"> </w:t>
      </w:r>
      <w:r w:rsidRPr="00046C8F">
        <w:rPr>
          <w:rFonts w:ascii="Times New Roman" w:hAnsi="Times New Roman" w:cs="Times New Roman"/>
          <w:sz w:val="24"/>
          <w:szCs w:val="24"/>
        </w:rPr>
        <w:t>so that</w:t>
      </w:r>
      <w:r w:rsidR="001C3290" w:rsidRPr="00046C8F">
        <w:rPr>
          <w:rFonts w:ascii="Times New Roman" w:hAnsi="Times New Roman" w:cs="Times New Roman"/>
          <w:sz w:val="24"/>
          <w:szCs w:val="24"/>
        </w:rPr>
        <w:t xml:space="preserve"> each data source </w:t>
      </w:r>
      <w:r w:rsidRPr="00046C8F">
        <w:rPr>
          <w:rFonts w:ascii="Times New Roman" w:hAnsi="Times New Roman" w:cs="Times New Roman"/>
          <w:sz w:val="24"/>
          <w:szCs w:val="24"/>
        </w:rPr>
        <w:t xml:space="preserve">had </w:t>
      </w:r>
      <w:r w:rsidR="001C3290" w:rsidRPr="00046C8F">
        <w:rPr>
          <w:rFonts w:ascii="Times New Roman" w:hAnsi="Times New Roman" w:cs="Times New Roman"/>
          <w:sz w:val="24"/>
          <w:szCs w:val="24"/>
        </w:rPr>
        <w:t xml:space="preserve">equal influence on the resulting parameter estimates. </w:t>
      </w:r>
      <w:r w:rsidR="00F96608" w:rsidRPr="00046C8F">
        <w:rPr>
          <w:rFonts w:ascii="Times New Roman" w:hAnsi="Times New Roman" w:cs="Times New Roman"/>
          <w:sz w:val="24"/>
          <w:szCs w:val="24"/>
        </w:rPr>
        <w:t>This was achieved by selecting a</w:t>
      </w:r>
      <w:r w:rsidR="001C3290" w:rsidRPr="00046C8F">
        <w:rPr>
          <w:rFonts w:ascii="Times New Roman" w:hAnsi="Times New Roman" w:cs="Times New Roman"/>
          <w:sz w:val="24"/>
          <w:szCs w:val="24"/>
        </w:rPr>
        <w:t xml:space="preserve"> </w:t>
      </w:r>
      <m:oMath>
        <m:r>
          <w:rPr>
            <w:rFonts w:ascii="Cambria Math" w:hAnsi="Cambria Math" w:cs="Times New Roman"/>
            <w:sz w:val="24"/>
            <w:szCs w:val="24"/>
          </w:rPr>
          <m:t>β</m:t>
        </m:r>
      </m:oMath>
      <w:r w:rsidR="00F96608" w:rsidRPr="00046C8F">
        <w:rPr>
          <w:rFonts w:ascii="Times New Roman" w:hAnsi="Times New Roman" w:cs="Times New Roman"/>
          <w:sz w:val="24"/>
          <w:szCs w:val="24"/>
        </w:rPr>
        <w:t xml:space="preserve"> </w:t>
      </w:r>
      <w:r w:rsidR="001C3290" w:rsidRPr="00046C8F">
        <w:rPr>
          <w:rFonts w:ascii="Times New Roman" w:hAnsi="Times New Roman" w:cs="Times New Roman"/>
          <w:sz w:val="24"/>
          <w:szCs w:val="24"/>
        </w:rPr>
        <w:t>for each data source equal to the inverse of the number of observations for the data</w:t>
      </w:r>
      <w:r w:rsidR="00C36893" w:rsidRPr="00046C8F">
        <w:rPr>
          <w:rFonts w:ascii="Times New Roman" w:hAnsi="Times New Roman" w:cs="Times New Roman"/>
          <w:sz w:val="24"/>
          <w:szCs w:val="24"/>
        </w:rPr>
        <w:t>. The second</w:t>
      </w:r>
      <w:r w:rsidR="00283801" w:rsidRPr="00046C8F">
        <w:rPr>
          <w:rFonts w:ascii="Times New Roman" w:hAnsi="Times New Roman" w:cs="Times New Roman"/>
          <w:sz w:val="24"/>
          <w:szCs w:val="24"/>
        </w:rPr>
        <w:t xml:space="preserve"> </w:t>
      </w:r>
      <w:r w:rsidR="00C36893" w:rsidRPr="00046C8F">
        <w:rPr>
          <w:rFonts w:ascii="Times New Roman" w:hAnsi="Times New Roman" w:cs="Times New Roman"/>
          <w:sz w:val="24"/>
          <w:szCs w:val="24"/>
        </w:rPr>
        <w:t xml:space="preserve">weighted each data source relative to the number of observations </w:t>
      </w:r>
      <w:r w:rsidR="00283801" w:rsidRPr="00046C8F">
        <w:rPr>
          <w:rFonts w:ascii="Times New Roman" w:hAnsi="Times New Roman" w:cs="Times New Roman"/>
          <w:sz w:val="24"/>
          <w:szCs w:val="24"/>
        </w:rPr>
        <w:t>of</w:t>
      </w:r>
      <w:r w:rsidR="00C36893" w:rsidRPr="00046C8F">
        <w:rPr>
          <w:rFonts w:ascii="Times New Roman" w:hAnsi="Times New Roman" w:cs="Times New Roman"/>
          <w:sz w:val="24"/>
          <w:szCs w:val="24"/>
        </w:rPr>
        <w:t xml:space="preserve"> that </w:t>
      </w:r>
      <w:r w:rsidR="00283801" w:rsidRPr="00046C8F">
        <w:rPr>
          <w:rFonts w:ascii="Times New Roman" w:hAnsi="Times New Roman" w:cs="Times New Roman"/>
          <w:sz w:val="24"/>
          <w:szCs w:val="24"/>
        </w:rPr>
        <w:t xml:space="preserve">particular </w:t>
      </w:r>
      <w:r w:rsidR="00C36893" w:rsidRPr="00046C8F">
        <w:rPr>
          <w:rFonts w:ascii="Times New Roman" w:hAnsi="Times New Roman" w:cs="Times New Roman"/>
          <w:sz w:val="24"/>
          <w:szCs w:val="24"/>
        </w:rPr>
        <w:t>data set</w:t>
      </w:r>
      <w:r w:rsidR="00283801"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oMath>
      <w:r w:rsidR="00283801" w:rsidRPr="00046C8F">
        <w:rPr>
          <w:rFonts w:ascii="Times New Roman" w:hAnsi="Times New Roman" w:cs="Times New Roman"/>
          <w:sz w:val="24"/>
          <w:szCs w:val="24"/>
        </w:rPr>
        <w:t xml:space="preserve">). </w:t>
      </w:r>
    </w:p>
    <w:p w14:paraId="62B5F04F" w14:textId="65499249" w:rsidR="00190664" w:rsidRPr="00046C8F" w:rsidRDefault="00395AF2" w:rsidP="00190664">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lastRenderedPageBreak/>
        <w:t xml:space="preserve">The structure </w:t>
      </w:r>
      <w:r w:rsidR="005E3F0B" w:rsidRPr="00046C8F">
        <w:rPr>
          <w:rFonts w:ascii="Times New Roman" w:hAnsi="Times New Roman" w:cs="Times New Roman"/>
          <w:sz w:val="24"/>
          <w:szCs w:val="24"/>
        </w:rPr>
        <w:t>of</w:t>
      </w:r>
      <w:r w:rsidRPr="00046C8F">
        <w:rPr>
          <w:rFonts w:ascii="Times New Roman" w:hAnsi="Times New Roman" w:cs="Times New Roman"/>
          <w:sz w:val="24"/>
          <w:szCs w:val="24"/>
        </w:rPr>
        <w:t xml:space="preserve"> model 5</w:t>
      </w:r>
      <w:r w:rsidR="00190664" w:rsidRPr="00046C8F">
        <w:rPr>
          <w:rFonts w:ascii="Times New Roman" w:hAnsi="Times New Roman" w:cs="Times New Roman"/>
          <w:sz w:val="24"/>
          <w:szCs w:val="24"/>
        </w:rPr>
        <w:t xml:space="preserve"> fit only </w:t>
      </w:r>
      <w:r w:rsidRPr="00046C8F">
        <w:rPr>
          <w:rFonts w:ascii="Times New Roman" w:hAnsi="Times New Roman" w:cs="Times New Roman"/>
          <w:sz w:val="24"/>
          <w:szCs w:val="24"/>
        </w:rPr>
        <w:t>tagging data from the OTP study while models 6-11</w:t>
      </w:r>
      <w:r w:rsidR="00190664" w:rsidRPr="00046C8F">
        <w:rPr>
          <w:rFonts w:ascii="Times New Roman" w:hAnsi="Times New Roman" w:cs="Times New Roman"/>
          <w:sz w:val="24"/>
          <w:szCs w:val="24"/>
        </w:rPr>
        <w:t xml:space="preserve"> </w:t>
      </w:r>
      <w:r w:rsidR="00D668C1" w:rsidRPr="00046C8F">
        <w:rPr>
          <w:rFonts w:ascii="Times New Roman" w:hAnsi="Times New Roman" w:cs="Times New Roman"/>
          <w:sz w:val="24"/>
          <w:szCs w:val="24"/>
        </w:rPr>
        <w:t>were incorporating</w:t>
      </w:r>
      <w:r w:rsidRPr="00046C8F">
        <w:rPr>
          <w:rFonts w:ascii="Times New Roman" w:hAnsi="Times New Roman" w:cs="Times New Roman"/>
          <w:sz w:val="24"/>
          <w:szCs w:val="24"/>
        </w:rPr>
        <w:t xml:space="preserve"> the additional length-at-age and length frequency data and </w:t>
      </w:r>
      <w:r w:rsidR="00190664" w:rsidRPr="00046C8F">
        <w:rPr>
          <w:rFonts w:ascii="Times New Roman" w:hAnsi="Times New Roman" w:cs="Times New Roman"/>
          <w:sz w:val="24"/>
          <w:szCs w:val="24"/>
        </w:rPr>
        <w:t xml:space="preserve">differed from one another in the treatment of </w:t>
      </w:r>
      <m:oMath>
        <m:r>
          <w:rPr>
            <w:rFonts w:ascii="Cambria Math" w:hAnsi="Cambria Math" w:cs="Times New Roman"/>
            <w:sz w:val="24"/>
            <w:szCs w:val="24"/>
          </w:rPr>
          <m:t>β</m:t>
        </m:r>
      </m:oMath>
      <w:r w:rsidR="00190664" w:rsidRPr="00046C8F">
        <w:rPr>
          <w:rFonts w:ascii="Times New Roman" w:hAnsi="Times New Roman" w:cs="Times New Roman"/>
          <w:sz w:val="24"/>
          <w:szCs w:val="24"/>
        </w:rPr>
        <w:t xml:space="preserve"> coefficients, whether direct aging data sources </w:t>
      </w:r>
      <w:r w:rsidR="00786CF3" w:rsidRPr="00046C8F">
        <w:rPr>
          <w:rFonts w:ascii="Times New Roman" w:hAnsi="Times New Roman" w:cs="Times New Roman"/>
          <w:sz w:val="24"/>
          <w:szCs w:val="24"/>
        </w:rPr>
        <w:t xml:space="preserve">were considered independently and </w:t>
      </w:r>
      <w:r w:rsidR="00190664" w:rsidRPr="00046C8F">
        <w:rPr>
          <w:rFonts w:ascii="Times New Roman" w:hAnsi="Times New Roman" w:cs="Times New Roman"/>
          <w:sz w:val="24"/>
          <w:szCs w:val="24"/>
        </w:rPr>
        <w:t>assigned their own log-likelihood function or if</w:t>
      </w:r>
      <w:r w:rsidR="003F5919" w:rsidRPr="00046C8F">
        <w:rPr>
          <w:rFonts w:ascii="Times New Roman" w:hAnsi="Times New Roman" w:cs="Times New Roman"/>
          <w:sz w:val="24"/>
          <w:szCs w:val="24"/>
        </w:rPr>
        <w:t xml:space="preserve"> t</w:t>
      </w:r>
      <w:r w:rsidR="00072450" w:rsidRPr="00046C8F">
        <w:rPr>
          <w:rFonts w:ascii="Times New Roman" w:hAnsi="Times New Roman" w:cs="Times New Roman"/>
          <w:sz w:val="24"/>
          <w:szCs w:val="24"/>
        </w:rPr>
        <w:t>hese data sources were pooled</w:t>
      </w:r>
      <w:r w:rsidR="00786CF3" w:rsidRPr="00046C8F">
        <w:rPr>
          <w:rFonts w:ascii="Times New Roman" w:hAnsi="Times New Roman" w:cs="Times New Roman"/>
          <w:sz w:val="24"/>
          <w:szCs w:val="24"/>
        </w:rPr>
        <w:t xml:space="preserve"> and contributed to estimation of a single log-likelihood function</w:t>
      </w:r>
      <w:r w:rsidR="00072450" w:rsidRPr="00046C8F">
        <w:rPr>
          <w:rFonts w:ascii="Times New Roman" w:hAnsi="Times New Roman" w:cs="Times New Roman"/>
          <w:sz w:val="24"/>
          <w:szCs w:val="24"/>
        </w:rPr>
        <w:t>. O</w:t>
      </w:r>
      <w:r w:rsidR="003F5919" w:rsidRPr="00046C8F">
        <w:rPr>
          <w:rFonts w:ascii="Times New Roman" w:hAnsi="Times New Roman" w:cs="Times New Roman"/>
          <w:sz w:val="24"/>
          <w:szCs w:val="24"/>
        </w:rPr>
        <w:t xml:space="preserve">mission of </w:t>
      </w:r>
      <w:r w:rsidR="00190664" w:rsidRPr="00046C8F">
        <w:rPr>
          <w:rFonts w:ascii="Times New Roman" w:hAnsi="Times New Roman" w:cs="Times New Roman"/>
          <w:sz w:val="24"/>
          <w:szCs w:val="24"/>
        </w:rPr>
        <w:t>direct aging data</w:t>
      </w:r>
      <w:r w:rsidR="00072450" w:rsidRPr="00046C8F">
        <w:rPr>
          <w:rFonts w:ascii="Times New Roman" w:hAnsi="Times New Roman" w:cs="Times New Roman"/>
          <w:sz w:val="24"/>
          <w:szCs w:val="24"/>
        </w:rPr>
        <w:t xml:space="preserve"> </w:t>
      </w:r>
      <w:r w:rsidR="003F5919" w:rsidRPr="00046C8F">
        <w:rPr>
          <w:rFonts w:ascii="Times New Roman" w:hAnsi="Times New Roman" w:cs="Times New Roman"/>
          <w:sz w:val="24"/>
          <w:szCs w:val="24"/>
        </w:rPr>
        <w:t xml:space="preserve">where ages were estimated </w:t>
      </w:r>
      <w:r w:rsidR="00072450" w:rsidRPr="00046C8F">
        <w:rPr>
          <w:rFonts w:ascii="Times New Roman" w:hAnsi="Times New Roman" w:cs="Times New Roman"/>
          <w:sz w:val="24"/>
          <w:szCs w:val="24"/>
        </w:rPr>
        <w:t>using counts of otolith</w:t>
      </w:r>
      <w:r w:rsidR="003F5919" w:rsidRPr="00046C8F">
        <w:rPr>
          <w:rFonts w:ascii="Times New Roman" w:hAnsi="Times New Roman" w:cs="Times New Roman"/>
          <w:sz w:val="24"/>
          <w:szCs w:val="24"/>
        </w:rPr>
        <w:t xml:space="preserve"> </w:t>
      </w:r>
      <w:r w:rsidR="00072450" w:rsidRPr="00046C8F">
        <w:rPr>
          <w:rFonts w:ascii="Times New Roman" w:hAnsi="Times New Roman" w:cs="Times New Roman"/>
          <w:sz w:val="24"/>
          <w:szCs w:val="24"/>
        </w:rPr>
        <w:t xml:space="preserve">annuli was also considered as this method is known to be unreliable for </w:t>
      </w:r>
      <w:del w:id="126" w:author="Stephen Scherrer [2]" w:date="2018-09-14T11:50:00Z">
        <w:r w:rsidR="00072450" w:rsidRPr="00A20282" w:rsidDel="00A20282">
          <w:rPr>
            <w:rFonts w:ascii="Times New Roman" w:hAnsi="Times New Roman" w:cs="Times New Roman"/>
            <w:i/>
            <w:sz w:val="24"/>
            <w:szCs w:val="24"/>
            <w:rPrChange w:id="127" w:author="Stephen Scherrer [2]" w:date="2018-09-14T11:51:00Z">
              <w:rPr>
                <w:rFonts w:ascii="Times New Roman" w:hAnsi="Times New Roman" w:cs="Times New Roman"/>
                <w:sz w:val="24"/>
                <w:szCs w:val="24"/>
              </w:rPr>
            </w:rPrChange>
          </w:rPr>
          <w:delText>opakapaka</w:delText>
        </w:r>
      </w:del>
      <w:ins w:id="128" w:author="Stephen Scherrer [2]" w:date="2018-09-14T11:50:00Z">
        <w:r w:rsidR="00A20282" w:rsidRPr="00A20282">
          <w:rPr>
            <w:rFonts w:ascii="Times New Roman" w:hAnsi="Times New Roman" w:cs="Times New Roman"/>
            <w:i/>
            <w:sz w:val="24"/>
            <w:szCs w:val="24"/>
            <w:rPrChange w:id="129" w:author="Stephen Scherrer [2]" w:date="2018-09-14T11:51:00Z">
              <w:rPr>
                <w:rFonts w:ascii="Times New Roman" w:hAnsi="Times New Roman" w:cs="Times New Roman"/>
                <w:sz w:val="24"/>
                <w:szCs w:val="24"/>
              </w:rPr>
            </w:rPrChange>
          </w:rPr>
          <w:t>P. filamentosus</w:t>
        </w:r>
      </w:ins>
      <w:r w:rsidR="001960BA">
        <w:rPr>
          <w:rFonts w:ascii="Times New Roman" w:hAnsi="Times New Roman" w:cs="Times New Roman"/>
          <w:sz w:val="24"/>
          <w:szCs w:val="24"/>
        </w:rPr>
        <w:t xml:space="preserve"> (table 3</w:t>
      </w:r>
      <w:r w:rsidRPr="00046C8F">
        <w:rPr>
          <w:rFonts w:ascii="Times New Roman" w:hAnsi="Times New Roman" w:cs="Times New Roman"/>
          <w:sz w:val="24"/>
          <w:szCs w:val="24"/>
        </w:rPr>
        <w:t>) (Wakefield et al 2017)</w:t>
      </w:r>
      <w:r w:rsidR="00190664" w:rsidRPr="00046C8F">
        <w:rPr>
          <w:rFonts w:ascii="Times New Roman" w:hAnsi="Times New Roman" w:cs="Times New Roman"/>
          <w:sz w:val="24"/>
          <w:szCs w:val="24"/>
        </w:rPr>
        <w:t xml:space="preserve">. </w:t>
      </w:r>
    </w:p>
    <w:p w14:paraId="5C6FA542" w14:textId="1C744705" w:rsidR="00817682" w:rsidRPr="00046C8F" w:rsidRDefault="009E7BB8" w:rsidP="00817682">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The </w:t>
      </w:r>
      <w:r w:rsidR="005E3F0B" w:rsidRPr="00046C8F">
        <w:rPr>
          <w:rFonts w:ascii="Times New Roman" w:hAnsi="Times New Roman" w:cs="Times New Roman"/>
          <w:sz w:val="24"/>
          <w:szCs w:val="24"/>
        </w:rPr>
        <w:t xml:space="preserve">six candidate integrative model </w:t>
      </w:r>
      <w:r w:rsidRPr="00046C8F">
        <w:rPr>
          <w:rFonts w:ascii="Times New Roman" w:hAnsi="Times New Roman" w:cs="Times New Roman"/>
          <w:sz w:val="24"/>
          <w:szCs w:val="24"/>
        </w:rPr>
        <w:t>structure</w:t>
      </w:r>
      <w:r w:rsidR="005E3F0B" w:rsidRPr="00046C8F">
        <w:rPr>
          <w:rFonts w:ascii="Times New Roman" w:hAnsi="Times New Roman" w:cs="Times New Roman"/>
          <w:sz w:val="24"/>
          <w:szCs w:val="24"/>
        </w:rPr>
        <w:t>s</w:t>
      </w:r>
      <w:r w:rsidRPr="00046C8F">
        <w:rPr>
          <w:rFonts w:ascii="Times New Roman" w:hAnsi="Times New Roman" w:cs="Times New Roman"/>
          <w:sz w:val="24"/>
          <w:szCs w:val="24"/>
        </w:rPr>
        <w:t xml:space="preserve"> </w:t>
      </w:r>
      <w:r w:rsidR="00411AAC" w:rsidRPr="00046C8F">
        <w:rPr>
          <w:rFonts w:ascii="Times New Roman" w:hAnsi="Times New Roman" w:cs="Times New Roman"/>
          <w:sz w:val="24"/>
          <w:szCs w:val="24"/>
        </w:rPr>
        <w:t>(Models 6-</w:t>
      </w:r>
      <w:r w:rsidR="00395AF2" w:rsidRPr="00046C8F">
        <w:rPr>
          <w:rFonts w:ascii="Times New Roman" w:hAnsi="Times New Roman" w:cs="Times New Roman"/>
          <w:sz w:val="24"/>
          <w:szCs w:val="24"/>
        </w:rPr>
        <w:t>11</w:t>
      </w:r>
      <w:r w:rsidR="00411AAC" w:rsidRPr="00046C8F">
        <w:rPr>
          <w:rFonts w:ascii="Times New Roman" w:hAnsi="Times New Roman" w:cs="Times New Roman"/>
          <w:sz w:val="24"/>
          <w:szCs w:val="24"/>
        </w:rPr>
        <w:t>)</w:t>
      </w:r>
      <w:r w:rsidR="0040620C" w:rsidRPr="00046C8F">
        <w:rPr>
          <w:rFonts w:ascii="Times New Roman" w:hAnsi="Times New Roman" w:cs="Times New Roman"/>
          <w:sz w:val="24"/>
          <w:szCs w:val="24"/>
        </w:rPr>
        <w:t xml:space="preserve"> were evaluated </w:t>
      </w:r>
      <w:r w:rsidR="005E3F0B" w:rsidRPr="00046C8F">
        <w:rPr>
          <w:rFonts w:ascii="Times New Roman" w:hAnsi="Times New Roman" w:cs="Times New Roman"/>
          <w:sz w:val="24"/>
          <w:szCs w:val="24"/>
        </w:rPr>
        <w:t>against one another using the following</w:t>
      </w:r>
      <w:r w:rsidR="003F5919" w:rsidRPr="00046C8F">
        <w:rPr>
          <w:rFonts w:ascii="Times New Roman" w:hAnsi="Times New Roman" w:cs="Times New Roman"/>
          <w:sz w:val="24"/>
          <w:szCs w:val="24"/>
        </w:rPr>
        <w:t xml:space="preserve"> </w:t>
      </w:r>
      <w:r w:rsidR="00106B52" w:rsidRPr="00046C8F">
        <w:rPr>
          <w:rFonts w:ascii="Times New Roman" w:hAnsi="Times New Roman" w:cs="Times New Roman"/>
          <w:sz w:val="24"/>
          <w:szCs w:val="24"/>
        </w:rPr>
        <w:t xml:space="preserve">repeated learning-testing cross validation procedure </w:t>
      </w:r>
      <w:r w:rsidR="00106B52"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{"citationItems":[{"id":"ITEM-1","itemData":{"DOI":"10.1093/biomet/76.3.503","ISBN":"0006-3444","ISSN":"00063444","abstract":"cited by Borra","author":[{"dropping-particle":"","family":"Burman","given":"Prabir","non-dropping-particle":"","parse-names":false,"suffix":""}],"container-title":"Biometrika","id":"ITEM-1","issue":"3","issued":{"date-parts":[["1989"]]},"page":"503-514","title":"A comparative study of ordinary cross-validation, v-fold cross-validation and the repeated learning-testing methods","type":"article-journal","volume":"76"},"uris":["http://www.mendeley.com/documents/?uuid=692761cb-aa8e-4185-9135-74eb7750b4f6"]}],"mendeley":{"formattedCitation":"(Burman 1989)","plainTextFormattedCitation":"(Burman 1989)","previouslyFormattedCitation":"(Burman 1989)"},"properties":{"noteIndex":0},"schema":"https://github.com/citation-style-language/schema/raw/master/csl-citation.json"}</w:instrText>
      </w:r>
      <w:r w:rsidR="00106B52" w:rsidRPr="00046C8F">
        <w:rPr>
          <w:rFonts w:ascii="Times New Roman" w:hAnsi="Times New Roman" w:cs="Times New Roman"/>
          <w:sz w:val="24"/>
          <w:szCs w:val="24"/>
        </w:rPr>
        <w:fldChar w:fldCharType="separate"/>
      </w:r>
      <w:r w:rsidR="009D4A94" w:rsidRPr="00046C8F">
        <w:rPr>
          <w:rFonts w:ascii="Times New Roman" w:hAnsi="Times New Roman" w:cs="Times New Roman"/>
          <w:noProof/>
          <w:sz w:val="24"/>
          <w:szCs w:val="24"/>
        </w:rPr>
        <w:t>(Burman 1989)</w:t>
      </w:r>
      <w:r w:rsidR="00106B52" w:rsidRPr="00046C8F">
        <w:rPr>
          <w:rFonts w:ascii="Times New Roman" w:hAnsi="Times New Roman" w:cs="Times New Roman"/>
          <w:sz w:val="24"/>
          <w:szCs w:val="24"/>
        </w:rPr>
        <w:fldChar w:fldCharType="end"/>
      </w:r>
      <w:r w:rsidR="00106B52" w:rsidRPr="00046C8F">
        <w:rPr>
          <w:rFonts w:ascii="Times New Roman" w:hAnsi="Times New Roman" w:cs="Times New Roman"/>
          <w:sz w:val="24"/>
          <w:szCs w:val="24"/>
        </w:rPr>
        <w:t xml:space="preserve"> </w:t>
      </w:r>
      <w:r w:rsidR="0040620C" w:rsidRPr="00046C8F">
        <w:rPr>
          <w:rFonts w:ascii="Times New Roman" w:hAnsi="Times New Roman" w:cs="Times New Roman"/>
          <w:sz w:val="24"/>
          <w:szCs w:val="24"/>
        </w:rPr>
        <w:t xml:space="preserve">to determine </w:t>
      </w:r>
      <w:r w:rsidR="005E3F0B" w:rsidRPr="00046C8F">
        <w:rPr>
          <w:rFonts w:ascii="Times New Roman" w:hAnsi="Times New Roman" w:cs="Times New Roman"/>
          <w:sz w:val="24"/>
          <w:szCs w:val="24"/>
        </w:rPr>
        <w:t>the</w:t>
      </w:r>
      <w:r w:rsidR="0040620C" w:rsidRPr="00046C8F">
        <w:rPr>
          <w:rFonts w:ascii="Times New Roman" w:hAnsi="Times New Roman" w:cs="Times New Roman"/>
          <w:sz w:val="24"/>
          <w:szCs w:val="24"/>
        </w:rPr>
        <w:t xml:space="preserve"> combination of </w:t>
      </w:r>
      <w:r w:rsidR="00072450" w:rsidRPr="00046C8F">
        <w:rPr>
          <w:rFonts w:ascii="Times New Roman" w:hAnsi="Times New Roman" w:cs="Times New Roman"/>
          <w:sz w:val="24"/>
          <w:szCs w:val="24"/>
        </w:rPr>
        <w:t xml:space="preserve">model </w:t>
      </w:r>
      <w:r w:rsidR="0040620C" w:rsidRPr="00046C8F">
        <w:rPr>
          <w:rFonts w:ascii="Times New Roman" w:hAnsi="Times New Roman" w:cs="Times New Roman"/>
          <w:sz w:val="24"/>
          <w:szCs w:val="24"/>
        </w:rPr>
        <w:t>weighting, data pooling, and data sources parameter estimates</w:t>
      </w:r>
      <w:r w:rsidR="00072450" w:rsidRPr="00046C8F">
        <w:rPr>
          <w:rFonts w:ascii="Times New Roman" w:hAnsi="Times New Roman" w:cs="Times New Roman"/>
          <w:sz w:val="24"/>
          <w:szCs w:val="24"/>
        </w:rPr>
        <w:t xml:space="preserve"> that</w:t>
      </w:r>
      <w:r w:rsidR="0040620C" w:rsidRPr="00046C8F">
        <w:rPr>
          <w:rFonts w:ascii="Times New Roman" w:hAnsi="Times New Roman" w:cs="Times New Roman"/>
          <w:sz w:val="24"/>
          <w:szCs w:val="24"/>
        </w:rPr>
        <w:t xml:space="preserve"> </w:t>
      </w:r>
      <w:r w:rsidR="005E3F0B" w:rsidRPr="00046C8F">
        <w:rPr>
          <w:rFonts w:ascii="Times New Roman" w:hAnsi="Times New Roman" w:cs="Times New Roman"/>
          <w:sz w:val="24"/>
          <w:szCs w:val="24"/>
        </w:rPr>
        <w:t xml:space="preserve">consistently </w:t>
      </w:r>
      <w:r w:rsidR="0040620C" w:rsidRPr="00046C8F">
        <w:rPr>
          <w:rFonts w:ascii="Times New Roman" w:hAnsi="Times New Roman" w:cs="Times New Roman"/>
          <w:sz w:val="24"/>
          <w:szCs w:val="24"/>
        </w:rPr>
        <w:t xml:space="preserve">best </w:t>
      </w:r>
      <w:r w:rsidR="00072450" w:rsidRPr="00046C8F">
        <w:rPr>
          <w:rFonts w:ascii="Times New Roman" w:hAnsi="Times New Roman" w:cs="Times New Roman"/>
          <w:sz w:val="24"/>
          <w:szCs w:val="24"/>
        </w:rPr>
        <w:t>predicted</w:t>
      </w:r>
      <w:r w:rsidR="0040620C" w:rsidRPr="00046C8F">
        <w:rPr>
          <w:rFonts w:ascii="Times New Roman" w:hAnsi="Times New Roman" w:cs="Times New Roman"/>
          <w:sz w:val="24"/>
          <w:szCs w:val="24"/>
        </w:rPr>
        <w:t xml:space="preserve"> </w:t>
      </w:r>
      <w:r w:rsidRPr="00046C8F">
        <w:rPr>
          <w:rFonts w:ascii="Times New Roman" w:hAnsi="Times New Roman" w:cs="Times New Roman"/>
          <w:sz w:val="24"/>
          <w:szCs w:val="24"/>
        </w:rPr>
        <w:t>observed growth</w:t>
      </w:r>
      <w:r w:rsidR="00072450" w:rsidRPr="00046C8F">
        <w:rPr>
          <w:rFonts w:ascii="Times New Roman" w:hAnsi="Times New Roman" w:cs="Times New Roman"/>
          <w:sz w:val="24"/>
          <w:szCs w:val="24"/>
        </w:rPr>
        <w:t xml:space="preserve"> from tagging</w:t>
      </w:r>
      <w:r w:rsidRPr="00046C8F">
        <w:rPr>
          <w:rFonts w:ascii="Times New Roman" w:hAnsi="Times New Roman" w:cs="Times New Roman"/>
          <w:sz w:val="24"/>
          <w:szCs w:val="24"/>
        </w:rPr>
        <w:t xml:space="preserve"> data</w:t>
      </w:r>
      <w:r w:rsidR="00AB36DF" w:rsidRPr="00046C8F">
        <w:rPr>
          <w:rFonts w:ascii="Times New Roman" w:hAnsi="Times New Roman" w:cs="Times New Roman"/>
          <w:sz w:val="24"/>
          <w:szCs w:val="24"/>
        </w:rPr>
        <w:t xml:space="preserve">. </w:t>
      </w:r>
      <w:r w:rsidRPr="00046C8F">
        <w:rPr>
          <w:rFonts w:ascii="Times New Roman" w:hAnsi="Times New Roman" w:cs="Times New Roman"/>
          <w:sz w:val="24"/>
          <w:szCs w:val="24"/>
        </w:rPr>
        <w:t>Each model structure was trained using</w:t>
      </w:r>
      <w:r w:rsidR="002430B5" w:rsidRPr="00046C8F">
        <w:rPr>
          <w:rFonts w:ascii="Times New Roman" w:hAnsi="Times New Roman" w:cs="Times New Roman"/>
          <w:sz w:val="24"/>
          <w:szCs w:val="24"/>
        </w:rPr>
        <w:t xml:space="preserve"> </w:t>
      </w:r>
      <w:r w:rsidR="001D6295" w:rsidRPr="00046C8F">
        <w:rPr>
          <w:rFonts w:ascii="Times New Roman" w:hAnsi="Times New Roman" w:cs="Times New Roman"/>
          <w:sz w:val="24"/>
          <w:szCs w:val="24"/>
        </w:rPr>
        <w:t>two-</w:t>
      </w:r>
      <w:r w:rsidR="002430B5" w:rsidRPr="00046C8F">
        <w:rPr>
          <w:rFonts w:ascii="Times New Roman" w:hAnsi="Times New Roman" w:cs="Times New Roman"/>
          <w:sz w:val="24"/>
          <w:szCs w:val="24"/>
        </w:rPr>
        <w:t xml:space="preserve">thirds of the tagging data (n = 258) </w:t>
      </w:r>
      <w:r w:rsidRPr="00046C8F">
        <w:rPr>
          <w:rFonts w:ascii="Times New Roman" w:hAnsi="Times New Roman" w:cs="Times New Roman"/>
          <w:sz w:val="24"/>
          <w:szCs w:val="24"/>
        </w:rPr>
        <w:t>selected at random</w:t>
      </w:r>
      <w:r w:rsidR="002430B5" w:rsidRPr="00046C8F">
        <w:rPr>
          <w:rFonts w:ascii="Times New Roman" w:hAnsi="Times New Roman" w:cs="Times New Roman"/>
          <w:sz w:val="24"/>
          <w:szCs w:val="24"/>
        </w:rPr>
        <w:t xml:space="preserve"> </w:t>
      </w:r>
      <w:r w:rsidRPr="00046C8F">
        <w:rPr>
          <w:rFonts w:ascii="Times New Roman" w:hAnsi="Times New Roman" w:cs="Times New Roman"/>
          <w:sz w:val="24"/>
          <w:szCs w:val="24"/>
        </w:rPr>
        <w:t>while</w:t>
      </w:r>
      <w:r w:rsidR="002430B5" w:rsidRPr="00046C8F">
        <w:rPr>
          <w:rFonts w:ascii="Times New Roman" w:hAnsi="Times New Roman" w:cs="Times New Roman"/>
          <w:sz w:val="24"/>
          <w:szCs w:val="24"/>
        </w:rPr>
        <w:t xml:space="preserve"> the remaining </w:t>
      </w:r>
      <w:r w:rsidR="001D6295" w:rsidRPr="00046C8F">
        <w:rPr>
          <w:rFonts w:ascii="Times New Roman" w:hAnsi="Times New Roman" w:cs="Times New Roman"/>
          <w:sz w:val="24"/>
          <w:szCs w:val="24"/>
        </w:rPr>
        <w:t>one-</w:t>
      </w:r>
      <w:r w:rsidR="002430B5" w:rsidRPr="00046C8F">
        <w:rPr>
          <w:rFonts w:ascii="Times New Roman" w:hAnsi="Times New Roman" w:cs="Times New Roman"/>
          <w:sz w:val="24"/>
          <w:szCs w:val="24"/>
        </w:rPr>
        <w:t xml:space="preserve">third (n = 129) </w:t>
      </w:r>
      <w:r w:rsidRPr="00046C8F">
        <w:rPr>
          <w:rFonts w:ascii="Times New Roman" w:hAnsi="Times New Roman" w:cs="Times New Roman"/>
          <w:sz w:val="24"/>
          <w:szCs w:val="24"/>
        </w:rPr>
        <w:t xml:space="preserve">was </w:t>
      </w:r>
      <w:r w:rsidR="002430B5" w:rsidRPr="00046C8F">
        <w:rPr>
          <w:rFonts w:ascii="Times New Roman" w:hAnsi="Times New Roman" w:cs="Times New Roman"/>
          <w:sz w:val="24"/>
          <w:szCs w:val="24"/>
        </w:rPr>
        <w:t xml:space="preserve">reserved for evaluating </w:t>
      </w:r>
      <w:r w:rsidR="00072450" w:rsidRPr="00046C8F">
        <w:rPr>
          <w:rFonts w:ascii="Times New Roman" w:hAnsi="Times New Roman" w:cs="Times New Roman"/>
          <w:sz w:val="24"/>
          <w:szCs w:val="24"/>
        </w:rPr>
        <w:t>each model’s</w:t>
      </w:r>
      <w:r w:rsidR="002430B5" w:rsidRPr="00046C8F">
        <w:rPr>
          <w:rFonts w:ascii="Times New Roman" w:hAnsi="Times New Roman" w:cs="Times New Roman"/>
          <w:sz w:val="24"/>
          <w:szCs w:val="24"/>
        </w:rPr>
        <w:t xml:space="preserve"> predictive </w:t>
      </w:r>
      <w:r w:rsidR="00072450" w:rsidRPr="00046C8F">
        <w:rPr>
          <w:rFonts w:ascii="Times New Roman" w:hAnsi="Times New Roman" w:cs="Times New Roman"/>
          <w:sz w:val="24"/>
          <w:szCs w:val="24"/>
        </w:rPr>
        <w:t>ability</w:t>
      </w:r>
      <w:r w:rsidR="002430B5" w:rsidRPr="00046C8F">
        <w:rPr>
          <w:rFonts w:ascii="Times New Roman" w:hAnsi="Times New Roman" w:cs="Times New Roman"/>
          <w:sz w:val="24"/>
          <w:szCs w:val="24"/>
        </w:rPr>
        <w:t xml:space="preserve">. </w:t>
      </w:r>
      <w:r w:rsidR="00072450" w:rsidRPr="00046C8F">
        <w:rPr>
          <w:rFonts w:ascii="Times New Roman" w:hAnsi="Times New Roman" w:cs="Times New Roman"/>
          <w:sz w:val="24"/>
          <w:szCs w:val="24"/>
        </w:rPr>
        <w:t>Model</w:t>
      </w:r>
      <w:r w:rsidR="0040620C" w:rsidRPr="00046C8F">
        <w:rPr>
          <w:rFonts w:ascii="Times New Roman" w:hAnsi="Times New Roman" w:cs="Times New Roman"/>
          <w:sz w:val="24"/>
          <w:szCs w:val="24"/>
        </w:rPr>
        <w:t xml:space="preserve"> performance was evaluated using</w:t>
      </w:r>
      <w:r w:rsidR="00817682"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00817682" w:rsidRPr="00046C8F">
        <w:rPr>
          <w:rFonts w:ascii="Times New Roman" w:hAnsi="Times New Roman" w:cs="Times New Roman"/>
          <w:sz w:val="24"/>
          <w:szCs w:val="24"/>
        </w:rPr>
        <w:t xml:space="preserve"> and </w:t>
      </w:r>
      <m:oMath>
        <m:r>
          <w:rPr>
            <w:rFonts w:ascii="Cambria Math" w:hAnsi="Cambria Math" w:cs="Times New Roman"/>
            <w:sz w:val="24"/>
            <w:szCs w:val="24"/>
          </w:rPr>
          <m:t>k</m:t>
        </m:r>
      </m:oMath>
      <w:r w:rsidR="00780F4A" w:rsidRPr="00046C8F">
        <w:rPr>
          <w:rFonts w:ascii="Times New Roman" w:hAnsi="Times New Roman" w:cs="Times New Roman"/>
          <w:sz w:val="24"/>
          <w:szCs w:val="24"/>
        </w:rPr>
        <w:t xml:space="preserve"> parameters estimated </w:t>
      </w:r>
      <w:r w:rsidR="001D6295" w:rsidRPr="00046C8F">
        <w:rPr>
          <w:rFonts w:ascii="Times New Roman" w:hAnsi="Times New Roman" w:cs="Times New Roman"/>
          <w:sz w:val="24"/>
          <w:szCs w:val="24"/>
        </w:rPr>
        <w:t>from</w:t>
      </w:r>
      <w:r w:rsidR="00780F4A" w:rsidRPr="00046C8F">
        <w:rPr>
          <w:rFonts w:ascii="Times New Roman" w:hAnsi="Times New Roman" w:cs="Times New Roman"/>
          <w:sz w:val="24"/>
          <w:szCs w:val="24"/>
        </w:rPr>
        <w:t xml:space="preserve"> training data</w:t>
      </w:r>
      <w:r w:rsidR="00072450" w:rsidRPr="00046C8F">
        <w:rPr>
          <w:rFonts w:ascii="Times New Roman" w:hAnsi="Times New Roman" w:cs="Times New Roman"/>
          <w:sz w:val="24"/>
          <w:szCs w:val="24"/>
        </w:rPr>
        <w:t xml:space="preserve">, </w:t>
      </w:r>
      <w:r w:rsidR="001D6295" w:rsidRPr="00046C8F">
        <w:rPr>
          <w:rFonts w:ascii="Times New Roman" w:hAnsi="Times New Roman" w:cs="Times New Roman"/>
          <w:sz w:val="24"/>
          <w:szCs w:val="24"/>
        </w:rPr>
        <w:t>applied to</w:t>
      </w:r>
      <w:r w:rsidR="00780F4A" w:rsidRPr="00046C8F">
        <w:rPr>
          <w:rFonts w:ascii="Times New Roman" w:hAnsi="Times New Roman" w:cs="Times New Roman"/>
          <w:sz w:val="24"/>
          <w:szCs w:val="24"/>
        </w:rPr>
        <w:t xml:space="preserve"> the </w:t>
      </w:r>
      <w:r w:rsidR="001D6295" w:rsidRPr="00046C8F">
        <w:rPr>
          <w:rFonts w:ascii="Times New Roman" w:hAnsi="Times New Roman" w:cs="Times New Roman"/>
          <w:sz w:val="24"/>
          <w:szCs w:val="24"/>
        </w:rPr>
        <w:t>length at tagging</w:t>
      </w:r>
      <w:r w:rsidR="00072450" w:rsidRPr="00046C8F">
        <w:rPr>
          <w:rFonts w:ascii="Times New Roman" w:hAnsi="Times New Roman" w:cs="Times New Roman"/>
          <w:sz w:val="24"/>
          <w:szCs w:val="24"/>
        </w:rPr>
        <w:t xml:space="preserve"> and time at liberty </w:t>
      </w:r>
      <w:r w:rsidRPr="00046C8F">
        <w:rPr>
          <w:rFonts w:ascii="Times New Roman" w:hAnsi="Times New Roman" w:cs="Times New Roman"/>
          <w:sz w:val="24"/>
          <w:szCs w:val="24"/>
        </w:rPr>
        <w:t>of</w:t>
      </w:r>
      <w:r w:rsidR="00072450" w:rsidRPr="00046C8F">
        <w:rPr>
          <w:rFonts w:ascii="Times New Roman" w:hAnsi="Times New Roman" w:cs="Times New Roman"/>
          <w:sz w:val="24"/>
          <w:szCs w:val="24"/>
        </w:rPr>
        <w:t xml:space="preserve"> each individual in the validation set </w:t>
      </w:r>
      <w:r w:rsidR="00817682" w:rsidRPr="00046C8F">
        <w:rPr>
          <w:rFonts w:ascii="Times New Roman" w:hAnsi="Times New Roman" w:cs="Times New Roman"/>
          <w:sz w:val="24"/>
          <w:szCs w:val="24"/>
        </w:rPr>
        <w:t xml:space="preserve">to </w:t>
      </w:r>
      <w:r w:rsidR="0040620C" w:rsidRPr="00046C8F">
        <w:rPr>
          <w:rFonts w:ascii="Times New Roman" w:hAnsi="Times New Roman" w:cs="Times New Roman"/>
          <w:sz w:val="24"/>
          <w:szCs w:val="24"/>
        </w:rPr>
        <w:t>predict</w:t>
      </w:r>
      <w:r w:rsidR="00817682" w:rsidRPr="00046C8F">
        <w:rPr>
          <w:rFonts w:ascii="Times New Roman" w:hAnsi="Times New Roman" w:cs="Times New Roman"/>
          <w:sz w:val="24"/>
          <w:szCs w:val="24"/>
        </w:rPr>
        <w:t xml:space="preserve"> length at recapture using Equation 2. </w:t>
      </w:r>
      <w:r w:rsidR="0040620C" w:rsidRPr="00046C8F">
        <w:rPr>
          <w:rFonts w:ascii="Times New Roman" w:hAnsi="Times New Roman" w:cs="Times New Roman"/>
          <w:sz w:val="24"/>
          <w:szCs w:val="24"/>
        </w:rPr>
        <w:t>The</w:t>
      </w:r>
      <w:r w:rsidR="00817682" w:rsidRPr="00046C8F">
        <w:rPr>
          <w:rFonts w:ascii="Times New Roman" w:hAnsi="Times New Roman" w:cs="Times New Roman"/>
          <w:sz w:val="24"/>
          <w:szCs w:val="24"/>
        </w:rPr>
        <w:t xml:space="preserve"> variance </w:t>
      </w:r>
      <w:r w:rsidR="00874CD0" w:rsidRPr="00046C8F">
        <w:rPr>
          <w:rFonts w:ascii="Times New Roman"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 xml:space="preserve">) </m:t>
        </m:r>
      </m:oMath>
      <w:r w:rsidR="00817682" w:rsidRPr="00046C8F">
        <w:rPr>
          <w:rFonts w:ascii="Times New Roman" w:hAnsi="Times New Roman" w:cs="Times New Roman"/>
          <w:sz w:val="24"/>
          <w:szCs w:val="24"/>
        </w:rPr>
        <w:t xml:space="preserve">between the </w:t>
      </w:r>
      <w:r w:rsidR="00874CD0" w:rsidRPr="00046C8F">
        <w:rPr>
          <w:rFonts w:ascii="Times New Roman" w:hAnsi="Times New Roman" w:cs="Times New Roman"/>
          <w:sz w:val="24"/>
          <w:szCs w:val="24"/>
        </w:rPr>
        <w:t>predicted (</w:t>
      </w:r>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e>
        </m:acc>
        <m:r>
          <w:rPr>
            <w:rFonts w:ascii="Cambria Math" w:hAnsi="Cambria Math" w:cs="Times New Roman"/>
            <w:sz w:val="24"/>
            <w:szCs w:val="24"/>
          </w:rPr>
          <m:t>)</m:t>
        </m:r>
      </m:oMath>
      <w:r w:rsidR="00072450" w:rsidRPr="00046C8F">
        <w:rPr>
          <w:rFonts w:ascii="Times New Roman" w:hAnsi="Times New Roman" w:cs="Times New Roman"/>
          <w:sz w:val="24"/>
          <w:szCs w:val="24"/>
        </w:rPr>
        <w:t xml:space="preserve"> </w:t>
      </w:r>
      <w:r w:rsidR="00874CD0" w:rsidRPr="00046C8F">
        <w:rPr>
          <w:rFonts w:ascii="Times New Roman" w:hAnsi="Times New Roman" w:cs="Times New Roman"/>
          <w:sz w:val="24"/>
          <w:szCs w:val="24"/>
        </w:rPr>
        <w:t>and observed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r>
          <w:rPr>
            <w:rFonts w:ascii="Cambria Math" w:hAnsi="Cambria Math" w:cs="Times New Roman"/>
            <w:sz w:val="24"/>
            <w:szCs w:val="24"/>
          </w:rPr>
          <m:t xml:space="preserve">) </m:t>
        </m:r>
      </m:oMath>
      <w:r w:rsidR="00874CD0" w:rsidRPr="00046C8F">
        <w:rPr>
          <w:rFonts w:ascii="Times New Roman" w:hAnsi="Times New Roman" w:cs="Times New Roman"/>
          <w:sz w:val="24"/>
          <w:szCs w:val="24"/>
        </w:rPr>
        <w:t>length of each fish recapture</w:t>
      </w:r>
      <w:r w:rsidR="0040620C" w:rsidRPr="00046C8F">
        <w:rPr>
          <w:rFonts w:ascii="Times New Roman" w:hAnsi="Times New Roman" w:cs="Times New Roman"/>
          <w:sz w:val="24"/>
          <w:szCs w:val="24"/>
        </w:rPr>
        <w:t xml:space="preserve"> was used as a metric </w:t>
      </w:r>
      <w:r w:rsidRPr="00046C8F">
        <w:rPr>
          <w:rFonts w:ascii="Times New Roman" w:hAnsi="Times New Roman" w:cs="Times New Roman"/>
          <w:sz w:val="24"/>
          <w:szCs w:val="24"/>
        </w:rPr>
        <w:t>for comparing the</w:t>
      </w:r>
      <w:r w:rsidR="0040620C" w:rsidRPr="00046C8F">
        <w:rPr>
          <w:rFonts w:ascii="Times New Roman" w:hAnsi="Times New Roman" w:cs="Times New Roman"/>
          <w:sz w:val="24"/>
          <w:szCs w:val="24"/>
        </w:rPr>
        <w:t xml:space="preserve"> performance</w:t>
      </w:r>
      <w:r w:rsidRPr="00046C8F">
        <w:rPr>
          <w:rFonts w:ascii="Times New Roman" w:hAnsi="Times New Roman" w:cs="Times New Roman"/>
          <w:sz w:val="24"/>
          <w:szCs w:val="24"/>
        </w:rPr>
        <w:t xml:space="preserve"> of competing model structures</w:t>
      </w:r>
      <w:r w:rsidR="00CE715E" w:rsidRPr="00046C8F">
        <w:rPr>
          <w:rFonts w:ascii="Times New Roman" w:hAnsi="Times New Roman" w:cs="Times New Roman"/>
          <w:sz w:val="24"/>
          <w:szCs w:val="24"/>
        </w:rPr>
        <w:t xml:space="preserve"> (E14)</w:t>
      </w:r>
      <w:r w:rsidR="00D17F97" w:rsidRPr="00046C8F">
        <w:rPr>
          <w:rFonts w:ascii="Times New Roman" w:hAnsi="Times New Roman" w:cs="Times New Roman"/>
          <w:sz w:val="24"/>
          <w:szCs w:val="24"/>
        </w:rPr>
        <w:t xml:space="preserve">. </w:t>
      </w:r>
    </w:p>
    <w:p w14:paraId="37D1A15D" w14:textId="6985A3EF" w:rsidR="00B74A89" w:rsidRPr="00046C8F" w:rsidRDefault="001A5A19" w:rsidP="00D10CA9">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E14</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e>
                      </m:acc>
                    </m:e>
                  </m:d>
                </m:e>
                <m:sup>
                  <m:r>
                    <w:rPr>
                      <w:rFonts w:ascii="Cambria Math" w:hAnsi="Cambria Math" w:cs="Times New Roman"/>
                      <w:sz w:val="24"/>
                      <w:szCs w:val="24"/>
                    </w:rPr>
                    <m:t>2</m:t>
                  </m:r>
                </m:sup>
              </m:sSup>
            </m:e>
          </m:nary>
        </m:oMath>
      </m:oMathPara>
    </w:p>
    <w:p w14:paraId="2C44A152" w14:textId="0E02CFD9" w:rsidR="00FC630B" w:rsidRPr="00046C8F" w:rsidRDefault="00F34A0D" w:rsidP="00FC630B">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The preferred model structure was the one whose </w:t>
      </w:r>
      <w:r w:rsidR="009E7BB8" w:rsidRPr="00046C8F">
        <w:rPr>
          <w:rFonts w:ascii="Times New Roman" w:hAnsi="Times New Roman" w:cs="Times New Roman"/>
          <w:sz w:val="24"/>
          <w:szCs w:val="24"/>
        </w:rPr>
        <w:t xml:space="preserve">estimated parameters </w:t>
      </w:r>
      <w:r w:rsidRPr="00046C8F">
        <w:rPr>
          <w:rFonts w:ascii="Times New Roman" w:hAnsi="Times New Roman" w:cs="Times New Roman"/>
          <w:sz w:val="24"/>
          <w:szCs w:val="24"/>
        </w:rPr>
        <w:t>most frequently produced the smallest varian</w:t>
      </w:r>
      <w:r w:rsidR="001D6295" w:rsidRPr="00046C8F">
        <w:rPr>
          <w:rFonts w:ascii="Times New Roman" w:hAnsi="Times New Roman" w:cs="Times New Roman"/>
          <w:sz w:val="24"/>
          <w:szCs w:val="24"/>
        </w:rPr>
        <w:t>ce.</w:t>
      </w:r>
      <w:ins w:id="130" w:author="Stephen Scherrer [2]" w:date="2018-09-14T12:14:00Z">
        <w:r w:rsidR="00DE6A7C">
          <w:rPr>
            <w:rFonts w:ascii="Times New Roman" w:hAnsi="Times New Roman" w:cs="Times New Roman"/>
            <w:sz w:val="24"/>
            <w:szCs w:val="24"/>
          </w:rPr>
          <w:t xml:space="preserve"> </w:t>
        </w:r>
      </w:ins>
      <w:del w:id="131" w:author="Stephen Scherrer [2]" w:date="2018-09-14T12:14:00Z">
        <w:r w:rsidR="001D6295" w:rsidRPr="00046C8F" w:rsidDel="004345E7">
          <w:rPr>
            <w:rFonts w:ascii="Times New Roman" w:hAnsi="Times New Roman" w:cs="Times New Roman"/>
            <w:sz w:val="24"/>
            <w:szCs w:val="24"/>
          </w:rPr>
          <w:delText xml:space="preserve"> </w:delText>
        </w:r>
      </w:del>
      <w:r w:rsidR="001D6295" w:rsidRPr="00046C8F">
        <w:rPr>
          <w:rFonts w:ascii="Times New Roman" w:hAnsi="Times New Roman" w:cs="Times New Roman"/>
          <w:sz w:val="24"/>
          <w:szCs w:val="24"/>
        </w:rPr>
        <w:t xml:space="preserve">This procedure was repeated </w:t>
      </w:r>
      <w:r w:rsidRPr="00046C8F">
        <w:rPr>
          <w:rFonts w:ascii="Times New Roman" w:hAnsi="Times New Roman" w:cs="Times New Roman"/>
          <w:sz w:val="24"/>
          <w:szCs w:val="24"/>
        </w:rPr>
        <w:t>10</w:t>
      </w:r>
      <w:r w:rsidR="00CC5888" w:rsidRPr="00046C8F">
        <w:rPr>
          <w:rFonts w:ascii="Times New Roman" w:hAnsi="Times New Roman" w:cs="Times New Roman"/>
          <w:sz w:val="24"/>
          <w:szCs w:val="24"/>
        </w:rPr>
        <w:t>,</w:t>
      </w:r>
      <w:r w:rsidRPr="00046C8F">
        <w:rPr>
          <w:rFonts w:ascii="Times New Roman" w:hAnsi="Times New Roman" w:cs="Times New Roman"/>
          <w:sz w:val="24"/>
          <w:szCs w:val="24"/>
        </w:rPr>
        <w:t>0</w:t>
      </w:r>
      <w:r w:rsidR="00CC5888" w:rsidRPr="00046C8F">
        <w:rPr>
          <w:rFonts w:ascii="Times New Roman" w:hAnsi="Times New Roman" w:cs="Times New Roman"/>
          <w:sz w:val="24"/>
          <w:szCs w:val="24"/>
        </w:rPr>
        <w:t>0</w:t>
      </w:r>
      <w:r w:rsidRPr="00046C8F">
        <w:rPr>
          <w:rFonts w:ascii="Times New Roman" w:hAnsi="Times New Roman" w:cs="Times New Roman"/>
          <w:sz w:val="24"/>
          <w:szCs w:val="24"/>
        </w:rPr>
        <w:t xml:space="preserve">0 </w:t>
      </w:r>
      <w:r w:rsidR="001D6295" w:rsidRPr="00046C8F">
        <w:rPr>
          <w:rFonts w:ascii="Times New Roman" w:hAnsi="Times New Roman" w:cs="Times New Roman"/>
          <w:sz w:val="24"/>
          <w:szCs w:val="24"/>
        </w:rPr>
        <w:t>times</w:t>
      </w:r>
      <w:r w:rsidRPr="00046C8F">
        <w:rPr>
          <w:rFonts w:ascii="Times New Roman" w:hAnsi="Times New Roman" w:cs="Times New Roman"/>
          <w:sz w:val="24"/>
          <w:szCs w:val="24"/>
        </w:rPr>
        <w:t>.</w:t>
      </w:r>
      <w:r w:rsidR="00E522D2" w:rsidRPr="00046C8F">
        <w:rPr>
          <w:rFonts w:ascii="Times New Roman" w:hAnsi="Times New Roman" w:cs="Times New Roman"/>
          <w:sz w:val="24"/>
          <w:szCs w:val="24"/>
        </w:rPr>
        <w:t xml:space="preserve"> </w:t>
      </w:r>
      <w:r w:rsidR="006C54ED" w:rsidRPr="00046C8F">
        <w:rPr>
          <w:rFonts w:ascii="Times New Roman" w:hAnsi="Times New Roman" w:cs="Times New Roman"/>
          <w:sz w:val="24"/>
          <w:szCs w:val="24"/>
        </w:rPr>
        <w:t xml:space="preserve">The preferred model structure was the one that most frequently reported the lowest variance across all </w:t>
      </w:r>
      <w:r w:rsidR="001D6295" w:rsidRPr="00046C8F">
        <w:rPr>
          <w:rFonts w:ascii="Times New Roman" w:hAnsi="Times New Roman" w:cs="Times New Roman"/>
          <w:sz w:val="24"/>
          <w:szCs w:val="24"/>
        </w:rPr>
        <w:t xml:space="preserve">of these </w:t>
      </w:r>
      <w:r w:rsidR="006C54ED" w:rsidRPr="00046C8F">
        <w:rPr>
          <w:rFonts w:ascii="Times New Roman" w:hAnsi="Times New Roman" w:cs="Times New Roman"/>
          <w:sz w:val="24"/>
          <w:szCs w:val="24"/>
        </w:rPr>
        <w:t>iterations</w:t>
      </w:r>
      <w:r w:rsidR="00FC630B" w:rsidRPr="00046C8F">
        <w:rPr>
          <w:rFonts w:ascii="Times New Roman" w:hAnsi="Times New Roman" w:cs="Times New Roman"/>
          <w:sz w:val="24"/>
          <w:szCs w:val="24"/>
        </w:rPr>
        <w:t xml:space="preserve">. </w:t>
      </w:r>
      <w:r w:rsidR="0014053A" w:rsidRPr="00046C8F">
        <w:rPr>
          <w:rFonts w:ascii="Times New Roman" w:hAnsi="Times New Roman" w:cs="Times New Roman"/>
          <w:sz w:val="24"/>
          <w:szCs w:val="24"/>
        </w:rPr>
        <w:t xml:space="preserve">To determine if incorporating additional data sources improved predictive performance, cross </w:t>
      </w:r>
      <w:r w:rsidR="0014053A" w:rsidRPr="00046C8F">
        <w:rPr>
          <w:rFonts w:ascii="Times New Roman" w:hAnsi="Times New Roman" w:cs="Times New Roman"/>
          <w:sz w:val="24"/>
          <w:szCs w:val="24"/>
        </w:rPr>
        <w:lastRenderedPageBreak/>
        <w:t>validation v</w:t>
      </w:r>
      <w:r w:rsidR="006C54ED" w:rsidRPr="00046C8F">
        <w:rPr>
          <w:rFonts w:ascii="Times New Roman" w:hAnsi="Times New Roman" w:cs="Times New Roman"/>
          <w:sz w:val="24"/>
          <w:szCs w:val="24"/>
        </w:rPr>
        <w:t xml:space="preserve">ariances </w:t>
      </w:r>
      <w:r w:rsidR="001D6295" w:rsidRPr="00046C8F">
        <w:rPr>
          <w:rFonts w:ascii="Times New Roman" w:hAnsi="Times New Roman" w:cs="Times New Roman"/>
          <w:sz w:val="24"/>
          <w:szCs w:val="24"/>
        </w:rPr>
        <w:t xml:space="preserve">for the </w:t>
      </w:r>
      <w:r w:rsidR="006C54ED" w:rsidRPr="00046C8F">
        <w:rPr>
          <w:rFonts w:ascii="Times New Roman" w:hAnsi="Times New Roman" w:cs="Times New Roman"/>
          <w:sz w:val="24"/>
          <w:szCs w:val="24"/>
        </w:rPr>
        <w:t xml:space="preserve">preferred model structure </w:t>
      </w:r>
      <w:r w:rsidR="0014053A" w:rsidRPr="00046C8F">
        <w:rPr>
          <w:rFonts w:ascii="Times New Roman" w:hAnsi="Times New Roman" w:cs="Times New Roman"/>
          <w:sz w:val="24"/>
          <w:szCs w:val="24"/>
        </w:rPr>
        <w:t>were compared to those calculated using a model</w:t>
      </w:r>
      <w:r w:rsidR="006C54ED" w:rsidRPr="00046C8F">
        <w:rPr>
          <w:rFonts w:ascii="Times New Roman" w:hAnsi="Times New Roman" w:cs="Times New Roman"/>
          <w:sz w:val="24"/>
          <w:szCs w:val="24"/>
        </w:rPr>
        <w:t xml:space="preserve"> structure i</w:t>
      </w:r>
      <w:r w:rsidR="00FC630B" w:rsidRPr="00046C8F">
        <w:rPr>
          <w:rFonts w:ascii="Times New Roman" w:hAnsi="Times New Roman" w:cs="Times New Roman"/>
          <w:sz w:val="24"/>
          <w:szCs w:val="24"/>
        </w:rPr>
        <w:t xml:space="preserve">dentical to Model 5, </w:t>
      </w:r>
      <w:r w:rsidR="0014053A" w:rsidRPr="00046C8F">
        <w:rPr>
          <w:rFonts w:ascii="Times New Roman" w:hAnsi="Times New Roman" w:cs="Times New Roman"/>
          <w:sz w:val="24"/>
          <w:szCs w:val="24"/>
        </w:rPr>
        <w:t xml:space="preserve">calculated </w:t>
      </w:r>
      <w:r w:rsidR="001D6295" w:rsidRPr="00046C8F">
        <w:rPr>
          <w:rFonts w:ascii="Times New Roman" w:hAnsi="Times New Roman" w:cs="Times New Roman"/>
          <w:sz w:val="24"/>
          <w:szCs w:val="24"/>
        </w:rPr>
        <w:t>including only</w:t>
      </w:r>
      <w:r w:rsidR="00FC630B" w:rsidRPr="00046C8F">
        <w:rPr>
          <w:rFonts w:ascii="Times New Roman" w:hAnsi="Times New Roman" w:cs="Times New Roman"/>
          <w:sz w:val="24"/>
          <w:szCs w:val="24"/>
        </w:rPr>
        <w:t xml:space="preserve"> tagging data</w:t>
      </w:r>
      <w:r w:rsidR="0014053A" w:rsidRPr="00046C8F">
        <w:rPr>
          <w:rFonts w:ascii="Times New Roman" w:hAnsi="Times New Roman" w:cs="Times New Roman"/>
          <w:sz w:val="24"/>
          <w:szCs w:val="24"/>
        </w:rPr>
        <w:t>.</w:t>
      </w:r>
    </w:p>
    <w:p w14:paraId="77657E7C" w14:textId="05F86968" w:rsidR="001903AD" w:rsidRPr="00046C8F" w:rsidRDefault="00FC630B" w:rsidP="00FC630B">
      <w:pPr>
        <w:spacing w:line="480" w:lineRule="auto"/>
        <w:rPr>
          <w:rFonts w:ascii="Times New Roman" w:hAnsi="Times New Roman" w:cs="Times New Roman"/>
          <w:sz w:val="24"/>
          <w:szCs w:val="24"/>
        </w:rPr>
      </w:pPr>
      <w:r w:rsidRPr="00046C8F">
        <w:rPr>
          <w:rFonts w:ascii="Times New Roman" w:hAnsi="Times New Roman" w:cs="Times New Roman"/>
          <w:sz w:val="24"/>
          <w:szCs w:val="24"/>
        </w:rPr>
        <w:tab/>
        <w:t>The</w:t>
      </w:r>
      <w:r w:rsidR="00A4707C" w:rsidRPr="00046C8F">
        <w:rPr>
          <w:rFonts w:ascii="Times New Roman" w:hAnsi="Times New Roman" w:cs="Times New Roman"/>
          <w:sz w:val="24"/>
          <w:szCs w:val="24"/>
        </w:rPr>
        <w:t xml:space="preserve"> </w:t>
      </w:r>
      <w:r w:rsidR="00CC5888" w:rsidRPr="00046C8F">
        <w:rPr>
          <w:rFonts w:ascii="Times New Roman" w:hAnsi="Times New Roman" w:cs="Times New Roman"/>
          <w:sz w:val="24"/>
          <w:szCs w:val="24"/>
        </w:rPr>
        <w:t xml:space="preserve">integrative </w:t>
      </w:r>
      <w:r w:rsidR="00E522D2" w:rsidRPr="00046C8F">
        <w:rPr>
          <w:rFonts w:ascii="Times New Roman" w:hAnsi="Times New Roman" w:cs="Times New Roman"/>
          <w:sz w:val="24"/>
          <w:szCs w:val="24"/>
        </w:rPr>
        <w:t>model structure</w:t>
      </w:r>
      <w:r w:rsidR="00A4707C" w:rsidRPr="00046C8F">
        <w:rPr>
          <w:rFonts w:ascii="Times New Roman" w:hAnsi="Times New Roman" w:cs="Times New Roman"/>
          <w:sz w:val="24"/>
          <w:szCs w:val="24"/>
        </w:rPr>
        <w:t xml:space="preserve"> </w:t>
      </w:r>
      <w:r w:rsidR="00E522D2" w:rsidRPr="00046C8F">
        <w:rPr>
          <w:rFonts w:ascii="Times New Roman" w:hAnsi="Times New Roman" w:cs="Times New Roman"/>
          <w:sz w:val="24"/>
          <w:szCs w:val="24"/>
        </w:rPr>
        <w:t>that best predicted</w:t>
      </w:r>
      <w:r w:rsidR="00A4707C" w:rsidRPr="00046C8F">
        <w:rPr>
          <w:rFonts w:ascii="Times New Roman" w:hAnsi="Times New Roman" w:cs="Times New Roman"/>
          <w:sz w:val="24"/>
          <w:szCs w:val="24"/>
        </w:rPr>
        <w:t xml:space="preserve"> observed growth </w:t>
      </w:r>
      <w:r w:rsidR="00E522D2" w:rsidRPr="00046C8F">
        <w:rPr>
          <w:rFonts w:ascii="Times New Roman" w:hAnsi="Times New Roman" w:cs="Times New Roman"/>
          <w:sz w:val="24"/>
          <w:szCs w:val="24"/>
        </w:rPr>
        <w:t>most frequently was</w:t>
      </w:r>
      <w:r w:rsidR="00A4707C" w:rsidRPr="00046C8F">
        <w:rPr>
          <w:rFonts w:ascii="Times New Roman" w:hAnsi="Times New Roman" w:cs="Times New Roman"/>
          <w:sz w:val="24"/>
          <w:szCs w:val="24"/>
        </w:rPr>
        <w:t xml:space="preserve"> </w:t>
      </w:r>
      <w:r w:rsidR="00E522D2" w:rsidRPr="00046C8F">
        <w:rPr>
          <w:rFonts w:ascii="Times New Roman" w:hAnsi="Times New Roman" w:cs="Times New Roman"/>
          <w:sz w:val="24"/>
          <w:szCs w:val="24"/>
        </w:rPr>
        <w:t>refit using the</w:t>
      </w:r>
      <w:r w:rsidR="00A4707C" w:rsidRPr="00046C8F">
        <w:rPr>
          <w:rFonts w:ascii="Times New Roman" w:hAnsi="Times New Roman" w:cs="Times New Roman"/>
          <w:sz w:val="24"/>
          <w:szCs w:val="24"/>
        </w:rPr>
        <w:t xml:space="preserve"> entire data set</w:t>
      </w:r>
      <w:r w:rsidR="00E522D2" w:rsidRPr="00046C8F">
        <w:rPr>
          <w:rFonts w:ascii="Times New Roman" w:hAnsi="Times New Roman" w:cs="Times New Roman"/>
          <w:sz w:val="24"/>
          <w:szCs w:val="24"/>
        </w:rPr>
        <w:t>.</w:t>
      </w:r>
      <w:r w:rsidR="00A4707C" w:rsidRPr="00046C8F">
        <w:rPr>
          <w:rFonts w:ascii="Times New Roman" w:hAnsi="Times New Roman" w:cs="Times New Roman"/>
          <w:sz w:val="24"/>
          <w:szCs w:val="24"/>
        </w:rPr>
        <w:t xml:space="preserve"> </w:t>
      </w:r>
      <w:r w:rsidR="00E522D2" w:rsidRPr="00046C8F">
        <w:rPr>
          <w:rFonts w:ascii="Times New Roman" w:hAnsi="Times New Roman" w:cs="Times New Roman"/>
          <w:sz w:val="24"/>
          <w:szCs w:val="24"/>
        </w:rPr>
        <w:t>T</w:t>
      </w:r>
      <w:r w:rsidR="00A4707C" w:rsidRPr="00046C8F">
        <w:rPr>
          <w:rFonts w:ascii="Times New Roman" w:hAnsi="Times New Roman" w:cs="Times New Roman"/>
          <w:sz w:val="24"/>
          <w:szCs w:val="24"/>
        </w:rPr>
        <w:t xml:space="preserve">wo-sided 95% confidence intervals </w:t>
      </w:r>
      <w:r w:rsidR="00E522D2" w:rsidRPr="00046C8F">
        <w:rPr>
          <w:rFonts w:ascii="Times New Roman" w:hAnsi="Times New Roman" w:cs="Times New Roman"/>
          <w:sz w:val="24"/>
          <w:szCs w:val="24"/>
        </w:rPr>
        <w:t xml:space="preserve">were </w:t>
      </w:r>
      <w:r w:rsidR="00A4707C" w:rsidRPr="00046C8F">
        <w:rPr>
          <w:rFonts w:ascii="Times New Roman" w:hAnsi="Times New Roman" w:cs="Times New Roman"/>
          <w:sz w:val="24"/>
          <w:szCs w:val="24"/>
        </w:rPr>
        <w:t>estimated for each parameter from</w:t>
      </w:r>
      <w:r w:rsidR="00E522D2" w:rsidRPr="00046C8F">
        <w:rPr>
          <w:rFonts w:ascii="Times New Roman" w:hAnsi="Times New Roman" w:cs="Times New Roman"/>
          <w:sz w:val="24"/>
          <w:szCs w:val="24"/>
        </w:rPr>
        <w:t xml:space="preserve"> </w:t>
      </w:r>
      <w:r w:rsidR="00D66D58" w:rsidRPr="00046C8F">
        <w:rPr>
          <w:rFonts w:ascii="Times New Roman" w:hAnsi="Times New Roman" w:cs="Times New Roman"/>
          <w:sz w:val="24"/>
          <w:szCs w:val="24"/>
        </w:rPr>
        <w:t>the results of</w:t>
      </w:r>
      <w:r w:rsidR="00A4707C" w:rsidRPr="00046C8F">
        <w:rPr>
          <w:rFonts w:ascii="Times New Roman" w:hAnsi="Times New Roman" w:cs="Times New Roman"/>
          <w:sz w:val="24"/>
          <w:szCs w:val="24"/>
        </w:rPr>
        <w:t xml:space="preserve"> 10,000 bootstrap iterations. As with tagging data, the procedure for resampling direct aging data was straightforward and involved random sampling with replacement from the dataset to construct pseudo data sets with an equal number of observations as the original data. Bootstrapping length frequency data was slightly more complicated with each study period in the pseudo data resampled from the corresponding period of the </w:t>
      </w:r>
      <w:del w:id="132" w:author="Stephen Scherrer [2]" w:date="2018-09-14T12:04:00Z">
        <w:r w:rsidR="00A4707C" w:rsidRPr="00046C8F" w:rsidDel="006E4FB4">
          <w:rPr>
            <w:rFonts w:ascii="Times New Roman" w:hAnsi="Times New Roman" w:cs="Times New Roman"/>
            <w:sz w:val="24"/>
            <w:szCs w:val="24"/>
          </w:rPr>
          <w:delText xml:space="preserve">extrapolated </w:delText>
        </w:r>
      </w:del>
      <w:ins w:id="133" w:author="Stephen Scherrer [2]" w:date="2018-09-14T12:04:00Z">
        <w:r w:rsidR="006E4FB4">
          <w:rPr>
            <w:rFonts w:ascii="Times New Roman" w:hAnsi="Times New Roman" w:cs="Times New Roman"/>
            <w:sz w:val="24"/>
            <w:szCs w:val="24"/>
          </w:rPr>
          <w:t>reconstructed</w:t>
        </w:r>
        <w:r w:rsidR="006E4FB4" w:rsidRPr="00046C8F">
          <w:rPr>
            <w:rFonts w:ascii="Times New Roman" w:hAnsi="Times New Roman" w:cs="Times New Roman"/>
            <w:sz w:val="24"/>
            <w:szCs w:val="24"/>
          </w:rPr>
          <w:t xml:space="preserve"> </w:t>
        </w:r>
      </w:ins>
      <w:r w:rsidR="00A4707C" w:rsidRPr="00046C8F">
        <w:rPr>
          <w:rFonts w:ascii="Times New Roman" w:hAnsi="Times New Roman" w:cs="Times New Roman"/>
          <w:sz w:val="24"/>
          <w:szCs w:val="24"/>
        </w:rPr>
        <w:t>study data.</w:t>
      </w:r>
      <w:r w:rsidR="00E522D2" w:rsidRPr="00046C8F">
        <w:rPr>
          <w:rFonts w:ascii="Times New Roman" w:hAnsi="Times New Roman" w:cs="Times New Roman"/>
          <w:sz w:val="24"/>
          <w:szCs w:val="24"/>
        </w:rPr>
        <w:t xml:space="preserve"> E</w:t>
      </w:r>
      <w:r w:rsidR="00A4707C" w:rsidRPr="00046C8F">
        <w:rPr>
          <w:rFonts w:ascii="Times New Roman" w:hAnsi="Times New Roman" w:cs="Times New Roman"/>
          <w:sz w:val="24"/>
          <w:szCs w:val="24"/>
        </w:rPr>
        <w:t>ach study period in the pseudo dataset contained the same number of observations as in corresponding study period the original study data.</w:t>
      </w:r>
    </w:p>
    <w:p w14:paraId="2875906E" w14:textId="4132A068" w:rsidR="00190664" w:rsidRPr="00046C8F" w:rsidRDefault="00190664" w:rsidP="001903AD">
      <w:pPr>
        <w:spacing w:line="480" w:lineRule="auto"/>
        <w:rPr>
          <w:rFonts w:ascii="Times New Roman" w:hAnsi="Times New Roman" w:cs="Times New Roman"/>
          <w:sz w:val="24"/>
          <w:szCs w:val="24"/>
        </w:rPr>
      </w:pPr>
    </w:p>
    <w:p w14:paraId="44A37B16" w14:textId="26A7942C" w:rsidR="00BC419A" w:rsidRPr="00046C8F" w:rsidRDefault="00BC419A" w:rsidP="000D5103">
      <w:pPr>
        <w:spacing w:line="480" w:lineRule="auto"/>
        <w:outlineLvl w:val="0"/>
        <w:rPr>
          <w:rFonts w:ascii="Times New Roman" w:hAnsi="Times New Roman" w:cs="Times New Roman"/>
          <w:b/>
          <w:i/>
          <w:sz w:val="24"/>
          <w:szCs w:val="24"/>
        </w:rPr>
      </w:pPr>
      <w:r w:rsidRPr="00046C8F">
        <w:rPr>
          <w:rFonts w:ascii="Times New Roman" w:hAnsi="Times New Roman" w:cs="Times New Roman"/>
          <w:b/>
          <w:i/>
          <w:sz w:val="24"/>
          <w:szCs w:val="24"/>
        </w:rPr>
        <w:t>Results</w:t>
      </w:r>
    </w:p>
    <w:p w14:paraId="4EB5D38F" w14:textId="77777777" w:rsidR="00BC419A" w:rsidRPr="00046C8F" w:rsidRDefault="00BC419A" w:rsidP="000D5103">
      <w:pPr>
        <w:spacing w:line="480" w:lineRule="auto"/>
        <w:outlineLvl w:val="1"/>
        <w:rPr>
          <w:rFonts w:ascii="Times New Roman" w:hAnsi="Times New Roman" w:cs="Times New Roman"/>
          <w:i/>
          <w:sz w:val="24"/>
          <w:szCs w:val="24"/>
        </w:rPr>
      </w:pPr>
      <w:r w:rsidRPr="00046C8F">
        <w:rPr>
          <w:rFonts w:ascii="Times New Roman" w:hAnsi="Times New Roman" w:cs="Times New Roman"/>
          <w:i/>
          <w:sz w:val="24"/>
          <w:szCs w:val="24"/>
        </w:rPr>
        <w:t>Marking and Recapture</w:t>
      </w:r>
    </w:p>
    <w:p w14:paraId="3081E340" w14:textId="21C97A4D" w:rsidR="00BC419A" w:rsidRPr="00046C8F" w:rsidRDefault="00BC419A" w:rsidP="000D5103">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Of the 4,172 </w:t>
      </w:r>
      <w:del w:id="134" w:author="Stephen Scherrer [2]" w:date="2018-09-14T11:50:00Z">
        <w:r w:rsidR="003F766A" w:rsidRPr="00A20282" w:rsidDel="00A20282">
          <w:rPr>
            <w:rFonts w:ascii="Times New Roman" w:hAnsi="Times New Roman" w:cs="Times New Roman"/>
            <w:i/>
            <w:sz w:val="24"/>
            <w:szCs w:val="24"/>
            <w:rPrChange w:id="135" w:author="Stephen Scherrer [2]" w:date="2018-09-14T11:51:00Z">
              <w:rPr>
                <w:rFonts w:ascii="Times New Roman" w:hAnsi="Times New Roman" w:cs="Times New Roman"/>
                <w:sz w:val="24"/>
                <w:szCs w:val="24"/>
              </w:rPr>
            </w:rPrChange>
          </w:rPr>
          <w:delText>opakapaka</w:delText>
        </w:r>
      </w:del>
      <w:ins w:id="136" w:author="Stephen Scherrer [2]" w:date="2018-09-14T11:50:00Z">
        <w:r w:rsidR="00A20282" w:rsidRPr="00A20282">
          <w:rPr>
            <w:rFonts w:ascii="Times New Roman" w:hAnsi="Times New Roman" w:cs="Times New Roman"/>
            <w:i/>
            <w:sz w:val="24"/>
            <w:szCs w:val="24"/>
            <w:rPrChange w:id="137" w:author="Stephen Scherrer [2]" w:date="2018-09-14T11:51:00Z">
              <w:rPr>
                <w:rFonts w:ascii="Times New Roman" w:hAnsi="Times New Roman" w:cs="Times New Roman"/>
                <w:sz w:val="24"/>
                <w:szCs w:val="24"/>
              </w:rPr>
            </w:rPrChange>
          </w:rPr>
          <w:t>P. filamentosus</w:t>
        </w:r>
      </w:ins>
      <w:r w:rsidRPr="00046C8F">
        <w:rPr>
          <w:rFonts w:ascii="Times New Roman" w:hAnsi="Times New Roman" w:cs="Times New Roman"/>
          <w:sz w:val="24"/>
          <w:szCs w:val="24"/>
        </w:rPr>
        <w:t xml:space="preserve"> tagged 43</w:t>
      </w:r>
      <w:ins w:id="138" w:author="Stephen Scherrer" w:date="2018-11-15T15:23:00Z">
        <w:r w:rsidR="00F61FF2">
          <w:rPr>
            <w:rFonts w:ascii="Times New Roman" w:hAnsi="Times New Roman" w:cs="Times New Roman"/>
            <w:sz w:val="24"/>
            <w:szCs w:val="24"/>
          </w:rPr>
          <w:t>2</w:t>
        </w:r>
      </w:ins>
      <w:del w:id="139" w:author="Stephen Scherrer" w:date="2018-11-15T15:23:00Z">
        <w:r w:rsidRPr="00046C8F" w:rsidDel="00F61FF2">
          <w:rPr>
            <w:rFonts w:ascii="Times New Roman" w:hAnsi="Times New Roman" w:cs="Times New Roman"/>
            <w:sz w:val="24"/>
            <w:szCs w:val="24"/>
          </w:rPr>
          <w:delText>1</w:delText>
        </w:r>
      </w:del>
      <w:r w:rsidRPr="00046C8F">
        <w:rPr>
          <w:rFonts w:ascii="Times New Roman" w:hAnsi="Times New Roman" w:cs="Times New Roman"/>
          <w:sz w:val="24"/>
          <w:szCs w:val="24"/>
        </w:rPr>
        <w:t xml:space="preserve"> individuals were recaptured at least once (10.5%). Mortality of fish upon release appeared to be generally low, facilitated by the strong tagging selectivity for healthy fish in good condition. Some immediate mortality was observed due to sharks and cetaceans or capture stress (4 individuals). Long-term mortality was thought to be relatively low based upon the high rates of tag return spanning many years. Hydra (small cnidarian polyps) biofouling of the tags was observed for some individuals with large times at liberty, with some lesions apparent around the opening where the tag exited the body cavity. This was not thought to be a serious health issue since the fish appeared to be feeding and swimming normally. </w:t>
      </w:r>
    </w:p>
    <w:p w14:paraId="61966A79" w14:textId="4E48952F" w:rsidR="00156543" w:rsidRPr="00046C8F" w:rsidRDefault="005654BC" w:rsidP="000D5103">
      <w:pPr>
        <w:spacing w:line="480" w:lineRule="auto"/>
        <w:ind w:firstLine="720"/>
        <w:rPr>
          <w:rFonts w:ascii="Times New Roman" w:hAnsi="Times New Roman" w:cs="Times New Roman"/>
          <w:sz w:val="24"/>
          <w:szCs w:val="24"/>
        </w:rPr>
      </w:pPr>
      <w:ins w:id="140" w:author="Stephen Scherrer [2]" w:date="2018-09-14T12:08:00Z">
        <w:r>
          <w:rPr>
            <w:rFonts w:ascii="Times New Roman" w:hAnsi="Times New Roman" w:cs="Times New Roman"/>
            <w:sz w:val="24"/>
            <w:szCs w:val="24"/>
          </w:rPr>
          <w:lastRenderedPageBreak/>
          <w:t xml:space="preserve">At </w:t>
        </w:r>
      </w:ins>
      <w:del w:id="141" w:author="Stephen Scherrer [2]" w:date="2018-09-14T12:08:00Z">
        <w:r w:rsidR="00BC419A" w:rsidRPr="00046C8F" w:rsidDel="005654BC">
          <w:rPr>
            <w:rFonts w:ascii="Times New Roman" w:hAnsi="Times New Roman" w:cs="Times New Roman"/>
            <w:sz w:val="24"/>
            <w:szCs w:val="24"/>
          </w:rPr>
          <w:delText xml:space="preserve">During </w:delText>
        </w:r>
      </w:del>
      <w:r w:rsidR="00BC419A" w:rsidRPr="00046C8F">
        <w:rPr>
          <w:rFonts w:ascii="Times New Roman" w:hAnsi="Times New Roman" w:cs="Times New Roman"/>
          <w:sz w:val="24"/>
          <w:szCs w:val="24"/>
        </w:rPr>
        <w:t xml:space="preserve">initial capture, </w:t>
      </w:r>
      <w:r w:rsidR="007B742B" w:rsidRPr="00046C8F">
        <w:rPr>
          <w:rFonts w:ascii="Times New Roman" w:hAnsi="Times New Roman" w:cs="Times New Roman"/>
          <w:sz w:val="24"/>
          <w:szCs w:val="24"/>
        </w:rPr>
        <w:t xml:space="preserve">the </w:t>
      </w:r>
      <w:r w:rsidR="00BC419A" w:rsidRPr="00046C8F">
        <w:rPr>
          <w:rFonts w:ascii="Times New Roman" w:hAnsi="Times New Roman" w:cs="Times New Roman"/>
          <w:sz w:val="24"/>
          <w:szCs w:val="24"/>
        </w:rPr>
        <w:t xml:space="preserve">fork length </w:t>
      </w:r>
      <w:r w:rsidR="007B742B" w:rsidRPr="00046C8F">
        <w:rPr>
          <w:rFonts w:ascii="Times New Roman" w:hAnsi="Times New Roman" w:cs="Times New Roman"/>
          <w:sz w:val="24"/>
          <w:szCs w:val="24"/>
        </w:rPr>
        <w:t xml:space="preserve">of all </w:t>
      </w:r>
      <w:r w:rsidR="00BC419A" w:rsidRPr="00046C8F">
        <w:rPr>
          <w:rFonts w:ascii="Times New Roman" w:hAnsi="Times New Roman" w:cs="Times New Roman"/>
          <w:sz w:val="24"/>
          <w:szCs w:val="24"/>
        </w:rPr>
        <w:t>indiv</w:t>
      </w:r>
      <w:r w:rsidR="00227657" w:rsidRPr="00046C8F">
        <w:rPr>
          <w:rFonts w:ascii="Times New Roman" w:hAnsi="Times New Roman" w:cs="Times New Roman"/>
          <w:sz w:val="24"/>
          <w:szCs w:val="24"/>
        </w:rPr>
        <w:t xml:space="preserve">iduals ranged in size </w:t>
      </w:r>
      <w:del w:id="142" w:author="Stephen Scherrer [2]" w:date="2018-09-14T12:08:00Z">
        <w:r w:rsidR="00227657" w:rsidRPr="00046C8F" w:rsidDel="005654BC">
          <w:rPr>
            <w:rFonts w:ascii="Times New Roman" w:hAnsi="Times New Roman" w:cs="Times New Roman"/>
            <w:sz w:val="24"/>
            <w:szCs w:val="24"/>
          </w:rPr>
          <w:delText xml:space="preserve">between </w:delText>
        </w:r>
      </w:del>
      <w:ins w:id="143" w:author="Stephen Scherrer [2]" w:date="2018-09-14T12:08:00Z">
        <w:r>
          <w:rPr>
            <w:rFonts w:ascii="Times New Roman" w:hAnsi="Times New Roman" w:cs="Times New Roman"/>
            <w:sz w:val="24"/>
            <w:szCs w:val="24"/>
          </w:rPr>
          <w:t>from</w:t>
        </w:r>
        <w:r w:rsidRPr="00046C8F">
          <w:rPr>
            <w:rFonts w:ascii="Times New Roman" w:hAnsi="Times New Roman" w:cs="Times New Roman"/>
            <w:sz w:val="24"/>
            <w:szCs w:val="24"/>
          </w:rPr>
          <w:t xml:space="preserve"> </w:t>
        </w:r>
      </w:ins>
      <w:r w:rsidR="00227657" w:rsidRPr="00046C8F">
        <w:rPr>
          <w:rFonts w:ascii="Times New Roman" w:hAnsi="Times New Roman" w:cs="Times New Roman"/>
          <w:sz w:val="24"/>
          <w:szCs w:val="24"/>
        </w:rPr>
        <w:t>16.</w:t>
      </w:r>
      <w:r w:rsidR="00BC419A" w:rsidRPr="00046C8F">
        <w:rPr>
          <w:rFonts w:ascii="Times New Roman" w:hAnsi="Times New Roman" w:cs="Times New Roman"/>
          <w:sz w:val="24"/>
          <w:szCs w:val="24"/>
        </w:rPr>
        <w:t>5</w:t>
      </w:r>
      <w:r w:rsidR="00227657" w:rsidRPr="00046C8F">
        <w:rPr>
          <w:rFonts w:ascii="Times New Roman" w:hAnsi="Times New Roman" w:cs="Times New Roman"/>
          <w:sz w:val="24"/>
          <w:szCs w:val="24"/>
        </w:rPr>
        <w:t>1</w:t>
      </w:r>
      <w:r w:rsidR="00BC419A" w:rsidRPr="00046C8F">
        <w:rPr>
          <w:rFonts w:ascii="Times New Roman" w:hAnsi="Times New Roman" w:cs="Times New Roman"/>
          <w:sz w:val="24"/>
          <w:szCs w:val="24"/>
        </w:rPr>
        <w:t xml:space="preserve"> </w:t>
      </w:r>
      <w:del w:id="144" w:author="Stephen Scherrer [2]" w:date="2018-09-14T12:08:00Z">
        <w:r w:rsidR="00BC419A" w:rsidRPr="00046C8F" w:rsidDel="005654BC">
          <w:rPr>
            <w:rFonts w:ascii="Times New Roman" w:hAnsi="Times New Roman" w:cs="Times New Roman"/>
            <w:sz w:val="24"/>
            <w:szCs w:val="24"/>
          </w:rPr>
          <w:delText xml:space="preserve">and </w:delText>
        </w:r>
      </w:del>
      <w:ins w:id="145" w:author="Stephen Scherrer [2]" w:date="2018-09-14T12:08:00Z">
        <w:r>
          <w:rPr>
            <w:rFonts w:ascii="Times New Roman" w:hAnsi="Times New Roman" w:cs="Times New Roman"/>
            <w:sz w:val="24"/>
            <w:szCs w:val="24"/>
          </w:rPr>
          <w:t>to</w:t>
        </w:r>
        <w:r w:rsidRPr="00046C8F">
          <w:rPr>
            <w:rFonts w:ascii="Times New Roman" w:hAnsi="Times New Roman" w:cs="Times New Roman"/>
            <w:sz w:val="24"/>
            <w:szCs w:val="24"/>
          </w:rPr>
          <w:t xml:space="preserve"> </w:t>
        </w:r>
      </w:ins>
      <w:r w:rsidR="00227657" w:rsidRPr="00046C8F">
        <w:rPr>
          <w:rFonts w:ascii="Times New Roman" w:hAnsi="Times New Roman" w:cs="Times New Roman"/>
          <w:sz w:val="24"/>
          <w:szCs w:val="24"/>
        </w:rPr>
        <w:t xml:space="preserve">53.34 </w:t>
      </w:r>
      <w:r w:rsidR="00BC419A" w:rsidRPr="00046C8F">
        <w:rPr>
          <w:rFonts w:ascii="Times New Roman" w:hAnsi="Times New Roman" w:cs="Times New Roman"/>
          <w:sz w:val="24"/>
          <w:szCs w:val="24"/>
        </w:rPr>
        <w:t xml:space="preserve">cm </w:t>
      </w:r>
      <w:r w:rsidR="00227657" w:rsidRPr="00046C8F">
        <w:rPr>
          <w:rFonts w:ascii="Times New Roman" w:hAnsi="Times New Roman" w:cs="Times New Roman"/>
          <w:sz w:val="24"/>
          <w:szCs w:val="24"/>
        </w:rPr>
        <w:t xml:space="preserve">(mean = 31.90 </w:t>
      </w:r>
      <w:r w:rsidR="00424063" w:rsidRPr="00046C8F">
        <w:rPr>
          <w:rFonts w:ascii="Times New Roman" w:hAnsi="Times New Roman" w:cs="Times New Roman"/>
          <w:sz w:val="24"/>
          <w:szCs w:val="24"/>
        </w:rPr>
        <w:t>cm</w:t>
      </w:r>
      <w:r w:rsidR="00227657" w:rsidRPr="00046C8F">
        <w:rPr>
          <w:rFonts w:ascii="Times New Roman" w:hAnsi="Times New Roman" w:cs="Times New Roman"/>
          <w:sz w:val="24"/>
          <w:szCs w:val="24"/>
        </w:rPr>
        <w:t>, s</w:t>
      </w:r>
      <w:r w:rsidR="00F1281D" w:rsidRPr="00046C8F">
        <w:rPr>
          <w:rFonts w:ascii="Times New Roman" w:hAnsi="Times New Roman" w:cs="Times New Roman"/>
          <w:sz w:val="24"/>
          <w:szCs w:val="24"/>
        </w:rPr>
        <w:t xml:space="preserve">tandard </w:t>
      </w:r>
      <w:r w:rsidR="00227657" w:rsidRPr="00046C8F">
        <w:rPr>
          <w:rFonts w:ascii="Times New Roman" w:hAnsi="Times New Roman" w:cs="Times New Roman"/>
          <w:sz w:val="24"/>
          <w:szCs w:val="24"/>
        </w:rPr>
        <w:t>d</w:t>
      </w:r>
      <w:r w:rsidR="00F1281D" w:rsidRPr="00046C8F">
        <w:rPr>
          <w:rFonts w:ascii="Times New Roman" w:hAnsi="Times New Roman" w:cs="Times New Roman"/>
          <w:sz w:val="24"/>
          <w:szCs w:val="24"/>
        </w:rPr>
        <w:t>eviation (</w:t>
      </w:r>
      <w:proofErr w:type="spellStart"/>
      <w:r w:rsidR="00F1281D" w:rsidRPr="00046C8F">
        <w:rPr>
          <w:rFonts w:ascii="Times New Roman" w:hAnsi="Times New Roman" w:cs="Times New Roman"/>
          <w:sz w:val="24"/>
          <w:szCs w:val="24"/>
        </w:rPr>
        <w:t>s.d</w:t>
      </w:r>
      <w:ins w:id="146" w:author="Stephen Scherrer [2]" w:date="2018-09-14T12:08:00Z">
        <w:r>
          <w:rPr>
            <w:rFonts w:ascii="Times New Roman" w:hAnsi="Times New Roman" w:cs="Times New Roman"/>
            <w:sz w:val="24"/>
            <w:szCs w:val="24"/>
          </w:rPr>
          <w:t>.</w:t>
        </w:r>
      </w:ins>
      <w:proofErr w:type="spellEnd"/>
      <w:r w:rsidR="00F1281D" w:rsidRPr="00046C8F">
        <w:rPr>
          <w:rFonts w:ascii="Times New Roman" w:hAnsi="Times New Roman" w:cs="Times New Roman"/>
          <w:sz w:val="24"/>
          <w:szCs w:val="24"/>
        </w:rPr>
        <w:t>)</w:t>
      </w:r>
      <w:r w:rsidR="00227657" w:rsidRPr="00046C8F">
        <w:rPr>
          <w:rFonts w:ascii="Times New Roman" w:hAnsi="Times New Roman" w:cs="Times New Roman"/>
          <w:sz w:val="24"/>
          <w:szCs w:val="24"/>
        </w:rPr>
        <w:t xml:space="preserve"> = 5.48</w:t>
      </w:r>
      <w:r w:rsidR="00BC419A" w:rsidRPr="00046C8F">
        <w:rPr>
          <w:rFonts w:ascii="Times New Roman" w:hAnsi="Times New Roman" w:cs="Times New Roman"/>
          <w:sz w:val="24"/>
          <w:szCs w:val="24"/>
        </w:rPr>
        <w:t xml:space="preserve">) </w:t>
      </w:r>
      <w:r w:rsidR="007B742B" w:rsidRPr="00046C8F">
        <w:rPr>
          <w:rFonts w:ascii="Times New Roman" w:hAnsi="Times New Roman" w:cs="Times New Roman"/>
          <w:sz w:val="24"/>
          <w:szCs w:val="24"/>
        </w:rPr>
        <w:t>and</w:t>
      </w:r>
      <w:r w:rsidR="00BC419A" w:rsidRPr="00046C8F">
        <w:rPr>
          <w:rFonts w:ascii="Times New Roman" w:hAnsi="Times New Roman" w:cs="Times New Roman"/>
          <w:sz w:val="24"/>
          <w:szCs w:val="24"/>
        </w:rPr>
        <w:t xml:space="preserve"> </w:t>
      </w:r>
      <w:r w:rsidR="007B742B" w:rsidRPr="00046C8F">
        <w:rPr>
          <w:rFonts w:ascii="Times New Roman" w:hAnsi="Times New Roman" w:cs="Times New Roman"/>
          <w:sz w:val="24"/>
          <w:szCs w:val="24"/>
        </w:rPr>
        <w:t xml:space="preserve">ranged from 19.1 cm and 52.8 cm </w:t>
      </w:r>
      <w:r w:rsidR="00424063" w:rsidRPr="00046C8F">
        <w:rPr>
          <w:rFonts w:ascii="Times New Roman" w:hAnsi="Times New Roman" w:cs="Times New Roman"/>
          <w:sz w:val="24"/>
          <w:szCs w:val="24"/>
        </w:rPr>
        <w:t xml:space="preserve">(mean = </w:t>
      </w:r>
      <w:r w:rsidR="00705224" w:rsidRPr="00046C8F">
        <w:rPr>
          <w:rFonts w:ascii="Times New Roman" w:hAnsi="Times New Roman" w:cs="Times New Roman"/>
          <w:sz w:val="24"/>
          <w:szCs w:val="24"/>
        </w:rPr>
        <w:t xml:space="preserve">32.8, </w:t>
      </w:r>
      <w:proofErr w:type="spellStart"/>
      <w:r w:rsidR="00705224" w:rsidRPr="00046C8F">
        <w:rPr>
          <w:rFonts w:ascii="Times New Roman" w:hAnsi="Times New Roman" w:cs="Times New Roman"/>
          <w:sz w:val="24"/>
          <w:szCs w:val="24"/>
        </w:rPr>
        <w:t>s.d.</w:t>
      </w:r>
      <w:proofErr w:type="spellEnd"/>
      <w:r w:rsidR="00705224" w:rsidRPr="00046C8F">
        <w:rPr>
          <w:rFonts w:ascii="Times New Roman" w:hAnsi="Times New Roman" w:cs="Times New Roman"/>
          <w:sz w:val="24"/>
          <w:szCs w:val="24"/>
        </w:rPr>
        <w:t xml:space="preserve"> = 5.08</w:t>
      </w:r>
      <w:r w:rsidR="007B742B" w:rsidRPr="00046C8F">
        <w:rPr>
          <w:rFonts w:ascii="Times New Roman" w:hAnsi="Times New Roman" w:cs="Times New Roman"/>
          <w:sz w:val="24"/>
          <w:szCs w:val="24"/>
        </w:rPr>
        <w:t>) for</w:t>
      </w:r>
      <w:r w:rsidR="00BC419A" w:rsidRPr="00046C8F">
        <w:rPr>
          <w:rFonts w:ascii="Times New Roman" w:hAnsi="Times New Roman" w:cs="Times New Roman"/>
          <w:sz w:val="24"/>
          <w:szCs w:val="24"/>
        </w:rPr>
        <w:t xml:space="preserve"> fish that were later recaptured</w:t>
      </w:r>
      <w:r w:rsidR="007B742B" w:rsidRPr="00046C8F">
        <w:rPr>
          <w:rFonts w:ascii="Times New Roman" w:hAnsi="Times New Roman" w:cs="Times New Roman"/>
          <w:sz w:val="24"/>
          <w:szCs w:val="24"/>
        </w:rPr>
        <w:t xml:space="preserve">. Lengths of </w:t>
      </w:r>
      <w:r w:rsidR="00BC419A" w:rsidRPr="00046C8F">
        <w:rPr>
          <w:rFonts w:ascii="Times New Roman" w:hAnsi="Times New Roman" w:cs="Times New Roman"/>
          <w:sz w:val="24"/>
          <w:szCs w:val="24"/>
        </w:rPr>
        <w:t xml:space="preserve">fish at recapture ranged between 22.9 cm and 76.2 cm </w:t>
      </w:r>
      <w:r w:rsidR="00705224" w:rsidRPr="00046C8F">
        <w:rPr>
          <w:rFonts w:ascii="Times New Roman" w:hAnsi="Times New Roman" w:cs="Times New Roman"/>
          <w:sz w:val="24"/>
          <w:szCs w:val="24"/>
        </w:rPr>
        <w:t xml:space="preserve">(mean = 41.9, </w:t>
      </w:r>
      <w:proofErr w:type="spellStart"/>
      <w:r w:rsidR="00705224" w:rsidRPr="00046C8F">
        <w:rPr>
          <w:rFonts w:ascii="Times New Roman" w:hAnsi="Times New Roman" w:cs="Times New Roman"/>
          <w:sz w:val="24"/>
          <w:szCs w:val="24"/>
        </w:rPr>
        <w:t>s.d.</w:t>
      </w:r>
      <w:proofErr w:type="spellEnd"/>
      <w:r w:rsidR="00705224" w:rsidRPr="00046C8F">
        <w:rPr>
          <w:rFonts w:ascii="Times New Roman" w:hAnsi="Times New Roman" w:cs="Times New Roman"/>
          <w:sz w:val="24"/>
          <w:szCs w:val="24"/>
        </w:rPr>
        <w:t xml:space="preserve"> = 8.67</w:t>
      </w:r>
      <w:r w:rsidR="00BC419A" w:rsidRPr="00046C8F">
        <w:rPr>
          <w:rFonts w:ascii="Times New Roman" w:hAnsi="Times New Roman" w:cs="Times New Roman"/>
          <w:sz w:val="24"/>
          <w:szCs w:val="24"/>
        </w:rPr>
        <w:t>). The minimum time at liberty for any fish between tagging and recapture was a single day while the maximum time at liberty was 10.3 years (3,748 days)</w:t>
      </w:r>
      <w:r w:rsidR="0031660B" w:rsidRPr="00046C8F">
        <w:rPr>
          <w:rFonts w:ascii="Times New Roman" w:hAnsi="Times New Roman" w:cs="Times New Roman"/>
          <w:sz w:val="24"/>
          <w:szCs w:val="24"/>
        </w:rPr>
        <w:t xml:space="preserve"> (Figure 1)</w:t>
      </w:r>
      <w:r w:rsidR="00BC419A" w:rsidRPr="00046C8F">
        <w:rPr>
          <w:rFonts w:ascii="Times New Roman" w:hAnsi="Times New Roman" w:cs="Times New Roman"/>
          <w:sz w:val="24"/>
          <w:szCs w:val="24"/>
        </w:rPr>
        <w:t>. The mea</w:t>
      </w:r>
      <w:r w:rsidR="00156543" w:rsidRPr="00046C8F">
        <w:rPr>
          <w:rFonts w:ascii="Times New Roman" w:hAnsi="Times New Roman" w:cs="Times New Roman"/>
          <w:sz w:val="24"/>
          <w:szCs w:val="24"/>
        </w:rPr>
        <w:t xml:space="preserve">n time at liberty was </w:t>
      </w:r>
      <w:r w:rsidR="00705224" w:rsidRPr="00046C8F">
        <w:rPr>
          <w:rFonts w:ascii="Times New Roman" w:hAnsi="Times New Roman" w:cs="Times New Roman"/>
          <w:sz w:val="24"/>
          <w:szCs w:val="24"/>
        </w:rPr>
        <w:t>666</w:t>
      </w:r>
      <w:r w:rsidR="00156543" w:rsidRPr="00046C8F">
        <w:rPr>
          <w:rFonts w:ascii="Times New Roman" w:hAnsi="Times New Roman" w:cs="Times New Roman"/>
          <w:sz w:val="24"/>
          <w:szCs w:val="24"/>
        </w:rPr>
        <w:t xml:space="preserve"> days </w:t>
      </w:r>
      <w:r w:rsidR="00705224" w:rsidRPr="00046C8F">
        <w:rPr>
          <w:rFonts w:ascii="Times New Roman" w:hAnsi="Times New Roman" w:cs="Times New Roman"/>
          <w:sz w:val="24"/>
          <w:szCs w:val="24"/>
        </w:rPr>
        <w:t>(</w:t>
      </w:r>
      <w:proofErr w:type="spellStart"/>
      <w:r w:rsidR="00705224" w:rsidRPr="00046C8F">
        <w:rPr>
          <w:rFonts w:ascii="Times New Roman" w:hAnsi="Times New Roman" w:cs="Times New Roman"/>
          <w:sz w:val="24"/>
          <w:szCs w:val="24"/>
        </w:rPr>
        <w:t>s.d.</w:t>
      </w:r>
      <w:proofErr w:type="spellEnd"/>
      <w:r w:rsidR="00705224" w:rsidRPr="00046C8F">
        <w:rPr>
          <w:rFonts w:ascii="Times New Roman" w:hAnsi="Times New Roman" w:cs="Times New Roman"/>
          <w:sz w:val="24"/>
          <w:szCs w:val="24"/>
        </w:rPr>
        <w:t xml:space="preserve"> = 625).</w:t>
      </w:r>
    </w:p>
    <w:p w14:paraId="01F7E0FA" w14:textId="4514A499" w:rsidR="00BC419A" w:rsidRPr="00046C8F" w:rsidRDefault="00BC419A" w:rsidP="000D5103">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One fish was excluded from further analysis as its fork length </w:t>
      </w:r>
      <w:r w:rsidR="007B742B" w:rsidRPr="00046C8F">
        <w:rPr>
          <w:rFonts w:ascii="Times New Roman" w:hAnsi="Times New Roman" w:cs="Times New Roman"/>
          <w:sz w:val="24"/>
          <w:szCs w:val="24"/>
        </w:rPr>
        <w:t>at</w:t>
      </w:r>
      <w:r w:rsidRPr="00046C8F">
        <w:rPr>
          <w:rFonts w:ascii="Times New Roman" w:hAnsi="Times New Roman" w:cs="Times New Roman"/>
          <w:sz w:val="24"/>
          <w:szCs w:val="24"/>
        </w:rPr>
        <w:t xml:space="preserve"> </w:t>
      </w:r>
      <w:r w:rsidR="007B742B" w:rsidRPr="00046C8F">
        <w:rPr>
          <w:rFonts w:ascii="Times New Roman" w:hAnsi="Times New Roman" w:cs="Times New Roman"/>
          <w:sz w:val="24"/>
          <w:szCs w:val="24"/>
        </w:rPr>
        <w:t>capture</w:t>
      </w:r>
      <w:r w:rsidRPr="00046C8F">
        <w:rPr>
          <w:rFonts w:ascii="Times New Roman" w:hAnsi="Times New Roman" w:cs="Times New Roman"/>
          <w:sz w:val="24"/>
          <w:szCs w:val="24"/>
        </w:rPr>
        <w:t xml:space="preserve"> was not </w:t>
      </w:r>
      <w:bookmarkStart w:id="147" w:name="_GoBack"/>
      <w:bookmarkEnd w:id="147"/>
      <w:r w:rsidRPr="00046C8F">
        <w:rPr>
          <w:rFonts w:ascii="Times New Roman" w:hAnsi="Times New Roman" w:cs="Times New Roman"/>
          <w:sz w:val="24"/>
          <w:szCs w:val="24"/>
        </w:rPr>
        <w:t>recorded. Seven fish were removed because the recapture date was not properly recorded. Of the remaining 43</w:t>
      </w:r>
      <w:ins w:id="148" w:author="Stephen Scherrer" w:date="2018-11-15T15:23:00Z">
        <w:r w:rsidR="00F61FF2">
          <w:rPr>
            <w:rFonts w:ascii="Times New Roman" w:hAnsi="Times New Roman" w:cs="Times New Roman"/>
            <w:sz w:val="24"/>
            <w:szCs w:val="24"/>
          </w:rPr>
          <w:t>2</w:t>
        </w:r>
      </w:ins>
      <w:del w:id="149" w:author="Stephen Scherrer" w:date="2018-11-15T15:23:00Z">
        <w:r w:rsidRPr="00046C8F" w:rsidDel="00F61FF2">
          <w:rPr>
            <w:rFonts w:ascii="Times New Roman" w:hAnsi="Times New Roman" w:cs="Times New Roman"/>
            <w:sz w:val="24"/>
            <w:szCs w:val="24"/>
          </w:rPr>
          <w:delText>1</w:delText>
        </w:r>
      </w:del>
      <w:r w:rsidRPr="00046C8F">
        <w:rPr>
          <w:rFonts w:ascii="Times New Roman" w:hAnsi="Times New Roman" w:cs="Times New Roman"/>
          <w:sz w:val="24"/>
          <w:szCs w:val="24"/>
        </w:rPr>
        <w:t xml:space="preserve"> fish recaptured, 394 were recaptured a single time, 35 fish were recaptured a total of two times, one fish recaptured 3 times</w:t>
      </w:r>
      <w:r w:rsidR="007B742B" w:rsidRPr="00046C8F">
        <w:rPr>
          <w:rFonts w:ascii="Times New Roman" w:hAnsi="Times New Roman" w:cs="Times New Roman"/>
          <w:sz w:val="24"/>
          <w:szCs w:val="24"/>
        </w:rPr>
        <w:t>,</w:t>
      </w:r>
      <w:r w:rsidRPr="00046C8F">
        <w:rPr>
          <w:rFonts w:ascii="Times New Roman" w:hAnsi="Times New Roman" w:cs="Times New Roman"/>
          <w:sz w:val="24"/>
          <w:szCs w:val="24"/>
        </w:rPr>
        <w:t xml:space="preserve"> and two</w:t>
      </w:r>
      <w:r w:rsidR="002D42C4" w:rsidRPr="00046C8F">
        <w:rPr>
          <w:rFonts w:ascii="Times New Roman" w:hAnsi="Times New Roman" w:cs="Times New Roman"/>
          <w:sz w:val="24"/>
          <w:szCs w:val="24"/>
        </w:rPr>
        <w:t xml:space="preserve"> fish were recaptured 4 times. Further e</w:t>
      </w:r>
      <w:r w:rsidRPr="00046C8F">
        <w:rPr>
          <w:rFonts w:ascii="Times New Roman" w:hAnsi="Times New Roman" w:cs="Times New Roman"/>
          <w:sz w:val="24"/>
          <w:szCs w:val="24"/>
        </w:rPr>
        <w:t xml:space="preserve">xcluded from analysis were </w:t>
      </w:r>
      <w:r w:rsidR="0040620C" w:rsidRPr="00046C8F">
        <w:rPr>
          <w:rFonts w:ascii="Times New Roman" w:hAnsi="Times New Roman" w:cs="Times New Roman"/>
          <w:sz w:val="24"/>
          <w:szCs w:val="24"/>
        </w:rPr>
        <w:t>46</w:t>
      </w:r>
      <w:r w:rsidRPr="00046C8F">
        <w:rPr>
          <w:rFonts w:ascii="Times New Roman" w:hAnsi="Times New Roman" w:cs="Times New Roman"/>
          <w:sz w:val="24"/>
          <w:szCs w:val="24"/>
        </w:rPr>
        <w:t xml:space="preserve"> individuals </w:t>
      </w:r>
      <w:r w:rsidR="00BA1668" w:rsidRPr="00046C8F">
        <w:rPr>
          <w:rFonts w:ascii="Times New Roman" w:hAnsi="Times New Roman" w:cs="Times New Roman"/>
          <w:sz w:val="24"/>
          <w:szCs w:val="24"/>
        </w:rPr>
        <w:t>for whom time</w:t>
      </w:r>
      <w:r w:rsidR="007B742B" w:rsidRPr="00046C8F">
        <w:rPr>
          <w:rFonts w:ascii="Times New Roman" w:hAnsi="Times New Roman" w:cs="Times New Roman"/>
          <w:sz w:val="24"/>
          <w:szCs w:val="24"/>
        </w:rPr>
        <w:t xml:space="preserve"> liberty </w:t>
      </w:r>
      <w:r w:rsidR="00BA1668" w:rsidRPr="00046C8F">
        <w:rPr>
          <w:rFonts w:ascii="Times New Roman" w:hAnsi="Times New Roman" w:cs="Times New Roman"/>
          <w:sz w:val="24"/>
          <w:szCs w:val="24"/>
        </w:rPr>
        <w:t>was less</w:t>
      </w:r>
      <w:r w:rsidRPr="00046C8F">
        <w:rPr>
          <w:rFonts w:ascii="Times New Roman" w:hAnsi="Times New Roman" w:cs="Times New Roman"/>
          <w:sz w:val="24"/>
          <w:szCs w:val="24"/>
        </w:rPr>
        <w:t xml:space="preserve"> than 60 </w:t>
      </w:r>
      <w:r w:rsidR="007B742B" w:rsidRPr="00046C8F">
        <w:rPr>
          <w:rFonts w:ascii="Times New Roman" w:hAnsi="Times New Roman" w:cs="Times New Roman"/>
          <w:sz w:val="24"/>
          <w:szCs w:val="24"/>
        </w:rPr>
        <w:t>days</w:t>
      </w:r>
      <w:r w:rsidR="002D42C4" w:rsidRPr="00046C8F">
        <w:rPr>
          <w:rFonts w:ascii="Times New Roman" w:hAnsi="Times New Roman" w:cs="Times New Roman"/>
          <w:sz w:val="24"/>
          <w:szCs w:val="24"/>
        </w:rPr>
        <w:t xml:space="preserve"> </w:t>
      </w:r>
      <w:r w:rsidR="00391AA7" w:rsidRPr="00046C8F">
        <w:rPr>
          <w:rFonts w:ascii="Times New Roman" w:hAnsi="Times New Roman" w:cs="Times New Roman"/>
          <w:sz w:val="24"/>
          <w:szCs w:val="24"/>
        </w:rPr>
        <w:t>yielding</w:t>
      </w:r>
      <w:r w:rsidR="002D42C4" w:rsidRPr="00046C8F">
        <w:rPr>
          <w:rFonts w:ascii="Times New Roman" w:hAnsi="Times New Roman" w:cs="Times New Roman"/>
          <w:sz w:val="24"/>
          <w:szCs w:val="24"/>
        </w:rPr>
        <w:t xml:space="preserve"> a data set of 38</w:t>
      </w:r>
      <w:ins w:id="150" w:author="Stephen Scherrer" w:date="2018-11-15T15:23:00Z">
        <w:r w:rsidR="00F61FF2">
          <w:rPr>
            <w:rFonts w:ascii="Times New Roman" w:hAnsi="Times New Roman" w:cs="Times New Roman"/>
            <w:sz w:val="24"/>
            <w:szCs w:val="24"/>
          </w:rPr>
          <w:t>6</w:t>
        </w:r>
      </w:ins>
      <w:del w:id="151" w:author="Stephen Scherrer" w:date="2018-11-15T15:23:00Z">
        <w:r w:rsidR="002D42C4" w:rsidRPr="00046C8F" w:rsidDel="00F61FF2">
          <w:rPr>
            <w:rFonts w:ascii="Times New Roman" w:hAnsi="Times New Roman" w:cs="Times New Roman"/>
            <w:sz w:val="24"/>
            <w:szCs w:val="24"/>
          </w:rPr>
          <w:delText>7</w:delText>
        </w:r>
      </w:del>
      <w:r w:rsidR="002D42C4" w:rsidRPr="00046C8F">
        <w:rPr>
          <w:rFonts w:ascii="Times New Roman" w:hAnsi="Times New Roman" w:cs="Times New Roman"/>
          <w:sz w:val="24"/>
          <w:szCs w:val="24"/>
        </w:rPr>
        <w:t xml:space="preserve"> unique individuals.</w:t>
      </w:r>
    </w:p>
    <w:p w14:paraId="1D7E7851" w14:textId="77777777" w:rsidR="00BC419A" w:rsidRPr="00046C8F" w:rsidRDefault="00BC419A" w:rsidP="000D5103">
      <w:pPr>
        <w:spacing w:line="480" w:lineRule="auto"/>
        <w:rPr>
          <w:rFonts w:ascii="Times New Roman" w:hAnsi="Times New Roman" w:cs="Times New Roman"/>
          <w:sz w:val="24"/>
          <w:szCs w:val="24"/>
        </w:rPr>
      </w:pPr>
    </w:p>
    <w:p w14:paraId="3BB00103" w14:textId="09375551" w:rsidR="00B671C1" w:rsidRPr="00046C8F" w:rsidRDefault="00B671C1" w:rsidP="00B671C1">
      <w:pPr>
        <w:spacing w:line="480" w:lineRule="auto"/>
        <w:outlineLvl w:val="1"/>
        <w:rPr>
          <w:rFonts w:ascii="Times New Roman" w:hAnsi="Times New Roman" w:cs="Times New Roman"/>
          <w:i/>
          <w:sz w:val="24"/>
          <w:szCs w:val="24"/>
        </w:rPr>
      </w:pPr>
      <w:r w:rsidRPr="00046C8F">
        <w:rPr>
          <w:rFonts w:ascii="Times New Roman" w:hAnsi="Times New Roman" w:cs="Times New Roman"/>
          <w:i/>
          <w:sz w:val="24"/>
          <w:szCs w:val="24"/>
        </w:rPr>
        <w:t xml:space="preserve">Estimating Growth </w:t>
      </w:r>
      <w:r w:rsidR="003F766A" w:rsidRPr="00046C8F">
        <w:rPr>
          <w:rFonts w:ascii="Times New Roman" w:hAnsi="Times New Roman" w:cs="Times New Roman"/>
          <w:i/>
          <w:sz w:val="24"/>
          <w:szCs w:val="24"/>
        </w:rPr>
        <w:t>Parameters f</w:t>
      </w:r>
      <w:r w:rsidRPr="00046C8F">
        <w:rPr>
          <w:rFonts w:ascii="Times New Roman" w:hAnsi="Times New Roman" w:cs="Times New Roman"/>
          <w:i/>
          <w:sz w:val="24"/>
          <w:szCs w:val="24"/>
        </w:rPr>
        <w:t>rom Tagging Data</w:t>
      </w:r>
    </w:p>
    <w:p w14:paraId="56766AE1" w14:textId="77777777" w:rsidR="00BC419A" w:rsidRPr="00046C8F" w:rsidRDefault="00BC419A" w:rsidP="000D5103">
      <w:pPr>
        <w:keepNext/>
        <w:spacing w:line="480" w:lineRule="auto"/>
        <w:rPr>
          <w:rFonts w:ascii="Times New Roman" w:hAnsi="Times New Roman" w:cs="Times New Roman"/>
          <w:i/>
          <w:noProof/>
          <w:sz w:val="24"/>
          <w:szCs w:val="24"/>
        </w:rPr>
      </w:pPr>
      <w:r w:rsidRPr="00046C8F">
        <w:rPr>
          <w:rFonts w:ascii="Times New Roman" w:hAnsi="Times New Roman" w:cs="Times New Roman"/>
          <w:i/>
          <w:noProof/>
          <w:sz w:val="24"/>
          <w:szCs w:val="24"/>
        </w:rPr>
        <w:t>Parameter estimation using Bayesian inference</w:t>
      </w:r>
    </w:p>
    <w:p w14:paraId="4E3D7A11" w14:textId="646C340C" w:rsidR="00C52645" w:rsidRPr="00046C8F" w:rsidRDefault="00BC419A" w:rsidP="00C52645">
      <w:pPr>
        <w:pStyle w:val="NoSpacing"/>
        <w:spacing w:line="480" w:lineRule="auto"/>
        <w:rPr>
          <w:rFonts w:ascii="Times New Roman" w:hAnsi="Times New Roman" w:cs="Times New Roman"/>
          <w:noProof/>
          <w:sz w:val="24"/>
          <w:szCs w:val="24"/>
        </w:rPr>
      </w:pPr>
      <w:r w:rsidRPr="00046C8F">
        <w:rPr>
          <w:rFonts w:ascii="Times New Roman" w:hAnsi="Times New Roman" w:cs="Times New Roman"/>
          <w:noProof/>
          <w:sz w:val="24"/>
          <w:szCs w:val="24"/>
        </w:rPr>
        <w:t xml:space="preserve">The Bayesian hierarchical approach </w:t>
      </w:r>
      <w:del w:id="152" w:author="Stephen Scherrer" w:date="2018-11-15T14:47:00Z">
        <w:r w:rsidRPr="00046C8F" w:rsidDel="001A5A19">
          <w:rPr>
            <w:rFonts w:ascii="Times New Roman" w:hAnsi="Times New Roman" w:cs="Times New Roman"/>
            <w:noProof/>
            <w:sz w:val="24"/>
            <w:szCs w:val="24"/>
          </w:rPr>
          <w:delText xml:space="preserve">using the WinBUGS software </w:delText>
        </w:r>
      </w:del>
      <w:r w:rsidRPr="00046C8F">
        <w:rPr>
          <w:rFonts w:ascii="Times New Roman" w:hAnsi="Times New Roman" w:cs="Times New Roman"/>
          <w:noProof/>
          <w:sz w:val="24"/>
          <w:szCs w:val="24"/>
        </w:rPr>
        <w:t xml:space="preserve">yielded mean estimates of </w:t>
      </w:r>
      <m:oMath>
        <m:r>
          <w:rPr>
            <w:rFonts w:ascii="Cambria Math" w:hAnsi="Cambria Math" w:cs="Times New Roman"/>
            <w:sz w:val="24"/>
            <w:szCs w:val="24"/>
          </w:rPr>
          <m:t>K</m:t>
        </m:r>
      </m:oMath>
      <w:r w:rsidR="00920A46" w:rsidRPr="00046C8F">
        <w:rPr>
          <w:rFonts w:ascii="Times New Roman" w:hAnsi="Times New Roman" w:cs="Times New Roman"/>
          <w:noProof/>
          <w:sz w:val="24"/>
          <w:szCs w:val="24"/>
        </w:rPr>
        <w:t xml:space="preserve"> </w:t>
      </w:r>
      <w:r w:rsidRPr="00046C8F">
        <w:rPr>
          <w:rFonts w:ascii="Times New Roman" w:hAnsi="Times New Roman" w:cs="Times New Roman"/>
          <w:noProof/>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for each of the Models 1-4 examined (</w:t>
      </w:r>
      <w:r w:rsidR="0031660B" w:rsidRPr="00046C8F">
        <w:rPr>
          <w:rFonts w:ascii="Times New Roman" w:hAnsi="Times New Roman" w:cs="Times New Roman"/>
          <w:noProof/>
          <w:sz w:val="24"/>
          <w:szCs w:val="24"/>
        </w:rPr>
        <w:t xml:space="preserve">Table </w:t>
      </w:r>
      <w:r w:rsidR="00C3378E" w:rsidRPr="00046C8F">
        <w:rPr>
          <w:rFonts w:ascii="Times New Roman" w:hAnsi="Times New Roman" w:cs="Times New Roman"/>
          <w:noProof/>
          <w:sz w:val="24"/>
          <w:szCs w:val="24"/>
        </w:rPr>
        <w:t>1</w:t>
      </w:r>
      <w:r w:rsidRPr="00046C8F">
        <w:rPr>
          <w:rFonts w:ascii="Times New Roman" w:hAnsi="Times New Roman" w:cs="Times New Roman"/>
          <w:noProof/>
          <w:sz w:val="24"/>
          <w:szCs w:val="24"/>
        </w:rPr>
        <w:t xml:space="preserve">). The presumptive optimal model which incorporated individual variability in both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(Model 1) yielded mean parameter estimates of </w:t>
      </w:r>
      <m:oMath>
        <m:r>
          <w:rPr>
            <w:rFonts w:ascii="Cambria Math" w:hAnsi="Cambria Math" w:cs="Times New Roman"/>
            <w:sz w:val="24"/>
            <w:szCs w:val="24"/>
          </w:rPr>
          <m:t>K</m:t>
        </m:r>
      </m:oMath>
      <w:r w:rsidR="003000F9" w:rsidRPr="00046C8F">
        <w:rPr>
          <w:rFonts w:ascii="Times New Roman" w:hAnsi="Times New Roman" w:cs="Times New Roman"/>
          <w:noProof/>
          <w:sz w:val="24"/>
          <w:szCs w:val="24"/>
        </w:rPr>
        <w:t xml:space="preserve"> </w:t>
      </w:r>
      <w:r w:rsidRPr="00046C8F">
        <w:rPr>
          <w:rFonts w:ascii="Times New Roman" w:hAnsi="Times New Roman" w:cs="Times New Roman"/>
          <w:noProof/>
          <w:sz w:val="24"/>
          <w:szCs w:val="24"/>
        </w:rPr>
        <w:t>=</w:t>
      </w:r>
      <w:r w:rsidR="00294509" w:rsidRPr="00046C8F">
        <w:rPr>
          <w:rFonts w:ascii="Times New Roman" w:hAnsi="Times New Roman" w:cs="Times New Roman"/>
          <w:noProof/>
          <w:sz w:val="24"/>
          <w:szCs w:val="24"/>
        </w:rPr>
        <w:t xml:space="preserve"> </w:t>
      </w:r>
      <w:r w:rsidRPr="00046C8F">
        <w:rPr>
          <w:rFonts w:ascii="Times New Roman" w:hAnsi="Times New Roman" w:cs="Times New Roman"/>
          <w:noProof/>
          <w:sz w:val="24"/>
          <w:szCs w:val="24"/>
        </w:rPr>
        <w:t xml:space="preserve">0.32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391AA7" w:rsidRPr="00046C8F">
        <w:rPr>
          <w:rFonts w:ascii="Times New Roman" w:hAnsi="Times New Roman" w:cs="Times New Roman"/>
          <w:noProof/>
          <w:sz w:val="24"/>
          <w:szCs w:val="24"/>
        </w:rPr>
        <w:t xml:space="preserve"> </w:t>
      </w:r>
      <w:r w:rsidRPr="00046C8F">
        <w:rPr>
          <w:rFonts w:ascii="Times New Roman" w:hAnsi="Times New Roman" w:cs="Times New Roman"/>
          <w:noProof/>
          <w:sz w:val="24"/>
          <w:szCs w:val="24"/>
        </w:rPr>
        <w:t>=</w:t>
      </w:r>
      <w:r w:rsidR="00294509" w:rsidRPr="00046C8F">
        <w:rPr>
          <w:rFonts w:ascii="Times New Roman" w:hAnsi="Times New Roman" w:cs="Times New Roman"/>
          <w:noProof/>
          <w:sz w:val="24"/>
          <w:szCs w:val="24"/>
        </w:rPr>
        <w:t xml:space="preserve"> </w:t>
      </w:r>
      <w:r w:rsidRPr="00046C8F">
        <w:rPr>
          <w:rFonts w:ascii="Times New Roman" w:hAnsi="Times New Roman" w:cs="Times New Roman"/>
          <w:noProof/>
          <w:sz w:val="24"/>
          <w:szCs w:val="24"/>
        </w:rPr>
        <w:t xml:space="preserve">58.72 cm FL. </w:t>
      </w:r>
      <w:del w:id="153" w:author="Stephen Scherrer" w:date="2018-11-15T14:47:00Z">
        <w:r w:rsidRPr="00046C8F" w:rsidDel="001A5A19">
          <w:rPr>
            <w:rFonts w:ascii="Times New Roman" w:hAnsi="Times New Roman" w:cs="Times New Roman"/>
            <w:noProof/>
            <w:sz w:val="24"/>
            <w:szCs w:val="24"/>
          </w:rPr>
          <w:delText xml:space="preserve">The additional </w:delText>
        </w:r>
      </w:del>
      <w:r w:rsidRPr="00046C8F">
        <w:rPr>
          <w:rFonts w:ascii="Times New Roman" w:hAnsi="Times New Roman" w:cs="Times New Roman"/>
          <w:noProof/>
          <w:sz w:val="24"/>
          <w:szCs w:val="24"/>
        </w:rPr>
        <w:t xml:space="preserve">Models 2-4 </w:t>
      </w:r>
      <w:ins w:id="154" w:author="Stephen Scherrer" w:date="2018-11-15T14:47:00Z">
        <w:r w:rsidR="001A5A19">
          <w:rPr>
            <w:rFonts w:ascii="Times New Roman" w:hAnsi="Times New Roman" w:cs="Times New Roman"/>
            <w:noProof/>
            <w:sz w:val="24"/>
            <w:szCs w:val="24"/>
          </w:rPr>
          <w:t xml:space="preserve">have higher coefficients of variation for </w:t>
        </w:r>
        <m:oMath>
          <m:r>
            <w:rPr>
              <w:rFonts w:ascii="Cambria Math" w:hAnsi="Cambria Math" w:cs="Times New Roman"/>
              <w:sz w:val="24"/>
              <w:szCs w:val="24"/>
            </w:rPr>
            <m:t>K</m:t>
          </m:r>
        </m:oMath>
        <w:r w:rsidR="001A5A19" w:rsidRPr="00046C8F">
          <w:rPr>
            <w:rFonts w:ascii="Times New Roman" w:hAnsi="Times New Roman" w:cs="Times New Roman"/>
            <w:noProof/>
            <w:sz w:val="24"/>
            <w:szCs w:val="24"/>
          </w:rPr>
          <w:t xml:space="preserve"> </w:t>
        </w:r>
        <w:r w:rsidR="001A5A19">
          <w:rPr>
            <w:rFonts w:ascii="Times New Roman" w:hAnsi="Times New Roman" w:cs="Times New Roman"/>
            <w:noProof/>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 xml:space="preserve"> </m:t>
          </m:r>
        </m:oMath>
      </w:ins>
      <w:r w:rsidRPr="00046C8F">
        <w:rPr>
          <w:rFonts w:ascii="Times New Roman" w:hAnsi="Times New Roman" w:cs="Times New Roman"/>
          <w:noProof/>
          <w:sz w:val="24"/>
          <w:szCs w:val="24"/>
        </w:rPr>
        <w:t>suggest</w:t>
      </w:r>
      <w:ins w:id="155" w:author="Stephen Scherrer" w:date="2018-11-15T14:47:00Z">
        <w:r w:rsidR="001A5A19">
          <w:rPr>
            <w:rFonts w:ascii="Times New Roman" w:hAnsi="Times New Roman" w:cs="Times New Roman"/>
            <w:noProof/>
            <w:sz w:val="24"/>
            <w:szCs w:val="24"/>
          </w:rPr>
          <w:t>ing</w:t>
        </w:r>
      </w:ins>
      <w:r w:rsidRPr="00046C8F">
        <w:rPr>
          <w:rFonts w:ascii="Times New Roman" w:hAnsi="Times New Roman" w:cs="Times New Roman"/>
          <w:noProof/>
          <w:sz w:val="24"/>
          <w:szCs w:val="24"/>
        </w:rPr>
        <w:t xml:space="preserve"> that individual variability in both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is important, with perhaps variability in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being more important based upon the response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standard deviation from the base case of Model 1 to the constrained individual variability in Model 3 and Model 4 (</w:t>
      </w:r>
      <w:r w:rsidR="00F9506F" w:rsidRPr="00046C8F">
        <w:rPr>
          <w:rFonts w:ascii="Times New Roman" w:hAnsi="Times New Roman" w:cs="Times New Roman"/>
          <w:noProof/>
          <w:sz w:val="24"/>
          <w:szCs w:val="24"/>
        </w:rPr>
        <w:t>Figure 2</w:t>
      </w:r>
      <w:r w:rsidRPr="00046C8F">
        <w:rPr>
          <w:rFonts w:ascii="Times New Roman" w:hAnsi="Times New Roman" w:cs="Times New Roman"/>
          <w:noProof/>
          <w:sz w:val="24"/>
          <w:szCs w:val="24"/>
        </w:rPr>
        <w:t xml:space="preserve">). Based upon parameter estimates and patterns of standard deviation, it is likely that Model 3 and Model 4 are not credible. </w:t>
      </w:r>
      <w:r w:rsidR="00911164" w:rsidRPr="00046C8F">
        <w:rPr>
          <w:rFonts w:ascii="Times New Roman" w:hAnsi="Times New Roman" w:cs="Times New Roman"/>
          <w:noProof/>
          <w:sz w:val="24"/>
          <w:szCs w:val="24"/>
        </w:rPr>
        <w:t xml:space="preserve">Model 1 (preferred) and Model 2 perform similarly suggesting that the primary source </w:t>
      </w:r>
      <w:r w:rsidR="00911164" w:rsidRPr="00046C8F">
        <w:rPr>
          <w:rFonts w:ascii="Times New Roman" w:hAnsi="Times New Roman" w:cs="Times New Roman"/>
          <w:noProof/>
          <w:sz w:val="24"/>
          <w:szCs w:val="24"/>
        </w:rPr>
        <w:lastRenderedPageBreak/>
        <w:t xml:space="preserve">of individual variability is due to </w:t>
      </w:r>
      <w:r w:rsidRPr="00046C8F">
        <w:rPr>
          <w:rFonts w:ascii="Times New Roman" w:hAnsi="Times New Roman" w:cs="Times New Roman"/>
          <w:noProof/>
          <w:sz w:val="24"/>
          <w:szCs w:val="24"/>
        </w:rPr>
        <w:t xml:space="preserve">variability in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vertAlign w:val="subscript"/>
        </w:rPr>
        <w:t xml:space="preserve"> </w:t>
      </w:r>
      <w:r w:rsidRPr="00046C8F">
        <w:rPr>
          <w:rFonts w:ascii="Times New Roman" w:hAnsi="Times New Roman" w:cs="Times New Roman"/>
          <w:noProof/>
          <w:sz w:val="24"/>
          <w:szCs w:val="24"/>
        </w:rPr>
        <w:t xml:space="preserve">growth parameter. Other Bayesian model specifications are presented in </w:t>
      </w:r>
      <w:r w:rsidR="004A55A1">
        <w:rPr>
          <w:rFonts w:ascii="Times New Roman" w:hAnsi="Times New Roman" w:cs="Times New Roman"/>
          <w:noProof/>
          <w:sz w:val="24"/>
          <w:szCs w:val="24"/>
        </w:rPr>
        <w:t>Table</w:t>
      </w:r>
      <w:r w:rsidRPr="00046C8F">
        <w:rPr>
          <w:rFonts w:ascii="Times New Roman" w:hAnsi="Times New Roman" w:cs="Times New Roman"/>
          <w:noProof/>
          <w:sz w:val="24"/>
          <w:szCs w:val="24"/>
        </w:rPr>
        <w:t xml:space="preserve"> 2 for Model 1. The Gelman-Rubin convergence criteria</w:t>
      </w:r>
      <w:r w:rsidR="00166DEB" w:rsidRPr="00046C8F">
        <w:rPr>
          <w:rFonts w:ascii="Times New Roman" w:hAnsi="Times New Roman" w:cs="Times New Roman"/>
          <w:noProof/>
          <w:sz w:val="24"/>
          <w:szCs w:val="24"/>
        </w:rPr>
        <w:t xml:space="preserve"> </w:t>
      </w:r>
      <w:r w:rsidRPr="00046C8F">
        <w:rPr>
          <w:rFonts w:ascii="Times New Roman" w:hAnsi="Times New Roman" w:cs="Times New Roman"/>
          <w:noProof/>
          <w:sz w:val="24"/>
          <w:szCs w:val="24"/>
        </w:rPr>
        <w:t>indicated that the model solutions were credible, with asymptotic convergence clearly occurring after ~4000 iterations, well within the burn-in phas</w:t>
      </w:r>
      <w:r w:rsidR="00C52645" w:rsidRPr="00046C8F">
        <w:rPr>
          <w:rFonts w:ascii="Times New Roman" w:hAnsi="Times New Roman" w:cs="Times New Roman"/>
          <w:noProof/>
          <w:sz w:val="24"/>
          <w:szCs w:val="24"/>
        </w:rPr>
        <w:t>e of the Bayesian modeling runs.</w:t>
      </w:r>
    </w:p>
    <w:p w14:paraId="0EF55094" w14:textId="77777777" w:rsidR="00C52645" w:rsidRPr="00046C8F" w:rsidRDefault="00C52645" w:rsidP="00C52645">
      <w:pPr>
        <w:pStyle w:val="NoSpacing"/>
        <w:spacing w:line="480" w:lineRule="auto"/>
        <w:rPr>
          <w:rFonts w:ascii="Times New Roman" w:hAnsi="Times New Roman" w:cs="Times New Roman"/>
          <w:noProof/>
          <w:sz w:val="24"/>
          <w:szCs w:val="24"/>
        </w:rPr>
      </w:pPr>
    </w:p>
    <w:p w14:paraId="23D61271" w14:textId="77777777" w:rsidR="00C52645" w:rsidRPr="00046C8F" w:rsidRDefault="00CC505A" w:rsidP="00C52645">
      <w:pPr>
        <w:pStyle w:val="NoSpacing"/>
        <w:spacing w:line="480" w:lineRule="auto"/>
        <w:rPr>
          <w:rFonts w:ascii="Times New Roman" w:hAnsi="Times New Roman" w:cs="Times New Roman"/>
          <w:i/>
          <w:noProof/>
          <w:sz w:val="24"/>
          <w:szCs w:val="24"/>
        </w:rPr>
      </w:pPr>
      <w:r w:rsidRPr="00046C8F">
        <w:rPr>
          <w:rFonts w:ascii="Times New Roman" w:hAnsi="Times New Roman" w:cs="Times New Roman"/>
          <w:i/>
          <w:noProof/>
          <w:sz w:val="24"/>
          <w:szCs w:val="24"/>
        </w:rPr>
        <w:t>Parameter estimation using maximum likelihood</w:t>
      </w:r>
    </w:p>
    <w:p w14:paraId="43FD76AC" w14:textId="2BEFA1B7" w:rsidR="00C52645" w:rsidRPr="00046C8F" w:rsidRDefault="008D78DF" w:rsidP="00C52645">
      <w:pPr>
        <w:pStyle w:val="NoSpacing"/>
        <w:spacing w:line="480" w:lineRule="auto"/>
        <w:rPr>
          <w:rFonts w:ascii="Times New Roman" w:hAnsi="Times New Roman" w:cs="Times New Roman"/>
          <w:noProof/>
          <w:sz w:val="24"/>
          <w:szCs w:val="24"/>
        </w:rPr>
      </w:pPr>
      <w:r w:rsidRPr="00046C8F">
        <w:rPr>
          <w:rFonts w:ascii="Times New Roman" w:hAnsi="Times New Roman" w:cs="Times New Roman"/>
          <w:noProof/>
          <w:sz w:val="24"/>
          <w:szCs w:val="24"/>
        </w:rPr>
        <w:t xml:space="preserve">The maximum likelihood </w:t>
      </w:r>
      <w:r w:rsidR="003000F9" w:rsidRPr="00046C8F">
        <w:rPr>
          <w:rFonts w:ascii="Times New Roman" w:hAnsi="Times New Roman" w:cs="Times New Roman"/>
          <w:noProof/>
          <w:sz w:val="24"/>
          <w:szCs w:val="24"/>
        </w:rPr>
        <w:t xml:space="preserve">approach </w:t>
      </w:r>
      <w:r w:rsidR="00294509" w:rsidRPr="00046C8F">
        <w:rPr>
          <w:rFonts w:ascii="Times New Roman" w:hAnsi="Times New Roman" w:cs="Times New Roman"/>
          <w:noProof/>
          <w:sz w:val="24"/>
          <w:szCs w:val="24"/>
        </w:rPr>
        <w:t xml:space="preserve">used for Model 5 </w:t>
      </w:r>
      <w:r w:rsidR="00001A85" w:rsidRPr="00046C8F">
        <w:rPr>
          <w:rFonts w:ascii="Times New Roman" w:hAnsi="Times New Roman" w:cs="Times New Roman"/>
          <w:noProof/>
          <w:sz w:val="24"/>
          <w:szCs w:val="24"/>
        </w:rPr>
        <w:t>successfully converged to produc</w:t>
      </w:r>
      <w:r w:rsidR="00294509" w:rsidRPr="00046C8F">
        <w:rPr>
          <w:rFonts w:ascii="Times New Roman" w:hAnsi="Times New Roman" w:cs="Times New Roman"/>
          <w:noProof/>
          <w:sz w:val="24"/>
          <w:szCs w:val="24"/>
        </w:rPr>
        <w:t>e</w:t>
      </w:r>
      <w:r w:rsidR="00384D16" w:rsidRPr="00046C8F">
        <w:rPr>
          <w:rFonts w:ascii="Times New Roman" w:hAnsi="Times New Roman" w:cs="Times New Roman"/>
          <w:noProof/>
          <w:sz w:val="24"/>
          <w:szCs w:val="24"/>
        </w:rPr>
        <w:t xml:space="preserve"> estimates of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inf</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inf</m:t>
            </m:r>
          </m:sub>
        </m:sSub>
        <m:r>
          <w:rPr>
            <w:rFonts w:ascii="Cambria Math" w:hAnsi="Cambria Math" w:cs="Times New Roman"/>
            <w:sz w:val="24"/>
            <w:szCs w:val="24"/>
          </w:rPr>
          <m:t xml:space="preserve">, K,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logA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logA</m:t>
            </m:r>
          </m:sub>
        </m:sSub>
        <m:r>
          <w:rPr>
            <w:rFonts w:ascii="Cambria Math" w:hAnsi="Cambria Math" w:cs="Times New Roman"/>
            <w:sz w:val="24"/>
            <w:szCs w:val="24"/>
          </w:rPr>
          <m:t xml:space="preserve">, and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tagging</m:t>
            </m:r>
          </m:sub>
        </m:sSub>
      </m:oMath>
      <w:r w:rsidR="00001A85" w:rsidRPr="00046C8F">
        <w:rPr>
          <w:rFonts w:ascii="Times New Roman" w:hAnsi="Times New Roman" w:cs="Times New Roman"/>
          <w:noProof/>
          <w:sz w:val="24"/>
          <w:szCs w:val="24"/>
        </w:rPr>
        <w:t xml:space="preserve"> (</w:t>
      </w:r>
      <w:r w:rsidR="0031660B" w:rsidRPr="00046C8F">
        <w:rPr>
          <w:rFonts w:ascii="Times New Roman" w:hAnsi="Times New Roman" w:cs="Times New Roman"/>
          <w:noProof/>
          <w:sz w:val="24"/>
          <w:szCs w:val="24"/>
        </w:rPr>
        <w:t xml:space="preserve">Table </w:t>
      </w:r>
      <w:r w:rsidR="001960BA">
        <w:rPr>
          <w:rFonts w:ascii="Times New Roman" w:hAnsi="Times New Roman" w:cs="Times New Roman"/>
          <w:noProof/>
          <w:sz w:val="24"/>
          <w:szCs w:val="24"/>
        </w:rPr>
        <w:t>4</w:t>
      </w:r>
      <w:r w:rsidR="00001A85" w:rsidRPr="00046C8F">
        <w:rPr>
          <w:rFonts w:ascii="Times New Roman" w:hAnsi="Times New Roman" w:cs="Times New Roman"/>
          <w:noProof/>
          <w:sz w:val="24"/>
          <w:szCs w:val="24"/>
        </w:rPr>
        <w:t xml:space="preserve">). </w:t>
      </w:r>
      <w:r w:rsidR="00920A46" w:rsidRPr="00046C8F">
        <w:rPr>
          <w:rFonts w:ascii="Times New Roman" w:hAnsi="Times New Roman" w:cs="Times New Roman"/>
          <w:noProof/>
          <w:sz w:val="24"/>
          <w:szCs w:val="24"/>
        </w:rPr>
        <w:t xml:space="preserve"> </w:t>
      </w:r>
      <w:r w:rsidR="00442141" w:rsidRPr="00046C8F">
        <w:rPr>
          <w:rFonts w:ascii="Times New Roman" w:hAnsi="Times New Roman" w:cs="Times New Roman"/>
          <w:noProof/>
          <w:sz w:val="24"/>
          <w:szCs w:val="24"/>
        </w:rPr>
        <w:t>Bootstrap confidence intervals</w:t>
      </w:r>
      <w:r w:rsidR="002D42C4" w:rsidRPr="00046C8F">
        <w:rPr>
          <w:rFonts w:ascii="Times New Roman" w:hAnsi="Times New Roman" w:cs="Times New Roman"/>
          <w:noProof/>
          <w:sz w:val="24"/>
          <w:szCs w:val="24"/>
        </w:rPr>
        <w:t xml:space="preserve"> </w:t>
      </w:r>
      <w:r w:rsidR="009B4913" w:rsidRPr="00046C8F">
        <w:rPr>
          <w:rFonts w:ascii="Times New Roman" w:hAnsi="Times New Roman" w:cs="Times New Roman"/>
          <w:noProof/>
          <w:sz w:val="24"/>
          <w:szCs w:val="24"/>
        </w:rPr>
        <w:t>of parameters</w:t>
      </w:r>
      <w:r w:rsidR="002D42C4" w:rsidRPr="00046C8F">
        <w:rPr>
          <w:rFonts w:ascii="Times New Roman" w:hAnsi="Times New Roman" w:cs="Times New Roman"/>
          <w:noProof/>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inf</m:t>
            </m:r>
          </m:sub>
        </m:sSub>
      </m:oMath>
      <w:r w:rsidR="009B4913" w:rsidRPr="00046C8F">
        <w:rPr>
          <w:rFonts w:ascii="Times New Roman" w:hAnsi="Times New Roman" w:cs="Times New Roman"/>
          <w:noProof/>
          <w:sz w:val="24"/>
          <w:szCs w:val="24"/>
        </w:rPr>
        <w:t xml:space="preserve"> and </w:t>
      </w:r>
      <m:oMath>
        <m:r>
          <w:rPr>
            <w:rFonts w:ascii="Cambria Math" w:hAnsi="Cambria Math" w:cs="Times New Roman"/>
            <w:sz w:val="24"/>
            <w:szCs w:val="24"/>
          </w:rPr>
          <m:t>K</m:t>
        </m:r>
      </m:oMath>
      <w:r w:rsidR="002D42C4" w:rsidRPr="00046C8F">
        <w:rPr>
          <w:rFonts w:ascii="Times New Roman" w:hAnsi="Times New Roman" w:cs="Times New Roman"/>
          <w:noProof/>
          <w:sz w:val="24"/>
          <w:szCs w:val="24"/>
        </w:rPr>
        <w:t xml:space="preserve"> </w:t>
      </w:r>
      <w:r w:rsidR="009B4913" w:rsidRPr="00046C8F">
        <w:rPr>
          <w:rFonts w:ascii="Times New Roman" w:hAnsi="Times New Roman" w:cs="Times New Roman"/>
          <w:noProof/>
          <w:sz w:val="24"/>
          <w:szCs w:val="24"/>
        </w:rPr>
        <w:t xml:space="preserve">overlapped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9B4913" w:rsidRPr="00046C8F">
        <w:rPr>
          <w:rFonts w:ascii="Times New Roman" w:hAnsi="Times New Roman" w:cs="Times New Roman"/>
          <w:noProof/>
          <w:sz w:val="24"/>
          <w:szCs w:val="24"/>
        </w:rPr>
        <w:t xml:space="preserve"> and </w:t>
      </w:r>
      <m:oMath>
        <m:r>
          <w:rPr>
            <w:rFonts w:ascii="Cambria Math" w:hAnsi="Cambria Math" w:cs="Times New Roman"/>
            <w:sz w:val="24"/>
            <w:szCs w:val="24"/>
          </w:rPr>
          <m:t>K</m:t>
        </m:r>
      </m:oMath>
      <w:r w:rsidR="009B4913" w:rsidRPr="00046C8F">
        <w:rPr>
          <w:rFonts w:ascii="Times New Roman" w:hAnsi="Times New Roman" w:cs="Times New Roman"/>
          <w:noProof/>
          <w:sz w:val="24"/>
          <w:szCs w:val="24"/>
        </w:rPr>
        <w:t xml:space="preserve"> parameters from </w:t>
      </w:r>
      <w:r w:rsidR="002D42C4" w:rsidRPr="00046C8F">
        <w:rPr>
          <w:rFonts w:ascii="Times New Roman" w:hAnsi="Times New Roman" w:cs="Times New Roman"/>
          <w:noProof/>
          <w:sz w:val="24"/>
          <w:szCs w:val="24"/>
        </w:rPr>
        <w:t xml:space="preserve">Bayseian </w:t>
      </w:r>
      <w:r w:rsidR="009B4913" w:rsidRPr="00046C8F">
        <w:rPr>
          <w:rFonts w:ascii="Times New Roman" w:hAnsi="Times New Roman" w:cs="Times New Roman"/>
          <w:noProof/>
          <w:sz w:val="24"/>
          <w:szCs w:val="24"/>
        </w:rPr>
        <w:t>models 1 and 2</w:t>
      </w:r>
      <w:r w:rsidR="007D7478" w:rsidRPr="00046C8F">
        <w:rPr>
          <w:rFonts w:ascii="Times New Roman" w:hAnsi="Times New Roman" w:cs="Times New Roman"/>
          <w:noProof/>
          <w:sz w:val="24"/>
          <w:szCs w:val="24"/>
        </w:rPr>
        <w:t xml:space="preserve"> (Table 1)</w:t>
      </w:r>
      <w:r w:rsidR="002D42C4" w:rsidRPr="00046C8F">
        <w:rPr>
          <w:rFonts w:ascii="Times New Roman" w:hAnsi="Times New Roman" w:cs="Times New Roman"/>
          <w:noProof/>
          <w:sz w:val="24"/>
          <w:szCs w:val="24"/>
        </w:rPr>
        <w:t xml:space="preserve">. From these results, it was concluded that </w:t>
      </w:r>
      <w:r w:rsidR="009B4913" w:rsidRPr="00046C8F">
        <w:rPr>
          <w:rFonts w:ascii="Times New Roman" w:hAnsi="Times New Roman" w:cs="Times New Roman"/>
          <w:noProof/>
          <w:sz w:val="24"/>
          <w:szCs w:val="24"/>
        </w:rPr>
        <w:t>estimates produced by</w:t>
      </w:r>
      <w:r w:rsidR="002D42C4" w:rsidRPr="00046C8F">
        <w:rPr>
          <w:rFonts w:ascii="Times New Roman" w:hAnsi="Times New Roman" w:cs="Times New Roman"/>
          <w:noProof/>
          <w:sz w:val="24"/>
          <w:szCs w:val="24"/>
        </w:rPr>
        <w:t xml:space="preserve"> maximum likeliho</w:t>
      </w:r>
      <w:r w:rsidR="009B4913" w:rsidRPr="00046C8F">
        <w:rPr>
          <w:rFonts w:ascii="Times New Roman" w:hAnsi="Times New Roman" w:cs="Times New Roman"/>
          <w:noProof/>
          <w:sz w:val="24"/>
          <w:szCs w:val="24"/>
        </w:rPr>
        <w:t xml:space="preserve">od were satisfactorily similar to </w:t>
      </w:r>
      <w:r w:rsidR="002D42C4" w:rsidRPr="00046C8F">
        <w:rPr>
          <w:rFonts w:ascii="Times New Roman" w:hAnsi="Times New Roman" w:cs="Times New Roman"/>
          <w:noProof/>
          <w:sz w:val="24"/>
          <w:szCs w:val="24"/>
        </w:rPr>
        <w:t>estimates</w:t>
      </w:r>
      <w:r w:rsidR="003F64B1" w:rsidRPr="00046C8F">
        <w:rPr>
          <w:rFonts w:ascii="Times New Roman" w:hAnsi="Times New Roman" w:cs="Times New Roman"/>
          <w:noProof/>
          <w:sz w:val="24"/>
          <w:szCs w:val="24"/>
        </w:rPr>
        <w:t xml:space="preserve"> </w:t>
      </w:r>
      <w:r w:rsidR="009B4913" w:rsidRPr="00046C8F">
        <w:rPr>
          <w:rFonts w:ascii="Times New Roman" w:hAnsi="Times New Roman" w:cs="Times New Roman"/>
          <w:noProof/>
          <w:sz w:val="24"/>
          <w:szCs w:val="24"/>
        </w:rPr>
        <w:t>from the</w:t>
      </w:r>
      <w:r w:rsidR="003F64B1" w:rsidRPr="00046C8F">
        <w:rPr>
          <w:rFonts w:ascii="Times New Roman" w:hAnsi="Times New Roman" w:cs="Times New Roman"/>
          <w:noProof/>
          <w:sz w:val="24"/>
          <w:szCs w:val="24"/>
        </w:rPr>
        <w:t xml:space="preserve"> Bayesian approach</w:t>
      </w:r>
      <w:r w:rsidR="002D42C4" w:rsidRPr="00046C8F">
        <w:rPr>
          <w:rFonts w:ascii="Times New Roman" w:hAnsi="Times New Roman" w:cs="Times New Roman"/>
          <w:noProof/>
          <w:sz w:val="24"/>
          <w:szCs w:val="24"/>
        </w:rPr>
        <w:t>.</w:t>
      </w:r>
      <w:r w:rsidR="009B4913" w:rsidRPr="00046C8F">
        <w:rPr>
          <w:rFonts w:ascii="Times New Roman" w:hAnsi="Times New Roman" w:cs="Times New Roman"/>
          <w:noProof/>
          <w:sz w:val="24"/>
          <w:szCs w:val="24"/>
        </w:rPr>
        <w:t xml:space="preserve"> Model r</w:t>
      </w:r>
      <w:r w:rsidR="004C17FC" w:rsidRPr="00046C8F">
        <w:rPr>
          <w:rFonts w:ascii="Times New Roman" w:hAnsi="Times New Roman" w:cs="Times New Roman"/>
          <w:noProof/>
          <w:sz w:val="24"/>
          <w:szCs w:val="24"/>
        </w:rPr>
        <w:t>esiduals were distributed around zero fairly consist</w:t>
      </w:r>
      <w:ins w:id="156" w:author="Stephen Scherrer [2]" w:date="2018-09-14T12:09:00Z">
        <w:r w:rsidR="002A4442">
          <w:rPr>
            <w:rFonts w:ascii="Times New Roman" w:hAnsi="Times New Roman" w:cs="Times New Roman"/>
            <w:noProof/>
            <w:sz w:val="24"/>
            <w:szCs w:val="24"/>
          </w:rPr>
          <w:t>e</w:t>
        </w:r>
      </w:ins>
      <w:del w:id="157" w:author="Stephen Scherrer [2]" w:date="2018-09-14T12:09:00Z">
        <w:r w:rsidR="004C17FC" w:rsidRPr="00046C8F" w:rsidDel="002A4442">
          <w:rPr>
            <w:rFonts w:ascii="Times New Roman" w:hAnsi="Times New Roman" w:cs="Times New Roman"/>
            <w:noProof/>
            <w:sz w:val="24"/>
            <w:szCs w:val="24"/>
          </w:rPr>
          <w:delText>a</w:delText>
        </w:r>
      </w:del>
      <w:r w:rsidR="004C17FC" w:rsidRPr="00046C8F">
        <w:rPr>
          <w:rFonts w:ascii="Times New Roman" w:hAnsi="Times New Roman" w:cs="Times New Roman"/>
          <w:noProof/>
          <w:sz w:val="24"/>
          <w:szCs w:val="24"/>
        </w:rPr>
        <w:t xml:space="preserve">ntly </w:t>
      </w:r>
      <w:r w:rsidR="00B51CA1" w:rsidRPr="00046C8F">
        <w:rPr>
          <w:rFonts w:ascii="Times New Roman" w:hAnsi="Times New Roman" w:cs="Times New Roman"/>
          <w:noProof/>
          <w:sz w:val="24"/>
          <w:szCs w:val="24"/>
        </w:rPr>
        <w:t>for all but the largest fish. For fish with recapture</w:t>
      </w:r>
      <w:r w:rsidR="004C17FC" w:rsidRPr="00046C8F">
        <w:rPr>
          <w:rFonts w:ascii="Times New Roman" w:hAnsi="Times New Roman" w:cs="Times New Roman"/>
          <w:noProof/>
          <w:sz w:val="24"/>
          <w:szCs w:val="24"/>
        </w:rPr>
        <w:t xml:space="preserve"> lengths </w:t>
      </w:r>
      <w:r w:rsidR="00B51CA1" w:rsidRPr="00046C8F">
        <w:rPr>
          <w:rFonts w:ascii="Times New Roman" w:hAnsi="Times New Roman" w:cs="Times New Roman"/>
          <w:noProof/>
          <w:sz w:val="24"/>
          <w:szCs w:val="24"/>
        </w:rPr>
        <w:t>exceeing</w:t>
      </w:r>
      <w:r w:rsidR="004C17FC" w:rsidRPr="00046C8F">
        <w:rPr>
          <w:rFonts w:ascii="Times New Roman" w:hAnsi="Times New Roman" w:cs="Times New Roman"/>
          <w:noProof/>
          <w:sz w:val="24"/>
          <w:szCs w:val="24"/>
        </w:rPr>
        <w:t xml:space="preserve"> 60 cm</w:t>
      </w:r>
      <w:r w:rsidR="00B51CA1" w:rsidRPr="00046C8F">
        <w:rPr>
          <w:rFonts w:ascii="Times New Roman" w:hAnsi="Times New Roman" w:cs="Times New Roman"/>
          <w:noProof/>
          <w:sz w:val="24"/>
          <w:szCs w:val="24"/>
        </w:rPr>
        <w:t>,</w:t>
      </w:r>
      <w:r w:rsidR="004C17FC" w:rsidRPr="00046C8F">
        <w:rPr>
          <w:rFonts w:ascii="Times New Roman" w:hAnsi="Times New Roman" w:cs="Times New Roman"/>
          <w:noProof/>
          <w:sz w:val="24"/>
          <w:szCs w:val="24"/>
        </w:rPr>
        <w:t xml:space="preserve"> </w:t>
      </w:r>
      <w:r w:rsidR="00B51CA1" w:rsidRPr="00046C8F">
        <w:rPr>
          <w:rFonts w:ascii="Times New Roman" w:hAnsi="Times New Roman" w:cs="Times New Roman"/>
          <w:noProof/>
          <w:sz w:val="24"/>
          <w:szCs w:val="24"/>
        </w:rPr>
        <w:t>growth</w:t>
      </w:r>
      <w:r w:rsidR="004C17FC" w:rsidRPr="00046C8F">
        <w:rPr>
          <w:rFonts w:ascii="Times New Roman" w:hAnsi="Times New Roman" w:cs="Times New Roman"/>
          <w:noProof/>
          <w:sz w:val="24"/>
          <w:szCs w:val="24"/>
        </w:rPr>
        <w:t xml:space="preserve"> model</w:t>
      </w:r>
      <w:r w:rsidR="00B51CA1" w:rsidRPr="00046C8F">
        <w:rPr>
          <w:rFonts w:ascii="Times New Roman" w:hAnsi="Times New Roman" w:cs="Times New Roman"/>
          <w:noProof/>
          <w:sz w:val="24"/>
          <w:szCs w:val="24"/>
        </w:rPr>
        <w:t>s</w:t>
      </w:r>
      <w:r w:rsidR="004C17FC" w:rsidRPr="00046C8F">
        <w:rPr>
          <w:rFonts w:ascii="Times New Roman" w:hAnsi="Times New Roman" w:cs="Times New Roman"/>
          <w:noProof/>
          <w:sz w:val="24"/>
          <w:szCs w:val="24"/>
        </w:rPr>
        <w:t xml:space="preserve"> </w:t>
      </w:r>
      <w:r w:rsidR="00B51CA1" w:rsidRPr="00046C8F">
        <w:rPr>
          <w:rFonts w:ascii="Times New Roman" w:hAnsi="Times New Roman" w:cs="Times New Roman"/>
          <w:noProof/>
          <w:sz w:val="24"/>
          <w:szCs w:val="24"/>
        </w:rPr>
        <w:t>underestimated observed</w:t>
      </w:r>
      <w:r w:rsidR="009D0D50" w:rsidRPr="00046C8F">
        <w:rPr>
          <w:rFonts w:ascii="Times New Roman" w:hAnsi="Times New Roman" w:cs="Times New Roman"/>
          <w:noProof/>
          <w:sz w:val="24"/>
          <w:szCs w:val="24"/>
        </w:rPr>
        <w:t xml:space="preserve"> recapture lengths (</w:t>
      </w:r>
      <w:r w:rsidR="00F9506F" w:rsidRPr="00046C8F">
        <w:rPr>
          <w:rFonts w:ascii="Times New Roman" w:hAnsi="Times New Roman" w:cs="Times New Roman"/>
          <w:noProof/>
          <w:sz w:val="24"/>
          <w:szCs w:val="24"/>
        </w:rPr>
        <w:t>Figures</w:t>
      </w:r>
      <w:r w:rsidR="009D0D50" w:rsidRPr="00046C8F">
        <w:rPr>
          <w:rFonts w:ascii="Times New Roman" w:hAnsi="Times New Roman" w:cs="Times New Roman"/>
          <w:noProof/>
          <w:sz w:val="24"/>
          <w:szCs w:val="24"/>
        </w:rPr>
        <w:t xml:space="preserve"> </w:t>
      </w:r>
      <w:r w:rsidR="00F9506F" w:rsidRPr="00046C8F">
        <w:rPr>
          <w:rFonts w:ascii="Times New Roman" w:hAnsi="Times New Roman" w:cs="Times New Roman"/>
          <w:noProof/>
          <w:sz w:val="24"/>
          <w:szCs w:val="24"/>
        </w:rPr>
        <w:t>3 and 4</w:t>
      </w:r>
      <w:r w:rsidR="009D0D50" w:rsidRPr="00046C8F">
        <w:rPr>
          <w:rFonts w:ascii="Times New Roman" w:hAnsi="Times New Roman" w:cs="Times New Roman"/>
          <w:noProof/>
          <w:sz w:val="24"/>
          <w:szCs w:val="24"/>
        </w:rPr>
        <w:t>).</w:t>
      </w:r>
      <w:r w:rsidR="00143255" w:rsidRPr="00046C8F">
        <w:rPr>
          <w:rFonts w:ascii="Times New Roman" w:hAnsi="Times New Roman" w:cs="Times New Roman"/>
          <w:noProof/>
          <w:sz w:val="24"/>
          <w:szCs w:val="24"/>
        </w:rPr>
        <w:t xml:space="preserve"> </w:t>
      </w:r>
    </w:p>
    <w:p w14:paraId="3E9F77BB" w14:textId="77777777" w:rsidR="00C52645" w:rsidRPr="00046C8F" w:rsidRDefault="00C52645" w:rsidP="00C52645">
      <w:pPr>
        <w:pStyle w:val="NoSpacing"/>
        <w:spacing w:line="480" w:lineRule="auto"/>
        <w:rPr>
          <w:rFonts w:ascii="Times New Roman" w:hAnsi="Times New Roman" w:cs="Times New Roman"/>
          <w:noProof/>
          <w:sz w:val="24"/>
          <w:szCs w:val="24"/>
        </w:rPr>
      </w:pPr>
    </w:p>
    <w:p w14:paraId="2449D6FA" w14:textId="57D836C9" w:rsidR="004A6419" w:rsidRPr="00046C8F" w:rsidRDefault="009D0D50" w:rsidP="00C52645">
      <w:pPr>
        <w:pStyle w:val="NoSpacing"/>
        <w:spacing w:line="480" w:lineRule="auto"/>
        <w:rPr>
          <w:rFonts w:ascii="Times New Roman" w:hAnsi="Times New Roman" w:cs="Times New Roman"/>
          <w:i/>
          <w:noProof/>
          <w:sz w:val="24"/>
          <w:szCs w:val="24"/>
        </w:rPr>
      </w:pPr>
      <w:r w:rsidRPr="00046C8F">
        <w:rPr>
          <w:rFonts w:ascii="Times New Roman" w:hAnsi="Times New Roman" w:cs="Times New Roman"/>
          <w:i/>
          <w:noProof/>
          <w:sz w:val="24"/>
          <w:szCs w:val="24"/>
        </w:rPr>
        <w:t>Comparing</w:t>
      </w:r>
      <w:r w:rsidR="004A6419" w:rsidRPr="00046C8F">
        <w:rPr>
          <w:rFonts w:ascii="Times New Roman" w:hAnsi="Times New Roman" w:cs="Times New Roman"/>
          <w:i/>
          <w:noProof/>
          <w:sz w:val="24"/>
          <w:szCs w:val="24"/>
        </w:rPr>
        <w:t xml:space="preserve"> </w:t>
      </w:r>
      <w:r w:rsidRPr="00046C8F">
        <w:rPr>
          <w:rFonts w:ascii="Times New Roman" w:hAnsi="Times New Roman" w:cs="Times New Roman"/>
          <w:i/>
          <w:noProof/>
          <w:sz w:val="24"/>
          <w:szCs w:val="24"/>
        </w:rPr>
        <w:t>model performance</w:t>
      </w:r>
    </w:p>
    <w:p w14:paraId="6188B55F" w14:textId="0074A5FF" w:rsidR="00A4707C" w:rsidRPr="00046C8F" w:rsidRDefault="0055330E" w:rsidP="003F64B1">
      <w:pPr>
        <w:pStyle w:val="NoSpacing"/>
        <w:spacing w:line="480" w:lineRule="auto"/>
        <w:rPr>
          <w:rFonts w:ascii="Times New Roman" w:hAnsi="Times New Roman" w:cs="Times New Roman"/>
          <w:noProof/>
          <w:sz w:val="24"/>
          <w:szCs w:val="24"/>
        </w:rPr>
      </w:pPr>
      <w:r w:rsidRPr="00046C8F">
        <w:rPr>
          <w:rFonts w:ascii="Times New Roman" w:hAnsi="Times New Roman" w:cs="Times New Roman"/>
          <w:noProof/>
          <w:sz w:val="24"/>
          <w:szCs w:val="24"/>
        </w:rPr>
        <w:t xml:space="preserve">Across all </w:t>
      </w:r>
      <w:r w:rsidR="00395AF2" w:rsidRPr="00046C8F">
        <w:rPr>
          <w:rFonts w:ascii="Times New Roman" w:hAnsi="Times New Roman" w:cs="Times New Roman"/>
          <w:noProof/>
          <w:sz w:val="24"/>
          <w:szCs w:val="24"/>
        </w:rPr>
        <w:t>1</w:t>
      </w:r>
      <w:r w:rsidR="00B51CA1" w:rsidRPr="00046C8F">
        <w:rPr>
          <w:rFonts w:ascii="Times New Roman" w:hAnsi="Times New Roman" w:cs="Times New Roman"/>
          <w:noProof/>
          <w:sz w:val="24"/>
          <w:szCs w:val="24"/>
        </w:rPr>
        <w:t>0</w:t>
      </w:r>
      <w:r w:rsidR="00FF517D" w:rsidRPr="00046C8F">
        <w:rPr>
          <w:rFonts w:ascii="Times New Roman" w:hAnsi="Times New Roman" w:cs="Times New Roman"/>
          <w:noProof/>
          <w:sz w:val="24"/>
          <w:szCs w:val="24"/>
        </w:rPr>
        <w:t>,</w:t>
      </w:r>
      <w:r w:rsidR="00B51CA1" w:rsidRPr="00046C8F">
        <w:rPr>
          <w:rFonts w:ascii="Times New Roman" w:hAnsi="Times New Roman" w:cs="Times New Roman"/>
          <w:noProof/>
          <w:sz w:val="24"/>
          <w:szCs w:val="24"/>
        </w:rPr>
        <w:t>0</w:t>
      </w:r>
      <w:r w:rsidR="00FF517D" w:rsidRPr="00046C8F">
        <w:rPr>
          <w:rFonts w:ascii="Times New Roman" w:hAnsi="Times New Roman" w:cs="Times New Roman"/>
          <w:noProof/>
          <w:sz w:val="24"/>
          <w:szCs w:val="24"/>
        </w:rPr>
        <w:t>0</w:t>
      </w:r>
      <w:r w:rsidR="00B51CA1" w:rsidRPr="00046C8F">
        <w:rPr>
          <w:rFonts w:ascii="Times New Roman" w:hAnsi="Times New Roman" w:cs="Times New Roman"/>
          <w:noProof/>
          <w:sz w:val="24"/>
          <w:szCs w:val="24"/>
        </w:rPr>
        <w:t>0</w:t>
      </w:r>
      <w:r w:rsidR="00443841" w:rsidRPr="00046C8F">
        <w:rPr>
          <w:rFonts w:ascii="Times New Roman" w:hAnsi="Times New Roman" w:cs="Times New Roman"/>
          <w:noProof/>
          <w:sz w:val="24"/>
          <w:szCs w:val="24"/>
        </w:rPr>
        <w:t xml:space="preserve"> cross validation</w:t>
      </w:r>
      <w:r w:rsidR="00B51CA1" w:rsidRPr="00046C8F">
        <w:rPr>
          <w:rFonts w:ascii="Times New Roman" w:hAnsi="Times New Roman" w:cs="Times New Roman"/>
          <w:noProof/>
          <w:sz w:val="24"/>
          <w:szCs w:val="24"/>
        </w:rPr>
        <w:t xml:space="preserve"> </w:t>
      </w:r>
      <w:r w:rsidRPr="00046C8F">
        <w:rPr>
          <w:rFonts w:ascii="Times New Roman" w:hAnsi="Times New Roman" w:cs="Times New Roman"/>
          <w:noProof/>
          <w:sz w:val="24"/>
          <w:szCs w:val="24"/>
        </w:rPr>
        <w:t>iterations to determine model structure</w:t>
      </w:r>
      <w:r w:rsidR="00B51CA1" w:rsidRPr="00046C8F">
        <w:rPr>
          <w:rFonts w:ascii="Times New Roman" w:hAnsi="Times New Roman" w:cs="Times New Roman"/>
          <w:noProof/>
          <w:sz w:val="24"/>
          <w:szCs w:val="24"/>
        </w:rPr>
        <w:t>, the</w:t>
      </w:r>
      <w:r w:rsidR="007E5796" w:rsidRPr="00046C8F">
        <w:rPr>
          <w:rFonts w:ascii="Times New Roman" w:hAnsi="Times New Roman" w:cs="Times New Roman"/>
          <w:noProof/>
          <w:sz w:val="24"/>
          <w:szCs w:val="24"/>
        </w:rPr>
        <w:t xml:space="preserve"> mean</w:t>
      </w:r>
      <w:r w:rsidR="00954C35" w:rsidRPr="00046C8F">
        <w:rPr>
          <w:rFonts w:ascii="Times New Roman" w:hAnsi="Times New Roman" w:cs="Times New Roman"/>
          <w:noProof/>
          <w:sz w:val="24"/>
          <w:szCs w:val="24"/>
        </w:rPr>
        <w:t xml:space="preserve"> </w:t>
      </w:r>
      <w:r w:rsidR="007E5796" w:rsidRPr="00046C8F">
        <w:rPr>
          <w:rFonts w:ascii="Times New Roman" w:hAnsi="Times New Roman" w:cs="Times New Roman"/>
          <w:noProof/>
          <w:sz w:val="24"/>
          <w:szCs w:val="24"/>
        </w:rPr>
        <w:t>predictive</w:t>
      </w:r>
      <w:r w:rsidR="00954C35" w:rsidRPr="00046C8F">
        <w:rPr>
          <w:rFonts w:ascii="Times New Roman" w:hAnsi="Times New Roman" w:cs="Times New Roman"/>
          <w:noProof/>
          <w:sz w:val="24"/>
          <w:szCs w:val="24"/>
        </w:rPr>
        <w:t xml:space="preserve"> </w:t>
      </w:r>
      <w:r w:rsidR="00B51CA1" w:rsidRPr="00046C8F">
        <w:rPr>
          <w:rFonts w:ascii="Times New Roman" w:hAnsi="Times New Roman" w:cs="Times New Roman"/>
          <w:noProof/>
          <w:sz w:val="24"/>
          <w:szCs w:val="24"/>
        </w:rPr>
        <w:t xml:space="preserve">variance metric </w:t>
      </w:r>
      <w:r w:rsidR="00954C35" w:rsidRPr="00046C8F">
        <w:rPr>
          <w:rFonts w:ascii="Times New Roman" w:hAnsi="Times New Roman" w:cs="Times New Roman"/>
          <w:noProof/>
          <w:sz w:val="24"/>
          <w:szCs w:val="24"/>
        </w:rPr>
        <w:t xml:space="preserve">ranged between </w:t>
      </w:r>
      <w:r w:rsidR="00FB4C69" w:rsidRPr="00046C8F">
        <w:rPr>
          <w:rFonts w:ascii="Times New Roman" w:hAnsi="Times New Roman" w:cs="Times New Roman"/>
          <w:noProof/>
          <w:sz w:val="24"/>
          <w:szCs w:val="24"/>
        </w:rPr>
        <w:t>7.29</w:t>
      </w:r>
      <w:r w:rsidR="000B72C9" w:rsidRPr="00046C8F">
        <w:rPr>
          <w:rFonts w:ascii="Times New Roman" w:hAnsi="Times New Roman" w:cs="Times New Roman"/>
          <w:noProof/>
          <w:sz w:val="24"/>
          <w:szCs w:val="24"/>
        </w:rPr>
        <w:t xml:space="preserve"> and </w:t>
      </w:r>
      <w:r w:rsidR="00FB4C69" w:rsidRPr="00046C8F">
        <w:rPr>
          <w:rFonts w:ascii="Times New Roman" w:hAnsi="Times New Roman" w:cs="Times New Roman"/>
          <w:noProof/>
          <w:sz w:val="24"/>
          <w:szCs w:val="24"/>
        </w:rPr>
        <w:t>24.96</w:t>
      </w:r>
      <w:r w:rsidR="00954C35" w:rsidRPr="00046C8F">
        <w:rPr>
          <w:rFonts w:ascii="Times New Roman" w:hAnsi="Times New Roman" w:cs="Times New Roman"/>
          <w:noProof/>
          <w:sz w:val="24"/>
          <w:szCs w:val="24"/>
        </w:rPr>
        <w:t xml:space="preserve"> (mean = </w:t>
      </w:r>
      <w:r w:rsidR="00FB4C69" w:rsidRPr="00046C8F">
        <w:rPr>
          <w:rFonts w:ascii="Times New Roman" w:hAnsi="Times New Roman" w:cs="Times New Roman"/>
          <w:noProof/>
          <w:sz w:val="24"/>
          <w:szCs w:val="24"/>
        </w:rPr>
        <w:t>14.20</w:t>
      </w:r>
      <w:r w:rsidR="00080763" w:rsidRPr="00046C8F">
        <w:rPr>
          <w:rFonts w:ascii="Times New Roman" w:hAnsi="Times New Roman" w:cs="Times New Roman"/>
          <w:noProof/>
          <w:sz w:val="24"/>
          <w:szCs w:val="24"/>
        </w:rPr>
        <w:t>,</w:t>
      </w:r>
      <w:r w:rsidRPr="00046C8F">
        <w:rPr>
          <w:rFonts w:ascii="Times New Roman" w:hAnsi="Times New Roman" w:cs="Times New Roman"/>
          <w:noProof/>
          <w:sz w:val="24"/>
          <w:szCs w:val="24"/>
        </w:rPr>
        <w:t xml:space="preserve"> </w:t>
      </w:r>
      <w:proofErr w:type="spellStart"/>
      <w:r w:rsidR="00F32833" w:rsidRPr="00046C8F">
        <w:rPr>
          <w:rFonts w:ascii="Times New Roman" w:hAnsi="Times New Roman" w:cs="Times New Roman"/>
          <w:sz w:val="24"/>
          <w:szCs w:val="24"/>
        </w:rPr>
        <w:t>s.d.</w:t>
      </w:r>
      <w:proofErr w:type="spellEnd"/>
      <w:r w:rsidR="00F32833" w:rsidRPr="00046C8F">
        <w:rPr>
          <w:rFonts w:ascii="Times New Roman" w:hAnsi="Times New Roman" w:cs="Times New Roman"/>
          <w:sz w:val="24"/>
          <w:szCs w:val="24"/>
        </w:rPr>
        <w:t xml:space="preserve"> = 2.20</w:t>
      </w:r>
      <w:r w:rsidR="00B51CA1" w:rsidRPr="00046C8F">
        <w:rPr>
          <w:rFonts w:ascii="Times New Roman" w:hAnsi="Times New Roman" w:cs="Times New Roman"/>
          <w:noProof/>
          <w:sz w:val="24"/>
          <w:szCs w:val="24"/>
        </w:rPr>
        <w:t>)</w:t>
      </w:r>
      <w:ins w:id="158" w:author="Stephen Scherrer [2]" w:date="2018-09-14T12:17:00Z">
        <w:r w:rsidR="004345E7">
          <w:rPr>
            <w:rFonts w:ascii="Times New Roman" w:hAnsi="Times New Roman" w:cs="Times New Roman"/>
            <w:noProof/>
            <w:sz w:val="24"/>
            <w:szCs w:val="24"/>
          </w:rPr>
          <w:t xml:space="preserve"> where a lower predictive variance indicates a better model fit</w:t>
        </w:r>
      </w:ins>
      <w:r w:rsidR="00B51CA1" w:rsidRPr="00046C8F">
        <w:rPr>
          <w:rFonts w:ascii="Times New Roman" w:hAnsi="Times New Roman" w:cs="Times New Roman"/>
          <w:noProof/>
          <w:sz w:val="24"/>
          <w:szCs w:val="24"/>
        </w:rPr>
        <w:t>.</w:t>
      </w:r>
      <w:r w:rsidR="00E77F86" w:rsidRPr="00046C8F">
        <w:rPr>
          <w:rFonts w:ascii="Times New Roman" w:hAnsi="Times New Roman" w:cs="Times New Roman"/>
          <w:noProof/>
          <w:sz w:val="24"/>
          <w:szCs w:val="24"/>
        </w:rPr>
        <w:t xml:space="preserve"> The structure of Model 11</w:t>
      </w:r>
      <w:ins w:id="159" w:author="Stephen Scherrer" w:date="2018-11-15T14:49:00Z">
        <w:r w:rsidR="001A5A19">
          <w:rPr>
            <w:rFonts w:ascii="Times New Roman" w:hAnsi="Times New Roman" w:cs="Times New Roman"/>
            <w:noProof/>
            <w:sz w:val="24"/>
            <w:szCs w:val="24"/>
          </w:rPr>
          <w:t xml:space="preserve"> </w:t>
        </w:r>
      </w:ins>
      <w:del w:id="160" w:author="Stephen Scherrer" w:date="2018-11-15T14:49:00Z">
        <w:r w:rsidR="007D7478" w:rsidRPr="00046C8F" w:rsidDel="001A5A19">
          <w:rPr>
            <w:rFonts w:ascii="Times New Roman" w:hAnsi="Times New Roman" w:cs="Times New Roman"/>
            <w:noProof/>
            <w:sz w:val="24"/>
            <w:szCs w:val="24"/>
          </w:rPr>
          <w:delText>,</w:delText>
        </w:r>
        <w:r w:rsidR="00E77F86" w:rsidRPr="00046C8F" w:rsidDel="001A5A19">
          <w:rPr>
            <w:rFonts w:ascii="Times New Roman" w:hAnsi="Times New Roman" w:cs="Times New Roman"/>
            <w:noProof/>
            <w:sz w:val="24"/>
            <w:szCs w:val="24"/>
          </w:rPr>
          <w:delText xml:space="preserve"> the preferred integrative </w:delText>
        </w:r>
        <w:r w:rsidR="007D7478" w:rsidRPr="00046C8F" w:rsidDel="001A5A19">
          <w:rPr>
            <w:rFonts w:ascii="Times New Roman" w:hAnsi="Times New Roman" w:cs="Times New Roman"/>
            <w:noProof/>
            <w:sz w:val="24"/>
            <w:szCs w:val="24"/>
          </w:rPr>
          <w:delText xml:space="preserve">model structure, </w:delText>
        </w:r>
      </w:del>
      <w:r w:rsidR="007D7478" w:rsidRPr="00046C8F">
        <w:rPr>
          <w:rFonts w:ascii="Times New Roman" w:hAnsi="Times New Roman" w:cs="Times New Roman"/>
          <w:noProof/>
          <w:sz w:val="24"/>
          <w:szCs w:val="24"/>
        </w:rPr>
        <w:t>best predicted</w:t>
      </w:r>
      <w:r w:rsidR="00E77F86" w:rsidRPr="00046C8F">
        <w:rPr>
          <w:rFonts w:ascii="Times New Roman" w:hAnsi="Times New Roman" w:cs="Times New Roman"/>
          <w:noProof/>
          <w:sz w:val="24"/>
          <w:szCs w:val="24"/>
        </w:rPr>
        <w:t xml:space="preserve"> cross validation data in </w:t>
      </w:r>
      <w:r w:rsidR="00B21DB7" w:rsidRPr="00046C8F">
        <w:rPr>
          <w:rFonts w:ascii="Times New Roman" w:hAnsi="Times New Roman" w:cs="Times New Roman"/>
          <w:noProof/>
          <w:sz w:val="24"/>
          <w:szCs w:val="24"/>
        </w:rPr>
        <w:t>3486</w:t>
      </w:r>
      <w:r w:rsidR="00E77F86" w:rsidRPr="00046C8F">
        <w:rPr>
          <w:rFonts w:ascii="Times New Roman" w:hAnsi="Times New Roman" w:cs="Times New Roman"/>
          <w:noProof/>
          <w:sz w:val="24"/>
          <w:szCs w:val="24"/>
        </w:rPr>
        <w:t xml:space="preserve"> of 10</w:t>
      </w:r>
      <w:r w:rsidR="00FB4C69" w:rsidRPr="00046C8F">
        <w:rPr>
          <w:rFonts w:ascii="Times New Roman" w:hAnsi="Times New Roman" w:cs="Times New Roman"/>
          <w:noProof/>
          <w:sz w:val="24"/>
          <w:szCs w:val="24"/>
        </w:rPr>
        <w:t>,0</w:t>
      </w:r>
      <w:r w:rsidR="00E77F86" w:rsidRPr="00046C8F">
        <w:rPr>
          <w:rFonts w:ascii="Times New Roman" w:hAnsi="Times New Roman" w:cs="Times New Roman"/>
          <w:noProof/>
          <w:sz w:val="24"/>
          <w:szCs w:val="24"/>
        </w:rPr>
        <w:t>00 iterations</w:t>
      </w:r>
      <w:del w:id="161" w:author="Stephen Scherrer" w:date="2018-11-15T14:49:00Z">
        <w:r w:rsidR="00E77F86" w:rsidRPr="00046C8F" w:rsidDel="001A5A19">
          <w:rPr>
            <w:rFonts w:ascii="Times New Roman" w:hAnsi="Times New Roman" w:cs="Times New Roman"/>
            <w:noProof/>
            <w:sz w:val="24"/>
            <w:szCs w:val="24"/>
          </w:rPr>
          <w:delText xml:space="preserve">. The </w:delText>
        </w:r>
      </w:del>
      <w:ins w:id="162" w:author="Stephen Scherrer" w:date="2018-11-15T14:49:00Z">
        <w:r w:rsidR="001A5A19">
          <w:rPr>
            <w:rFonts w:ascii="Times New Roman" w:hAnsi="Times New Roman" w:cs="Times New Roman"/>
            <w:noProof/>
            <w:sz w:val="24"/>
            <w:szCs w:val="24"/>
          </w:rPr>
          <w:t xml:space="preserve"> and its </w:t>
        </w:r>
      </w:ins>
      <w:r w:rsidR="00E77F86" w:rsidRPr="00046C8F">
        <w:rPr>
          <w:rFonts w:ascii="Times New Roman" w:hAnsi="Times New Roman" w:cs="Times New Roman"/>
          <w:noProof/>
          <w:sz w:val="24"/>
          <w:szCs w:val="24"/>
        </w:rPr>
        <w:t xml:space="preserve">predictive variance </w:t>
      </w:r>
      <w:del w:id="163" w:author="Stephen Scherrer" w:date="2018-11-15T14:49:00Z">
        <w:r w:rsidR="00E77F86" w:rsidRPr="00046C8F" w:rsidDel="001A5A19">
          <w:rPr>
            <w:rFonts w:ascii="Times New Roman" w:hAnsi="Times New Roman" w:cs="Times New Roman"/>
            <w:noProof/>
            <w:sz w:val="24"/>
            <w:szCs w:val="24"/>
          </w:rPr>
          <w:delText xml:space="preserve">for Model 11 </w:delText>
        </w:r>
      </w:del>
      <w:r w:rsidR="00E77F86" w:rsidRPr="00046C8F">
        <w:rPr>
          <w:rFonts w:ascii="Times New Roman" w:hAnsi="Times New Roman" w:cs="Times New Roman"/>
          <w:noProof/>
          <w:sz w:val="24"/>
          <w:szCs w:val="24"/>
        </w:rPr>
        <w:t xml:space="preserve">ranged between </w:t>
      </w:r>
      <w:r w:rsidR="00FB4C69" w:rsidRPr="00046C8F">
        <w:rPr>
          <w:rFonts w:ascii="Times New Roman" w:hAnsi="Times New Roman" w:cs="Times New Roman"/>
          <w:noProof/>
          <w:sz w:val="24"/>
          <w:szCs w:val="24"/>
        </w:rPr>
        <w:t>7.29</w:t>
      </w:r>
      <w:r w:rsidR="00E77F86" w:rsidRPr="00046C8F">
        <w:rPr>
          <w:rFonts w:ascii="Times New Roman" w:hAnsi="Times New Roman" w:cs="Times New Roman"/>
          <w:noProof/>
          <w:sz w:val="24"/>
          <w:szCs w:val="24"/>
        </w:rPr>
        <w:t xml:space="preserve"> and </w:t>
      </w:r>
      <w:r w:rsidR="00FB4C69" w:rsidRPr="00046C8F">
        <w:rPr>
          <w:rFonts w:ascii="Times New Roman" w:hAnsi="Times New Roman" w:cs="Times New Roman"/>
          <w:noProof/>
          <w:sz w:val="24"/>
          <w:szCs w:val="24"/>
        </w:rPr>
        <w:t>20.10</w:t>
      </w:r>
      <w:r w:rsidR="00E77F86" w:rsidRPr="00046C8F">
        <w:rPr>
          <w:rFonts w:ascii="Times New Roman" w:hAnsi="Times New Roman" w:cs="Times New Roman"/>
          <w:noProof/>
          <w:sz w:val="24"/>
          <w:szCs w:val="24"/>
        </w:rPr>
        <w:t xml:space="preserve"> (mean = </w:t>
      </w:r>
      <w:r w:rsidR="00FB793F" w:rsidRPr="00046C8F">
        <w:rPr>
          <w:rFonts w:ascii="Times New Roman" w:hAnsi="Times New Roman" w:cs="Times New Roman"/>
          <w:noProof/>
          <w:sz w:val="24"/>
          <w:szCs w:val="24"/>
        </w:rPr>
        <w:t>13.64</w:t>
      </w:r>
      <w:r w:rsidR="00080763" w:rsidRPr="00046C8F">
        <w:rPr>
          <w:rFonts w:ascii="Times New Roman" w:hAnsi="Times New Roman" w:cs="Times New Roman"/>
          <w:noProof/>
          <w:sz w:val="24"/>
          <w:szCs w:val="24"/>
        </w:rPr>
        <w:t>,</w:t>
      </w:r>
      <w:r w:rsidR="00F32833" w:rsidRPr="00046C8F">
        <w:rPr>
          <w:rFonts w:ascii="Times New Roman" w:hAnsi="Times New Roman" w:cs="Times New Roman"/>
          <w:noProof/>
          <w:sz w:val="24"/>
          <w:szCs w:val="24"/>
        </w:rPr>
        <w:t xml:space="preserve"> s.d. = 1.91</w:t>
      </w:r>
      <w:r w:rsidR="00E77F86" w:rsidRPr="00046C8F">
        <w:rPr>
          <w:rFonts w:ascii="Times New Roman" w:hAnsi="Times New Roman" w:cs="Times New Roman"/>
          <w:noProof/>
          <w:sz w:val="24"/>
          <w:szCs w:val="24"/>
        </w:rPr>
        <w:t xml:space="preserve">). </w:t>
      </w:r>
      <w:ins w:id="164" w:author="Stephen Scherrer" w:date="2018-11-15T14:49:00Z">
        <w:r w:rsidR="001A5A19">
          <w:rPr>
            <w:rFonts w:ascii="Times New Roman" w:hAnsi="Times New Roman" w:cs="Times New Roman"/>
            <w:noProof/>
            <w:sz w:val="24"/>
            <w:szCs w:val="24"/>
          </w:rPr>
          <w:t xml:space="preserve">As a result this was determined to be the preffered integrative model structure. </w:t>
        </w:r>
      </w:ins>
      <w:r w:rsidR="00443841" w:rsidRPr="00046C8F">
        <w:rPr>
          <w:rFonts w:ascii="Times New Roman" w:hAnsi="Times New Roman" w:cs="Times New Roman"/>
          <w:noProof/>
          <w:sz w:val="24"/>
          <w:szCs w:val="24"/>
        </w:rPr>
        <w:t xml:space="preserve">The </w:t>
      </w:r>
      <w:r w:rsidR="007D7478" w:rsidRPr="00046C8F">
        <w:rPr>
          <w:rFonts w:ascii="Times New Roman" w:hAnsi="Times New Roman" w:cs="Times New Roman"/>
          <w:noProof/>
          <w:sz w:val="24"/>
          <w:szCs w:val="24"/>
        </w:rPr>
        <w:t xml:space="preserve">the </w:t>
      </w:r>
      <w:r w:rsidR="007B2BC1" w:rsidRPr="00046C8F">
        <w:rPr>
          <w:rFonts w:ascii="Times New Roman" w:hAnsi="Times New Roman" w:cs="Times New Roman"/>
          <w:noProof/>
          <w:sz w:val="24"/>
          <w:szCs w:val="24"/>
        </w:rPr>
        <w:t xml:space="preserve">structure of </w:t>
      </w:r>
      <w:r w:rsidR="00443841" w:rsidRPr="00046C8F">
        <w:rPr>
          <w:rFonts w:ascii="Times New Roman" w:hAnsi="Times New Roman" w:cs="Times New Roman"/>
          <w:noProof/>
          <w:sz w:val="24"/>
          <w:szCs w:val="24"/>
        </w:rPr>
        <w:t xml:space="preserve">model </w:t>
      </w:r>
      <w:r w:rsidR="007B2BC1" w:rsidRPr="00046C8F">
        <w:rPr>
          <w:rFonts w:ascii="Times New Roman" w:hAnsi="Times New Roman" w:cs="Times New Roman"/>
          <w:noProof/>
          <w:sz w:val="24"/>
          <w:szCs w:val="24"/>
        </w:rPr>
        <w:t>5,</w:t>
      </w:r>
      <w:r w:rsidR="00443841" w:rsidRPr="00046C8F">
        <w:rPr>
          <w:rFonts w:ascii="Times New Roman" w:hAnsi="Times New Roman" w:cs="Times New Roman"/>
          <w:noProof/>
          <w:sz w:val="24"/>
          <w:szCs w:val="24"/>
        </w:rPr>
        <w:t xml:space="preserve"> fit exclusively </w:t>
      </w:r>
      <w:r w:rsidR="007B2BC1" w:rsidRPr="00046C8F">
        <w:rPr>
          <w:rFonts w:ascii="Times New Roman" w:hAnsi="Times New Roman" w:cs="Times New Roman"/>
          <w:noProof/>
          <w:sz w:val="24"/>
          <w:szCs w:val="24"/>
        </w:rPr>
        <w:t>u</w:t>
      </w:r>
      <w:r w:rsidR="007D7478" w:rsidRPr="00046C8F">
        <w:rPr>
          <w:rFonts w:ascii="Times New Roman" w:hAnsi="Times New Roman" w:cs="Times New Roman"/>
          <w:noProof/>
          <w:sz w:val="24"/>
          <w:szCs w:val="24"/>
        </w:rPr>
        <w:t>s</w:t>
      </w:r>
      <w:r w:rsidR="007B2BC1" w:rsidRPr="00046C8F">
        <w:rPr>
          <w:rFonts w:ascii="Times New Roman" w:hAnsi="Times New Roman" w:cs="Times New Roman"/>
          <w:noProof/>
          <w:sz w:val="24"/>
          <w:szCs w:val="24"/>
        </w:rPr>
        <w:t>ing</w:t>
      </w:r>
      <w:r w:rsidR="00443841" w:rsidRPr="00046C8F">
        <w:rPr>
          <w:rFonts w:ascii="Times New Roman" w:hAnsi="Times New Roman" w:cs="Times New Roman"/>
          <w:noProof/>
          <w:sz w:val="24"/>
          <w:szCs w:val="24"/>
        </w:rPr>
        <w:t xml:space="preserve"> tagging </w:t>
      </w:r>
      <w:r w:rsidR="007B2BC1" w:rsidRPr="00046C8F">
        <w:rPr>
          <w:rFonts w:ascii="Times New Roman" w:hAnsi="Times New Roman" w:cs="Times New Roman"/>
          <w:noProof/>
          <w:sz w:val="24"/>
          <w:szCs w:val="24"/>
        </w:rPr>
        <w:t>data, ranged</w:t>
      </w:r>
      <w:r w:rsidR="007D7478" w:rsidRPr="00046C8F">
        <w:rPr>
          <w:rFonts w:ascii="Times New Roman" w:hAnsi="Times New Roman" w:cs="Times New Roman"/>
          <w:noProof/>
          <w:sz w:val="24"/>
          <w:szCs w:val="24"/>
        </w:rPr>
        <w:t xml:space="preserve"> in predictive variance between</w:t>
      </w:r>
      <w:r w:rsidR="007B2BC1" w:rsidRPr="00046C8F">
        <w:rPr>
          <w:rFonts w:ascii="Times New Roman" w:hAnsi="Times New Roman" w:cs="Times New Roman"/>
          <w:noProof/>
          <w:sz w:val="24"/>
          <w:szCs w:val="24"/>
        </w:rPr>
        <w:t xml:space="preserve"> 7.17 and 26.09 (mean = 14.35, sd = 2.44). </w:t>
      </w:r>
      <w:r w:rsidR="00E77F86" w:rsidRPr="00046C8F">
        <w:rPr>
          <w:rFonts w:ascii="Times New Roman" w:hAnsi="Times New Roman" w:cs="Times New Roman"/>
          <w:noProof/>
          <w:sz w:val="24"/>
          <w:szCs w:val="24"/>
        </w:rPr>
        <w:t xml:space="preserve">The structure of Model 11 </w:t>
      </w:r>
      <w:r w:rsidR="007D7478" w:rsidRPr="00046C8F">
        <w:rPr>
          <w:rFonts w:ascii="Times New Roman" w:hAnsi="Times New Roman" w:cs="Times New Roman"/>
          <w:noProof/>
          <w:sz w:val="24"/>
          <w:szCs w:val="24"/>
        </w:rPr>
        <w:t>performed better than</w:t>
      </w:r>
      <w:r w:rsidR="00E77F86" w:rsidRPr="00046C8F">
        <w:rPr>
          <w:rFonts w:ascii="Times New Roman" w:hAnsi="Times New Roman" w:cs="Times New Roman"/>
          <w:noProof/>
          <w:sz w:val="24"/>
          <w:szCs w:val="24"/>
        </w:rPr>
        <w:t xml:space="preserve"> </w:t>
      </w:r>
      <w:r w:rsidR="007D7478" w:rsidRPr="00046C8F">
        <w:rPr>
          <w:rFonts w:ascii="Times New Roman" w:hAnsi="Times New Roman" w:cs="Times New Roman"/>
          <w:noProof/>
          <w:sz w:val="24"/>
          <w:szCs w:val="24"/>
        </w:rPr>
        <w:t>the structure of</w:t>
      </w:r>
      <w:r w:rsidR="00E77F86" w:rsidRPr="00046C8F">
        <w:rPr>
          <w:rFonts w:ascii="Times New Roman" w:hAnsi="Times New Roman" w:cs="Times New Roman"/>
          <w:noProof/>
          <w:sz w:val="24"/>
          <w:szCs w:val="24"/>
        </w:rPr>
        <w:t xml:space="preserve"> Model 5 in </w:t>
      </w:r>
      <w:r w:rsidR="00A62DB0" w:rsidRPr="00046C8F">
        <w:rPr>
          <w:rFonts w:ascii="Times New Roman" w:hAnsi="Times New Roman" w:cs="Times New Roman"/>
          <w:noProof/>
          <w:sz w:val="24"/>
          <w:szCs w:val="24"/>
        </w:rPr>
        <w:t>6351</w:t>
      </w:r>
      <w:r w:rsidR="00E77F86" w:rsidRPr="00046C8F">
        <w:rPr>
          <w:rFonts w:ascii="Times New Roman" w:hAnsi="Times New Roman" w:cs="Times New Roman"/>
          <w:noProof/>
          <w:sz w:val="24"/>
          <w:szCs w:val="24"/>
        </w:rPr>
        <w:t xml:space="preserve"> of 10</w:t>
      </w:r>
      <w:r w:rsidR="00A62DB0" w:rsidRPr="00046C8F">
        <w:rPr>
          <w:rFonts w:ascii="Times New Roman" w:hAnsi="Times New Roman" w:cs="Times New Roman"/>
          <w:noProof/>
          <w:sz w:val="24"/>
          <w:szCs w:val="24"/>
        </w:rPr>
        <w:t>,0</w:t>
      </w:r>
      <w:r w:rsidR="007D7478" w:rsidRPr="00046C8F">
        <w:rPr>
          <w:rFonts w:ascii="Times New Roman" w:hAnsi="Times New Roman" w:cs="Times New Roman"/>
          <w:noProof/>
          <w:sz w:val="24"/>
          <w:szCs w:val="24"/>
        </w:rPr>
        <w:t xml:space="preserve">00 cross validation iterations. </w:t>
      </w:r>
      <w:commentRangeStart w:id="165"/>
      <w:r w:rsidR="007D7478" w:rsidRPr="00046C8F">
        <w:rPr>
          <w:rFonts w:ascii="Times New Roman" w:hAnsi="Times New Roman" w:cs="Times New Roman"/>
          <w:noProof/>
          <w:sz w:val="24"/>
          <w:szCs w:val="24"/>
        </w:rPr>
        <w:t>D</w:t>
      </w:r>
      <w:r w:rsidR="00E77F86" w:rsidRPr="00046C8F">
        <w:rPr>
          <w:rFonts w:ascii="Times New Roman" w:hAnsi="Times New Roman" w:cs="Times New Roman"/>
          <w:noProof/>
          <w:sz w:val="24"/>
          <w:szCs w:val="24"/>
        </w:rPr>
        <w:t xml:space="preserve">ifferences in predictive variance </w:t>
      </w:r>
      <w:r w:rsidR="007D7478" w:rsidRPr="00046C8F">
        <w:rPr>
          <w:rFonts w:ascii="Times New Roman" w:hAnsi="Times New Roman" w:cs="Times New Roman"/>
          <w:noProof/>
          <w:sz w:val="24"/>
          <w:szCs w:val="24"/>
        </w:rPr>
        <w:t>between these two competing structures ranged</w:t>
      </w:r>
      <w:r w:rsidR="00E77F86" w:rsidRPr="00046C8F">
        <w:rPr>
          <w:rFonts w:ascii="Times New Roman" w:hAnsi="Times New Roman" w:cs="Times New Roman"/>
          <w:noProof/>
          <w:sz w:val="24"/>
          <w:szCs w:val="24"/>
        </w:rPr>
        <w:t xml:space="preserve"> between </w:t>
      </w:r>
      <w:r w:rsidR="00A62DB0" w:rsidRPr="00046C8F">
        <w:rPr>
          <w:rFonts w:ascii="Times New Roman" w:hAnsi="Times New Roman" w:cs="Times New Roman"/>
          <w:noProof/>
          <w:sz w:val="24"/>
          <w:szCs w:val="24"/>
        </w:rPr>
        <w:t>-1.60</w:t>
      </w:r>
      <w:r w:rsidR="00E77F86" w:rsidRPr="00046C8F">
        <w:rPr>
          <w:rFonts w:ascii="Times New Roman" w:hAnsi="Times New Roman" w:cs="Times New Roman"/>
          <w:noProof/>
          <w:sz w:val="24"/>
          <w:szCs w:val="24"/>
        </w:rPr>
        <w:t xml:space="preserve"> </w:t>
      </w:r>
      <w:r w:rsidR="00E77F86" w:rsidRPr="00046C8F">
        <w:rPr>
          <w:rFonts w:ascii="Times New Roman" w:hAnsi="Times New Roman" w:cs="Times New Roman"/>
          <w:noProof/>
          <w:sz w:val="24"/>
          <w:szCs w:val="24"/>
        </w:rPr>
        <w:lastRenderedPageBreak/>
        <w:t xml:space="preserve">and </w:t>
      </w:r>
      <w:r w:rsidR="00A62DB0" w:rsidRPr="00046C8F">
        <w:rPr>
          <w:rFonts w:ascii="Times New Roman" w:hAnsi="Times New Roman" w:cs="Times New Roman"/>
          <w:noProof/>
          <w:sz w:val="24"/>
          <w:szCs w:val="24"/>
        </w:rPr>
        <w:t>10.80</w:t>
      </w:r>
      <w:r w:rsidR="00E77F86" w:rsidRPr="00046C8F">
        <w:rPr>
          <w:rFonts w:ascii="Times New Roman" w:hAnsi="Times New Roman" w:cs="Times New Roman"/>
          <w:noProof/>
          <w:sz w:val="24"/>
          <w:szCs w:val="24"/>
        </w:rPr>
        <w:t xml:space="preserve"> (mean = </w:t>
      </w:r>
      <w:r w:rsidR="00A62DB0" w:rsidRPr="00046C8F">
        <w:rPr>
          <w:rFonts w:ascii="Times New Roman" w:hAnsi="Times New Roman" w:cs="Times New Roman"/>
          <w:noProof/>
          <w:sz w:val="24"/>
          <w:szCs w:val="24"/>
        </w:rPr>
        <w:t>0</w:t>
      </w:r>
      <w:r w:rsidR="00F32833" w:rsidRPr="00046C8F">
        <w:rPr>
          <w:rFonts w:ascii="Times New Roman" w:hAnsi="Times New Roman" w:cs="Times New Roman"/>
          <w:noProof/>
          <w:sz w:val="24"/>
          <w:szCs w:val="24"/>
        </w:rPr>
        <w:t>.72, s.d. = 1.37</w:t>
      </w:r>
      <w:r w:rsidR="00E77F86" w:rsidRPr="00046C8F">
        <w:rPr>
          <w:rFonts w:ascii="Times New Roman" w:hAnsi="Times New Roman" w:cs="Times New Roman"/>
          <w:noProof/>
          <w:sz w:val="24"/>
          <w:szCs w:val="24"/>
        </w:rPr>
        <w:t xml:space="preserve">)  </w:t>
      </w:r>
      <w:r w:rsidR="007D7478" w:rsidRPr="00046C8F">
        <w:rPr>
          <w:rFonts w:ascii="Times New Roman" w:hAnsi="Times New Roman" w:cs="Times New Roman"/>
          <w:noProof/>
          <w:sz w:val="24"/>
          <w:szCs w:val="24"/>
        </w:rPr>
        <w:t>and indicates</w:t>
      </w:r>
      <w:r w:rsidR="00E77F86" w:rsidRPr="00046C8F">
        <w:rPr>
          <w:rFonts w:ascii="Times New Roman" w:hAnsi="Times New Roman" w:cs="Times New Roman"/>
          <w:noProof/>
          <w:sz w:val="24"/>
          <w:szCs w:val="24"/>
        </w:rPr>
        <w:t xml:space="preserve"> that the inclusion of additional growth data did improve the predictive capability of growth models </w:t>
      </w:r>
      <w:r w:rsidR="00A62DB0" w:rsidRPr="00046C8F">
        <w:rPr>
          <w:rFonts w:ascii="Times New Roman" w:hAnsi="Times New Roman" w:cs="Times New Roman"/>
          <w:noProof/>
          <w:sz w:val="24"/>
          <w:szCs w:val="24"/>
        </w:rPr>
        <w:t>compared</w:t>
      </w:r>
      <w:r w:rsidR="00E77F86" w:rsidRPr="00046C8F">
        <w:rPr>
          <w:rFonts w:ascii="Times New Roman" w:hAnsi="Times New Roman" w:cs="Times New Roman"/>
          <w:noProof/>
          <w:sz w:val="24"/>
          <w:szCs w:val="24"/>
        </w:rPr>
        <w:t xml:space="preserve"> </w:t>
      </w:r>
      <w:r w:rsidR="00A62DB0" w:rsidRPr="00046C8F">
        <w:rPr>
          <w:rFonts w:ascii="Times New Roman" w:hAnsi="Times New Roman" w:cs="Times New Roman"/>
          <w:noProof/>
          <w:sz w:val="24"/>
          <w:szCs w:val="24"/>
        </w:rPr>
        <w:t>to</w:t>
      </w:r>
      <w:r w:rsidR="00E77F86" w:rsidRPr="00046C8F">
        <w:rPr>
          <w:rFonts w:ascii="Times New Roman" w:hAnsi="Times New Roman" w:cs="Times New Roman"/>
          <w:noProof/>
          <w:sz w:val="24"/>
          <w:szCs w:val="24"/>
        </w:rPr>
        <w:t xml:space="preserve"> tagging data alone. </w:t>
      </w:r>
      <w:r w:rsidR="00665EEC" w:rsidRPr="00046C8F">
        <w:rPr>
          <w:rFonts w:ascii="Times New Roman" w:hAnsi="Times New Roman" w:cs="Times New Roman"/>
          <w:noProof/>
          <w:sz w:val="24"/>
          <w:szCs w:val="24"/>
        </w:rPr>
        <w:t xml:space="preserve">Bootstrapped parameter estimates </w:t>
      </w:r>
      <w:del w:id="166" w:author="Stephen Scherrer [2]" w:date="2018-09-14T12:18:00Z">
        <w:r w:rsidR="00665EEC" w:rsidRPr="00046C8F" w:rsidDel="004345E7">
          <w:rPr>
            <w:rFonts w:ascii="Times New Roman" w:hAnsi="Times New Roman" w:cs="Times New Roman"/>
            <w:noProof/>
            <w:sz w:val="24"/>
            <w:szCs w:val="24"/>
          </w:rPr>
          <w:delText xml:space="preserve">fit using </w:delText>
        </w:r>
        <w:r w:rsidR="007D7478" w:rsidRPr="00046C8F" w:rsidDel="007C224A">
          <w:rPr>
            <w:rFonts w:ascii="Times New Roman" w:hAnsi="Times New Roman" w:cs="Times New Roman"/>
            <w:noProof/>
            <w:sz w:val="24"/>
            <w:szCs w:val="24"/>
          </w:rPr>
          <w:delText>refit</w:delText>
        </w:r>
      </w:del>
      <w:ins w:id="167" w:author="Stephen Scherrer [2]" w:date="2018-09-14T12:18:00Z">
        <w:r w:rsidR="007C224A">
          <w:rPr>
            <w:rFonts w:ascii="Times New Roman" w:hAnsi="Times New Roman" w:cs="Times New Roman"/>
            <w:noProof/>
            <w:sz w:val="24"/>
            <w:szCs w:val="24"/>
          </w:rPr>
          <w:t>refit</w:t>
        </w:r>
      </w:ins>
      <w:r w:rsidR="007D7478" w:rsidRPr="00046C8F">
        <w:rPr>
          <w:rFonts w:ascii="Times New Roman" w:hAnsi="Times New Roman" w:cs="Times New Roman"/>
          <w:noProof/>
          <w:sz w:val="24"/>
          <w:szCs w:val="24"/>
        </w:rPr>
        <w:t xml:space="preserve"> using the prefered </w:t>
      </w:r>
      <w:r w:rsidR="00665EEC" w:rsidRPr="00046C8F">
        <w:rPr>
          <w:rFonts w:ascii="Times New Roman" w:hAnsi="Times New Roman" w:cs="Times New Roman"/>
          <w:noProof/>
          <w:sz w:val="24"/>
          <w:szCs w:val="24"/>
        </w:rPr>
        <w:t xml:space="preserve">model structure and </w:t>
      </w:r>
      <w:r w:rsidR="007D7478" w:rsidRPr="00046C8F">
        <w:rPr>
          <w:rFonts w:ascii="Times New Roman" w:hAnsi="Times New Roman" w:cs="Times New Roman"/>
          <w:noProof/>
          <w:sz w:val="24"/>
          <w:szCs w:val="24"/>
        </w:rPr>
        <w:t>Model 5’s tagging only data</w:t>
      </w:r>
      <w:r w:rsidR="00665EEC" w:rsidRPr="00046C8F">
        <w:rPr>
          <w:rFonts w:ascii="Times New Roman" w:hAnsi="Times New Roman" w:cs="Times New Roman"/>
          <w:noProof/>
          <w:sz w:val="24"/>
          <w:szCs w:val="24"/>
        </w:rPr>
        <w:t xml:space="preserve"> are summarized in table 1</w:t>
      </w:r>
      <w:r w:rsidR="001960BA">
        <w:rPr>
          <w:rFonts w:ascii="Times New Roman" w:hAnsi="Times New Roman" w:cs="Times New Roman"/>
          <w:noProof/>
          <w:sz w:val="24"/>
          <w:szCs w:val="24"/>
        </w:rPr>
        <w:t xml:space="preserve"> and reported in full in table 4</w:t>
      </w:r>
      <w:r w:rsidR="00786CF3" w:rsidRPr="00046C8F">
        <w:rPr>
          <w:rFonts w:ascii="Times New Roman" w:hAnsi="Times New Roman" w:cs="Times New Roman"/>
          <w:noProof/>
          <w:sz w:val="24"/>
          <w:szCs w:val="24"/>
        </w:rPr>
        <w:t xml:space="preserve">. </w:t>
      </w:r>
      <w:r w:rsidR="0058145C" w:rsidRPr="00046C8F">
        <w:rPr>
          <w:rFonts w:ascii="Times New Roman" w:hAnsi="Times New Roman" w:cs="Times New Roman"/>
          <w:noProof/>
          <w:sz w:val="24"/>
          <w:szCs w:val="24"/>
        </w:rPr>
        <w:t>When fit to the entire tagging data set</w:t>
      </w:r>
      <w:r w:rsidR="00E77F86" w:rsidRPr="00046C8F">
        <w:rPr>
          <w:rFonts w:ascii="Times New Roman" w:hAnsi="Times New Roman" w:cs="Times New Roman"/>
          <w:noProof/>
          <w:sz w:val="24"/>
          <w:szCs w:val="24"/>
        </w:rPr>
        <w:t xml:space="preserve">, </w:t>
      </w:r>
      <w:r w:rsidR="00155023" w:rsidRPr="00046C8F">
        <w:rPr>
          <w:rFonts w:ascii="Times New Roman" w:hAnsi="Times New Roman" w:cs="Times New Roman"/>
          <w:noProof/>
          <w:sz w:val="24"/>
          <w:szCs w:val="24"/>
        </w:rPr>
        <w:t xml:space="preserve">the residual pattern of </w:t>
      </w:r>
      <w:r w:rsidR="00E77F86" w:rsidRPr="00046C8F">
        <w:rPr>
          <w:rFonts w:ascii="Times New Roman" w:hAnsi="Times New Roman" w:cs="Times New Roman"/>
          <w:noProof/>
          <w:sz w:val="24"/>
          <w:szCs w:val="24"/>
        </w:rPr>
        <w:t xml:space="preserve">Model 11 </w:t>
      </w:r>
      <w:r w:rsidR="00155023" w:rsidRPr="00046C8F">
        <w:rPr>
          <w:rFonts w:ascii="Times New Roman" w:hAnsi="Times New Roman" w:cs="Times New Roman"/>
          <w:noProof/>
          <w:sz w:val="24"/>
          <w:szCs w:val="24"/>
        </w:rPr>
        <w:t>also</w:t>
      </w:r>
      <w:r w:rsidR="00E77F86" w:rsidRPr="00046C8F">
        <w:rPr>
          <w:rFonts w:ascii="Times New Roman" w:hAnsi="Times New Roman" w:cs="Times New Roman"/>
          <w:noProof/>
          <w:sz w:val="24"/>
          <w:szCs w:val="24"/>
        </w:rPr>
        <w:t xml:space="preserve"> underestimated lengths at</w:t>
      </w:r>
      <w:r w:rsidR="0058145C" w:rsidRPr="00046C8F">
        <w:rPr>
          <w:rFonts w:ascii="Times New Roman" w:hAnsi="Times New Roman" w:cs="Times New Roman"/>
          <w:noProof/>
          <w:sz w:val="24"/>
          <w:szCs w:val="24"/>
        </w:rPr>
        <w:t xml:space="preserve"> </w:t>
      </w:r>
      <w:r w:rsidR="009D0D50" w:rsidRPr="00046C8F">
        <w:rPr>
          <w:rFonts w:ascii="Times New Roman" w:hAnsi="Times New Roman" w:cs="Times New Roman"/>
          <w:noProof/>
          <w:sz w:val="24"/>
          <w:szCs w:val="24"/>
        </w:rPr>
        <w:t xml:space="preserve">recapture </w:t>
      </w:r>
      <w:del w:id="168" w:author="Stephen Scherrer" w:date="2018-11-15T14:51:00Z">
        <w:r w:rsidR="009D0D50" w:rsidRPr="00046C8F" w:rsidDel="001A5A19">
          <w:rPr>
            <w:rFonts w:ascii="Times New Roman" w:hAnsi="Times New Roman" w:cs="Times New Roman"/>
            <w:noProof/>
            <w:sz w:val="24"/>
            <w:szCs w:val="24"/>
          </w:rPr>
          <w:delText xml:space="preserve">length </w:delText>
        </w:r>
      </w:del>
      <w:del w:id="169" w:author="Stephen Scherrer [2]" w:date="2018-09-14T12:18:00Z">
        <w:r w:rsidR="00E77F86" w:rsidRPr="00046C8F" w:rsidDel="003617B6">
          <w:rPr>
            <w:rFonts w:ascii="Times New Roman" w:hAnsi="Times New Roman" w:cs="Times New Roman"/>
            <w:noProof/>
            <w:sz w:val="24"/>
            <w:szCs w:val="24"/>
          </w:rPr>
          <w:delText xml:space="preserve">when predicting the size of </w:delText>
        </w:r>
      </w:del>
      <w:ins w:id="170" w:author="Stephen Scherrer [2]" w:date="2018-09-14T12:18:00Z">
        <w:r w:rsidR="003617B6">
          <w:rPr>
            <w:rFonts w:ascii="Times New Roman" w:hAnsi="Times New Roman" w:cs="Times New Roman"/>
            <w:noProof/>
            <w:sz w:val="24"/>
            <w:szCs w:val="24"/>
          </w:rPr>
          <w:t xml:space="preserve">for </w:t>
        </w:r>
      </w:ins>
      <w:r w:rsidR="00E77F86" w:rsidRPr="00046C8F">
        <w:rPr>
          <w:rFonts w:ascii="Times New Roman" w:hAnsi="Times New Roman" w:cs="Times New Roman"/>
          <w:noProof/>
          <w:sz w:val="24"/>
          <w:szCs w:val="24"/>
        </w:rPr>
        <w:t>the largest individuals.</w:t>
      </w:r>
      <w:commentRangeEnd w:id="165"/>
      <w:r w:rsidR="001A5A19">
        <w:rPr>
          <w:rStyle w:val="CommentReference"/>
        </w:rPr>
        <w:commentReference w:id="165"/>
      </w:r>
    </w:p>
    <w:p w14:paraId="143A7F1C" w14:textId="5D384FEA" w:rsidR="00BC419A" w:rsidRPr="00046C8F" w:rsidRDefault="00BC419A" w:rsidP="000D5103">
      <w:pPr>
        <w:keepNext/>
        <w:spacing w:line="480" w:lineRule="auto"/>
        <w:rPr>
          <w:rFonts w:ascii="Times New Roman" w:hAnsi="Times New Roman" w:cs="Times New Roman"/>
          <w:sz w:val="24"/>
          <w:szCs w:val="24"/>
        </w:rPr>
      </w:pPr>
    </w:p>
    <w:p w14:paraId="3F187A2E" w14:textId="77777777" w:rsidR="00BC419A" w:rsidRPr="00046C8F" w:rsidRDefault="00BC419A" w:rsidP="000D5103">
      <w:pPr>
        <w:spacing w:line="480" w:lineRule="auto"/>
        <w:outlineLvl w:val="0"/>
        <w:rPr>
          <w:rFonts w:ascii="Times New Roman" w:hAnsi="Times New Roman" w:cs="Times New Roman"/>
          <w:b/>
          <w:i/>
          <w:sz w:val="24"/>
          <w:szCs w:val="24"/>
        </w:rPr>
      </w:pPr>
      <w:r w:rsidRPr="00046C8F">
        <w:rPr>
          <w:rFonts w:ascii="Times New Roman" w:hAnsi="Times New Roman" w:cs="Times New Roman"/>
          <w:b/>
          <w:i/>
          <w:sz w:val="24"/>
          <w:szCs w:val="24"/>
        </w:rPr>
        <w:t>Discussion</w:t>
      </w:r>
    </w:p>
    <w:p w14:paraId="40C48284" w14:textId="16711F2B" w:rsidR="001A32A3" w:rsidRPr="00046C8F" w:rsidRDefault="00006C61" w:rsidP="00342BAA">
      <w:pPr>
        <w:spacing w:line="480" w:lineRule="auto"/>
        <w:rPr>
          <w:rFonts w:ascii="Times New Roman" w:hAnsi="Times New Roman" w:cs="Times New Roman"/>
          <w:sz w:val="24"/>
          <w:szCs w:val="24"/>
        </w:rPr>
      </w:pPr>
      <w:r w:rsidRPr="00046C8F">
        <w:rPr>
          <w:rFonts w:ascii="Times New Roman" w:hAnsi="Times New Roman" w:cs="Times New Roman"/>
          <w:i/>
          <w:sz w:val="24"/>
          <w:szCs w:val="24"/>
        </w:rPr>
        <w:tab/>
      </w:r>
      <w:r w:rsidRPr="00046C8F">
        <w:rPr>
          <w:rFonts w:ascii="Times New Roman" w:hAnsi="Times New Roman" w:cs="Times New Roman"/>
          <w:sz w:val="24"/>
          <w:szCs w:val="24"/>
        </w:rPr>
        <w:t>Bayesian and Maximum likelihood fitting methods produced similar growth parameter estimates</w:t>
      </w:r>
      <w:r w:rsidR="00490711" w:rsidRPr="00046C8F">
        <w:rPr>
          <w:rFonts w:ascii="Times New Roman" w:hAnsi="Times New Roman" w:cs="Times New Roman"/>
          <w:sz w:val="24"/>
          <w:szCs w:val="24"/>
        </w:rPr>
        <w:t xml:space="preserve">. The similarity between parameters estimated by Model 1, where </w:t>
      </w:r>
      <w:r w:rsidR="00EC594C" w:rsidRPr="00046C8F">
        <w:rPr>
          <w:rFonts w:ascii="Times New Roman" w:hAnsi="Times New Roman" w:cs="Times New Roman"/>
          <w:sz w:val="24"/>
          <w:szCs w:val="24"/>
        </w:rPr>
        <w:t>individual</w:t>
      </w:r>
      <w:r w:rsidR="00490711" w:rsidRPr="00046C8F">
        <w:rPr>
          <w:rFonts w:ascii="Times New Roman" w:hAnsi="Times New Roman" w:cs="Times New Roman"/>
          <w:sz w:val="24"/>
          <w:szCs w:val="24"/>
        </w:rPr>
        <w:t xml:space="preserve"> variability was accounted for in both </w:t>
      </w:r>
      <m:oMath>
        <m:r>
          <w:rPr>
            <w:rFonts w:ascii="Cambria Math" w:hAnsi="Cambria Math" w:cs="Times New Roman"/>
            <w:sz w:val="24"/>
            <w:szCs w:val="24"/>
          </w:rPr>
          <m:t>K</m:t>
        </m:r>
      </m:oMath>
      <w:r w:rsidR="00490711"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660775" w:rsidRPr="00046C8F">
        <w:rPr>
          <w:rFonts w:ascii="Times New Roman" w:hAnsi="Times New Roman" w:cs="Times New Roman"/>
          <w:sz w:val="24"/>
          <w:szCs w:val="24"/>
        </w:rPr>
        <w:t xml:space="preserve"> </w:t>
      </w:r>
      <w:r w:rsidR="00490711" w:rsidRPr="00046C8F">
        <w:rPr>
          <w:rFonts w:ascii="Times New Roman" w:hAnsi="Times New Roman" w:cs="Times New Roman"/>
          <w:sz w:val="24"/>
          <w:szCs w:val="24"/>
        </w:rPr>
        <w:t xml:space="preserve">terms and Model 2, where </w:t>
      </w:r>
      <m:oMath>
        <m:r>
          <w:rPr>
            <w:rFonts w:ascii="Cambria Math" w:hAnsi="Cambria Math" w:cs="Times New Roman"/>
            <w:sz w:val="24"/>
            <w:szCs w:val="24"/>
          </w:rPr>
          <m:t>K</m:t>
        </m:r>
      </m:oMath>
      <w:r w:rsidR="00490711" w:rsidRPr="00046C8F">
        <w:rPr>
          <w:rFonts w:ascii="Times New Roman" w:hAnsi="Times New Roman" w:cs="Times New Roman"/>
          <w:sz w:val="24"/>
          <w:szCs w:val="24"/>
        </w:rPr>
        <w:t xml:space="preserve"> was fixed indicate that the primary source of individual variability is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155023" w:rsidRPr="00046C8F">
        <w:rPr>
          <w:rFonts w:ascii="Times New Roman" w:hAnsi="Times New Roman" w:cs="Times New Roman"/>
          <w:sz w:val="24"/>
          <w:szCs w:val="24"/>
        </w:rPr>
        <w:t xml:space="preserve"> </w:t>
      </w:r>
      <w:r w:rsidR="00490711" w:rsidRPr="00046C8F">
        <w:rPr>
          <w:rFonts w:ascii="Times New Roman" w:hAnsi="Times New Roman" w:cs="Times New Roman"/>
          <w:sz w:val="24"/>
          <w:szCs w:val="24"/>
        </w:rPr>
        <w:t xml:space="preserve">term. </w:t>
      </w:r>
      <w:r w:rsidR="00454926" w:rsidRPr="00046C8F">
        <w:rPr>
          <w:rFonts w:ascii="Times New Roman" w:hAnsi="Times New Roman" w:cs="Times New Roman"/>
          <w:sz w:val="24"/>
          <w:szCs w:val="24"/>
        </w:rPr>
        <w:t>These results were consistent with previous studies</w:t>
      </w:r>
      <w:r w:rsidR="00D52E27" w:rsidRPr="00046C8F">
        <w:rPr>
          <w:rFonts w:ascii="Times New Roman" w:hAnsi="Times New Roman" w:cs="Times New Roman"/>
          <w:sz w:val="24"/>
          <w:szCs w:val="24"/>
        </w:rPr>
        <w:t xml:space="preserve"> of growth in other species</w:t>
      </w:r>
      <w:r w:rsidR="00454926" w:rsidRPr="00046C8F">
        <w:rPr>
          <w:rFonts w:ascii="Times New Roman" w:hAnsi="Times New Roman" w:cs="Times New Roman"/>
          <w:sz w:val="24"/>
          <w:szCs w:val="24"/>
        </w:rPr>
        <w:t xml:space="preserve"> </w:t>
      </w:r>
      <w:r w:rsidR="00D52E27" w:rsidRPr="00046C8F">
        <w:rPr>
          <w:rFonts w:ascii="Times New Roman" w:hAnsi="Times New Roman" w:cs="Times New Roman"/>
          <w:sz w:val="24"/>
          <w:szCs w:val="24"/>
        </w:rPr>
        <w:t>indicating that</w:t>
      </w:r>
      <w:r w:rsidR="000A5151" w:rsidRPr="00046C8F">
        <w:rPr>
          <w:rFonts w:ascii="Times New Roman" w:hAnsi="Times New Roman" w:cs="Times New Roman"/>
          <w:sz w:val="24"/>
          <w:szCs w:val="24"/>
        </w:rPr>
        <w:t xml:space="preserve"> models </w:t>
      </w:r>
      <w:r w:rsidR="008C50D1" w:rsidRPr="00046C8F">
        <w:rPr>
          <w:rFonts w:ascii="Times New Roman" w:hAnsi="Times New Roman" w:cs="Times New Roman"/>
          <w:sz w:val="24"/>
          <w:szCs w:val="24"/>
        </w:rPr>
        <w:t>accounting</w:t>
      </w:r>
      <w:r w:rsidR="000A5151" w:rsidRPr="00046C8F">
        <w:rPr>
          <w:rFonts w:ascii="Times New Roman" w:hAnsi="Times New Roman" w:cs="Times New Roman"/>
          <w:sz w:val="24"/>
          <w:szCs w:val="24"/>
        </w:rPr>
        <w:t xml:space="preserve"> for individual variability in both terms provided the best fit</w:t>
      </w:r>
      <w:r w:rsidR="00D52E27" w:rsidRPr="00046C8F">
        <w:rPr>
          <w:rFonts w:ascii="Times New Roman" w:hAnsi="Times New Roman" w:cs="Times New Roman"/>
          <w:sz w:val="24"/>
          <w:szCs w:val="24"/>
        </w:rPr>
        <w:t xml:space="preserve"> but accounting for individual</w:t>
      </w:r>
      <w:r w:rsidR="000A5151" w:rsidRPr="00046C8F">
        <w:rPr>
          <w:rFonts w:ascii="Times New Roman" w:hAnsi="Times New Roman" w:cs="Times New Roman"/>
          <w:sz w:val="24"/>
          <w:szCs w:val="24"/>
        </w:rPr>
        <w:t xml:space="preserve"> variation in only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 xml:space="preserve"> </m:t>
        </m:r>
      </m:oMath>
      <w:r w:rsidR="000A5151" w:rsidRPr="00046C8F">
        <w:rPr>
          <w:rFonts w:ascii="Times New Roman" w:hAnsi="Times New Roman" w:cs="Times New Roman"/>
          <w:sz w:val="24"/>
          <w:szCs w:val="24"/>
        </w:rPr>
        <w:t xml:space="preserve">term </w:t>
      </w:r>
      <w:r w:rsidR="00D52E27" w:rsidRPr="00046C8F">
        <w:rPr>
          <w:rFonts w:ascii="Times New Roman" w:hAnsi="Times New Roman" w:cs="Times New Roman"/>
          <w:sz w:val="24"/>
          <w:szCs w:val="24"/>
        </w:rPr>
        <w:t>produces</w:t>
      </w:r>
      <w:r w:rsidR="000A5151" w:rsidRPr="00046C8F">
        <w:rPr>
          <w:rFonts w:ascii="Times New Roman" w:hAnsi="Times New Roman" w:cs="Times New Roman"/>
          <w:sz w:val="24"/>
          <w:szCs w:val="24"/>
        </w:rPr>
        <w:t xml:space="preserve"> parameter estimates still sufficient to describe growth </w:t>
      </w:r>
      <w:r w:rsidR="00D52E27" w:rsidRPr="00046C8F">
        <w:rPr>
          <w:rFonts w:ascii="Times New Roman" w:hAnsi="Times New Roman" w:cs="Times New Roman"/>
          <w:sz w:val="24"/>
          <w:szCs w:val="24"/>
        </w:rPr>
        <w:t>while significantly reducing the</w:t>
      </w:r>
      <w:r w:rsidR="000A5151" w:rsidRPr="00046C8F">
        <w:rPr>
          <w:rFonts w:ascii="Times New Roman" w:hAnsi="Times New Roman" w:cs="Times New Roman"/>
          <w:sz w:val="24"/>
          <w:szCs w:val="24"/>
        </w:rPr>
        <w:t xml:space="preserve"> computational complexity </w:t>
      </w:r>
      <w:r w:rsidR="00D52E27" w:rsidRPr="00046C8F">
        <w:rPr>
          <w:rFonts w:ascii="Times New Roman" w:hAnsi="Times New Roman" w:cs="Times New Roman"/>
          <w:sz w:val="24"/>
          <w:szCs w:val="24"/>
        </w:rPr>
        <w:t>required for</w:t>
      </w:r>
      <w:r w:rsidR="000A5151" w:rsidRPr="00046C8F">
        <w:rPr>
          <w:rFonts w:ascii="Times New Roman" w:hAnsi="Times New Roman" w:cs="Times New Roman"/>
          <w:sz w:val="24"/>
          <w:szCs w:val="24"/>
        </w:rPr>
        <w:t xml:space="preserve"> maximum likelihood estimation. </w:t>
      </w:r>
      <w:r w:rsidR="00D52E27" w:rsidRPr="00046C8F">
        <w:rPr>
          <w:rFonts w:ascii="Times New Roman" w:hAnsi="Times New Roman" w:cs="Times New Roman"/>
          <w:sz w:val="24"/>
          <w:szCs w:val="24"/>
        </w:rPr>
        <w:t>Models</w:t>
      </w:r>
      <w:r w:rsidR="000A5151" w:rsidRPr="00046C8F">
        <w:rPr>
          <w:rFonts w:ascii="Times New Roman" w:hAnsi="Times New Roman" w:cs="Times New Roman"/>
          <w:sz w:val="24"/>
          <w:szCs w:val="24"/>
        </w:rPr>
        <w:t xml:space="preserve"> 5-11 </w:t>
      </w:r>
      <w:r w:rsidR="00454926" w:rsidRPr="00046C8F">
        <w:rPr>
          <w:rFonts w:ascii="Times New Roman" w:hAnsi="Times New Roman" w:cs="Times New Roman"/>
          <w:sz w:val="24"/>
          <w:szCs w:val="24"/>
        </w:rPr>
        <w:t xml:space="preserve">were </w:t>
      </w:r>
      <w:r w:rsidR="00D52E27" w:rsidRPr="00046C8F">
        <w:rPr>
          <w:rFonts w:ascii="Times New Roman" w:hAnsi="Times New Roman" w:cs="Times New Roman"/>
          <w:sz w:val="24"/>
          <w:szCs w:val="24"/>
        </w:rPr>
        <w:t>evaluated</w:t>
      </w:r>
      <w:r w:rsidR="00454926" w:rsidRPr="00046C8F">
        <w:rPr>
          <w:rFonts w:ascii="Times New Roman" w:hAnsi="Times New Roman" w:cs="Times New Roman"/>
          <w:sz w:val="24"/>
          <w:szCs w:val="24"/>
        </w:rPr>
        <w:t xml:space="preserve"> </w:t>
      </w:r>
      <w:r w:rsidR="000A5151" w:rsidRPr="00046C8F">
        <w:rPr>
          <w:rFonts w:ascii="Times New Roman" w:hAnsi="Times New Roman" w:cs="Times New Roman"/>
          <w:sz w:val="24"/>
          <w:szCs w:val="24"/>
        </w:rPr>
        <w:t xml:space="preserve">under these parameter assumptions. Model 5 and Model 2 were structurally </w:t>
      </w:r>
      <w:del w:id="171" w:author="Stephen Scherrer [2]" w:date="2018-09-14T12:19:00Z">
        <w:r w:rsidR="000A5151" w:rsidRPr="00046C8F" w:rsidDel="00A123A1">
          <w:rPr>
            <w:rFonts w:ascii="Times New Roman" w:hAnsi="Times New Roman" w:cs="Times New Roman"/>
            <w:sz w:val="24"/>
            <w:szCs w:val="24"/>
          </w:rPr>
          <w:delText xml:space="preserve">congruent </w:delText>
        </w:r>
      </w:del>
      <w:ins w:id="172" w:author="Stephen Scherrer [2]" w:date="2018-09-14T12:19:00Z">
        <w:r w:rsidR="00A123A1">
          <w:rPr>
            <w:rFonts w:ascii="Times New Roman" w:hAnsi="Times New Roman" w:cs="Times New Roman"/>
            <w:sz w:val="24"/>
            <w:szCs w:val="24"/>
          </w:rPr>
          <w:t>consistent</w:t>
        </w:r>
        <w:r w:rsidR="00A123A1" w:rsidRPr="00046C8F">
          <w:rPr>
            <w:rFonts w:ascii="Times New Roman" w:hAnsi="Times New Roman" w:cs="Times New Roman"/>
            <w:sz w:val="24"/>
            <w:szCs w:val="24"/>
          </w:rPr>
          <w:t xml:space="preserve"> </w:t>
        </w:r>
      </w:ins>
      <w:r w:rsidR="000A5151" w:rsidRPr="00046C8F">
        <w:rPr>
          <w:rFonts w:ascii="Times New Roman" w:hAnsi="Times New Roman" w:cs="Times New Roman"/>
          <w:sz w:val="24"/>
          <w:szCs w:val="24"/>
        </w:rPr>
        <w:t xml:space="preserve">in their treatment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D52E27" w:rsidRPr="00046C8F">
        <w:rPr>
          <w:rFonts w:ascii="Times New Roman" w:hAnsi="Times New Roman" w:cs="Times New Roman"/>
          <w:sz w:val="24"/>
          <w:szCs w:val="24"/>
        </w:rPr>
        <w:t xml:space="preserve"> </w:t>
      </w:r>
      <w:r w:rsidR="000A5151" w:rsidRPr="00046C8F">
        <w:rPr>
          <w:rFonts w:ascii="Times New Roman" w:hAnsi="Times New Roman" w:cs="Times New Roman"/>
          <w:sz w:val="24"/>
          <w:szCs w:val="24"/>
        </w:rPr>
        <w:t xml:space="preserve">and </w:t>
      </w:r>
      <m:oMath>
        <m:r>
          <w:rPr>
            <w:rFonts w:ascii="Cambria Math" w:hAnsi="Cambria Math" w:cs="Times New Roman"/>
            <w:sz w:val="24"/>
            <w:szCs w:val="24"/>
          </w:rPr>
          <m:t>K</m:t>
        </m:r>
      </m:oMath>
      <w:r w:rsidR="000A5151" w:rsidRPr="00046C8F">
        <w:rPr>
          <w:rFonts w:ascii="Times New Roman" w:hAnsi="Times New Roman" w:cs="Times New Roman"/>
          <w:sz w:val="24"/>
          <w:szCs w:val="24"/>
        </w:rPr>
        <w:t xml:space="preserve"> and the data </w:t>
      </w:r>
      <w:del w:id="173" w:author="Stephen Scherrer [2]" w:date="2018-09-14T12:19:00Z">
        <w:r w:rsidR="000A5151" w:rsidRPr="00046C8F" w:rsidDel="005639C4">
          <w:rPr>
            <w:rFonts w:ascii="Times New Roman" w:hAnsi="Times New Roman" w:cs="Times New Roman"/>
            <w:sz w:val="24"/>
            <w:szCs w:val="24"/>
          </w:rPr>
          <w:delText xml:space="preserve">they </w:delText>
        </w:r>
        <w:r w:rsidR="00556E61" w:rsidRPr="00046C8F" w:rsidDel="005639C4">
          <w:rPr>
            <w:rFonts w:ascii="Times New Roman" w:hAnsi="Times New Roman" w:cs="Times New Roman"/>
            <w:sz w:val="24"/>
            <w:szCs w:val="24"/>
          </w:rPr>
          <w:delText>incorporated</w:delText>
        </w:r>
      </w:del>
      <w:ins w:id="174" w:author="Stephen Scherrer [2]" w:date="2018-09-14T12:19:00Z">
        <w:r w:rsidR="005639C4">
          <w:rPr>
            <w:rFonts w:ascii="Times New Roman" w:hAnsi="Times New Roman" w:cs="Times New Roman"/>
            <w:sz w:val="24"/>
            <w:szCs w:val="24"/>
          </w:rPr>
          <w:t xml:space="preserve">used to estimate </w:t>
        </w:r>
      </w:ins>
      <w:ins w:id="175" w:author="Stephen Scherrer [2]" w:date="2018-09-14T12:20:00Z">
        <w:r w:rsidR="005639C4">
          <w:rPr>
            <w:rFonts w:ascii="Times New Roman" w:hAnsi="Times New Roman" w:cs="Times New Roman"/>
            <w:sz w:val="24"/>
            <w:szCs w:val="24"/>
          </w:rPr>
          <w:t>these parameters</w:t>
        </w:r>
      </w:ins>
      <w:ins w:id="176" w:author="Stephen Scherrer [2]" w:date="2018-09-14T12:19:00Z">
        <w:r w:rsidR="005639C4">
          <w:rPr>
            <w:rFonts w:ascii="Times New Roman" w:hAnsi="Times New Roman" w:cs="Times New Roman"/>
            <w:sz w:val="24"/>
            <w:szCs w:val="24"/>
          </w:rPr>
          <w:t>.</w:t>
        </w:r>
      </w:ins>
      <w:del w:id="177" w:author="Stephen Scherrer [2]" w:date="2018-09-14T12:19:00Z">
        <w:r w:rsidR="00556E61" w:rsidRPr="00046C8F" w:rsidDel="005639C4">
          <w:rPr>
            <w:rFonts w:ascii="Times New Roman" w:hAnsi="Times New Roman" w:cs="Times New Roman"/>
            <w:sz w:val="24"/>
            <w:szCs w:val="24"/>
          </w:rPr>
          <w:delText>,</w:delText>
        </w:r>
      </w:del>
      <w:r w:rsidR="00556E61" w:rsidRPr="00046C8F">
        <w:rPr>
          <w:rFonts w:ascii="Times New Roman" w:hAnsi="Times New Roman" w:cs="Times New Roman"/>
          <w:sz w:val="24"/>
          <w:szCs w:val="24"/>
        </w:rPr>
        <w:t xml:space="preserve"> </w:t>
      </w:r>
      <w:del w:id="178" w:author="Stephen Scherrer [2]" w:date="2018-09-14T12:20:00Z">
        <w:r w:rsidR="00556E61" w:rsidRPr="00046C8F" w:rsidDel="005639C4">
          <w:rPr>
            <w:rFonts w:ascii="Times New Roman" w:hAnsi="Times New Roman" w:cs="Times New Roman"/>
            <w:sz w:val="24"/>
            <w:szCs w:val="24"/>
          </w:rPr>
          <w:delText xml:space="preserve">and </w:delText>
        </w:r>
      </w:del>
      <w:ins w:id="179" w:author="Stephen Scherrer [2]" w:date="2018-09-14T12:20:00Z">
        <w:r w:rsidR="005639C4">
          <w:rPr>
            <w:rFonts w:ascii="Times New Roman" w:hAnsi="Times New Roman" w:cs="Times New Roman"/>
            <w:sz w:val="24"/>
            <w:szCs w:val="24"/>
          </w:rPr>
          <w:t>P</w:t>
        </w:r>
      </w:ins>
      <w:del w:id="180" w:author="Stephen Scherrer [2]" w:date="2018-09-14T12:20:00Z">
        <w:r w:rsidR="00556E61" w:rsidRPr="00046C8F" w:rsidDel="005639C4">
          <w:rPr>
            <w:rFonts w:ascii="Times New Roman" w:hAnsi="Times New Roman" w:cs="Times New Roman"/>
            <w:sz w:val="24"/>
            <w:szCs w:val="24"/>
          </w:rPr>
          <w:delText>p</w:delText>
        </w:r>
      </w:del>
      <w:r w:rsidR="00556E61" w:rsidRPr="00046C8F">
        <w:rPr>
          <w:rFonts w:ascii="Times New Roman" w:hAnsi="Times New Roman" w:cs="Times New Roman"/>
          <w:sz w:val="24"/>
          <w:szCs w:val="24"/>
        </w:rPr>
        <w:t xml:space="preserve">arameters estimated by </w:t>
      </w:r>
      <w:ins w:id="181" w:author="Stephen Scherrer [2]" w:date="2018-09-14T12:19:00Z">
        <w:r w:rsidR="00A123A1">
          <w:rPr>
            <w:rFonts w:ascii="Times New Roman" w:hAnsi="Times New Roman" w:cs="Times New Roman"/>
            <w:sz w:val="24"/>
            <w:szCs w:val="24"/>
          </w:rPr>
          <w:t>M</w:t>
        </w:r>
      </w:ins>
      <w:del w:id="182" w:author="Stephen Scherrer [2]" w:date="2018-09-14T12:19:00Z">
        <w:r w:rsidR="00556E61" w:rsidRPr="00046C8F" w:rsidDel="00A123A1">
          <w:rPr>
            <w:rFonts w:ascii="Times New Roman" w:hAnsi="Times New Roman" w:cs="Times New Roman"/>
            <w:sz w:val="24"/>
            <w:szCs w:val="24"/>
          </w:rPr>
          <w:delText>m</w:delText>
        </w:r>
      </w:del>
      <w:r w:rsidR="00556E61" w:rsidRPr="00046C8F">
        <w:rPr>
          <w:rFonts w:ascii="Times New Roman" w:hAnsi="Times New Roman" w:cs="Times New Roman"/>
          <w:sz w:val="24"/>
          <w:szCs w:val="24"/>
        </w:rPr>
        <w:t>odels 1 and 2 were contained within the 95% c</w:t>
      </w:r>
      <w:r w:rsidR="000A5151" w:rsidRPr="00046C8F">
        <w:rPr>
          <w:rFonts w:ascii="Times New Roman" w:hAnsi="Times New Roman" w:cs="Times New Roman"/>
          <w:sz w:val="24"/>
          <w:szCs w:val="24"/>
        </w:rPr>
        <w:t xml:space="preserve">onfidence intervals </w:t>
      </w:r>
      <w:r w:rsidR="00556E61" w:rsidRPr="00046C8F">
        <w:rPr>
          <w:rFonts w:ascii="Times New Roman" w:hAnsi="Times New Roman" w:cs="Times New Roman"/>
          <w:sz w:val="24"/>
          <w:szCs w:val="24"/>
        </w:rPr>
        <w:t xml:space="preserve">of Model 5. </w:t>
      </w:r>
    </w:p>
    <w:p w14:paraId="5769ECC0" w14:textId="7A56A468" w:rsidR="00780F4A" w:rsidRPr="00046C8F" w:rsidRDefault="001A32A3" w:rsidP="001A32A3">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The use of tagging data alone </w:t>
      </w:r>
      <w:r w:rsidR="00D52E27" w:rsidRPr="00046C8F">
        <w:rPr>
          <w:rFonts w:ascii="Times New Roman" w:hAnsi="Times New Roman" w:cs="Times New Roman"/>
          <w:sz w:val="24"/>
          <w:szCs w:val="24"/>
        </w:rPr>
        <w:t xml:space="preserve">in Model 5 </w:t>
      </w:r>
      <w:r w:rsidRPr="00046C8F">
        <w:rPr>
          <w:rFonts w:ascii="Times New Roman" w:hAnsi="Times New Roman" w:cs="Times New Roman"/>
          <w:sz w:val="24"/>
          <w:szCs w:val="24"/>
        </w:rPr>
        <w:t xml:space="preserve">resulted in </w:t>
      </w:r>
      <w:r w:rsidR="00622878" w:rsidRPr="00046C8F">
        <w:rPr>
          <w:rFonts w:ascii="Times New Roman" w:hAnsi="Times New Roman" w:cs="Times New Roman"/>
          <w:sz w:val="24"/>
          <w:szCs w:val="24"/>
        </w:rPr>
        <w:t>estima</w:t>
      </w:r>
      <w:r w:rsidRPr="00046C8F">
        <w:rPr>
          <w:rFonts w:ascii="Times New Roman" w:hAnsi="Times New Roman" w:cs="Times New Roman"/>
          <w:sz w:val="24"/>
          <w:szCs w:val="24"/>
        </w:rPr>
        <w:t xml:space="preserve">tes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660775"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lower than all previous studies where growth </w:t>
      </w:r>
      <w:r w:rsidR="00780F4A" w:rsidRPr="00046C8F">
        <w:rPr>
          <w:rFonts w:ascii="Times New Roman" w:hAnsi="Times New Roman" w:cs="Times New Roman"/>
          <w:sz w:val="24"/>
          <w:szCs w:val="24"/>
        </w:rPr>
        <w:t>has been</w:t>
      </w:r>
      <w:r w:rsidRPr="00046C8F">
        <w:rPr>
          <w:rFonts w:ascii="Times New Roman" w:hAnsi="Times New Roman" w:cs="Times New Roman"/>
          <w:sz w:val="24"/>
          <w:szCs w:val="24"/>
        </w:rPr>
        <w:t xml:space="preserve"> fit as a function of age. </w:t>
      </w:r>
      <w:r w:rsidR="00D52E27" w:rsidRPr="00046C8F">
        <w:rPr>
          <w:rFonts w:ascii="Times New Roman" w:hAnsi="Times New Roman" w:cs="Times New Roman"/>
          <w:sz w:val="24"/>
          <w:szCs w:val="24"/>
        </w:rPr>
        <w:t>This</w:t>
      </w:r>
      <w:r w:rsidRPr="00046C8F">
        <w:rPr>
          <w:rFonts w:ascii="Times New Roman" w:hAnsi="Times New Roman" w:cs="Times New Roman"/>
          <w:sz w:val="24"/>
          <w:szCs w:val="24"/>
        </w:rPr>
        <w:t xml:space="preserve"> is likely </w:t>
      </w:r>
      <w:r w:rsidR="00D52E27" w:rsidRPr="00046C8F">
        <w:rPr>
          <w:rFonts w:ascii="Times New Roman" w:hAnsi="Times New Roman" w:cs="Times New Roman"/>
          <w:sz w:val="24"/>
          <w:szCs w:val="24"/>
        </w:rPr>
        <w:t xml:space="preserve">due to </w:t>
      </w:r>
      <w:r w:rsidRPr="00046C8F">
        <w:rPr>
          <w:rFonts w:ascii="Times New Roman" w:hAnsi="Times New Roman" w:cs="Times New Roman"/>
          <w:sz w:val="24"/>
          <w:szCs w:val="24"/>
        </w:rPr>
        <w:t>underrepresentation of the largest size clas</w:t>
      </w:r>
      <w:r w:rsidR="00D52E27" w:rsidRPr="00046C8F">
        <w:rPr>
          <w:rFonts w:ascii="Times New Roman" w:hAnsi="Times New Roman" w:cs="Times New Roman"/>
          <w:sz w:val="24"/>
          <w:szCs w:val="24"/>
        </w:rPr>
        <w:t>ses in the tagging data resulting</w:t>
      </w:r>
      <w:r w:rsidRPr="00046C8F">
        <w:rPr>
          <w:rFonts w:ascii="Times New Roman" w:hAnsi="Times New Roman" w:cs="Times New Roman"/>
          <w:sz w:val="24"/>
          <w:szCs w:val="24"/>
        </w:rPr>
        <w:t xml:space="preserve"> in growth curves </w:t>
      </w:r>
      <w:r w:rsidR="00D52E27" w:rsidRPr="00046C8F">
        <w:rPr>
          <w:rFonts w:ascii="Times New Roman" w:hAnsi="Times New Roman" w:cs="Times New Roman"/>
          <w:sz w:val="24"/>
          <w:szCs w:val="24"/>
        </w:rPr>
        <w:t>that asymptote prematurely</w:t>
      </w:r>
      <w:r w:rsidRPr="00046C8F">
        <w:rPr>
          <w:rFonts w:ascii="Times New Roman" w:hAnsi="Times New Roman" w:cs="Times New Roman"/>
          <w:sz w:val="24"/>
          <w:szCs w:val="24"/>
        </w:rPr>
        <w:t xml:space="preserve">. </w:t>
      </w:r>
      <w:r w:rsidR="00D52E27" w:rsidRPr="00046C8F">
        <w:rPr>
          <w:rFonts w:ascii="Times New Roman" w:hAnsi="Times New Roman" w:cs="Times New Roman"/>
          <w:sz w:val="24"/>
          <w:szCs w:val="24"/>
        </w:rPr>
        <w:t xml:space="preserve">The tagging data described here includes </w:t>
      </w:r>
      <w:del w:id="183" w:author="Stephen Scherrer [2]" w:date="2018-09-14T11:50:00Z">
        <w:r w:rsidR="00D52E27" w:rsidRPr="00A20282" w:rsidDel="00A20282">
          <w:rPr>
            <w:rFonts w:ascii="Times New Roman" w:hAnsi="Times New Roman" w:cs="Times New Roman"/>
            <w:i/>
            <w:sz w:val="24"/>
            <w:szCs w:val="24"/>
            <w:rPrChange w:id="184" w:author="Stephen Scherrer [2]" w:date="2018-09-14T11:51:00Z">
              <w:rPr>
                <w:rFonts w:ascii="Times New Roman" w:hAnsi="Times New Roman" w:cs="Times New Roman"/>
                <w:sz w:val="24"/>
                <w:szCs w:val="24"/>
              </w:rPr>
            </w:rPrChange>
          </w:rPr>
          <w:delText>opakapaka</w:delText>
        </w:r>
      </w:del>
      <w:ins w:id="185" w:author="Stephen Scherrer [2]" w:date="2018-09-14T11:50:00Z">
        <w:r w:rsidR="00A20282" w:rsidRPr="00A20282">
          <w:rPr>
            <w:rFonts w:ascii="Times New Roman" w:hAnsi="Times New Roman" w:cs="Times New Roman"/>
            <w:i/>
            <w:sz w:val="24"/>
            <w:szCs w:val="24"/>
            <w:rPrChange w:id="186" w:author="Stephen Scherrer [2]" w:date="2018-09-14T11:51:00Z">
              <w:rPr>
                <w:rFonts w:ascii="Times New Roman" w:hAnsi="Times New Roman" w:cs="Times New Roman"/>
                <w:sz w:val="24"/>
                <w:szCs w:val="24"/>
              </w:rPr>
            </w:rPrChange>
          </w:rPr>
          <w:t>P. filamentosus</w:t>
        </w:r>
      </w:ins>
      <w:r w:rsidR="00D52E27" w:rsidRPr="00046C8F">
        <w:rPr>
          <w:rFonts w:ascii="Times New Roman" w:hAnsi="Times New Roman" w:cs="Times New Roman"/>
          <w:sz w:val="24"/>
          <w:szCs w:val="24"/>
        </w:rPr>
        <w:t xml:space="preserve"> with fork </w:t>
      </w:r>
      <w:r w:rsidR="00D52E27" w:rsidRPr="00046C8F">
        <w:rPr>
          <w:rFonts w:ascii="Times New Roman" w:hAnsi="Times New Roman" w:cs="Times New Roman"/>
          <w:sz w:val="24"/>
          <w:szCs w:val="24"/>
        </w:rPr>
        <w:lastRenderedPageBreak/>
        <w:t xml:space="preserve">lengths at capture spanning 19.1 - 52.8 cm (mean = 32.9, </w:t>
      </w:r>
      <w:proofErr w:type="spellStart"/>
      <w:r w:rsidR="00D52E27" w:rsidRPr="00046C8F">
        <w:rPr>
          <w:rFonts w:ascii="Times New Roman" w:hAnsi="Times New Roman" w:cs="Times New Roman"/>
          <w:sz w:val="24"/>
          <w:szCs w:val="24"/>
        </w:rPr>
        <w:t>s.d.</w:t>
      </w:r>
      <w:proofErr w:type="spellEnd"/>
      <w:r w:rsidR="00D52E27" w:rsidRPr="00046C8F">
        <w:rPr>
          <w:rFonts w:ascii="Times New Roman" w:hAnsi="Times New Roman" w:cs="Times New Roman"/>
          <w:sz w:val="24"/>
          <w:szCs w:val="24"/>
        </w:rPr>
        <w:t xml:space="preserve"> = 5.08). Using growth parameters estimated in this study, this data corresponds to fish mean ages between 1.5 and 7 years (Figure 5). </w:t>
      </w:r>
      <w:r w:rsidRPr="00046C8F">
        <w:rPr>
          <w:rFonts w:ascii="Times New Roman" w:hAnsi="Times New Roman" w:cs="Times New Roman"/>
          <w:sz w:val="24"/>
          <w:szCs w:val="24"/>
        </w:rPr>
        <w:t xml:space="preserve">Incorporating </w:t>
      </w:r>
      <w:r w:rsidR="00D52E27" w:rsidRPr="00046C8F">
        <w:rPr>
          <w:rFonts w:ascii="Times New Roman" w:hAnsi="Times New Roman" w:cs="Times New Roman"/>
          <w:sz w:val="24"/>
          <w:szCs w:val="24"/>
        </w:rPr>
        <w:t xml:space="preserve">the </w:t>
      </w:r>
      <w:r w:rsidRPr="00046C8F">
        <w:rPr>
          <w:rFonts w:ascii="Times New Roman" w:hAnsi="Times New Roman" w:cs="Times New Roman"/>
          <w:sz w:val="24"/>
          <w:szCs w:val="24"/>
        </w:rPr>
        <w:t xml:space="preserve">information of larger individuals </w:t>
      </w:r>
      <w:ins w:id="187" w:author="Stephen Scherrer" w:date="2018-11-15T14:51:00Z">
        <w:r w:rsidR="001A5A19" w:rsidRPr="001A5A19">
          <w:rPr>
            <w:rFonts w:ascii="Times New Roman" w:hAnsi="Times New Roman" w:cs="Times New Roman"/>
            <w:sz w:val="24"/>
            <w:szCs w:val="24"/>
            <w:highlight w:val="yellow"/>
            <w:rPrChange w:id="188" w:author="Stephen Scherrer" w:date="2018-11-15T14:51:00Z">
              <w:rPr>
                <w:rFonts w:ascii="Times New Roman" w:hAnsi="Times New Roman" w:cs="Times New Roman"/>
                <w:sz w:val="24"/>
                <w:szCs w:val="24"/>
              </w:rPr>
            </w:rPrChange>
          </w:rPr>
          <w:t>(up to XX cm)</w:t>
        </w:r>
        <w:r w:rsidR="001A5A19">
          <w:rPr>
            <w:rFonts w:ascii="Times New Roman" w:hAnsi="Times New Roman" w:cs="Times New Roman"/>
            <w:sz w:val="24"/>
            <w:szCs w:val="24"/>
          </w:rPr>
          <w:t xml:space="preserve"> </w:t>
        </w:r>
      </w:ins>
      <w:r w:rsidRPr="00046C8F">
        <w:rPr>
          <w:rFonts w:ascii="Times New Roman" w:hAnsi="Times New Roman" w:cs="Times New Roman"/>
          <w:sz w:val="24"/>
          <w:szCs w:val="24"/>
        </w:rPr>
        <w:t xml:space="preserve">from length-at-age data resulted in larger estimates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D52E27"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and smaller estimates of </w:t>
      </w:r>
      <m:oMath>
        <m:r>
          <w:rPr>
            <w:rFonts w:ascii="Cambria Math" w:hAnsi="Cambria Math" w:cs="Times New Roman"/>
            <w:sz w:val="24"/>
            <w:szCs w:val="24"/>
          </w:rPr>
          <m:t>K</m:t>
        </m:r>
      </m:oMath>
      <w:r w:rsidRPr="00046C8F">
        <w:rPr>
          <w:rFonts w:ascii="Times New Roman" w:hAnsi="Times New Roman" w:cs="Times New Roman"/>
          <w:sz w:val="24"/>
          <w:szCs w:val="24"/>
        </w:rPr>
        <w:t xml:space="preserve">. Recent work on </w:t>
      </w:r>
      <w:del w:id="189" w:author="Stephen Scherrer [2]" w:date="2018-09-14T11:50:00Z">
        <w:r w:rsidRPr="00A20282" w:rsidDel="00A20282">
          <w:rPr>
            <w:rFonts w:ascii="Times New Roman" w:hAnsi="Times New Roman" w:cs="Times New Roman"/>
            <w:i/>
            <w:sz w:val="24"/>
            <w:szCs w:val="24"/>
            <w:rPrChange w:id="190" w:author="Stephen Scherrer [2]" w:date="2018-09-14T11:51:00Z">
              <w:rPr>
                <w:rFonts w:ascii="Times New Roman" w:hAnsi="Times New Roman" w:cs="Times New Roman"/>
                <w:sz w:val="24"/>
                <w:szCs w:val="24"/>
              </w:rPr>
            </w:rPrChange>
          </w:rPr>
          <w:delText>opakapaka</w:delText>
        </w:r>
      </w:del>
      <w:ins w:id="191" w:author="Stephen Scherrer [2]" w:date="2018-09-14T11:50:00Z">
        <w:r w:rsidR="00A20282" w:rsidRPr="00A20282">
          <w:rPr>
            <w:rFonts w:ascii="Times New Roman" w:hAnsi="Times New Roman" w:cs="Times New Roman"/>
            <w:i/>
            <w:sz w:val="24"/>
            <w:szCs w:val="24"/>
            <w:rPrChange w:id="192" w:author="Stephen Scherrer [2]" w:date="2018-09-14T11:51:00Z">
              <w:rPr>
                <w:rFonts w:ascii="Times New Roman" w:hAnsi="Times New Roman" w:cs="Times New Roman"/>
                <w:sz w:val="24"/>
                <w:szCs w:val="24"/>
              </w:rPr>
            </w:rPrChange>
          </w:rPr>
          <w:t>P. filamentosus</w:t>
        </w:r>
      </w:ins>
      <w:r w:rsidRPr="00046C8F">
        <w:rPr>
          <w:rFonts w:ascii="Times New Roman" w:hAnsi="Times New Roman" w:cs="Times New Roman"/>
          <w:sz w:val="24"/>
          <w:szCs w:val="24"/>
        </w:rPr>
        <w:t xml:space="preserve"> otoliths using lead-radium and bomb-radiocarbon dating </w:t>
      </w:r>
      <w:r w:rsidR="00D52E27" w:rsidRPr="00046C8F">
        <w:rPr>
          <w:rFonts w:ascii="Times New Roman" w:hAnsi="Times New Roman" w:cs="Times New Roman"/>
          <w:sz w:val="24"/>
          <w:szCs w:val="24"/>
        </w:rPr>
        <w:t>indicate</w:t>
      </w:r>
      <w:r w:rsidRPr="00046C8F">
        <w:rPr>
          <w:rFonts w:ascii="Times New Roman" w:hAnsi="Times New Roman" w:cs="Times New Roman"/>
          <w:sz w:val="24"/>
          <w:szCs w:val="24"/>
        </w:rPr>
        <w:t xml:space="preserve"> that</w:t>
      </w:r>
      <w:r w:rsidRPr="00A20282">
        <w:rPr>
          <w:rFonts w:ascii="Times New Roman" w:hAnsi="Times New Roman" w:cs="Times New Roman"/>
          <w:i/>
          <w:sz w:val="24"/>
          <w:szCs w:val="24"/>
          <w:rPrChange w:id="193" w:author="Stephen Scherrer [2]" w:date="2018-09-14T11:51:00Z">
            <w:rPr>
              <w:rFonts w:ascii="Times New Roman" w:hAnsi="Times New Roman" w:cs="Times New Roman"/>
              <w:sz w:val="24"/>
              <w:szCs w:val="24"/>
            </w:rPr>
          </w:rPrChange>
        </w:rPr>
        <w:t xml:space="preserve"> </w:t>
      </w:r>
      <w:del w:id="194" w:author="Stephen Scherrer [2]" w:date="2018-09-14T11:50:00Z">
        <w:r w:rsidRPr="00A20282" w:rsidDel="00A20282">
          <w:rPr>
            <w:rFonts w:ascii="Times New Roman" w:hAnsi="Times New Roman" w:cs="Times New Roman"/>
            <w:i/>
            <w:sz w:val="24"/>
            <w:szCs w:val="24"/>
            <w:rPrChange w:id="195" w:author="Stephen Scherrer [2]" w:date="2018-09-14T11:51:00Z">
              <w:rPr>
                <w:rFonts w:ascii="Times New Roman" w:hAnsi="Times New Roman" w:cs="Times New Roman"/>
                <w:sz w:val="24"/>
                <w:szCs w:val="24"/>
              </w:rPr>
            </w:rPrChange>
          </w:rPr>
          <w:delText>opakapaka</w:delText>
        </w:r>
      </w:del>
      <w:ins w:id="196" w:author="Stephen Scherrer [2]" w:date="2018-09-14T11:50:00Z">
        <w:r w:rsidR="00A20282" w:rsidRPr="00A20282">
          <w:rPr>
            <w:rFonts w:ascii="Times New Roman" w:hAnsi="Times New Roman" w:cs="Times New Roman"/>
            <w:i/>
            <w:sz w:val="24"/>
            <w:szCs w:val="24"/>
            <w:rPrChange w:id="197" w:author="Stephen Scherrer [2]" w:date="2018-09-14T11:51:00Z">
              <w:rPr>
                <w:rFonts w:ascii="Times New Roman" w:hAnsi="Times New Roman" w:cs="Times New Roman"/>
                <w:sz w:val="24"/>
                <w:szCs w:val="24"/>
              </w:rPr>
            </w:rPrChange>
          </w:rPr>
          <w:t>P. filamentosus</w:t>
        </w:r>
      </w:ins>
      <w:r w:rsidRPr="00046C8F">
        <w:rPr>
          <w:rFonts w:ascii="Times New Roman" w:hAnsi="Times New Roman" w:cs="Times New Roman"/>
          <w:sz w:val="24"/>
          <w:szCs w:val="24"/>
        </w:rPr>
        <w:t xml:space="preserve"> </w:t>
      </w:r>
      <w:r w:rsidR="00D52E27" w:rsidRPr="00046C8F">
        <w:rPr>
          <w:rFonts w:ascii="Times New Roman" w:hAnsi="Times New Roman" w:cs="Times New Roman"/>
          <w:sz w:val="24"/>
          <w:szCs w:val="24"/>
        </w:rPr>
        <w:t xml:space="preserve">can </w:t>
      </w:r>
      <w:r w:rsidRPr="00046C8F">
        <w:rPr>
          <w:rFonts w:ascii="Times New Roman" w:hAnsi="Times New Roman" w:cs="Times New Roman"/>
          <w:sz w:val="24"/>
          <w:szCs w:val="24"/>
        </w:rPr>
        <w:t xml:space="preserve">live in excess of 45 years </w:t>
      </w:r>
      <w:r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 H","non-dropping-particle":"","parse-names":false,"suffix":""},{"dropping-particle":"","family":"DeMartini","given":"E E","non-dropping-particle":"","parse-names":false,"suffix":""},{"dropping-particle":"","family":"Brodziak","given":"J","non-dropping-particle":"","parse-names":false,"suffix":""},{"dropping-particle":"","family":"Nichols","given":"R S","non-dropping-particle":"","parse-names":false,"suffix":""},{"dropping-particle":"","family":"Humphreys","given":"R L","non-dropping-particle":"","parse-names":false,"suffix":""}],"container-title":"Canadian Journal of Fisheries and Aquatic Sciences","id":"ITEM-1","issued":{"date-parts":[["2012"]]},"page":"1850-1869","title":"A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otoliths","type":"article-journal","volume":"69"},"uris":["http://www.mendeley.com/documents/?uuid=e7876c98-c8eb-4a2e-9660-799b305a673f"]}],"mendeley":{"formattedCitation":"(Andrews et al. 2012)","plainTextFormattedCitation":"(Andrews et al. 2012)","previouslyFormattedCitation":"(Andrews et al. 2012)"},"properties":{"noteIndex":0},"schema":"https://github.com/citation-style-language/schema/raw/master/csl-citation.json"}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(Andrews et al. 2012)</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r w:rsidR="00D52E27" w:rsidRPr="00046C8F">
        <w:rPr>
          <w:rFonts w:ascii="Times New Roman" w:hAnsi="Times New Roman" w:cs="Times New Roman"/>
          <w:sz w:val="24"/>
          <w:szCs w:val="24"/>
        </w:rPr>
        <w:t>I</w:t>
      </w:r>
      <w:r w:rsidRPr="00046C8F">
        <w:rPr>
          <w:rFonts w:ascii="Times New Roman" w:hAnsi="Times New Roman" w:cs="Times New Roman"/>
          <w:sz w:val="24"/>
          <w:szCs w:val="24"/>
        </w:rPr>
        <w:t xml:space="preserve">nformation </w:t>
      </w:r>
      <w:r w:rsidR="00D52E27" w:rsidRPr="00046C8F">
        <w:rPr>
          <w:rFonts w:ascii="Times New Roman" w:hAnsi="Times New Roman" w:cs="Times New Roman"/>
          <w:sz w:val="24"/>
          <w:szCs w:val="24"/>
        </w:rPr>
        <w:t>from older age classes is</w:t>
      </w:r>
      <w:r w:rsidRPr="00046C8F">
        <w:rPr>
          <w:rFonts w:ascii="Times New Roman" w:hAnsi="Times New Roman" w:cs="Times New Roman"/>
          <w:sz w:val="24"/>
          <w:szCs w:val="24"/>
        </w:rPr>
        <w:t xml:space="preserve"> very important for grounding the upper end of the growth curve. </w:t>
      </w:r>
    </w:p>
    <w:p w14:paraId="7E4B60A8" w14:textId="48498147" w:rsidR="008C50D1" w:rsidRPr="00046C8F" w:rsidRDefault="00B71253" w:rsidP="00780F4A">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Parameter estimates from integrative models inclusive of the largest fish from length-at-age data better predicted growth than those fit with only tagging data in </w:t>
      </w:r>
      <w:r w:rsidR="00780F4A" w:rsidRPr="00046C8F">
        <w:rPr>
          <w:rFonts w:ascii="Times New Roman" w:hAnsi="Times New Roman" w:cs="Times New Roman"/>
          <w:sz w:val="24"/>
          <w:szCs w:val="24"/>
        </w:rPr>
        <w:t>over 60% of</w:t>
      </w:r>
      <w:r w:rsidRPr="00046C8F">
        <w:rPr>
          <w:rFonts w:ascii="Times New Roman" w:hAnsi="Times New Roman" w:cs="Times New Roman"/>
          <w:sz w:val="24"/>
          <w:szCs w:val="24"/>
        </w:rPr>
        <w:t xml:space="preserve"> </w:t>
      </w:r>
      <w:r w:rsidR="004F0012" w:rsidRPr="00046C8F">
        <w:rPr>
          <w:rFonts w:ascii="Times New Roman" w:hAnsi="Times New Roman" w:cs="Times New Roman"/>
          <w:sz w:val="24"/>
          <w:szCs w:val="24"/>
        </w:rPr>
        <w:t>cross validation iterations. O</w:t>
      </w:r>
      <w:r w:rsidRPr="00046C8F">
        <w:rPr>
          <w:rFonts w:ascii="Times New Roman" w:hAnsi="Times New Roman" w:cs="Times New Roman"/>
          <w:sz w:val="24"/>
          <w:szCs w:val="24"/>
        </w:rPr>
        <w:t>n this basis,</w:t>
      </w:r>
      <w:r w:rsidR="004F0012" w:rsidRPr="00046C8F">
        <w:rPr>
          <w:rFonts w:ascii="Times New Roman" w:hAnsi="Times New Roman" w:cs="Times New Roman"/>
          <w:sz w:val="24"/>
          <w:szCs w:val="24"/>
        </w:rPr>
        <w:t xml:space="preserve"> integrative parameters</w:t>
      </w:r>
      <w:r w:rsidRPr="00046C8F">
        <w:rPr>
          <w:rFonts w:ascii="Times New Roman" w:hAnsi="Times New Roman" w:cs="Times New Roman"/>
          <w:sz w:val="24"/>
          <w:szCs w:val="24"/>
        </w:rPr>
        <w:t xml:space="preserve"> likely provide better estimates for </w:t>
      </w:r>
      <w:r w:rsidR="004F0012" w:rsidRPr="00046C8F">
        <w:rPr>
          <w:rFonts w:ascii="Times New Roman" w:hAnsi="Times New Roman" w:cs="Times New Roman"/>
          <w:sz w:val="24"/>
          <w:szCs w:val="24"/>
        </w:rPr>
        <w:t>growth of</w:t>
      </w:r>
      <w:r w:rsidRPr="00046C8F">
        <w:rPr>
          <w:rFonts w:ascii="Times New Roman" w:hAnsi="Times New Roman" w:cs="Times New Roman"/>
          <w:sz w:val="24"/>
          <w:szCs w:val="24"/>
        </w:rPr>
        <w:t xml:space="preserve"> species in the Hawaii region.</w:t>
      </w:r>
      <w:r w:rsidR="00780F4A" w:rsidRPr="00046C8F">
        <w:rPr>
          <w:rFonts w:ascii="Times New Roman" w:hAnsi="Times New Roman" w:cs="Times New Roman"/>
          <w:sz w:val="24"/>
          <w:szCs w:val="24"/>
        </w:rPr>
        <w:t xml:space="preserve"> </w:t>
      </w:r>
      <w:r w:rsidR="001D5460" w:rsidRPr="00046C8F">
        <w:rPr>
          <w:rFonts w:ascii="Times New Roman" w:hAnsi="Times New Roman" w:cs="Times New Roman"/>
          <w:sz w:val="24"/>
          <w:szCs w:val="24"/>
        </w:rPr>
        <w:t xml:space="preserve">The </w:t>
      </w:r>
      <w:r w:rsidR="00622878" w:rsidRPr="00046C8F">
        <w:rPr>
          <w:rFonts w:ascii="Times New Roman" w:hAnsi="Times New Roman" w:cs="Times New Roman"/>
          <w:sz w:val="24"/>
          <w:szCs w:val="24"/>
        </w:rPr>
        <w:t xml:space="preserve">candidate </w:t>
      </w:r>
      <w:r w:rsidR="00304B77" w:rsidRPr="00046C8F">
        <w:rPr>
          <w:rFonts w:ascii="Times New Roman" w:hAnsi="Times New Roman" w:cs="Times New Roman"/>
          <w:sz w:val="24"/>
          <w:szCs w:val="24"/>
        </w:rPr>
        <w:t xml:space="preserve">integrative </w:t>
      </w:r>
      <w:r w:rsidR="001D5460" w:rsidRPr="00046C8F">
        <w:rPr>
          <w:rFonts w:ascii="Times New Roman" w:hAnsi="Times New Roman" w:cs="Times New Roman"/>
          <w:sz w:val="24"/>
          <w:szCs w:val="24"/>
        </w:rPr>
        <w:t>model structure that consistently outperf</w:t>
      </w:r>
      <w:r w:rsidR="00304B77" w:rsidRPr="00046C8F">
        <w:rPr>
          <w:rFonts w:ascii="Times New Roman" w:hAnsi="Times New Roman" w:cs="Times New Roman"/>
          <w:sz w:val="24"/>
          <w:szCs w:val="24"/>
        </w:rPr>
        <w:t>ormed competing model structures was M</w:t>
      </w:r>
      <w:r w:rsidR="001D5460" w:rsidRPr="00046C8F">
        <w:rPr>
          <w:rFonts w:ascii="Times New Roman" w:hAnsi="Times New Roman" w:cs="Times New Roman"/>
          <w:sz w:val="24"/>
          <w:szCs w:val="24"/>
        </w:rPr>
        <w:t xml:space="preserve">odel </w:t>
      </w:r>
      <w:r w:rsidR="00304B77" w:rsidRPr="00046C8F">
        <w:rPr>
          <w:rFonts w:ascii="Times New Roman" w:hAnsi="Times New Roman" w:cs="Times New Roman"/>
          <w:sz w:val="24"/>
          <w:szCs w:val="24"/>
        </w:rPr>
        <w:t>11</w:t>
      </w:r>
      <w:r w:rsidR="001D5460" w:rsidRPr="00046C8F">
        <w:rPr>
          <w:rFonts w:ascii="Times New Roman" w:hAnsi="Times New Roman" w:cs="Times New Roman"/>
          <w:sz w:val="24"/>
          <w:szCs w:val="24"/>
        </w:rPr>
        <w:t>.  Estimates of</w:t>
      </w:r>
      <w:r w:rsidR="00342BAA"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1D5460" w:rsidRPr="00046C8F">
        <w:rPr>
          <w:rFonts w:ascii="Times New Roman" w:hAnsi="Times New Roman" w:cs="Times New Roman"/>
          <w:sz w:val="24"/>
          <w:szCs w:val="24"/>
        </w:rPr>
        <w:t xml:space="preserve"> and </w:t>
      </w:r>
      <m:oMath>
        <m:r>
          <w:rPr>
            <w:rFonts w:ascii="Cambria Math" w:hAnsi="Cambria Math" w:cs="Times New Roman"/>
            <w:sz w:val="24"/>
            <w:szCs w:val="24"/>
          </w:rPr>
          <m:t>K</m:t>
        </m:r>
      </m:oMath>
      <w:r w:rsidR="001D5460" w:rsidRPr="00046C8F">
        <w:rPr>
          <w:rFonts w:ascii="Times New Roman" w:hAnsi="Times New Roman" w:cs="Times New Roman"/>
          <w:sz w:val="24"/>
          <w:szCs w:val="24"/>
        </w:rPr>
        <w:t xml:space="preserve"> </w:t>
      </w:r>
      <w:r w:rsidR="00304B77" w:rsidRPr="00046C8F">
        <w:rPr>
          <w:rFonts w:ascii="Times New Roman" w:hAnsi="Times New Roman" w:cs="Times New Roman"/>
          <w:sz w:val="24"/>
          <w:szCs w:val="24"/>
        </w:rPr>
        <w:t>fit using the structure of M</w:t>
      </w:r>
      <w:r w:rsidR="00622878" w:rsidRPr="00046C8F">
        <w:rPr>
          <w:rFonts w:ascii="Times New Roman" w:hAnsi="Times New Roman" w:cs="Times New Roman"/>
          <w:sz w:val="24"/>
          <w:szCs w:val="24"/>
        </w:rPr>
        <w:t xml:space="preserve">odel </w:t>
      </w:r>
      <w:r w:rsidR="00304B77" w:rsidRPr="00046C8F">
        <w:rPr>
          <w:rFonts w:ascii="Times New Roman" w:hAnsi="Times New Roman" w:cs="Times New Roman"/>
          <w:sz w:val="24"/>
          <w:szCs w:val="24"/>
        </w:rPr>
        <w:t>11</w:t>
      </w:r>
      <w:r w:rsidR="00622878" w:rsidRPr="00046C8F">
        <w:rPr>
          <w:rFonts w:ascii="Times New Roman" w:hAnsi="Times New Roman" w:cs="Times New Roman"/>
          <w:sz w:val="24"/>
          <w:szCs w:val="24"/>
        </w:rPr>
        <w:t xml:space="preserve"> </w:t>
      </w:r>
      <w:r w:rsidR="001D5460" w:rsidRPr="00046C8F">
        <w:rPr>
          <w:rFonts w:ascii="Times New Roman" w:hAnsi="Times New Roman" w:cs="Times New Roman"/>
          <w:sz w:val="24"/>
          <w:szCs w:val="24"/>
        </w:rPr>
        <w:t>were most similar to those of</w:t>
      </w:r>
      <w:r w:rsidR="00342BAA" w:rsidRPr="00046C8F">
        <w:rPr>
          <w:rFonts w:ascii="Times New Roman" w:hAnsi="Times New Roman" w:cs="Times New Roman"/>
          <w:sz w:val="24"/>
          <w:szCs w:val="24"/>
        </w:rPr>
        <w:t xml:space="preserve"> Ralston and Miyamoto (1983) and Andrews et. al. (2012) </w:t>
      </w:r>
      <w:r w:rsidR="004F0012" w:rsidRPr="00046C8F">
        <w:rPr>
          <w:rFonts w:ascii="Times New Roman" w:hAnsi="Times New Roman" w:cs="Times New Roman"/>
          <w:sz w:val="24"/>
          <w:szCs w:val="24"/>
        </w:rPr>
        <w:t>with</w:t>
      </w:r>
      <w:r w:rsidR="001D5460" w:rsidRPr="00046C8F">
        <w:rPr>
          <w:rFonts w:ascii="Times New Roman" w:hAnsi="Times New Roman" w:cs="Times New Roman"/>
          <w:sz w:val="24"/>
          <w:szCs w:val="24"/>
        </w:rPr>
        <w:t xml:space="preserve"> parameter estimates from both of these studies </w:t>
      </w:r>
      <w:r w:rsidR="00342BAA" w:rsidRPr="00046C8F">
        <w:rPr>
          <w:rFonts w:ascii="Times New Roman" w:hAnsi="Times New Roman" w:cs="Times New Roman"/>
          <w:sz w:val="24"/>
          <w:szCs w:val="24"/>
        </w:rPr>
        <w:t xml:space="preserve">within the confidence intervals </w:t>
      </w:r>
      <w:r w:rsidR="001D5460" w:rsidRPr="00046C8F">
        <w:rPr>
          <w:rFonts w:ascii="Times New Roman" w:hAnsi="Times New Roman" w:cs="Times New Roman"/>
          <w:sz w:val="24"/>
          <w:szCs w:val="24"/>
        </w:rPr>
        <w:t xml:space="preserve">obtained </w:t>
      </w:r>
      <w:r w:rsidR="00F9506F" w:rsidRPr="00046C8F">
        <w:rPr>
          <w:rFonts w:ascii="Times New Roman" w:hAnsi="Times New Roman" w:cs="Times New Roman"/>
          <w:sz w:val="24"/>
          <w:szCs w:val="24"/>
        </w:rPr>
        <w:t>(Table 1</w:t>
      </w:r>
      <w:r w:rsidR="00342BAA" w:rsidRPr="00046C8F">
        <w:rPr>
          <w:rFonts w:ascii="Times New Roman" w:hAnsi="Times New Roman" w:cs="Times New Roman"/>
          <w:sz w:val="24"/>
          <w:szCs w:val="24"/>
        </w:rPr>
        <w:t xml:space="preserve">). </w:t>
      </w:r>
      <w:r w:rsidR="008C50D1" w:rsidRPr="00046C8F">
        <w:rPr>
          <w:rFonts w:ascii="Times New Roman" w:hAnsi="Times New Roman" w:cs="Times New Roman"/>
          <w:sz w:val="24"/>
          <w:szCs w:val="24"/>
        </w:rPr>
        <w:t>Despite concerns surround</w:t>
      </w:r>
      <w:r w:rsidR="00AD4B9D" w:rsidRPr="00046C8F">
        <w:rPr>
          <w:rFonts w:ascii="Times New Roman" w:hAnsi="Times New Roman" w:cs="Times New Roman"/>
          <w:sz w:val="24"/>
          <w:szCs w:val="24"/>
        </w:rPr>
        <w:t>ing</w:t>
      </w:r>
      <w:r w:rsidR="008C50D1" w:rsidRPr="00046C8F">
        <w:rPr>
          <w:rFonts w:ascii="Times New Roman" w:hAnsi="Times New Roman" w:cs="Times New Roman"/>
          <w:sz w:val="24"/>
          <w:szCs w:val="24"/>
        </w:rPr>
        <w:t xml:space="preserve"> </w:t>
      </w:r>
      <w:r w:rsidR="00AD4B9D" w:rsidRPr="00046C8F">
        <w:rPr>
          <w:rFonts w:ascii="Times New Roman" w:hAnsi="Times New Roman" w:cs="Times New Roman"/>
          <w:sz w:val="24"/>
          <w:szCs w:val="24"/>
        </w:rPr>
        <w:t>t</w:t>
      </w:r>
      <w:r w:rsidR="008C50D1" w:rsidRPr="00046C8F">
        <w:rPr>
          <w:rFonts w:ascii="Times New Roman" w:hAnsi="Times New Roman" w:cs="Times New Roman"/>
          <w:sz w:val="24"/>
          <w:szCs w:val="24"/>
        </w:rPr>
        <w:t xml:space="preserve">he reliability of the method, both of these studies relied heavily on age data from otolith annuli to derive growth parameters. </w:t>
      </w:r>
      <w:r w:rsidR="00304B77" w:rsidRPr="00046C8F">
        <w:rPr>
          <w:rFonts w:ascii="Times New Roman" w:hAnsi="Times New Roman" w:cs="Times New Roman"/>
          <w:sz w:val="24"/>
          <w:szCs w:val="24"/>
        </w:rPr>
        <w:t xml:space="preserve">Despite the similarity </w:t>
      </w:r>
      <w:r w:rsidR="00AD4B9D" w:rsidRPr="00046C8F">
        <w:rPr>
          <w:rFonts w:ascii="Times New Roman" w:hAnsi="Times New Roman" w:cs="Times New Roman"/>
          <w:sz w:val="24"/>
          <w:szCs w:val="24"/>
        </w:rPr>
        <w:t>between</w:t>
      </w:r>
      <w:r w:rsidR="00304B77" w:rsidRPr="00046C8F">
        <w:rPr>
          <w:rFonts w:ascii="Times New Roman" w:hAnsi="Times New Roman" w:cs="Times New Roman"/>
          <w:sz w:val="24"/>
          <w:szCs w:val="24"/>
        </w:rPr>
        <w:t xml:space="preserve"> these results, the </w:t>
      </w:r>
      <w:r w:rsidR="00AD4B9D" w:rsidRPr="00046C8F">
        <w:rPr>
          <w:rFonts w:ascii="Times New Roman" w:hAnsi="Times New Roman" w:cs="Times New Roman"/>
          <w:sz w:val="24"/>
          <w:szCs w:val="24"/>
        </w:rPr>
        <w:t xml:space="preserve">preferred integrative model </w:t>
      </w:r>
      <w:r w:rsidR="00304B77" w:rsidRPr="00046C8F">
        <w:rPr>
          <w:rFonts w:ascii="Times New Roman" w:hAnsi="Times New Roman" w:cs="Times New Roman"/>
          <w:sz w:val="24"/>
          <w:szCs w:val="24"/>
        </w:rPr>
        <w:t xml:space="preserve">structure </w:t>
      </w:r>
      <w:ins w:id="198" w:author="Stephen Scherrer [2]" w:date="2018-09-14T12:21:00Z">
        <w:r w:rsidR="00DF1F32">
          <w:rPr>
            <w:rFonts w:ascii="Times New Roman" w:hAnsi="Times New Roman" w:cs="Times New Roman"/>
            <w:sz w:val="24"/>
            <w:szCs w:val="24"/>
          </w:rPr>
          <w:t xml:space="preserve">(Model 11) </w:t>
        </w:r>
      </w:ins>
      <w:r w:rsidR="00304B77" w:rsidRPr="00046C8F">
        <w:rPr>
          <w:rFonts w:ascii="Times New Roman" w:hAnsi="Times New Roman" w:cs="Times New Roman"/>
          <w:sz w:val="24"/>
          <w:szCs w:val="24"/>
        </w:rPr>
        <w:t xml:space="preserve">omitted </w:t>
      </w:r>
      <w:del w:id="199" w:author="Stephen Scherrer [2]" w:date="2018-09-14T12:21:00Z">
        <w:r w:rsidR="00AD4B9D" w:rsidRPr="00046C8F" w:rsidDel="00882D8E">
          <w:rPr>
            <w:rFonts w:ascii="Times New Roman" w:hAnsi="Times New Roman" w:cs="Times New Roman"/>
            <w:sz w:val="24"/>
            <w:szCs w:val="24"/>
          </w:rPr>
          <w:delText>this data</w:delText>
        </w:r>
        <w:r w:rsidR="00304B77" w:rsidRPr="00046C8F" w:rsidDel="00882D8E">
          <w:rPr>
            <w:rFonts w:ascii="Times New Roman" w:hAnsi="Times New Roman" w:cs="Times New Roman"/>
            <w:sz w:val="24"/>
            <w:szCs w:val="24"/>
          </w:rPr>
          <w:delText xml:space="preserve"> </w:delText>
        </w:r>
      </w:del>
      <w:ins w:id="200" w:author="Stephen Scherrer [2]" w:date="2018-09-14T12:21:00Z">
        <w:r w:rsidR="00882D8E">
          <w:rPr>
            <w:rFonts w:ascii="Times New Roman" w:hAnsi="Times New Roman" w:cs="Times New Roman"/>
            <w:sz w:val="24"/>
            <w:szCs w:val="24"/>
          </w:rPr>
          <w:t>otolith annuli</w:t>
        </w:r>
        <w:r w:rsidR="00882D8E" w:rsidRPr="00046C8F">
          <w:rPr>
            <w:rFonts w:ascii="Times New Roman" w:hAnsi="Times New Roman" w:cs="Times New Roman"/>
            <w:sz w:val="24"/>
            <w:szCs w:val="24"/>
          </w:rPr>
          <w:t xml:space="preserve"> </w:t>
        </w:r>
      </w:ins>
      <w:r w:rsidR="00AD4B9D" w:rsidRPr="00046C8F">
        <w:rPr>
          <w:rFonts w:ascii="Times New Roman" w:hAnsi="Times New Roman" w:cs="Times New Roman"/>
          <w:sz w:val="24"/>
          <w:szCs w:val="24"/>
        </w:rPr>
        <w:t>when estimating growth parameters</w:t>
      </w:r>
      <w:ins w:id="201" w:author="Stephen Scherrer" w:date="2018-11-15T14:52:00Z">
        <w:r w:rsidR="001A5A19">
          <w:rPr>
            <w:rFonts w:ascii="Times New Roman" w:hAnsi="Times New Roman" w:cs="Times New Roman"/>
            <w:sz w:val="24"/>
            <w:szCs w:val="24"/>
          </w:rPr>
          <w:t xml:space="preserve"> suggesting that </w:t>
        </w:r>
      </w:ins>
      <w:ins w:id="202" w:author="Stephen Scherrer" w:date="2018-11-15T14:53:00Z">
        <w:r w:rsidR="001A5A19">
          <w:rPr>
            <w:rFonts w:ascii="Times New Roman" w:hAnsi="Times New Roman" w:cs="Times New Roman"/>
            <w:sz w:val="24"/>
            <w:szCs w:val="24"/>
          </w:rPr>
          <w:t>inclusi</w:t>
        </w:r>
      </w:ins>
      <w:ins w:id="203" w:author="Stephen Scherrer" w:date="2018-11-15T14:54:00Z">
        <w:r w:rsidR="001A5A19">
          <w:rPr>
            <w:rFonts w:ascii="Times New Roman" w:hAnsi="Times New Roman" w:cs="Times New Roman"/>
            <w:sz w:val="24"/>
            <w:szCs w:val="24"/>
          </w:rPr>
          <w:t xml:space="preserve">on of </w:t>
        </w:r>
      </w:ins>
      <w:ins w:id="204" w:author="Stephen Scherrer" w:date="2018-11-15T14:53:00Z">
        <w:r w:rsidR="001A5A19">
          <w:rPr>
            <w:rFonts w:ascii="Times New Roman" w:hAnsi="Times New Roman" w:cs="Times New Roman"/>
            <w:sz w:val="24"/>
            <w:szCs w:val="24"/>
          </w:rPr>
          <w:t xml:space="preserve">validated age data from very large fish </w:t>
        </w:r>
      </w:ins>
      <w:del w:id="205" w:author="Stephen Scherrer" w:date="2018-11-15T14:52:00Z">
        <w:r w:rsidR="00AD4B9D" w:rsidRPr="00046C8F" w:rsidDel="001A5A19">
          <w:rPr>
            <w:rFonts w:ascii="Times New Roman" w:hAnsi="Times New Roman" w:cs="Times New Roman"/>
            <w:sz w:val="24"/>
            <w:szCs w:val="24"/>
          </w:rPr>
          <w:delText xml:space="preserve">. </w:delText>
        </w:r>
      </w:del>
      <w:ins w:id="206" w:author="Stephen Scherrer" w:date="2018-11-15T14:54:00Z">
        <w:r w:rsidR="001A5A19">
          <w:rPr>
            <w:rFonts w:ascii="Times New Roman" w:hAnsi="Times New Roman" w:cs="Times New Roman"/>
            <w:sz w:val="24"/>
            <w:szCs w:val="24"/>
          </w:rPr>
          <w:t>is important for obtaining accurate growth estimates using this method.</w:t>
        </w:r>
      </w:ins>
    </w:p>
    <w:p w14:paraId="277DB7DC" w14:textId="19459ADA" w:rsidR="00F55FA5" w:rsidRPr="00046C8F" w:rsidRDefault="00AD4B9D" w:rsidP="000D5103">
      <w:pPr>
        <w:spacing w:line="480" w:lineRule="auto"/>
        <w:ind w:firstLine="720"/>
        <w:rPr>
          <w:rFonts w:ascii="Times New Roman" w:hAnsi="Times New Roman" w:cs="Times New Roman"/>
          <w:sz w:val="24"/>
          <w:szCs w:val="24"/>
        </w:rPr>
      </w:pPr>
      <w:del w:id="207" w:author="Stephen Scherrer" w:date="2018-11-15T14:56:00Z">
        <w:r w:rsidRPr="00046C8F" w:rsidDel="00011B1B">
          <w:rPr>
            <w:rFonts w:ascii="Times New Roman" w:hAnsi="Times New Roman" w:cs="Times New Roman"/>
            <w:sz w:val="24"/>
            <w:szCs w:val="24"/>
          </w:rPr>
          <w:delText>Parameters of nearly</w:delText>
        </w:r>
        <w:r w:rsidR="009D0D50" w:rsidRPr="00046C8F" w:rsidDel="00011B1B">
          <w:rPr>
            <w:rFonts w:ascii="Times New Roman" w:hAnsi="Times New Roman" w:cs="Times New Roman"/>
            <w:sz w:val="24"/>
            <w:szCs w:val="24"/>
          </w:rPr>
          <w:delText xml:space="preserve"> all</w:delText>
        </w:r>
        <w:r w:rsidRPr="00046C8F" w:rsidDel="00011B1B">
          <w:rPr>
            <w:rFonts w:ascii="Times New Roman" w:hAnsi="Times New Roman" w:cs="Times New Roman"/>
            <w:sz w:val="24"/>
            <w:szCs w:val="24"/>
          </w:rPr>
          <w:delText xml:space="preserve"> growth</w:delText>
        </w:r>
        <w:r w:rsidR="009D0D50" w:rsidRPr="00046C8F" w:rsidDel="00011B1B">
          <w:rPr>
            <w:rFonts w:ascii="Times New Roman" w:hAnsi="Times New Roman" w:cs="Times New Roman"/>
            <w:sz w:val="24"/>
            <w:szCs w:val="24"/>
          </w:rPr>
          <w:delText xml:space="preserve"> models</w:delText>
        </w:r>
        <w:r w:rsidR="001C4B02" w:rsidRPr="00046C8F" w:rsidDel="00011B1B">
          <w:rPr>
            <w:rFonts w:ascii="Times New Roman" w:hAnsi="Times New Roman" w:cs="Times New Roman"/>
            <w:sz w:val="24"/>
            <w:szCs w:val="24"/>
          </w:rPr>
          <w:delText>, here and previous studies,</w:delText>
        </w:r>
        <w:r w:rsidR="009D0D50" w:rsidRPr="00046C8F" w:rsidDel="00011B1B">
          <w:rPr>
            <w:rFonts w:ascii="Times New Roman" w:hAnsi="Times New Roman" w:cs="Times New Roman"/>
            <w:sz w:val="24"/>
            <w:szCs w:val="24"/>
          </w:rPr>
          <w:delText xml:space="preserve"> </w:delText>
        </w:r>
        <w:r w:rsidR="001C4B02" w:rsidRPr="00046C8F" w:rsidDel="00011B1B">
          <w:rPr>
            <w:rFonts w:ascii="Times New Roman" w:hAnsi="Times New Roman" w:cs="Times New Roman"/>
            <w:sz w:val="24"/>
            <w:szCs w:val="24"/>
          </w:rPr>
          <w:delText>underestimated</w:delText>
        </w:r>
        <w:r w:rsidR="009D0D50" w:rsidRPr="00046C8F" w:rsidDel="00011B1B">
          <w:rPr>
            <w:rFonts w:ascii="Times New Roman" w:hAnsi="Times New Roman" w:cs="Times New Roman"/>
            <w:sz w:val="24"/>
            <w:szCs w:val="24"/>
          </w:rPr>
          <w:delText xml:space="preserve"> the length at recapture for the largest fi</w:delText>
        </w:r>
        <w:r w:rsidR="001C4B02" w:rsidRPr="00046C8F" w:rsidDel="00011B1B">
          <w:rPr>
            <w:rFonts w:ascii="Times New Roman" w:hAnsi="Times New Roman" w:cs="Times New Roman"/>
            <w:sz w:val="24"/>
            <w:szCs w:val="24"/>
          </w:rPr>
          <w:delText>sh</w:delText>
        </w:r>
        <w:r w:rsidRPr="00046C8F" w:rsidDel="00011B1B">
          <w:rPr>
            <w:rFonts w:ascii="Times New Roman" w:hAnsi="Times New Roman" w:cs="Times New Roman"/>
            <w:sz w:val="24"/>
            <w:szCs w:val="24"/>
          </w:rPr>
          <w:delText xml:space="preserve"> in the OTP dataset</w:delText>
        </w:r>
      </w:del>
      <w:ins w:id="208" w:author="Stephen Scherrer" w:date="2018-11-15T14:56:00Z">
        <w:r w:rsidR="00011B1B">
          <w:rPr>
            <w:rFonts w:ascii="Times New Roman" w:hAnsi="Times New Roman" w:cs="Times New Roman"/>
            <w:sz w:val="24"/>
            <w:szCs w:val="24"/>
          </w:rPr>
          <w:t xml:space="preserve">In addition to ensuring sampling across the whole size range of the species, sexual dimorphism in growth may play a role in the underestimation of length at recapture for the largest fish, both in the present models and in </w:t>
        </w:r>
      </w:ins>
      <w:ins w:id="209" w:author="Stephen Scherrer" w:date="2018-11-15T14:57:00Z">
        <w:r w:rsidR="00011B1B">
          <w:rPr>
            <w:rFonts w:ascii="Times New Roman" w:hAnsi="Times New Roman" w:cs="Times New Roman"/>
            <w:sz w:val="24"/>
            <w:szCs w:val="24"/>
          </w:rPr>
          <w:t>previous studies</w:t>
        </w:r>
      </w:ins>
      <w:r w:rsidR="009D0D50" w:rsidRPr="00046C8F">
        <w:rPr>
          <w:rFonts w:ascii="Times New Roman" w:hAnsi="Times New Roman" w:cs="Times New Roman"/>
          <w:sz w:val="24"/>
          <w:szCs w:val="24"/>
        </w:rPr>
        <w:t>. This may be</w:t>
      </w:r>
      <w:r w:rsidR="00974805" w:rsidRPr="00046C8F">
        <w:rPr>
          <w:rFonts w:ascii="Times New Roman" w:hAnsi="Times New Roman" w:cs="Times New Roman"/>
          <w:sz w:val="24"/>
          <w:szCs w:val="24"/>
        </w:rPr>
        <w:t xml:space="preserve"> an</w:t>
      </w:r>
      <w:r w:rsidR="009D0D50" w:rsidRPr="00046C8F">
        <w:rPr>
          <w:rFonts w:ascii="Times New Roman" w:hAnsi="Times New Roman" w:cs="Times New Roman"/>
          <w:sz w:val="24"/>
          <w:szCs w:val="24"/>
        </w:rPr>
        <w:t xml:space="preserve"> </w:t>
      </w:r>
      <w:r w:rsidR="00974805" w:rsidRPr="00046C8F">
        <w:rPr>
          <w:rFonts w:ascii="Times New Roman" w:hAnsi="Times New Roman" w:cs="Times New Roman"/>
          <w:sz w:val="24"/>
          <w:szCs w:val="24"/>
        </w:rPr>
        <w:t>indication</w:t>
      </w:r>
      <w:r w:rsidR="009D0D50" w:rsidRPr="00046C8F">
        <w:rPr>
          <w:rFonts w:ascii="Times New Roman" w:hAnsi="Times New Roman" w:cs="Times New Roman"/>
          <w:sz w:val="24"/>
          <w:szCs w:val="24"/>
        </w:rPr>
        <w:t xml:space="preserve"> that the species exhibits indeterminate growth and does not </w:t>
      </w:r>
      <w:r w:rsidR="00974805" w:rsidRPr="00046C8F">
        <w:rPr>
          <w:rFonts w:ascii="Times New Roman" w:hAnsi="Times New Roman" w:cs="Times New Roman"/>
          <w:sz w:val="24"/>
          <w:szCs w:val="24"/>
        </w:rPr>
        <w:t xml:space="preserve">readily </w:t>
      </w:r>
      <w:r w:rsidR="009D0D50" w:rsidRPr="00046C8F">
        <w:rPr>
          <w:rFonts w:ascii="Times New Roman" w:hAnsi="Times New Roman" w:cs="Times New Roman"/>
          <w:sz w:val="24"/>
          <w:szCs w:val="24"/>
        </w:rPr>
        <w:t xml:space="preserve">conform to </w:t>
      </w:r>
      <w:r w:rsidR="00974805" w:rsidRPr="00046C8F">
        <w:rPr>
          <w:rFonts w:ascii="Times New Roman" w:hAnsi="Times New Roman" w:cs="Times New Roman"/>
          <w:sz w:val="24"/>
          <w:szCs w:val="24"/>
        </w:rPr>
        <w:t xml:space="preserve">a von Bertalanffy </w:t>
      </w:r>
      <w:r w:rsidR="00974805" w:rsidRPr="00046C8F">
        <w:rPr>
          <w:rFonts w:ascii="Times New Roman" w:hAnsi="Times New Roman" w:cs="Times New Roman"/>
          <w:sz w:val="24"/>
          <w:szCs w:val="24"/>
        </w:rPr>
        <w:lastRenderedPageBreak/>
        <w:t>growth curve</w:t>
      </w:r>
      <w:r w:rsidR="00F55FA5" w:rsidRPr="00046C8F">
        <w:rPr>
          <w:rFonts w:ascii="Times New Roman" w:hAnsi="Times New Roman" w:cs="Times New Roman"/>
          <w:sz w:val="24"/>
          <w:szCs w:val="24"/>
        </w:rPr>
        <w:t>.</w:t>
      </w:r>
      <w:r w:rsidR="00932BCE" w:rsidRPr="00046C8F">
        <w:rPr>
          <w:rFonts w:ascii="Times New Roman" w:hAnsi="Times New Roman" w:cs="Times New Roman"/>
          <w:sz w:val="24"/>
          <w:szCs w:val="24"/>
        </w:rPr>
        <w:t xml:space="preserve"> </w:t>
      </w:r>
      <w:r w:rsidR="001C4B02" w:rsidRPr="00046C8F">
        <w:rPr>
          <w:rFonts w:ascii="Times New Roman" w:hAnsi="Times New Roman" w:cs="Times New Roman"/>
          <w:sz w:val="24"/>
          <w:szCs w:val="24"/>
        </w:rPr>
        <w:t>It may be</w:t>
      </w:r>
      <w:r w:rsidR="00932BCE" w:rsidRPr="00046C8F">
        <w:rPr>
          <w:rFonts w:ascii="Times New Roman" w:hAnsi="Times New Roman" w:cs="Times New Roman"/>
          <w:sz w:val="24"/>
          <w:szCs w:val="24"/>
        </w:rPr>
        <w:t xml:space="preserve"> that</w:t>
      </w:r>
      <w:r w:rsidR="001C4B02" w:rsidRPr="00046C8F">
        <w:rPr>
          <w:rFonts w:ascii="Times New Roman" w:hAnsi="Times New Roman" w:cs="Times New Roman"/>
          <w:sz w:val="24"/>
          <w:szCs w:val="24"/>
        </w:rPr>
        <w:t>,</w:t>
      </w:r>
      <w:r w:rsidR="00932BCE" w:rsidRPr="00046C8F">
        <w:rPr>
          <w:rFonts w:ascii="Times New Roman" w:hAnsi="Times New Roman" w:cs="Times New Roman"/>
          <w:sz w:val="24"/>
          <w:szCs w:val="24"/>
        </w:rPr>
        <w:t xml:space="preserve"> having reached a sufficient size, larger individuals are able to outcompete fish of smaller size classes for resources. </w:t>
      </w:r>
      <w:r w:rsidRPr="00046C8F">
        <w:rPr>
          <w:rFonts w:ascii="Times New Roman" w:hAnsi="Times New Roman" w:cs="Times New Roman"/>
          <w:sz w:val="24"/>
          <w:szCs w:val="24"/>
        </w:rPr>
        <w:t>Sexual dimorphism may also</w:t>
      </w:r>
      <w:r w:rsidR="00F55FA5" w:rsidRPr="00046C8F">
        <w:rPr>
          <w:rFonts w:ascii="Times New Roman" w:hAnsi="Times New Roman" w:cs="Times New Roman"/>
          <w:sz w:val="24"/>
          <w:szCs w:val="24"/>
        </w:rPr>
        <w:t xml:space="preserve"> </w:t>
      </w:r>
      <w:r w:rsidRPr="00046C8F">
        <w:rPr>
          <w:rFonts w:ascii="Times New Roman" w:hAnsi="Times New Roman" w:cs="Times New Roman"/>
          <w:sz w:val="24"/>
          <w:szCs w:val="24"/>
        </w:rPr>
        <w:t>explain</w:t>
      </w:r>
      <w:r w:rsidR="00F55FA5" w:rsidRPr="00046C8F">
        <w:rPr>
          <w:rFonts w:ascii="Times New Roman" w:hAnsi="Times New Roman" w:cs="Times New Roman"/>
          <w:sz w:val="24"/>
          <w:szCs w:val="24"/>
        </w:rPr>
        <w:t xml:space="preserve"> the poor predictive ability </w:t>
      </w:r>
      <w:r w:rsidRPr="00046C8F">
        <w:rPr>
          <w:rFonts w:ascii="Times New Roman" w:hAnsi="Times New Roman" w:cs="Times New Roman"/>
          <w:sz w:val="24"/>
          <w:szCs w:val="24"/>
        </w:rPr>
        <w:t>for</w:t>
      </w:r>
      <w:r w:rsidR="00F55FA5" w:rsidRPr="00046C8F">
        <w:rPr>
          <w:rFonts w:ascii="Times New Roman" w:hAnsi="Times New Roman" w:cs="Times New Roman"/>
          <w:sz w:val="24"/>
          <w:szCs w:val="24"/>
        </w:rPr>
        <w:t xml:space="preserve"> </w:t>
      </w:r>
      <w:r w:rsidRPr="00046C8F">
        <w:rPr>
          <w:rFonts w:ascii="Times New Roman" w:hAnsi="Times New Roman" w:cs="Times New Roman"/>
          <w:sz w:val="24"/>
          <w:szCs w:val="24"/>
        </w:rPr>
        <w:t>individuals reaching the largest</w:t>
      </w:r>
      <w:r w:rsidR="00F55FA5" w:rsidRPr="00046C8F">
        <w:rPr>
          <w:rFonts w:ascii="Times New Roman" w:hAnsi="Times New Roman" w:cs="Times New Roman"/>
          <w:sz w:val="24"/>
          <w:szCs w:val="24"/>
        </w:rPr>
        <w:t xml:space="preserve"> size</w:t>
      </w:r>
      <w:r w:rsidRPr="00046C8F">
        <w:rPr>
          <w:rFonts w:ascii="Times New Roman" w:hAnsi="Times New Roman" w:cs="Times New Roman"/>
          <w:sz w:val="24"/>
          <w:szCs w:val="24"/>
        </w:rPr>
        <w:t>s</w:t>
      </w:r>
      <w:r w:rsidR="00F55FA5" w:rsidRPr="00046C8F">
        <w:rPr>
          <w:rFonts w:ascii="Times New Roman" w:hAnsi="Times New Roman" w:cs="Times New Roman"/>
          <w:sz w:val="24"/>
          <w:szCs w:val="24"/>
        </w:rPr>
        <w:t xml:space="preserve">. </w:t>
      </w:r>
      <w:r w:rsidR="00974805" w:rsidRPr="00046C8F">
        <w:rPr>
          <w:rFonts w:ascii="Times New Roman" w:hAnsi="Times New Roman" w:cs="Times New Roman"/>
          <w:sz w:val="24"/>
          <w:szCs w:val="24"/>
        </w:rPr>
        <w:t>Age-at-</w:t>
      </w:r>
      <w:r w:rsidR="00F55FA5" w:rsidRPr="00046C8F">
        <w:rPr>
          <w:rFonts w:ascii="Times New Roman" w:hAnsi="Times New Roman" w:cs="Times New Roman"/>
          <w:sz w:val="24"/>
          <w:szCs w:val="24"/>
        </w:rPr>
        <w:t>length</w:t>
      </w:r>
      <w:r w:rsidR="00974805" w:rsidRPr="00046C8F">
        <w:rPr>
          <w:rFonts w:ascii="Times New Roman" w:hAnsi="Times New Roman" w:cs="Times New Roman"/>
          <w:sz w:val="24"/>
          <w:szCs w:val="24"/>
        </w:rPr>
        <w:t xml:space="preserve"> and length frequency</w:t>
      </w:r>
      <w:r w:rsidR="00F55FA5" w:rsidRPr="00046C8F">
        <w:rPr>
          <w:rFonts w:ascii="Times New Roman" w:hAnsi="Times New Roman" w:cs="Times New Roman"/>
          <w:sz w:val="24"/>
          <w:szCs w:val="24"/>
        </w:rPr>
        <w:t xml:space="preserve"> </w:t>
      </w:r>
      <w:r w:rsidR="00974805" w:rsidRPr="00046C8F">
        <w:rPr>
          <w:rFonts w:ascii="Times New Roman" w:hAnsi="Times New Roman" w:cs="Times New Roman"/>
          <w:sz w:val="24"/>
          <w:szCs w:val="24"/>
        </w:rPr>
        <w:t>data</w:t>
      </w:r>
      <w:r w:rsidR="00CD14FB" w:rsidRPr="00046C8F">
        <w:rPr>
          <w:rFonts w:ascii="Times New Roman" w:hAnsi="Times New Roman" w:cs="Times New Roman"/>
          <w:sz w:val="24"/>
          <w:szCs w:val="24"/>
        </w:rPr>
        <w:t xml:space="preserve"> </w:t>
      </w:r>
      <w:del w:id="210" w:author="Stephen Scherrer [2]" w:date="2018-09-14T12:22:00Z">
        <w:r w:rsidR="00CD14FB" w:rsidRPr="00046C8F" w:rsidDel="00DF1F32">
          <w:rPr>
            <w:rFonts w:ascii="Times New Roman" w:hAnsi="Times New Roman" w:cs="Times New Roman"/>
            <w:sz w:val="24"/>
            <w:szCs w:val="24"/>
          </w:rPr>
          <w:delText>conducted on the</w:delText>
        </w:r>
      </w:del>
      <w:ins w:id="211" w:author="Stephen Scherrer [2]" w:date="2018-09-14T12:22:00Z">
        <w:r w:rsidR="00DF1F32">
          <w:rPr>
            <w:rFonts w:ascii="Times New Roman" w:hAnsi="Times New Roman" w:cs="Times New Roman"/>
            <w:sz w:val="24"/>
            <w:szCs w:val="24"/>
          </w:rPr>
          <w:t>obtained for the</w:t>
        </w:r>
      </w:ins>
      <w:r w:rsidR="00CD14FB" w:rsidRPr="00046C8F">
        <w:rPr>
          <w:rFonts w:ascii="Times New Roman" w:hAnsi="Times New Roman" w:cs="Times New Roman"/>
          <w:sz w:val="24"/>
          <w:szCs w:val="24"/>
        </w:rPr>
        <w:t xml:space="preserve"> species </w:t>
      </w:r>
      <w:r w:rsidR="001C4B02" w:rsidRPr="00046C8F">
        <w:rPr>
          <w:rFonts w:ascii="Times New Roman" w:hAnsi="Times New Roman" w:cs="Times New Roman"/>
          <w:sz w:val="24"/>
          <w:szCs w:val="24"/>
        </w:rPr>
        <w:t>in</w:t>
      </w:r>
      <w:r w:rsidR="00CD14FB" w:rsidRPr="00046C8F">
        <w:rPr>
          <w:rFonts w:ascii="Times New Roman" w:hAnsi="Times New Roman" w:cs="Times New Roman"/>
          <w:sz w:val="24"/>
          <w:szCs w:val="24"/>
        </w:rPr>
        <w:t xml:space="preserve"> the Seychelles </w:t>
      </w:r>
      <w:r w:rsidR="00974805" w:rsidRPr="00046C8F">
        <w:rPr>
          <w:rFonts w:ascii="Times New Roman" w:hAnsi="Times New Roman" w:cs="Times New Roman"/>
          <w:sz w:val="24"/>
          <w:szCs w:val="24"/>
        </w:rPr>
        <w:t xml:space="preserve">describe </w:t>
      </w:r>
      <w:r w:rsidR="00F55FA5" w:rsidRPr="00046C8F">
        <w:rPr>
          <w:rFonts w:ascii="Times New Roman" w:hAnsi="Times New Roman" w:cs="Times New Roman"/>
          <w:sz w:val="24"/>
          <w:szCs w:val="24"/>
        </w:rPr>
        <w:t xml:space="preserve">dimorphic </w:t>
      </w:r>
      <w:r w:rsidR="00974805" w:rsidRPr="00046C8F">
        <w:rPr>
          <w:rFonts w:ascii="Times New Roman" w:hAnsi="Times New Roman" w:cs="Times New Roman"/>
          <w:sz w:val="24"/>
          <w:szCs w:val="24"/>
        </w:rPr>
        <w:t xml:space="preserve">differences in </w:t>
      </w:r>
      <w:r w:rsidR="00F55FA5" w:rsidRPr="00046C8F">
        <w:rPr>
          <w:rFonts w:ascii="Times New Roman" w:hAnsi="Times New Roman" w:cs="Times New Roman"/>
          <w:sz w:val="24"/>
          <w:szCs w:val="24"/>
        </w:rPr>
        <w:t>growth</w:t>
      </w:r>
      <w:r w:rsidR="00974805" w:rsidRPr="00046C8F">
        <w:rPr>
          <w:rFonts w:ascii="Times New Roman" w:hAnsi="Times New Roman" w:cs="Times New Roman"/>
          <w:sz w:val="24"/>
          <w:szCs w:val="24"/>
        </w:rPr>
        <w:t xml:space="preserve"> between sexes</w:t>
      </w:r>
      <w:r w:rsidR="00F55FA5" w:rsidRPr="00046C8F">
        <w:rPr>
          <w:rFonts w:ascii="Times New Roman" w:hAnsi="Times New Roman" w:cs="Times New Roman"/>
          <w:sz w:val="24"/>
          <w:szCs w:val="24"/>
        </w:rPr>
        <w:t xml:space="preserve"> with </w:t>
      </w:r>
      <w:r w:rsidR="00974805" w:rsidRPr="00046C8F">
        <w:rPr>
          <w:rFonts w:ascii="Times New Roman" w:hAnsi="Times New Roman" w:cs="Times New Roman"/>
          <w:sz w:val="24"/>
          <w:szCs w:val="24"/>
        </w:rPr>
        <w:t xml:space="preserve">a mean asymptotic length </w:t>
      </w:r>
      <w:r w:rsidR="00F55FA5" w:rsidRPr="00046C8F">
        <w:rPr>
          <w:rFonts w:ascii="Times New Roman" w:hAnsi="Times New Roman" w:cs="Times New Roman"/>
          <w:sz w:val="24"/>
          <w:szCs w:val="24"/>
        </w:rPr>
        <w:t>of 85.8 cm</w:t>
      </w:r>
      <w:r w:rsidR="00974805" w:rsidRPr="00046C8F">
        <w:rPr>
          <w:rFonts w:ascii="Times New Roman" w:hAnsi="Times New Roman" w:cs="Times New Roman"/>
          <w:sz w:val="24"/>
          <w:szCs w:val="24"/>
        </w:rPr>
        <w:t xml:space="preserve"> for males</w:t>
      </w:r>
      <w:r w:rsidR="00F55FA5" w:rsidRPr="00046C8F">
        <w:rPr>
          <w:rFonts w:ascii="Times New Roman" w:hAnsi="Times New Roman" w:cs="Times New Roman"/>
          <w:sz w:val="24"/>
          <w:szCs w:val="24"/>
        </w:rPr>
        <w:t xml:space="preserve"> </w:t>
      </w:r>
      <w:r w:rsidR="00974805" w:rsidRPr="00046C8F">
        <w:rPr>
          <w:rFonts w:ascii="Times New Roman" w:hAnsi="Times New Roman" w:cs="Times New Roman"/>
          <w:sz w:val="24"/>
          <w:szCs w:val="24"/>
        </w:rPr>
        <w:t>versus</w:t>
      </w:r>
      <w:r w:rsidR="00F55FA5" w:rsidRPr="00046C8F">
        <w:rPr>
          <w:rFonts w:ascii="Times New Roman" w:hAnsi="Times New Roman" w:cs="Times New Roman"/>
          <w:sz w:val="24"/>
          <w:szCs w:val="24"/>
        </w:rPr>
        <w:t xml:space="preserve"> </w:t>
      </w:r>
      <w:r w:rsidR="00974805" w:rsidRPr="00046C8F">
        <w:rPr>
          <w:rFonts w:ascii="Times New Roman" w:hAnsi="Times New Roman" w:cs="Times New Roman"/>
          <w:sz w:val="24"/>
          <w:szCs w:val="24"/>
        </w:rPr>
        <w:t xml:space="preserve">77.6 cm for females </w:t>
      </w:r>
      <w:r w:rsidR="00F55FA5" w:rsidRPr="00046C8F">
        <w:rPr>
          <w:rFonts w:ascii="Times New Roman" w:hAnsi="Times New Roman" w:cs="Times New Roman"/>
          <w:sz w:val="24"/>
          <w:szCs w:val="24"/>
        </w:rPr>
        <w:t xml:space="preserve">and </w:t>
      </w:r>
      <w:r w:rsidR="00752FD1" w:rsidRPr="00046C8F">
        <w:rPr>
          <w:rFonts w:ascii="Times New Roman" w:hAnsi="Times New Roman" w:cs="Times New Roman"/>
          <w:sz w:val="24"/>
          <w:szCs w:val="24"/>
        </w:rPr>
        <w:t xml:space="preserve">respective </w:t>
      </w:r>
      <w:r w:rsidR="00F55FA5" w:rsidRPr="00046C8F">
        <w:rPr>
          <w:rFonts w:ascii="Times New Roman" w:hAnsi="Times New Roman" w:cs="Times New Roman"/>
          <w:sz w:val="24"/>
          <w:szCs w:val="24"/>
        </w:rPr>
        <w:t xml:space="preserve">growth coefficients of 0.33 and 0.36 </w:t>
      </w:r>
      <w:r w:rsidR="009E60E6"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{"citationItems":[{"id":"ITEM-1","itemData":{"author":[{"dropping-particle":"","family":"Hardman-Mountford","given":"N. J.","non-dropping-particle":"","parse-names":false,"suffix":""},{"dropping-particle":"","family":"Polunin","given":"N. V. C.","non-dropping-particle":"","parse-names":false,"suffix":""},{"dropping-particle":"","family":"Boulle","given":"D.","non-dropping-particle":"","parse-names":false,"suffix":""}],"container-title":"Naga, The ICLARM Quarterly","id":"ITEM-1","issue":"2","issued":{"date-parts":[["1997"]]},"page":"27-31","title":"Can the age of the tropical species be determined by otolith measurement?: a study using Pristipomoides filamentosus (Pisces: Lutjanidae) from the Mahe Plateau, Seychelles","type":"article-journal","volume":"20"},"uris":["http://www.mendeley.com/documents/?uuid=51b96352-f371-49e5-b205-da6e92f0cb7a"]},{"id":"ITEM-2","itemData":{"DOI":"10.1111/j.1095-8649.1993.tb01147.x","ISBN":"0022-1112","ISSN":"10958649","abstract":"The population of P. filamentosus around the periphery of the Mahe Plateau was studied using data derived from commercial handline fishing operations between November 1989 and December 1990. Sex ratio was close to one. Fork length was in the range 25·6-79·8 cm: at first sexual maturity, 36-38 cm for females and 40-42 cm for males. Spawning occurred from October to April peaking between February and April and in November. The length (F.L., cm)-weight (kg) relationship was W =0·00005353 × F.L.2·7004. The von Bertalanffy growth parameters, estimated from length frequency data, were K =0·2875 and Linf=81·7 cm. Mortality rates, estimated from length converted catch curve analysis, were Z =0·811, F=0·277 with M=0·534 derived from Pauly's empirical formula. Jones' length cohort analysis gave an estimate of F=0·294 for the fully exploited part of the stock, and a density of 2·59 t km-2 for the periphery of the plateau from 75 to 150 m depth. The Lesley constant catchability model, applied to the results of intensive fishing around isolated banks, derived a mean density estimate of 2·99 t km-2. The sustainable yield was estimated to be 233-268 tonnes per annum and the catch in 1990 was 200 tonnes. © 1993 The Fisheries Society of the British Isles.","author":[{"dropping-particle":"","family":"Mees","given":"C. C.","non-dropping-particle":"","parse-names":false,"suffix":""}],"container-title":"Journal of Fish Biology","id":"ITEM-2","issue":"5","issued":{"date-parts":[["1993"]]},"page":"695-708","title":"Population biology and stock assessment of Pristipomoides filamentosus on the Mahe Plateau, Seychelles","type":"article-journal","volume":"43"},"uris":["http://www.mendeley.com/documents/?uuid=101e2938-b930-4fcc-94a5-b9ac5b5c9a38"]}],"mendeley":{"formattedCitation":"(Mees 1993, Hardman-Mountford et al. 1997)","plainTextFormattedCitation":"(Mees 1993, Hardman-Mountford et al. 1997)","previouslyFormattedCitation":"(Mees 1993, Hardman-Mountford et al. 1997)"},"properties":{"noteIndex":0},"schema":"https://github.com/citation-style-language/schema/raw/master/csl-citation.json"}</w:instrText>
      </w:r>
      <w:r w:rsidR="009E60E6" w:rsidRPr="00046C8F">
        <w:rPr>
          <w:rFonts w:ascii="Times New Roman" w:hAnsi="Times New Roman" w:cs="Times New Roman"/>
          <w:sz w:val="24"/>
          <w:szCs w:val="24"/>
        </w:rPr>
        <w:fldChar w:fldCharType="separate"/>
      </w:r>
      <w:r w:rsidR="009D4A94" w:rsidRPr="00046C8F">
        <w:rPr>
          <w:rFonts w:ascii="Times New Roman" w:hAnsi="Times New Roman" w:cs="Times New Roman"/>
          <w:noProof/>
          <w:sz w:val="24"/>
          <w:szCs w:val="24"/>
        </w:rPr>
        <w:t>(Mees 1993, Hardman-Mountford et al. 1997)</w:t>
      </w:r>
      <w:r w:rsidR="009E60E6" w:rsidRPr="00046C8F">
        <w:rPr>
          <w:rFonts w:ascii="Times New Roman" w:hAnsi="Times New Roman" w:cs="Times New Roman"/>
          <w:sz w:val="24"/>
          <w:szCs w:val="24"/>
        </w:rPr>
        <w:fldChar w:fldCharType="end"/>
      </w:r>
      <w:r w:rsidR="009E60E6" w:rsidRPr="00046C8F">
        <w:rPr>
          <w:rFonts w:ascii="Times New Roman" w:hAnsi="Times New Roman" w:cs="Times New Roman"/>
          <w:sz w:val="24"/>
          <w:szCs w:val="24"/>
        </w:rPr>
        <w:t>.</w:t>
      </w:r>
      <w:r w:rsidR="00F55FA5" w:rsidRPr="00046C8F">
        <w:rPr>
          <w:rFonts w:ascii="Times New Roman" w:hAnsi="Times New Roman" w:cs="Times New Roman"/>
          <w:sz w:val="24"/>
          <w:szCs w:val="24"/>
        </w:rPr>
        <w:t xml:space="preserve"> </w:t>
      </w:r>
      <w:ins w:id="212" w:author="Stephen Scherrer [2]" w:date="2018-09-14T12:24:00Z">
        <w:r w:rsidR="00A07B45">
          <w:rPr>
            <w:rFonts w:ascii="Times New Roman" w:hAnsi="Times New Roman" w:cs="Times New Roman"/>
            <w:sz w:val="24"/>
            <w:szCs w:val="24"/>
          </w:rPr>
          <w:t xml:space="preserve">Sex data was not available for fish in this study meaning that growth parameters represent an average across both sexes. </w:t>
        </w:r>
      </w:ins>
      <w:ins w:id="213" w:author="Stephen Scherrer [2]" w:date="2018-09-14T12:36:00Z">
        <w:r w:rsidR="000035BF">
          <w:rPr>
            <w:rFonts w:ascii="Times New Roman" w:hAnsi="Times New Roman" w:cs="Times New Roman"/>
            <w:sz w:val="24"/>
            <w:szCs w:val="24"/>
          </w:rPr>
          <w:t xml:space="preserve">If one sex attains a greater asymptotic length than the other, that sex is likely to be over represented in the largest size classes relative to the total population. </w:t>
        </w:r>
      </w:ins>
      <w:ins w:id="214" w:author="Stephen Scherrer [2]" w:date="2018-09-14T12:27:00Z">
        <w:r w:rsidR="00A07B45">
          <w:rPr>
            <w:rFonts w:ascii="Times New Roman" w:hAnsi="Times New Roman" w:cs="Times New Roman"/>
            <w:sz w:val="24"/>
            <w:szCs w:val="24"/>
          </w:rPr>
          <w:t xml:space="preserve">At sizes where the sex ratio of </w:t>
        </w:r>
      </w:ins>
      <w:ins w:id="215" w:author="Stephen Scherrer" w:date="2018-11-15T14:57:00Z">
        <w:r w:rsidR="00011B1B">
          <w:rPr>
            <w:rFonts w:ascii="Times New Roman" w:hAnsi="Times New Roman" w:cs="Times New Roman"/>
            <w:sz w:val="24"/>
            <w:szCs w:val="24"/>
          </w:rPr>
          <w:t xml:space="preserve">those </w:t>
        </w:r>
      </w:ins>
      <w:ins w:id="216" w:author="Stephen Scherrer [2]" w:date="2018-09-14T12:27:00Z">
        <w:r w:rsidR="00A07B45">
          <w:rPr>
            <w:rFonts w:ascii="Times New Roman" w:hAnsi="Times New Roman" w:cs="Times New Roman"/>
            <w:sz w:val="24"/>
            <w:szCs w:val="24"/>
          </w:rPr>
          <w:t xml:space="preserve">individuals </w:t>
        </w:r>
      </w:ins>
      <w:ins w:id="217" w:author="Stephen Scherrer [2]" w:date="2018-09-14T12:28:00Z">
        <w:r w:rsidR="00A07B45">
          <w:rPr>
            <w:rFonts w:ascii="Times New Roman" w:hAnsi="Times New Roman" w:cs="Times New Roman"/>
            <w:sz w:val="24"/>
            <w:szCs w:val="24"/>
          </w:rPr>
          <w:t xml:space="preserve">is similar to </w:t>
        </w:r>
      </w:ins>
      <w:ins w:id="218" w:author="Stephen Scherrer [2]" w:date="2018-09-14T12:29:00Z">
        <w:r w:rsidR="00A07B45">
          <w:rPr>
            <w:rFonts w:ascii="Times New Roman" w:hAnsi="Times New Roman" w:cs="Times New Roman"/>
            <w:sz w:val="24"/>
            <w:szCs w:val="24"/>
          </w:rPr>
          <w:t xml:space="preserve">the sex ratio </w:t>
        </w:r>
        <w:del w:id="219" w:author="Stephen Scherrer" w:date="2018-11-15T14:58:00Z">
          <w:r w:rsidR="00A07B45" w:rsidDel="00011B1B">
            <w:rPr>
              <w:rFonts w:ascii="Times New Roman" w:hAnsi="Times New Roman" w:cs="Times New Roman"/>
              <w:sz w:val="24"/>
              <w:szCs w:val="24"/>
            </w:rPr>
            <w:delText xml:space="preserve">of </w:delText>
          </w:r>
        </w:del>
      </w:ins>
      <w:ins w:id="220" w:author="Stephen Scherrer [2]" w:date="2018-09-14T12:28:00Z">
        <w:del w:id="221" w:author="Stephen Scherrer" w:date="2018-11-15T14:57:00Z">
          <w:r w:rsidR="00A07B45" w:rsidDel="00011B1B">
            <w:rPr>
              <w:rFonts w:ascii="Times New Roman" w:hAnsi="Times New Roman" w:cs="Times New Roman"/>
              <w:sz w:val="24"/>
              <w:szCs w:val="24"/>
            </w:rPr>
            <w:delText>the total</w:delText>
          </w:r>
        </w:del>
        <w:del w:id="222" w:author="Stephen Scherrer" w:date="2018-11-15T14:58:00Z">
          <w:r w:rsidR="00A07B45" w:rsidDel="00011B1B">
            <w:rPr>
              <w:rFonts w:ascii="Times New Roman" w:hAnsi="Times New Roman" w:cs="Times New Roman"/>
              <w:sz w:val="24"/>
              <w:szCs w:val="24"/>
            </w:rPr>
            <w:delText xml:space="preserve"> </w:delText>
          </w:r>
        </w:del>
      </w:ins>
      <w:ins w:id="223" w:author="Stephen Scherrer [2]" w:date="2018-09-14T12:27:00Z">
        <w:del w:id="224" w:author="Stephen Scherrer" w:date="2018-11-15T14:58:00Z">
          <w:r w:rsidR="00A07B45" w:rsidDel="00011B1B">
            <w:rPr>
              <w:rFonts w:ascii="Times New Roman" w:hAnsi="Times New Roman" w:cs="Times New Roman"/>
              <w:sz w:val="24"/>
              <w:szCs w:val="24"/>
            </w:rPr>
            <w:delText xml:space="preserve">sampled </w:delText>
          </w:r>
        </w:del>
      </w:ins>
      <w:ins w:id="225" w:author="Stephen Scherrer" w:date="2018-11-15T14:58:00Z">
        <w:r w:rsidR="00011B1B">
          <w:rPr>
            <w:rFonts w:ascii="Times New Roman" w:hAnsi="Times New Roman" w:cs="Times New Roman"/>
            <w:sz w:val="24"/>
            <w:szCs w:val="24"/>
          </w:rPr>
          <w:t xml:space="preserve">across all sizes of the </w:t>
        </w:r>
      </w:ins>
      <w:ins w:id="226" w:author="Stephen Scherrer [2]" w:date="2018-09-14T12:28:00Z">
        <w:r w:rsidR="00A07B45">
          <w:rPr>
            <w:rFonts w:ascii="Times New Roman" w:hAnsi="Times New Roman" w:cs="Times New Roman"/>
            <w:sz w:val="24"/>
            <w:szCs w:val="24"/>
          </w:rPr>
          <w:t xml:space="preserve">population, averaging of model parameters results </w:t>
        </w:r>
      </w:ins>
      <w:ins w:id="227" w:author="Stephen Scherrer [2]" w:date="2018-09-14T12:29:00Z">
        <w:r w:rsidR="00A07B45">
          <w:rPr>
            <w:rFonts w:ascii="Times New Roman" w:hAnsi="Times New Roman" w:cs="Times New Roman"/>
            <w:sz w:val="24"/>
            <w:szCs w:val="24"/>
          </w:rPr>
          <w:t xml:space="preserve">as </w:t>
        </w:r>
      </w:ins>
      <w:ins w:id="228" w:author="Stephen Scherrer [2]" w:date="2018-09-14T12:37:00Z">
        <w:r w:rsidR="000035BF">
          <w:rPr>
            <w:rFonts w:ascii="Times New Roman" w:hAnsi="Times New Roman" w:cs="Times New Roman"/>
            <w:sz w:val="24"/>
            <w:szCs w:val="24"/>
          </w:rPr>
          <w:t>excess model</w:t>
        </w:r>
      </w:ins>
      <w:ins w:id="229" w:author="Stephen Scherrer [2]" w:date="2018-09-14T12:29:00Z">
        <w:r w:rsidR="00A07B45">
          <w:rPr>
            <w:rFonts w:ascii="Times New Roman" w:hAnsi="Times New Roman" w:cs="Times New Roman"/>
            <w:sz w:val="24"/>
            <w:szCs w:val="24"/>
          </w:rPr>
          <w:t xml:space="preserve"> </w:t>
        </w:r>
      </w:ins>
      <w:ins w:id="230" w:author="Stephen Scherrer [2]" w:date="2018-09-14T12:28:00Z">
        <w:r w:rsidR="00A07B45">
          <w:rPr>
            <w:rFonts w:ascii="Times New Roman" w:hAnsi="Times New Roman" w:cs="Times New Roman"/>
            <w:sz w:val="24"/>
            <w:szCs w:val="24"/>
          </w:rPr>
          <w:t>deviation</w:t>
        </w:r>
      </w:ins>
      <w:ins w:id="231" w:author="Stephen Scherrer [2]" w:date="2018-09-14T12:29:00Z">
        <w:r w:rsidR="00A07B45">
          <w:rPr>
            <w:rFonts w:ascii="Times New Roman" w:hAnsi="Times New Roman" w:cs="Times New Roman"/>
            <w:sz w:val="24"/>
            <w:szCs w:val="24"/>
          </w:rPr>
          <w:t>. However, i</w:t>
        </w:r>
      </w:ins>
      <w:del w:id="232" w:author="Stephen Scherrer [2]" w:date="2018-09-14T12:29:00Z">
        <w:r w:rsidR="00CA2114" w:rsidRPr="00046C8F" w:rsidDel="00A07B45">
          <w:rPr>
            <w:rFonts w:ascii="Times New Roman" w:hAnsi="Times New Roman" w:cs="Times New Roman"/>
            <w:sz w:val="24"/>
            <w:szCs w:val="24"/>
          </w:rPr>
          <w:delText>I</w:delText>
        </w:r>
      </w:del>
      <w:r w:rsidR="00CA2114" w:rsidRPr="00046C8F">
        <w:rPr>
          <w:rFonts w:ascii="Times New Roman" w:hAnsi="Times New Roman" w:cs="Times New Roman"/>
          <w:sz w:val="24"/>
          <w:szCs w:val="24"/>
        </w:rPr>
        <w:t xml:space="preserve">f </w:t>
      </w:r>
      <w:r w:rsidR="00752FD1" w:rsidRPr="00046C8F">
        <w:rPr>
          <w:rFonts w:ascii="Times New Roman" w:hAnsi="Times New Roman" w:cs="Times New Roman"/>
          <w:sz w:val="24"/>
          <w:szCs w:val="24"/>
        </w:rPr>
        <w:t>the sex ratio of fish attaining the</w:t>
      </w:r>
      <w:r w:rsidR="00CA2114" w:rsidRPr="00046C8F">
        <w:rPr>
          <w:rFonts w:ascii="Times New Roman" w:hAnsi="Times New Roman" w:cs="Times New Roman"/>
          <w:sz w:val="24"/>
          <w:szCs w:val="24"/>
        </w:rPr>
        <w:t xml:space="preserve"> largest sizes</w:t>
      </w:r>
      <w:r w:rsidR="00752FD1" w:rsidRPr="00046C8F">
        <w:rPr>
          <w:rFonts w:ascii="Times New Roman" w:hAnsi="Times New Roman" w:cs="Times New Roman"/>
          <w:sz w:val="24"/>
          <w:szCs w:val="24"/>
        </w:rPr>
        <w:t xml:space="preserve"> </w:t>
      </w:r>
      <w:del w:id="233" w:author="Stephen Scherrer [2]" w:date="2018-09-14T12:23:00Z">
        <w:r w:rsidR="00752FD1" w:rsidRPr="00046C8F" w:rsidDel="00823C4B">
          <w:rPr>
            <w:rFonts w:ascii="Times New Roman" w:hAnsi="Times New Roman" w:cs="Times New Roman"/>
            <w:sz w:val="24"/>
            <w:szCs w:val="24"/>
          </w:rPr>
          <w:delText xml:space="preserve">classes </w:delText>
        </w:r>
      </w:del>
      <w:r w:rsidR="00752FD1" w:rsidRPr="00046C8F">
        <w:rPr>
          <w:rFonts w:ascii="Times New Roman" w:hAnsi="Times New Roman" w:cs="Times New Roman"/>
          <w:sz w:val="24"/>
          <w:szCs w:val="24"/>
        </w:rPr>
        <w:t xml:space="preserve">is not representative of the </w:t>
      </w:r>
      <w:r w:rsidR="00AC6CA7" w:rsidRPr="00046C8F">
        <w:rPr>
          <w:rFonts w:ascii="Times New Roman" w:hAnsi="Times New Roman" w:cs="Times New Roman"/>
          <w:sz w:val="24"/>
          <w:szCs w:val="24"/>
        </w:rPr>
        <w:t xml:space="preserve">sex </w:t>
      </w:r>
      <w:r w:rsidR="00752FD1" w:rsidRPr="00046C8F">
        <w:rPr>
          <w:rFonts w:ascii="Times New Roman" w:hAnsi="Times New Roman" w:cs="Times New Roman"/>
          <w:sz w:val="24"/>
          <w:szCs w:val="24"/>
        </w:rPr>
        <w:t xml:space="preserve">ratio </w:t>
      </w:r>
      <w:r w:rsidR="00AC6CA7" w:rsidRPr="00046C8F">
        <w:rPr>
          <w:rFonts w:ascii="Times New Roman" w:hAnsi="Times New Roman" w:cs="Times New Roman"/>
          <w:sz w:val="24"/>
          <w:szCs w:val="24"/>
        </w:rPr>
        <w:t>across all size classes</w:t>
      </w:r>
      <w:ins w:id="234" w:author="Stephen Scherrer [2]" w:date="2018-09-14T12:33:00Z">
        <w:r w:rsidR="00A07B45">
          <w:rPr>
            <w:rFonts w:ascii="Times New Roman" w:hAnsi="Times New Roman" w:cs="Times New Roman"/>
            <w:sz w:val="24"/>
            <w:szCs w:val="24"/>
          </w:rPr>
          <w:t>,</w:t>
        </w:r>
      </w:ins>
      <w:del w:id="235" w:author="Stephen Scherrer [2]" w:date="2018-09-14T12:33:00Z">
        <w:r w:rsidR="00CA2114" w:rsidRPr="00046C8F" w:rsidDel="00A07B45">
          <w:rPr>
            <w:rFonts w:ascii="Times New Roman" w:hAnsi="Times New Roman" w:cs="Times New Roman"/>
            <w:sz w:val="24"/>
            <w:szCs w:val="24"/>
          </w:rPr>
          <w:delText xml:space="preserve">, </w:delText>
        </w:r>
      </w:del>
      <w:ins w:id="236" w:author="Stephen Scherrer [2]" w:date="2018-09-14T12:29:00Z">
        <w:r w:rsidR="00A07B45">
          <w:rPr>
            <w:rFonts w:ascii="Times New Roman" w:hAnsi="Times New Roman" w:cs="Times New Roman"/>
            <w:sz w:val="24"/>
            <w:szCs w:val="24"/>
          </w:rPr>
          <w:t xml:space="preserve"> </w:t>
        </w:r>
      </w:ins>
      <w:r w:rsidR="00CA2114" w:rsidRPr="00046C8F">
        <w:rPr>
          <w:rFonts w:ascii="Times New Roman" w:hAnsi="Times New Roman" w:cs="Times New Roman"/>
          <w:sz w:val="24"/>
          <w:szCs w:val="24"/>
        </w:rPr>
        <w:t xml:space="preserve">growth parameters </w:t>
      </w:r>
      <w:r w:rsidR="00752FD1" w:rsidRPr="00046C8F">
        <w:rPr>
          <w:rFonts w:ascii="Times New Roman" w:hAnsi="Times New Roman" w:cs="Times New Roman"/>
          <w:sz w:val="24"/>
          <w:szCs w:val="24"/>
        </w:rPr>
        <w:t xml:space="preserve">estimated </w:t>
      </w:r>
      <w:r w:rsidRPr="00046C8F">
        <w:rPr>
          <w:rFonts w:ascii="Times New Roman" w:hAnsi="Times New Roman" w:cs="Times New Roman"/>
          <w:sz w:val="24"/>
          <w:szCs w:val="24"/>
        </w:rPr>
        <w:t xml:space="preserve">without </w:t>
      </w:r>
      <w:del w:id="237" w:author="Stephen Scherrer [2]" w:date="2018-09-14T12:22:00Z">
        <w:r w:rsidRPr="00046C8F" w:rsidDel="00326CFE">
          <w:rPr>
            <w:rFonts w:ascii="Times New Roman" w:hAnsi="Times New Roman" w:cs="Times New Roman"/>
            <w:sz w:val="24"/>
            <w:szCs w:val="24"/>
          </w:rPr>
          <w:delText xml:space="preserve">respect </w:delText>
        </w:r>
      </w:del>
      <w:ins w:id="238" w:author="Stephen Scherrer [2]" w:date="2018-09-14T12:22:00Z">
        <w:r w:rsidR="00326CFE">
          <w:rPr>
            <w:rFonts w:ascii="Times New Roman" w:hAnsi="Times New Roman" w:cs="Times New Roman"/>
            <w:sz w:val="24"/>
            <w:szCs w:val="24"/>
          </w:rPr>
          <w:t>knowledge</w:t>
        </w:r>
        <w:r w:rsidR="00326CFE" w:rsidRPr="00046C8F">
          <w:rPr>
            <w:rFonts w:ascii="Times New Roman" w:hAnsi="Times New Roman" w:cs="Times New Roman"/>
            <w:sz w:val="24"/>
            <w:szCs w:val="24"/>
          </w:rPr>
          <w:t xml:space="preserve"> </w:t>
        </w:r>
        <w:r w:rsidR="00326CFE">
          <w:rPr>
            <w:rFonts w:ascii="Times New Roman" w:hAnsi="Times New Roman" w:cs="Times New Roman"/>
            <w:sz w:val="24"/>
            <w:szCs w:val="24"/>
          </w:rPr>
          <w:t>of</w:t>
        </w:r>
      </w:ins>
      <w:del w:id="239" w:author="Stephen Scherrer [2]" w:date="2018-09-14T12:22:00Z">
        <w:r w:rsidRPr="00046C8F" w:rsidDel="00326CFE">
          <w:rPr>
            <w:rFonts w:ascii="Times New Roman" w:hAnsi="Times New Roman" w:cs="Times New Roman"/>
            <w:sz w:val="24"/>
            <w:szCs w:val="24"/>
          </w:rPr>
          <w:delText>to</w:delText>
        </w:r>
      </w:del>
      <w:r w:rsidRPr="00046C8F">
        <w:rPr>
          <w:rFonts w:ascii="Times New Roman" w:hAnsi="Times New Roman" w:cs="Times New Roman"/>
          <w:sz w:val="24"/>
          <w:szCs w:val="24"/>
        </w:rPr>
        <w:t xml:space="preserve"> sex</w:t>
      </w:r>
      <w:r w:rsidR="00752FD1" w:rsidRPr="00046C8F">
        <w:rPr>
          <w:rFonts w:ascii="Times New Roman" w:hAnsi="Times New Roman" w:cs="Times New Roman"/>
          <w:sz w:val="24"/>
          <w:szCs w:val="24"/>
        </w:rPr>
        <w:t xml:space="preserve"> will</w:t>
      </w:r>
      <w:r w:rsidR="00CA2114" w:rsidRPr="00046C8F">
        <w:rPr>
          <w:rFonts w:ascii="Times New Roman" w:hAnsi="Times New Roman" w:cs="Times New Roman"/>
          <w:sz w:val="24"/>
          <w:szCs w:val="24"/>
        </w:rPr>
        <w:t xml:space="preserve"> underestimate recapture lengths for</w:t>
      </w:r>
      <w:ins w:id="240" w:author="Stephen Scherrer [2]" w:date="2018-09-14T12:37:00Z">
        <w:r w:rsidR="000035BF">
          <w:rPr>
            <w:rFonts w:ascii="Times New Roman" w:hAnsi="Times New Roman" w:cs="Times New Roman"/>
            <w:sz w:val="24"/>
            <w:szCs w:val="24"/>
          </w:rPr>
          <w:t xml:space="preserve"> largest individuals while overestimating </w:t>
        </w:r>
      </w:ins>
      <w:ins w:id="241" w:author="Stephen Scherrer [2]" w:date="2018-09-14T12:38:00Z">
        <w:r w:rsidR="000035BF">
          <w:rPr>
            <w:rFonts w:ascii="Times New Roman" w:hAnsi="Times New Roman" w:cs="Times New Roman"/>
            <w:sz w:val="24"/>
            <w:szCs w:val="24"/>
          </w:rPr>
          <w:t xml:space="preserve">the </w:t>
        </w:r>
      </w:ins>
      <w:ins w:id="242" w:author="Stephen Scherrer [2]" w:date="2018-09-14T12:37:00Z">
        <w:r w:rsidR="000035BF">
          <w:rPr>
            <w:rFonts w:ascii="Times New Roman" w:hAnsi="Times New Roman" w:cs="Times New Roman"/>
            <w:sz w:val="24"/>
            <w:szCs w:val="24"/>
          </w:rPr>
          <w:t xml:space="preserve">recapture length of </w:t>
        </w:r>
      </w:ins>
      <w:ins w:id="243" w:author="Stephen Scherrer [2]" w:date="2018-09-14T12:38:00Z">
        <w:r w:rsidR="000035BF">
          <w:rPr>
            <w:rFonts w:ascii="Times New Roman" w:hAnsi="Times New Roman" w:cs="Times New Roman"/>
            <w:sz w:val="24"/>
            <w:szCs w:val="24"/>
          </w:rPr>
          <w:t>the largest individuals of the opposite sex</w:t>
        </w:r>
      </w:ins>
      <w:del w:id="244" w:author="Stephen Scherrer [2]" w:date="2018-09-14T12:38:00Z">
        <w:r w:rsidR="00CA2114" w:rsidRPr="00046C8F" w:rsidDel="000035BF">
          <w:rPr>
            <w:rFonts w:ascii="Times New Roman" w:hAnsi="Times New Roman" w:cs="Times New Roman"/>
            <w:sz w:val="24"/>
            <w:szCs w:val="24"/>
          </w:rPr>
          <w:delText xml:space="preserve"> the </w:delText>
        </w:r>
        <w:r w:rsidR="00752FD1" w:rsidRPr="00046C8F" w:rsidDel="000035BF">
          <w:rPr>
            <w:rFonts w:ascii="Times New Roman" w:hAnsi="Times New Roman" w:cs="Times New Roman"/>
            <w:sz w:val="24"/>
            <w:szCs w:val="24"/>
          </w:rPr>
          <w:delText xml:space="preserve">sex </w:delText>
        </w:r>
        <w:r w:rsidR="00AC6CA7" w:rsidRPr="00046C8F" w:rsidDel="000035BF">
          <w:rPr>
            <w:rFonts w:ascii="Times New Roman" w:hAnsi="Times New Roman" w:cs="Times New Roman"/>
            <w:sz w:val="24"/>
            <w:szCs w:val="24"/>
          </w:rPr>
          <w:delText>attaining</w:delText>
        </w:r>
        <w:r w:rsidR="00752FD1" w:rsidRPr="00046C8F" w:rsidDel="000035BF">
          <w:rPr>
            <w:rFonts w:ascii="Times New Roman" w:hAnsi="Times New Roman" w:cs="Times New Roman"/>
            <w:sz w:val="24"/>
            <w:szCs w:val="24"/>
          </w:rPr>
          <w:delText xml:space="preserve"> the largest sizes</w:delText>
        </w:r>
        <w:r w:rsidR="00CA2114" w:rsidRPr="00046C8F" w:rsidDel="000035BF">
          <w:rPr>
            <w:rFonts w:ascii="Times New Roman" w:hAnsi="Times New Roman" w:cs="Times New Roman"/>
            <w:sz w:val="24"/>
            <w:szCs w:val="24"/>
          </w:rPr>
          <w:delText xml:space="preserve"> </w:delText>
        </w:r>
        <w:r w:rsidR="00752FD1" w:rsidRPr="00046C8F" w:rsidDel="000035BF">
          <w:rPr>
            <w:rFonts w:ascii="Times New Roman" w:hAnsi="Times New Roman" w:cs="Times New Roman"/>
            <w:sz w:val="24"/>
            <w:szCs w:val="24"/>
          </w:rPr>
          <w:delText>and overestimate</w:delText>
        </w:r>
        <w:r w:rsidR="00CA2114" w:rsidRPr="00046C8F" w:rsidDel="000035BF">
          <w:rPr>
            <w:rFonts w:ascii="Times New Roman" w:hAnsi="Times New Roman" w:cs="Times New Roman"/>
            <w:sz w:val="24"/>
            <w:szCs w:val="24"/>
          </w:rPr>
          <w:delText xml:space="preserve"> recapture lengths in the</w:delText>
        </w:r>
        <w:r w:rsidR="00752FD1" w:rsidRPr="00046C8F" w:rsidDel="000035BF">
          <w:rPr>
            <w:rFonts w:ascii="Times New Roman" w:hAnsi="Times New Roman" w:cs="Times New Roman"/>
            <w:sz w:val="24"/>
            <w:szCs w:val="24"/>
          </w:rPr>
          <w:delText xml:space="preserve"> other</w:delText>
        </w:r>
      </w:del>
      <w:r w:rsidR="00CA2114" w:rsidRPr="00046C8F">
        <w:rPr>
          <w:rFonts w:ascii="Times New Roman" w:hAnsi="Times New Roman" w:cs="Times New Roman"/>
          <w:sz w:val="24"/>
          <w:szCs w:val="24"/>
        </w:rPr>
        <w:t xml:space="preserve">. </w:t>
      </w:r>
      <w:r w:rsidR="00752FD1" w:rsidRPr="00046C8F">
        <w:rPr>
          <w:rFonts w:ascii="Times New Roman" w:hAnsi="Times New Roman" w:cs="Times New Roman"/>
          <w:sz w:val="24"/>
          <w:szCs w:val="24"/>
        </w:rPr>
        <w:t xml:space="preserve">Prior estimations of growth parameters for </w:t>
      </w:r>
      <w:del w:id="245" w:author="Stephen Scherrer [2]" w:date="2018-09-14T11:50:00Z">
        <w:r w:rsidR="00752FD1" w:rsidRPr="00A20282" w:rsidDel="00A20282">
          <w:rPr>
            <w:rFonts w:ascii="Times New Roman" w:hAnsi="Times New Roman" w:cs="Times New Roman"/>
            <w:i/>
            <w:sz w:val="24"/>
            <w:szCs w:val="24"/>
            <w:rPrChange w:id="246" w:author="Stephen Scherrer [2]" w:date="2018-09-14T11:51:00Z">
              <w:rPr>
                <w:rFonts w:ascii="Times New Roman" w:hAnsi="Times New Roman" w:cs="Times New Roman"/>
                <w:sz w:val="24"/>
                <w:szCs w:val="24"/>
              </w:rPr>
            </w:rPrChange>
          </w:rPr>
          <w:delText>opakapaka</w:delText>
        </w:r>
      </w:del>
      <w:ins w:id="247" w:author="Stephen Scherrer [2]" w:date="2018-09-14T11:50:00Z">
        <w:r w:rsidR="00A20282" w:rsidRPr="00A20282">
          <w:rPr>
            <w:rFonts w:ascii="Times New Roman" w:hAnsi="Times New Roman" w:cs="Times New Roman"/>
            <w:i/>
            <w:sz w:val="24"/>
            <w:szCs w:val="24"/>
            <w:rPrChange w:id="248" w:author="Stephen Scherrer [2]" w:date="2018-09-14T11:51:00Z">
              <w:rPr>
                <w:rFonts w:ascii="Times New Roman" w:hAnsi="Times New Roman" w:cs="Times New Roman"/>
                <w:sz w:val="24"/>
                <w:szCs w:val="24"/>
              </w:rPr>
            </w:rPrChange>
          </w:rPr>
          <w:t>P. filamentosus</w:t>
        </w:r>
      </w:ins>
      <w:r w:rsidR="00752FD1" w:rsidRPr="00046C8F">
        <w:rPr>
          <w:rFonts w:ascii="Times New Roman" w:hAnsi="Times New Roman" w:cs="Times New Roman"/>
          <w:sz w:val="24"/>
          <w:szCs w:val="24"/>
        </w:rPr>
        <w:t xml:space="preserve"> in the Central P</w:t>
      </w:r>
      <w:r w:rsidR="001A43FB" w:rsidRPr="00046C8F">
        <w:rPr>
          <w:rFonts w:ascii="Times New Roman" w:hAnsi="Times New Roman" w:cs="Times New Roman"/>
          <w:sz w:val="24"/>
          <w:szCs w:val="24"/>
        </w:rPr>
        <w:t xml:space="preserve">acific region appear to have been determined </w:t>
      </w:r>
      <w:r w:rsidR="00752FD1" w:rsidRPr="00046C8F">
        <w:rPr>
          <w:rFonts w:ascii="Times New Roman" w:hAnsi="Times New Roman" w:cs="Times New Roman"/>
          <w:sz w:val="24"/>
          <w:szCs w:val="24"/>
        </w:rPr>
        <w:t xml:space="preserve">without consideration </w:t>
      </w:r>
      <w:del w:id="249" w:author="Stephen Scherrer [2]" w:date="2018-09-14T12:23:00Z">
        <w:r w:rsidR="00752FD1" w:rsidRPr="00046C8F" w:rsidDel="00823C4B">
          <w:rPr>
            <w:rFonts w:ascii="Times New Roman" w:hAnsi="Times New Roman" w:cs="Times New Roman"/>
            <w:sz w:val="24"/>
            <w:szCs w:val="24"/>
          </w:rPr>
          <w:delText xml:space="preserve">to </w:delText>
        </w:r>
      </w:del>
      <w:ins w:id="250" w:author="Stephen Scherrer [2]" w:date="2018-09-14T12:23:00Z">
        <w:r w:rsidR="00823C4B">
          <w:rPr>
            <w:rFonts w:ascii="Times New Roman" w:hAnsi="Times New Roman" w:cs="Times New Roman"/>
            <w:sz w:val="24"/>
            <w:szCs w:val="24"/>
          </w:rPr>
          <w:t>of</w:t>
        </w:r>
        <w:r w:rsidR="00823C4B" w:rsidRPr="00046C8F">
          <w:rPr>
            <w:rFonts w:ascii="Times New Roman" w:hAnsi="Times New Roman" w:cs="Times New Roman"/>
            <w:sz w:val="24"/>
            <w:szCs w:val="24"/>
          </w:rPr>
          <w:t xml:space="preserve"> </w:t>
        </w:r>
      </w:ins>
      <w:r w:rsidR="00752FD1" w:rsidRPr="00046C8F">
        <w:rPr>
          <w:rFonts w:ascii="Times New Roman" w:hAnsi="Times New Roman" w:cs="Times New Roman"/>
          <w:sz w:val="24"/>
          <w:szCs w:val="24"/>
        </w:rPr>
        <w:t>sex and similarly</w:t>
      </w:r>
      <w:r w:rsidR="001A43FB" w:rsidRPr="00046C8F">
        <w:rPr>
          <w:rFonts w:ascii="Times New Roman" w:hAnsi="Times New Roman" w:cs="Times New Roman"/>
          <w:sz w:val="24"/>
          <w:szCs w:val="24"/>
        </w:rPr>
        <w:t xml:space="preserve"> </w:t>
      </w:r>
      <w:r w:rsidR="00752FD1" w:rsidRPr="00046C8F">
        <w:rPr>
          <w:rFonts w:ascii="Times New Roman" w:hAnsi="Times New Roman" w:cs="Times New Roman"/>
          <w:sz w:val="24"/>
          <w:szCs w:val="24"/>
        </w:rPr>
        <w:t>underestimate</w:t>
      </w:r>
      <w:r w:rsidR="001A43FB" w:rsidRPr="00046C8F">
        <w:rPr>
          <w:rFonts w:ascii="Times New Roman" w:hAnsi="Times New Roman" w:cs="Times New Roman"/>
          <w:sz w:val="24"/>
          <w:szCs w:val="24"/>
        </w:rPr>
        <w:t xml:space="preserve"> </w:t>
      </w:r>
      <w:r w:rsidR="004A354B" w:rsidRPr="00046C8F">
        <w:rPr>
          <w:rFonts w:ascii="Times New Roman" w:hAnsi="Times New Roman" w:cs="Times New Roman"/>
          <w:sz w:val="24"/>
          <w:szCs w:val="24"/>
        </w:rPr>
        <w:t>growth</w:t>
      </w:r>
      <w:r w:rsidR="001A43FB" w:rsidRPr="00046C8F">
        <w:rPr>
          <w:rFonts w:ascii="Times New Roman" w:hAnsi="Times New Roman" w:cs="Times New Roman"/>
          <w:sz w:val="24"/>
          <w:szCs w:val="24"/>
        </w:rPr>
        <w:t xml:space="preserve"> </w:t>
      </w:r>
      <w:r w:rsidR="004A354B" w:rsidRPr="00046C8F">
        <w:rPr>
          <w:rFonts w:ascii="Times New Roman" w:hAnsi="Times New Roman" w:cs="Times New Roman"/>
          <w:sz w:val="24"/>
          <w:szCs w:val="24"/>
        </w:rPr>
        <w:t>in</w:t>
      </w:r>
      <w:r w:rsidR="001A43FB" w:rsidRPr="00046C8F">
        <w:rPr>
          <w:rFonts w:ascii="Times New Roman" w:hAnsi="Times New Roman" w:cs="Times New Roman"/>
          <w:sz w:val="24"/>
          <w:szCs w:val="24"/>
        </w:rPr>
        <w:t xml:space="preserve"> the largest </w:t>
      </w:r>
      <w:del w:id="251" w:author="Stephen Scherrer [2]" w:date="2018-09-14T12:23:00Z">
        <w:r w:rsidR="00752FD1" w:rsidRPr="00046C8F" w:rsidDel="00823C4B">
          <w:rPr>
            <w:rFonts w:ascii="Times New Roman" w:hAnsi="Times New Roman" w:cs="Times New Roman"/>
            <w:sz w:val="24"/>
            <w:szCs w:val="24"/>
          </w:rPr>
          <w:delText xml:space="preserve">of </w:delText>
        </w:r>
      </w:del>
      <w:r w:rsidR="001A43FB" w:rsidRPr="00046C8F">
        <w:rPr>
          <w:rFonts w:ascii="Times New Roman" w:hAnsi="Times New Roman" w:cs="Times New Roman"/>
          <w:sz w:val="24"/>
          <w:szCs w:val="24"/>
        </w:rPr>
        <w:t xml:space="preserve">fish. </w:t>
      </w:r>
      <w:r w:rsidRPr="00046C8F">
        <w:rPr>
          <w:rFonts w:ascii="Times New Roman" w:hAnsi="Times New Roman" w:cs="Times New Roman"/>
          <w:sz w:val="24"/>
          <w:szCs w:val="24"/>
        </w:rPr>
        <w:t xml:space="preserve">A method for externally sexing </w:t>
      </w:r>
      <w:del w:id="252" w:author="Stephen Scherrer [2]" w:date="2018-09-14T11:50:00Z">
        <w:r w:rsidRPr="00A20282" w:rsidDel="00A20282">
          <w:rPr>
            <w:rFonts w:ascii="Times New Roman" w:hAnsi="Times New Roman" w:cs="Times New Roman"/>
            <w:i/>
            <w:sz w:val="24"/>
            <w:szCs w:val="24"/>
            <w:rPrChange w:id="253" w:author="Stephen Scherrer [2]" w:date="2018-09-14T11:52:00Z">
              <w:rPr>
                <w:rFonts w:ascii="Times New Roman" w:hAnsi="Times New Roman" w:cs="Times New Roman"/>
                <w:sz w:val="24"/>
                <w:szCs w:val="24"/>
              </w:rPr>
            </w:rPrChange>
          </w:rPr>
          <w:delText>opakapaka</w:delText>
        </w:r>
      </w:del>
      <w:ins w:id="254" w:author="Stephen Scherrer [2]" w:date="2018-09-14T11:50:00Z">
        <w:r w:rsidR="00A20282" w:rsidRPr="00A20282">
          <w:rPr>
            <w:rFonts w:ascii="Times New Roman" w:hAnsi="Times New Roman" w:cs="Times New Roman"/>
            <w:i/>
            <w:sz w:val="24"/>
            <w:szCs w:val="24"/>
            <w:rPrChange w:id="255" w:author="Stephen Scherrer [2]" w:date="2018-09-14T11:52:00Z">
              <w:rPr>
                <w:rFonts w:ascii="Times New Roman" w:hAnsi="Times New Roman" w:cs="Times New Roman"/>
                <w:sz w:val="24"/>
                <w:szCs w:val="24"/>
              </w:rPr>
            </w:rPrChange>
          </w:rPr>
          <w:t>P. filamentosus</w:t>
        </w:r>
      </w:ins>
      <w:r w:rsidRPr="00046C8F">
        <w:rPr>
          <w:rFonts w:ascii="Times New Roman" w:hAnsi="Times New Roman" w:cs="Times New Roman"/>
          <w:sz w:val="24"/>
          <w:szCs w:val="24"/>
        </w:rPr>
        <w:t xml:space="preserve"> has been recently described but was unknown at the time </w:t>
      </w:r>
      <w:del w:id="256" w:author="Stephen Scherrer [2]" w:date="2018-09-14T12:39:00Z">
        <w:r w:rsidRPr="00046C8F" w:rsidDel="000035BF">
          <w:rPr>
            <w:rFonts w:ascii="Times New Roman" w:hAnsi="Times New Roman" w:cs="Times New Roman"/>
            <w:sz w:val="24"/>
            <w:szCs w:val="24"/>
          </w:rPr>
          <w:delText>this mark recapture study was performed</w:delText>
        </w:r>
      </w:del>
      <w:ins w:id="257" w:author="Stephen Scherrer [2]" w:date="2018-09-14T12:39:00Z">
        <w:r w:rsidR="000035BF">
          <w:rPr>
            <w:rFonts w:ascii="Times New Roman" w:hAnsi="Times New Roman" w:cs="Times New Roman"/>
            <w:sz w:val="24"/>
            <w:szCs w:val="24"/>
          </w:rPr>
          <w:t>the data for this study were collected</w:t>
        </w:r>
      </w:ins>
      <w:r w:rsidRPr="00046C8F">
        <w:rPr>
          <w:rFonts w:ascii="Times New Roman" w:hAnsi="Times New Roman" w:cs="Times New Roman"/>
          <w:sz w:val="24"/>
          <w:szCs w:val="24"/>
        </w:rPr>
        <w:t xml:space="preserve"> </w:t>
      </w:r>
      <w:r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{"citationItems":[{"id":"ITEM-1","itemData":{"DOI":"10.1071/MF17195","ISSN":"13231650","author":[{"dropping-particle":"","family":"Luers","given":"Meagan A","non-dropping-particle":"","parse-names":false,"suffix":""},{"dropping-particle":"","family":"Demartini","given":"Edward E Demarti","non-dropping-particle":"","parse-names":false,"suffix":""},{"dropping-particle":"","family":"B","given":"Robert L Humphreys Jr","non-dropping-particle":"","parse-names":false,"suffix":""}],"container-title":"Marine and Freshwater Research","id":"ITEM-1","issued":{"date-parts":[["2017"]]},"title":"Seasonality , sex ratio , spawning frequency and sexual maturity of the opakapaka Pristipomoides filamentosus ( Perciformes : Lutjanidae ) from the Main Hawaiian Islands : fundamental input to size-at-retention regulations","type":"article-journal"},"uris":["http://www.mendeley.com/documents/?uuid=0eacc626-9372-4a59-9f8a-fa3117c846ca"]}],"mendeley":{"formattedCitation":"(Luers et al. 2017)","plainTextFormattedCitation":"(Luers et al. 2017)","previouslyFormattedCitation":"(Luers et al. 2017)"},"properties":{"noteIndex":0},"schema":"https://github.com/citation-style-language/schema/raw/master/csl-citation.json"}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(Luers et al. 2017)</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and thus all models fit in this study are sex agnostic. </w:t>
      </w:r>
      <w:r w:rsidR="001A43FB" w:rsidRPr="00046C8F">
        <w:rPr>
          <w:rFonts w:ascii="Times New Roman" w:hAnsi="Times New Roman" w:cs="Times New Roman"/>
          <w:sz w:val="24"/>
          <w:szCs w:val="24"/>
        </w:rPr>
        <w:t xml:space="preserve">Future work to refine growth estimates </w:t>
      </w:r>
      <w:r w:rsidR="00652BF5" w:rsidRPr="00046C8F">
        <w:rPr>
          <w:rFonts w:ascii="Times New Roman" w:hAnsi="Times New Roman" w:cs="Times New Roman"/>
          <w:sz w:val="24"/>
          <w:szCs w:val="24"/>
        </w:rPr>
        <w:t xml:space="preserve">for </w:t>
      </w:r>
      <w:del w:id="258" w:author="Stephen Scherrer [2]" w:date="2018-09-14T11:50:00Z">
        <w:r w:rsidR="00752FD1" w:rsidRPr="00A20282" w:rsidDel="00A20282">
          <w:rPr>
            <w:rFonts w:ascii="Times New Roman" w:hAnsi="Times New Roman" w:cs="Times New Roman"/>
            <w:i/>
            <w:sz w:val="24"/>
            <w:szCs w:val="24"/>
            <w:rPrChange w:id="259" w:author="Stephen Scherrer [2]" w:date="2018-09-14T11:52:00Z">
              <w:rPr>
                <w:rFonts w:ascii="Times New Roman" w:hAnsi="Times New Roman" w:cs="Times New Roman"/>
                <w:sz w:val="24"/>
                <w:szCs w:val="24"/>
              </w:rPr>
            </w:rPrChange>
          </w:rPr>
          <w:delText>opakapaka</w:delText>
        </w:r>
      </w:del>
      <w:ins w:id="260" w:author="Stephen Scherrer [2]" w:date="2018-09-14T11:50:00Z">
        <w:r w:rsidR="00A20282" w:rsidRPr="00A20282">
          <w:rPr>
            <w:rFonts w:ascii="Times New Roman" w:hAnsi="Times New Roman" w:cs="Times New Roman"/>
            <w:i/>
            <w:sz w:val="24"/>
            <w:szCs w:val="24"/>
            <w:rPrChange w:id="261" w:author="Stephen Scherrer [2]" w:date="2018-09-14T11:52:00Z">
              <w:rPr>
                <w:rFonts w:ascii="Times New Roman" w:hAnsi="Times New Roman" w:cs="Times New Roman"/>
                <w:sz w:val="24"/>
                <w:szCs w:val="24"/>
              </w:rPr>
            </w:rPrChange>
          </w:rPr>
          <w:t>P. filamentosus</w:t>
        </w:r>
      </w:ins>
      <w:r w:rsidR="00652BF5" w:rsidRPr="00046C8F">
        <w:rPr>
          <w:rFonts w:ascii="Times New Roman" w:hAnsi="Times New Roman" w:cs="Times New Roman"/>
          <w:sz w:val="24"/>
          <w:szCs w:val="24"/>
        </w:rPr>
        <w:t xml:space="preserve"> </w:t>
      </w:r>
      <w:r w:rsidR="001A43FB" w:rsidRPr="00046C8F">
        <w:rPr>
          <w:rFonts w:ascii="Times New Roman" w:hAnsi="Times New Roman" w:cs="Times New Roman"/>
          <w:sz w:val="24"/>
          <w:szCs w:val="24"/>
        </w:rPr>
        <w:t xml:space="preserve">should consider the possibility that growth </w:t>
      </w:r>
      <w:r w:rsidR="00652BF5" w:rsidRPr="00046C8F">
        <w:rPr>
          <w:rFonts w:ascii="Times New Roman" w:hAnsi="Times New Roman" w:cs="Times New Roman"/>
          <w:sz w:val="24"/>
          <w:szCs w:val="24"/>
        </w:rPr>
        <w:t xml:space="preserve">trajectories </w:t>
      </w:r>
      <w:r w:rsidR="00AC6CA7" w:rsidRPr="00046C8F">
        <w:rPr>
          <w:rFonts w:ascii="Times New Roman" w:hAnsi="Times New Roman" w:cs="Times New Roman"/>
          <w:sz w:val="24"/>
          <w:szCs w:val="24"/>
        </w:rPr>
        <w:t xml:space="preserve">may </w:t>
      </w:r>
      <w:r w:rsidR="00652BF5" w:rsidRPr="00046C8F">
        <w:rPr>
          <w:rFonts w:ascii="Times New Roman" w:hAnsi="Times New Roman" w:cs="Times New Roman"/>
          <w:sz w:val="24"/>
          <w:szCs w:val="24"/>
        </w:rPr>
        <w:t xml:space="preserve">differ </w:t>
      </w:r>
      <w:r w:rsidR="001A43FB" w:rsidRPr="00046C8F">
        <w:rPr>
          <w:rFonts w:ascii="Times New Roman" w:hAnsi="Times New Roman" w:cs="Times New Roman"/>
          <w:sz w:val="24"/>
          <w:szCs w:val="24"/>
        </w:rPr>
        <w:t xml:space="preserve">between males and </w:t>
      </w:r>
      <w:r w:rsidR="00E05F30" w:rsidRPr="00046C8F">
        <w:rPr>
          <w:rFonts w:ascii="Times New Roman" w:hAnsi="Times New Roman" w:cs="Times New Roman"/>
          <w:sz w:val="24"/>
          <w:szCs w:val="24"/>
        </w:rPr>
        <w:t>females.</w:t>
      </w:r>
    </w:p>
    <w:p w14:paraId="5C90C131" w14:textId="77777777" w:rsidR="00BC419A" w:rsidRPr="00046C8F" w:rsidRDefault="00BC419A" w:rsidP="005B5129">
      <w:pPr>
        <w:spacing w:line="480" w:lineRule="auto"/>
        <w:rPr>
          <w:rFonts w:ascii="Times New Roman" w:hAnsi="Times New Roman" w:cs="Times New Roman"/>
          <w:sz w:val="24"/>
          <w:szCs w:val="24"/>
        </w:rPr>
      </w:pPr>
    </w:p>
    <w:p w14:paraId="38505B14" w14:textId="77777777" w:rsidR="00BC419A" w:rsidRPr="00046C8F" w:rsidRDefault="00BC419A" w:rsidP="000D5103">
      <w:pPr>
        <w:spacing w:line="480" w:lineRule="auto"/>
        <w:rPr>
          <w:rFonts w:ascii="Times New Roman" w:hAnsi="Times New Roman" w:cs="Times New Roman"/>
          <w:sz w:val="24"/>
          <w:szCs w:val="24"/>
        </w:rPr>
      </w:pPr>
      <w:r w:rsidRPr="00046C8F">
        <w:rPr>
          <w:rFonts w:ascii="Times New Roman" w:hAnsi="Times New Roman" w:cs="Times New Roman"/>
          <w:b/>
          <w:i/>
          <w:sz w:val="24"/>
          <w:szCs w:val="24"/>
        </w:rPr>
        <w:t>Conclusion</w:t>
      </w:r>
    </w:p>
    <w:p w14:paraId="255590F2" w14:textId="47EA9D3C" w:rsidR="008729E1" w:rsidRPr="00046C8F" w:rsidRDefault="008729E1" w:rsidP="008729E1">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lastRenderedPageBreak/>
        <w:t xml:space="preserve">Von Bertalanffy growth parameters are often used directly or indirectly in stock assessment and fisheries management </w:t>
      </w:r>
      <w:r w:rsidRPr="00046C8F">
        <w:rPr>
          <w:rFonts w:ascii="Times New Roman" w:hAnsi="Times New Roman" w:cs="Times New Roman"/>
          <w:sz w:val="24"/>
          <w:szCs w:val="24"/>
        </w:rPr>
        <w:fldChar w:fldCharType="begin">
          <w:fldData xml:space="preserve">PEVuZE5vdGU+PENpdGU+PEF1dGhvcj5Qb2xvdmluYTwvQXV0aG9yPjxZZWFyPjE5ODc8L1llYXI+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</w:fldData>
        </w:fldChar>
      </w:r>
      <w:r w:rsidRPr="00046C8F">
        <w:rPr>
          <w:rFonts w:ascii="Times New Roman" w:hAnsi="Times New Roman" w:cs="Times New Roman"/>
          <w:sz w:val="24"/>
          <w:szCs w:val="24"/>
        </w:rPr>
        <w:instrText xml:space="preserve"> ADDIN EN.CITE </w:instrText>
      </w:r>
      <w:r w:rsidRPr="00046C8F">
        <w:rPr>
          <w:rFonts w:ascii="Times New Roman" w:hAnsi="Times New Roman" w:cs="Times New Roman"/>
          <w:sz w:val="24"/>
          <w:szCs w:val="24"/>
        </w:rPr>
        <w:fldChar w:fldCharType="begin">
          <w:fldData xml:space="preserve">PEVuZE5vdGU+PENpdGU+PEF1dGhvcj5Qb2xvdmluYTwvQXV0aG9yPjxZZWFyPjE5ODc8L1llYXI+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</w:fldData>
        </w:fldChar>
      </w:r>
      <w:r w:rsidRPr="00046C8F">
        <w:rPr>
          <w:rFonts w:ascii="Times New Roman" w:hAnsi="Times New Roman" w:cs="Times New Roman"/>
          <w:sz w:val="24"/>
          <w:szCs w:val="24"/>
        </w:rPr>
        <w:instrText xml:space="preserve"> ADDIN EN.CITE.DATA </w:instrText>
      </w:r>
      <w:r w:rsidRPr="00046C8F">
        <w:rPr>
          <w:rFonts w:ascii="Times New Roman" w:hAnsi="Times New Roman" w:cs="Times New Roman"/>
          <w:sz w:val="24"/>
          <w:szCs w:val="24"/>
        </w:rPr>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r>
      <w:r w:rsidRPr="00046C8F">
        <w:rPr>
          <w:rFonts w:ascii="Times New Roman" w:hAnsi="Times New Roman" w:cs="Times New Roman"/>
          <w:sz w:val="24"/>
          <w:szCs w:val="24"/>
        </w:rPr>
        <w:fldChar w:fldCharType="separate"/>
      </w:r>
      <w:r w:rsidRPr="00046C8F">
        <w:rPr>
          <w:rFonts w:ascii="Times New Roman" w:hAnsi="Times New Roman" w:cs="Times New Roman"/>
          <w:sz w:val="24"/>
          <w:szCs w:val="24"/>
        </w:rPr>
        <w:t>(Haight, et al., 1993; Polovina, 1987)</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These efforts are sensitive to both growth parameters and the model used to estimate those parameters. For example, the rate of instantaneous natural mortality </w:t>
      </w:r>
      <w:r w:rsidRPr="00046C8F">
        <w:rPr>
          <w:rFonts w:ascii="Times New Roman" w:hAnsi="Times New Roman" w:cs="Times New Roman"/>
          <w:i/>
          <w:sz w:val="24"/>
          <w:szCs w:val="24"/>
        </w:rPr>
        <w:t>M</w:t>
      </w:r>
      <w:r w:rsidRPr="00046C8F">
        <w:rPr>
          <w:rFonts w:ascii="Times New Roman" w:hAnsi="Times New Roman" w:cs="Times New Roman"/>
          <w:sz w:val="24"/>
          <w:szCs w:val="24"/>
        </w:rPr>
        <w:t xml:space="preserve"> is a value of interest often inferred using empirical relationships between </w:t>
      </w:r>
      <w:r w:rsidRPr="00046C8F">
        <w:rPr>
          <w:rFonts w:ascii="Times New Roman" w:hAnsi="Times New Roman" w:cs="Times New Roman"/>
          <w:i/>
          <w:sz w:val="24"/>
          <w:szCs w:val="24"/>
        </w:rPr>
        <w:t>M</w:t>
      </w:r>
      <w:r w:rsidRPr="00046C8F">
        <w:rPr>
          <w:rFonts w:ascii="Times New Roman" w:hAnsi="Times New Roman" w:cs="Times New Roman"/>
          <w:sz w:val="24"/>
          <w:szCs w:val="24"/>
        </w:rPr>
        <w:t xml:space="preserve"> and </w:t>
      </w:r>
      <m:oMath>
        <m:r>
          <w:rPr>
            <w:rFonts w:ascii="Cambria Math" w:hAnsi="Cambria Math" w:cs="Times New Roman"/>
            <w:sz w:val="24"/>
            <w:szCs w:val="24"/>
          </w:rPr>
          <m:t>K</m:t>
        </m:r>
      </m:oMath>
      <w:r w:rsidRPr="00046C8F">
        <w:rPr>
          <w:rFonts w:ascii="Times New Roman" w:hAnsi="Times New Roman" w:cs="Times New Roman"/>
          <w:sz w:val="24"/>
          <w:szCs w:val="24"/>
        </w:rPr>
        <w:t xml:space="preserve"> </w:t>
      </w:r>
      <w:r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{"citationItems":[{"id":"ITEM-1","itemData":{"DOI":"10.1139/f95-233","ISBN":"0706652X (ISSN)","ISSN":"0706-652X","PMID":"438","abstract":"The Beverton and Holt invariants are three special relations among life history parameters: Mxm = C1, M/K = C2, and L(xm)/Linf = C3, where M is the instantaneous natural mortality rate per individual, xm is age at maturity, K is the von Bertalanffy growth coefficient, L(xm) is length at maturity, Linf is asymptotic length, and C1, C2, and C3 are constants. In this study the Beverton and Holt invariants were obtained from maximization of the fecundity function that optimizes the trade-off between survival and fecundity; this approach applies conventional fishery models and provides estimates of the constants C1, C2, and C3. These estimates can be compared with the estimates obtained by regression of 1/M on xm, M on K, and L(xm) on Linf across species and across populations within species. The values of the constants obtained from regression across species agree closely with the theoretical values of the constants. In fishery assessments, natural mortality is often approximated using growth parameters, and the analyses reported here indicate that the relations are not just statistical relations, but rather result from fundamental ecological relations among the parameters.","author":[{"dropping-particle":"","family":"Jensen","given":"A L","non-dropping-particle":"","parse-names":false,"suffix":""}],"container-title":"Canadian Journal of Fisheries and Aquatic Sciences","id":"ITEM-1","issue":"4","issued":{"date-parts":[["1996"]]},"page":"820-822","title":"Beverton and Holt life history invariants result from optimal trade-off of reproduction and survival","type":"article-journal","volume":"53"},"uris":["http://www.mendeley.com/documents/?uuid=8253f551-fc14-4ca1-8468-f10fe3cf63af"]},{"id":"ITEM-2","itemData":{"ISBN":"0813371791","author":[{"dropping-particle":"","family":"Ralston","given":"Stephen Van Dyke","non-dropping-particle":"","parse-names":false,"suffix":""}],"container-title":"Tropical snappers and groupers: biology and fisheries management","id":"ITEM-2","issued":{"date-parts":[["1987"]]},"page":"375-404","title":"Mortality rates of snappers and groupers","type":"article-journal"},"uris":["http://www.mendeley.com/documents/?uuid=2843495d-fe05-4b5a-a22f-ceca9103ccff"]},{"id":"ITEM-3","itemData":{"DOI":"10.1002/eap.1606","ISBN":"4955139574","ISSN":"19395582","PMID":"28199780","abstract":"Introduction: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DULCIS.","author":[{"dropping-particle":"","family":"Thorson","given":"James T.","non-dropping-particle":"","parse-names":false,"suffix":""},{"dropping-particle":"","family":"Munch","given":"Stephan B.","non-dropping-particle":"","parse-names":false,"suffix":""},{"dropping-particle":"","family":"Cope","given":"Jason M.","non-dropping-particle":"","parse-names":false,"suffix":""},{"dropping-particle":"","family":"Gao","given":"Jin","non-dropping-particle":"","parse-names":false,"suffix":""}],"container-title":"Ecological Applications","id":"ITEM-3","issue":"8","issued":{"date-parts":[["2017"]]},"page":"2262-2276","title":"Predicting life history parameters for all fishes worldwide","type":"article-journal","volume":"27"},"uris":["http://www.mendeley.com/documents/?uuid=845885c7-5234-4192-bc32-b7d1e006fd3a"]}],"mendeley":{"formattedCitation":"(Ralston 1987, Jensen 1996, Thorson et al. 2017)","plainTextFormattedCitation":"(Ralston 1987, Jensen 1996, Thorson et al. 2017)","previouslyFormattedCitation":"(Ralston 1987, Jensen 1996, Thorson et al. 2017)"},"properties":{"noteIndex":0},"schema":"https://github.com/citation-style-language/schema/raw/master/csl-citation.json"}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(Ralston 1987, Jensen 1996, Thorson et al. 2017)</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Underestimating </w:t>
      </w:r>
      <m:oMath>
        <m:r>
          <w:rPr>
            <w:rFonts w:ascii="Cambria Math" w:hAnsi="Cambria Math" w:cs="Times New Roman"/>
            <w:sz w:val="24"/>
            <w:szCs w:val="24"/>
          </w:rPr>
          <m:t>K</m:t>
        </m:r>
      </m:oMath>
      <w:r w:rsidRPr="00046C8F">
        <w:rPr>
          <w:rFonts w:ascii="Times New Roman" w:hAnsi="Times New Roman" w:cs="Times New Roman"/>
          <w:sz w:val="24"/>
          <w:szCs w:val="24"/>
        </w:rPr>
        <w:t xml:space="preserve"> will underestimate </w:t>
      </w:r>
      <w:r w:rsidRPr="00046C8F">
        <w:rPr>
          <w:rFonts w:ascii="Times New Roman" w:hAnsi="Times New Roman" w:cs="Times New Roman"/>
          <w:i/>
          <w:sz w:val="24"/>
          <w:szCs w:val="24"/>
        </w:rPr>
        <w:t>M</w:t>
      </w:r>
      <w:r w:rsidRPr="00046C8F">
        <w:rPr>
          <w:rFonts w:ascii="Times New Roman" w:hAnsi="Times New Roman" w:cs="Times New Roman"/>
          <w:sz w:val="24"/>
          <w:szCs w:val="24"/>
        </w:rPr>
        <w:t xml:space="preserve">, characterizing a stock as less productive than it actually is. If the management regime is linked to such a flawed estimate of stock productivity, then the stock is likely to be mismanaged and under harvested to its true biological potential. Conversely, an overestimation of </w:t>
      </w:r>
      <m:oMath>
        <m:r>
          <w:rPr>
            <w:rFonts w:ascii="Cambria Math" w:hAnsi="Cambria Math" w:cs="Times New Roman"/>
            <w:sz w:val="24"/>
            <w:szCs w:val="24"/>
          </w:rPr>
          <m:t>K</m:t>
        </m:r>
      </m:oMath>
      <w:r w:rsidRPr="00046C8F">
        <w:rPr>
          <w:rFonts w:ascii="Times New Roman" w:hAnsi="Times New Roman" w:cs="Times New Roman"/>
          <w:sz w:val="24"/>
          <w:szCs w:val="24"/>
        </w:rPr>
        <w:t xml:space="preserve"> leading to an overestimated M can lead to overharvesting of a stock when it is believed to be more productive than it actually is. Th</w:t>
      </w:r>
      <w:proofErr w:type="spellStart"/>
      <w:r w:rsidRPr="00046C8F">
        <w:rPr>
          <w:rFonts w:ascii="Times New Roman" w:hAnsi="Times New Roman" w:cs="Times New Roman"/>
          <w:sz w:val="24"/>
          <w:szCs w:val="24"/>
        </w:rPr>
        <w:t>erefore</w:t>
      </w:r>
      <w:proofErr w:type="spellEnd"/>
      <w:r w:rsidRPr="00046C8F">
        <w:rPr>
          <w:rFonts w:ascii="Times New Roman" w:hAnsi="Times New Roman" w:cs="Times New Roman"/>
          <w:sz w:val="24"/>
          <w:szCs w:val="24"/>
        </w:rPr>
        <w:t>, accurate estimates of von Bertalanffy growth parameters are</w:t>
      </w:r>
      <w:ins w:id="262" w:author="Stephen Scherrer [2]" w:date="2018-09-14T12:40:00Z">
        <w:r w:rsidR="000035BF">
          <w:rPr>
            <w:rFonts w:ascii="Times New Roman" w:hAnsi="Times New Roman" w:cs="Times New Roman"/>
            <w:sz w:val="24"/>
            <w:szCs w:val="24"/>
          </w:rPr>
          <w:t xml:space="preserve"> very </w:t>
        </w:r>
      </w:ins>
      <w:del w:id="263" w:author="Stephen Scherrer [2]" w:date="2018-09-14T12:40:00Z">
        <w:r w:rsidRPr="00046C8F" w:rsidDel="000035BF">
          <w:rPr>
            <w:rFonts w:ascii="Times New Roman" w:hAnsi="Times New Roman" w:cs="Times New Roman"/>
            <w:sz w:val="24"/>
            <w:szCs w:val="24"/>
          </w:rPr>
          <w:delText xml:space="preserve"> of much practical </w:delText>
        </w:r>
      </w:del>
      <w:r w:rsidRPr="00046C8F">
        <w:rPr>
          <w:rFonts w:ascii="Times New Roman" w:hAnsi="Times New Roman" w:cs="Times New Roman"/>
          <w:sz w:val="24"/>
          <w:szCs w:val="24"/>
        </w:rPr>
        <w:t>importa</w:t>
      </w:r>
      <w:ins w:id="264" w:author="Stephen Scherrer [2]" w:date="2018-09-14T12:40:00Z">
        <w:r w:rsidR="000035BF">
          <w:rPr>
            <w:rFonts w:ascii="Times New Roman" w:hAnsi="Times New Roman" w:cs="Times New Roman"/>
            <w:sz w:val="24"/>
            <w:szCs w:val="24"/>
          </w:rPr>
          <w:t>nt for management</w:t>
        </w:r>
        <w:r w:rsidR="0046585A">
          <w:rPr>
            <w:rFonts w:ascii="Times New Roman" w:hAnsi="Times New Roman" w:cs="Times New Roman"/>
            <w:sz w:val="24"/>
            <w:szCs w:val="24"/>
          </w:rPr>
          <w:t>.</w:t>
        </w:r>
      </w:ins>
      <w:del w:id="265" w:author="Stephen Scherrer [2]" w:date="2018-09-14T12:40:00Z">
        <w:r w:rsidRPr="00046C8F" w:rsidDel="000035BF">
          <w:rPr>
            <w:rFonts w:ascii="Times New Roman" w:hAnsi="Times New Roman" w:cs="Times New Roman"/>
            <w:sz w:val="24"/>
            <w:szCs w:val="24"/>
          </w:rPr>
          <w:delText>nce.</w:delText>
        </w:r>
      </w:del>
    </w:p>
    <w:p w14:paraId="6443A0FC" w14:textId="128750EC" w:rsidR="002246D2" w:rsidRPr="00046C8F" w:rsidRDefault="002246D2" w:rsidP="008729E1">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Results presented here </w:t>
      </w:r>
      <w:del w:id="266" w:author="Stephen Scherrer" w:date="2018-11-15T14:59:00Z">
        <w:r w:rsidRPr="00046C8F" w:rsidDel="00011B1B">
          <w:rPr>
            <w:rFonts w:ascii="Times New Roman" w:hAnsi="Times New Roman" w:cs="Times New Roman"/>
            <w:sz w:val="24"/>
            <w:szCs w:val="24"/>
          </w:rPr>
          <w:delText xml:space="preserve">reconcile </w:delText>
        </w:r>
      </w:del>
      <w:ins w:id="267" w:author="Stephen Scherrer" w:date="2018-11-15T14:59:00Z">
        <w:r w:rsidR="00011B1B">
          <w:rPr>
            <w:rFonts w:ascii="Times New Roman" w:hAnsi="Times New Roman" w:cs="Times New Roman"/>
            <w:sz w:val="24"/>
            <w:szCs w:val="24"/>
          </w:rPr>
          <w:t>synthesize</w:t>
        </w:r>
        <w:r w:rsidR="00011B1B"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 xml:space="preserve">30+ years of efforts to determine growth for </w:t>
      </w:r>
      <w:r w:rsidRPr="00046C8F">
        <w:rPr>
          <w:rFonts w:ascii="Times New Roman" w:hAnsi="Times New Roman" w:cs="Times New Roman"/>
          <w:i/>
          <w:sz w:val="24"/>
          <w:szCs w:val="24"/>
        </w:rPr>
        <w:t>P. filamentosus</w:t>
      </w:r>
      <w:r w:rsidRPr="00046C8F">
        <w:rPr>
          <w:rFonts w:ascii="Times New Roman" w:hAnsi="Times New Roman" w:cs="Times New Roman"/>
          <w:sz w:val="24"/>
          <w:szCs w:val="24"/>
        </w:rPr>
        <w:t xml:space="preserve"> in the Hawaiian Archipelago, including previously unreported tagging data</w:t>
      </w:r>
      <w:del w:id="268" w:author="Stephen Scherrer [2]" w:date="2018-09-14T12:40:00Z">
        <w:r w:rsidRPr="00046C8F" w:rsidDel="0046585A">
          <w:rPr>
            <w:rFonts w:ascii="Times New Roman" w:hAnsi="Times New Roman" w:cs="Times New Roman"/>
            <w:sz w:val="24"/>
            <w:szCs w:val="24"/>
          </w:rPr>
          <w:delText xml:space="preserve"> with</w:delText>
        </w:r>
      </w:del>
      <w:r w:rsidRPr="00046C8F">
        <w:rPr>
          <w:rFonts w:ascii="Times New Roman" w:hAnsi="Times New Roman" w:cs="Times New Roman"/>
          <w:sz w:val="24"/>
          <w:szCs w:val="24"/>
        </w:rPr>
        <w:t xml:space="preserve">, to estimate holistic growth parameters spanning much of the life history of the species. Growth estimates from data collected in the Main Hawaiian Islands did not differ from those reported from populations in the Northwestern Hawaiian Islands, though they do differ from those elsewhere in the species’ range. These findings are consistent with broad genetic homogeneity in the species throughout the Hawaiian Archipelago </w:t>
      </w:r>
      <w:r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{"citationItems":[{"id":"ITEM-1","itemData":{"author":[{"dropping-particle":"","family":"Shaklee","given":"James B","non-dropping-particle":"","parse-names":false,"suffix":""},{"dropping-particle":"","family":"Samollow","given":"Paul B","non-dropping-particle":"","parse-names":false,"suffix":""}],"container-title":"Fishery Bulletin","id":"ITEM-1","issue":"4","issued":{"date-parts":[["1984"]]},"page":"703-713","title":"Genetic variation and population structure in a deepwater snapper, Pristipomoides filamentosus, in the Hawaiian Archipelago","type":"article-journal","volume":"82"},"uris":["http://www.mendeley.com/documents/?uuid=f09ffb42-54c2-4c71-901d-eb7926295754"]},{"id":"ITEM-2","itemData":{"DOI":"10.1371/journal.pone.0028913","ISBN":"1932-6203","ISSN":"19326203","PMID":"22216141","abstract":"In the tropical Indo-Pacific, most phylogeographic studies have focused on the shallow-water taxa that inhabit reefs to approximately 30 m depth. Little is known about the large predatory fishes, primarily snappers (subfamily Etelinae) and groupers (subfamily Epinephelinae) that occur at 100-400 m. These long-lived, slow-growing species support fisheries across the Indo-Pacific, yet no comprehensive genetic surveys within this group have been conducted. Here we contribute the first range-wide survey of a deepwater Indo-Pacific snapper, Pristipomoides filamentosus, with special focus on Hawai'i. We applied mtDNA cytochrome b and 11 microsatellite loci to 26 samples (N=1,222) collected across 17,000 km from Hawai'i to the western Indian Ocean. Results indicate that P. filamentosus is a highly dispersive species with low but significant population structure (mtDNA Φ(ST)=0.029, microsatellite F(ST)=0.029) due entirely to the isolation of Hawai'i. No population structure was detected across 14,000 km of the Indo-Pacific from Tonga in the Central Pacific to the Seychelles in the western Indian Ocean, a pattern rarely observed in reef species. Despite a long pelagic phase (60-180 days), interisland dispersal as adults, and extensive gene flow across the Indo-Pacific, P. filamentosus is unable to maintain population connectivity with Hawai'i. Coalescent analyses indicate that P. filamentosus may have colonized Hawai'i 26 K-52 K y ago against prevailing currents, with dispersal away from Hawai'i dominating migration estimates. P. filamentosus harbors low genetic diversity in Hawai'i, a common pattern in marine fishes, and our data indicate a single archipelago-wide stock. However, like the Hawaiian Grouper, Hyporthodus quernus, this snapper had several significant pairwise comparisons (F(ST)) clustered around the middle of the archipelago (St. Rogatien, Brooks Banks, Gardner) indicating that this region may be isolated or (more likely) receives input from Johnston Atoll to the south.","author":[{"dropping-particle":"","family":"Gaither","given":"Michelle R.","non-dropping-particle":"","parse-names":false,"suffix":""},{"dropping-particle":"","family":"Jones","given":"Shelley a.","non-dropping-particle":"","parse-names":false,"suffix":""},{"dropping-particle":"","family":"Kelley","given":"Christopher","non-dropping-particle":"","parse-names":false,"suffix":""},{"dropping-particle":"","family":"Newman","given":"Stephen J.","non-dropping-particle":"","parse-names":false,"suffix":""},{"dropping-particle":"","family":"Sorenson","given":"Laurie","non-dropping-particle":"","parse-names":false,"suffix":""},{"dropping-particle":"","family":"Bowen","given":"Brian W.","non-dropping-particle":"","parse-names":false,"suffix":""}],"container-title":"PLoS ONE","id":"ITEM-2","issue":"12","issued":{"date-parts":[["2011"]]},"title":"High connectivity in the deepwater snapper Pristipomoides filamentosus (lutjanidae) across the indo-pacific with isolation of the Hawaiian archipelago","type":"article-journal","volume":"6"},"uris":["http://www.mendeley.com/documents/?uuid=a8be7f26-89f6-47d2-bd89-ae62a8d2d943"]},{"id":"ITEM-3","itemData":{"DOI":"10.1007/s12686-009-9119-3","ISBN":"1877-7252","ISSN":"18777252","abstract":"Pristipomoides filamentosus is a highly valued food and game fish with a broad biogeographic range from the central Pacific to the western Indian Ocean. To provide tools for addressing both ecological and management questions, we developed 15 polymorphic microsatellite markers for this species. In a sample of 53 individuals from Hawai'i and New Caledonia, we observed an average of 7.7 alleles per locus (range 2-17). Observed heterozygosity was H(O) = 0.034-0.889 and expected heterozygosity was H(E) = 0.034-0.887 among populations. Only two of the 30 locus by population tests showed significant deviation from Hardy-Weinberg equilibrium and no significant linkage disequilibrium was observed among any of the loci. PCR protocols were optimized for similar reaction conditions across loci, thereby facilitating multiplexing and rapid multilocus genotyping.","author":[{"dropping-particle":"","family":"Gaither","given":"Michelle R.","non-dropping-particle":"","parse-names":false,"suffix":""},{"dropping-particle":"","family":"Toonen","given":"Robert J.","non-dropping-particle":"","parse-names":false,"suffix":""},{"dropping-particle":"","family":"Sorenson","given":"Laurie","non-dropping-particle":"","parse-names":false,"suffix":""},{"dropping-particle":"","family":"Bowen","given":"Brian W.","non-dropping-particle":"","parse-names":false,"suffix":""}],"container-title":"Conservation Genetics Resources","id":"ITEM-3","issue":"SUPPL.1","issued":{"date-parts":[["2010"]]},"page":"169-172","title":"Isolation and characterization of microsatellite markers for the crimson jobfish, pristipomoides filamentosus (Lutjanidae)","type":"article-journal","volume":"2"},"uris":["http://www.mendeley.com/documents/?uuid=c212b2e3-a332-4cb7-8696-354e6159cf5b"]}],"mendeley":{"formattedCitation":"(Shaklee and Samollow 1984, Gaither et al. 2010, 2011)","plainTextFormattedCitation":"(Shaklee and Samollow 1984, Gaither et al. 2010, 2011)","previouslyFormattedCitation":"(Shaklee and Samollow 1984, Gaither et al. 2010, 2011)"},"properties":{"noteIndex":0},"schema":"https://github.com/citation-style-language/schema/raw/master/csl-citation.json"}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(Shaklee and Samollow 1984, Gaither et al. 2010, 2011)</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w:t>
      </w:r>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 xml:space="preserve">Parameter estimates derived from integrative models that incorporated additional length frequency and length-at-age data were better able to predict growth. These parameters were highly consistent </w:t>
      </w:r>
      <w:ins w:id="269" w:author="Stephen Scherrer [2]" w:date="2018-09-14T12:41:00Z">
        <w:r w:rsidR="00970A84">
          <w:rPr>
            <w:rFonts w:ascii="Times New Roman" w:hAnsi="Times New Roman" w:cs="Times New Roman"/>
            <w:sz w:val="24"/>
            <w:szCs w:val="24"/>
          </w:rPr>
          <w:t xml:space="preserve">with </w:t>
        </w:r>
      </w:ins>
      <w:r w:rsidRPr="00046C8F">
        <w:rPr>
          <w:rFonts w:ascii="Times New Roman" w:hAnsi="Times New Roman" w:cs="Times New Roman"/>
          <w:sz w:val="24"/>
          <w:szCs w:val="24"/>
        </w:rPr>
        <w:t xml:space="preserve">those derived by radio-isotopic composition of otolith material and counts of otolith </w:t>
      </w:r>
      <w:proofErr w:type="spellStart"/>
      <w:r w:rsidRPr="00046C8F">
        <w:rPr>
          <w:rFonts w:ascii="Times New Roman" w:hAnsi="Times New Roman" w:cs="Times New Roman"/>
          <w:sz w:val="24"/>
          <w:szCs w:val="24"/>
        </w:rPr>
        <w:t>microincrements</w:t>
      </w:r>
      <w:proofErr w:type="spellEnd"/>
      <w:r w:rsidRPr="00046C8F">
        <w:rPr>
          <w:rFonts w:ascii="Times New Roman" w:hAnsi="Times New Roman" w:cs="Times New Roman"/>
          <w:sz w:val="24"/>
          <w:szCs w:val="24"/>
        </w:rPr>
        <w:t xml:space="preserve"> and annuli by Andrews et al. (2012) and those fit only with annuli data without </w:t>
      </w:r>
      <w:proofErr w:type="spellStart"/>
      <w:r w:rsidRPr="00046C8F">
        <w:rPr>
          <w:rFonts w:ascii="Times New Roman" w:hAnsi="Times New Roman" w:cs="Times New Roman"/>
          <w:sz w:val="24"/>
          <w:szCs w:val="24"/>
        </w:rPr>
        <w:t>constraint</w:t>
      </w:r>
      <w:ins w:id="270" w:author="Stephen Scherrer [2]" w:date="2018-09-14T12:41:00Z">
        <w:r w:rsidR="00970A84">
          <w:rPr>
            <w:rFonts w:ascii="Times New Roman" w:hAnsi="Times New Roman" w:cs="Times New Roman"/>
            <w:sz w:val="24"/>
            <w:szCs w:val="24"/>
          </w:rPr>
          <w:t>ing</w:t>
        </w:r>
      </w:ins>
      <w:proofErr w:type="spellEnd"/>
      <w:r w:rsidRPr="00046C8F">
        <w:rPr>
          <w:rFonts w:ascii="Times New Roman" w:hAnsi="Times New Roman" w:cs="Times New Roman"/>
          <w:sz w:val="24"/>
          <w:szCs w:val="24"/>
        </w:rPr>
        <w:t xml:space="preserve"> </w:t>
      </w:r>
      <w:del w:id="271" w:author="Stephen Scherrer [2]" w:date="2018-09-14T12:41:00Z">
        <w:r w:rsidRPr="00046C8F" w:rsidDel="00970A84">
          <w:rPr>
            <w:rFonts w:ascii="Times New Roman" w:hAnsi="Times New Roman" w:cs="Times New Roman"/>
            <w:sz w:val="24"/>
            <w:szCs w:val="24"/>
          </w:rPr>
          <w:delText xml:space="preserve">to </w:delText>
        </w:r>
      </w:del>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by Ralston and Miyamoto (1983).</w:t>
      </w:r>
    </w:p>
    <w:p w14:paraId="1DAFAE9C" w14:textId="77777777" w:rsidR="00970A84" w:rsidRDefault="00174D8C" w:rsidP="00625C64">
      <w:pPr>
        <w:spacing w:line="480" w:lineRule="auto"/>
        <w:ind w:firstLine="720"/>
        <w:rPr>
          <w:ins w:id="272" w:author="Stephen Scherrer [2]" w:date="2018-09-14T12:42:00Z"/>
          <w:rFonts w:ascii="Times New Roman" w:hAnsi="Times New Roman" w:cs="Times New Roman"/>
          <w:sz w:val="24"/>
          <w:szCs w:val="24"/>
        </w:rPr>
      </w:pPr>
      <w:r w:rsidRPr="00046C8F">
        <w:rPr>
          <w:rFonts w:ascii="Times New Roman" w:hAnsi="Times New Roman" w:cs="Times New Roman"/>
          <w:sz w:val="24"/>
          <w:szCs w:val="24"/>
        </w:rPr>
        <w:lastRenderedPageBreak/>
        <w:t xml:space="preserve">An underlying assumption when using mark-recapture methodologies to estimate growth is that the act of tagging does not disrupt the growth of the individual. Estimates of individual growth between marking and recapture </w:t>
      </w:r>
      <w:del w:id="273" w:author="Stephen Scherrer [2]" w:date="2018-09-14T12:42:00Z">
        <w:r w:rsidRPr="00046C8F" w:rsidDel="00970A84">
          <w:rPr>
            <w:rFonts w:ascii="Times New Roman" w:hAnsi="Times New Roman" w:cs="Times New Roman"/>
            <w:sz w:val="24"/>
            <w:szCs w:val="24"/>
          </w:rPr>
          <w:delText xml:space="preserve">are highly </w:delText>
        </w:r>
      </w:del>
      <w:del w:id="274" w:author="Stephen Scherrer [2]" w:date="2018-09-14T12:41:00Z">
        <w:r w:rsidRPr="00046C8F" w:rsidDel="00970A84">
          <w:rPr>
            <w:rFonts w:ascii="Times New Roman" w:hAnsi="Times New Roman" w:cs="Times New Roman"/>
            <w:sz w:val="24"/>
            <w:szCs w:val="24"/>
          </w:rPr>
          <w:delText>consistent between the results of</w:delText>
        </w:r>
      </w:del>
      <w:ins w:id="275" w:author="Stephen Scherrer [2]" w:date="2018-09-14T12:41:00Z">
        <w:r w:rsidR="00970A84">
          <w:rPr>
            <w:rFonts w:ascii="Times New Roman" w:hAnsi="Times New Roman" w:cs="Times New Roman"/>
            <w:sz w:val="24"/>
            <w:szCs w:val="24"/>
          </w:rPr>
          <w:t>in</w:t>
        </w:r>
      </w:ins>
      <w:r w:rsidRPr="00046C8F">
        <w:rPr>
          <w:rFonts w:ascii="Times New Roman" w:hAnsi="Times New Roman" w:cs="Times New Roman"/>
          <w:sz w:val="24"/>
          <w:szCs w:val="24"/>
        </w:rPr>
        <w:t xml:space="preserve"> this study </w:t>
      </w:r>
      <w:del w:id="276" w:author="Stephen Scherrer [2]" w:date="2018-09-14T12:42:00Z">
        <w:r w:rsidRPr="00046C8F" w:rsidDel="00970A84">
          <w:rPr>
            <w:rFonts w:ascii="Times New Roman" w:hAnsi="Times New Roman" w:cs="Times New Roman"/>
            <w:sz w:val="24"/>
            <w:szCs w:val="24"/>
          </w:rPr>
          <w:delText xml:space="preserve">and </w:delText>
        </w:r>
      </w:del>
      <w:ins w:id="277" w:author="Stephen Scherrer [2]" w:date="2018-09-14T12:42:00Z">
        <w:r w:rsidR="00970A84">
          <w:rPr>
            <w:rFonts w:ascii="Times New Roman" w:hAnsi="Times New Roman" w:cs="Times New Roman"/>
            <w:sz w:val="24"/>
            <w:szCs w:val="24"/>
          </w:rPr>
          <w:t>are consistent with studies</w:t>
        </w:r>
        <w:r w:rsidR="00970A84" w:rsidRPr="00046C8F">
          <w:rPr>
            <w:rFonts w:ascii="Times New Roman" w:hAnsi="Times New Roman" w:cs="Times New Roman"/>
            <w:sz w:val="24"/>
            <w:szCs w:val="24"/>
          </w:rPr>
          <w:t xml:space="preserve"> </w:t>
        </w:r>
      </w:ins>
      <w:del w:id="278" w:author="Stephen Scherrer [2]" w:date="2018-09-14T12:42:00Z">
        <w:r w:rsidRPr="00046C8F" w:rsidDel="00970A84">
          <w:rPr>
            <w:rFonts w:ascii="Times New Roman" w:hAnsi="Times New Roman" w:cs="Times New Roman"/>
            <w:sz w:val="24"/>
            <w:szCs w:val="24"/>
          </w:rPr>
          <w:delText xml:space="preserve">those </w:delText>
        </w:r>
      </w:del>
      <w:r w:rsidR="00CE0425" w:rsidRPr="00046C8F">
        <w:rPr>
          <w:rFonts w:ascii="Times New Roman" w:hAnsi="Times New Roman" w:cs="Times New Roman"/>
          <w:sz w:val="24"/>
          <w:szCs w:val="24"/>
        </w:rPr>
        <w:t xml:space="preserve">that have </w:t>
      </w:r>
      <w:r w:rsidRPr="00046C8F">
        <w:rPr>
          <w:rFonts w:ascii="Times New Roman" w:hAnsi="Times New Roman" w:cs="Times New Roman"/>
          <w:sz w:val="24"/>
          <w:szCs w:val="24"/>
        </w:rPr>
        <w:t xml:space="preserve">exclusively </w:t>
      </w:r>
      <w:r w:rsidR="00CE0425" w:rsidRPr="00046C8F">
        <w:rPr>
          <w:rFonts w:ascii="Times New Roman" w:hAnsi="Times New Roman" w:cs="Times New Roman"/>
          <w:sz w:val="24"/>
          <w:szCs w:val="24"/>
        </w:rPr>
        <w:t>utilized a</w:t>
      </w:r>
      <w:r w:rsidRPr="00046C8F">
        <w:rPr>
          <w:rFonts w:ascii="Times New Roman" w:hAnsi="Times New Roman" w:cs="Times New Roman"/>
          <w:sz w:val="24"/>
          <w:szCs w:val="24"/>
        </w:rPr>
        <w:t xml:space="preserve"> </w:t>
      </w:r>
      <w:r w:rsidR="00CE0425" w:rsidRPr="00046C8F">
        <w:rPr>
          <w:rFonts w:ascii="Times New Roman" w:hAnsi="Times New Roman" w:cs="Times New Roman"/>
          <w:sz w:val="24"/>
          <w:szCs w:val="24"/>
        </w:rPr>
        <w:t>direct aging approach</w:t>
      </w:r>
      <w:r w:rsidRPr="00046C8F">
        <w:rPr>
          <w:rFonts w:ascii="Times New Roman" w:hAnsi="Times New Roman" w:cs="Times New Roman"/>
          <w:sz w:val="24"/>
          <w:szCs w:val="24"/>
        </w:rPr>
        <w:t xml:space="preserve">. Had surgical implantation of marker tags disrupted individual growth, one would anticipate recapture sizes consistently less than those predicted with growth parameters from otolith-based studies. This was not the case. </w:t>
      </w:r>
    </w:p>
    <w:p w14:paraId="7DC2E5C7" w14:textId="525CE6E9" w:rsidR="00BC419A" w:rsidRPr="00046C8F" w:rsidRDefault="00174D8C" w:rsidP="00625C64">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Estimated von Bertalanffy parameters underestimated growth in the largest fish. </w:t>
      </w:r>
      <w:ins w:id="279" w:author="Stephen Scherrer" w:date="2018-11-15T14:59:00Z">
        <w:r w:rsidR="00011B1B">
          <w:rPr>
            <w:rFonts w:ascii="Times New Roman" w:hAnsi="Times New Roman" w:cs="Times New Roman"/>
            <w:sz w:val="24"/>
            <w:szCs w:val="24"/>
          </w:rPr>
          <w:t>Improved fit of the models that incorporated larger fish sizes show the importance of adequate sampling. Additionally, w</w:t>
        </w:r>
      </w:ins>
      <w:del w:id="280" w:author="Stephen Scherrer" w:date="2018-11-15T14:59:00Z">
        <w:r w:rsidRPr="00046C8F" w:rsidDel="00011B1B">
          <w:rPr>
            <w:rFonts w:ascii="Times New Roman" w:hAnsi="Times New Roman" w:cs="Times New Roman"/>
            <w:sz w:val="24"/>
            <w:szCs w:val="24"/>
          </w:rPr>
          <w:delText>W</w:delText>
        </w:r>
      </w:del>
      <w:r w:rsidRPr="00046C8F">
        <w:rPr>
          <w:rFonts w:ascii="Times New Roman" w:hAnsi="Times New Roman" w:cs="Times New Roman"/>
          <w:sz w:val="24"/>
          <w:szCs w:val="24"/>
        </w:rPr>
        <w:t xml:space="preserve">e </w:t>
      </w:r>
      <w:proofErr w:type="gramStart"/>
      <w:r w:rsidRPr="00046C8F">
        <w:rPr>
          <w:rFonts w:ascii="Times New Roman" w:hAnsi="Times New Roman" w:cs="Times New Roman"/>
          <w:sz w:val="24"/>
          <w:szCs w:val="24"/>
        </w:rPr>
        <w:t>speculate</w:t>
      </w:r>
      <w:proofErr w:type="gramEnd"/>
      <w:r w:rsidRPr="00046C8F">
        <w:rPr>
          <w:rFonts w:ascii="Times New Roman" w:hAnsi="Times New Roman" w:cs="Times New Roman"/>
          <w:sz w:val="24"/>
          <w:szCs w:val="24"/>
        </w:rPr>
        <w:t xml:space="preserve"> this may be the result of dimorphic growth between sexes</w:t>
      </w:r>
      <w:ins w:id="281" w:author="Stephen Scherrer [2]" w:date="2018-09-14T12:43:00Z">
        <w:r w:rsidR="00970A84">
          <w:rPr>
            <w:rFonts w:ascii="Times New Roman" w:hAnsi="Times New Roman" w:cs="Times New Roman"/>
            <w:sz w:val="24"/>
            <w:szCs w:val="24"/>
          </w:rPr>
          <w:t>, where only one sex attains the largest sizes.</w:t>
        </w:r>
      </w:ins>
      <w:r w:rsidRPr="00046C8F">
        <w:rPr>
          <w:rFonts w:ascii="Times New Roman" w:hAnsi="Times New Roman" w:cs="Times New Roman"/>
          <w:sz w:val="24"/>
          <w:szCs w:val="24"/>
        </w:rPr>
        <w:t xml:space="preserve"> </w:t>
      </w:r>
      <w:ins w:id="282" w:author="Stephen Scherrer [2]" w:date="2018-09-14T12:43:00Z">
        <w:r w:rsidR="00970A84">
          <w:rPr>
            <w:rFonts w:ascii="Times New Roman" w:hAnsi="Times New Roman" w:cs="Times New Roman"/>
            <w:sz w:val="24"/>
            <w:szCs w:val="24"/>
          </w:rPr>
          <w:t xml:space="preserve">Sex </w:t>
        </w:r>
      </w:ins>
      <w:del w:id="283" w:author="Stephen Scherrer [2]" w:date="2018-09-14T12:43:00Z">
        <w:r w:rsidRPr="00046C8F" w:rsidDel="00970A84">
          <w:rPr>
            <w:rFonts w:ascii="Times New Roman" w:hAnsi="Times New Roman" w:cs="Times New Roman"/>
            <w:sz w:val="24"/>
            <w:szCs w:val="24"/>
          </w:rPr>
          <w:delText xml:space="preserve">and </w:delText>
        </w:r>
      </w:del>
      <w:r w:rsidRPr="00046C8F">
        <w:rPr>
          <w:rFonts w:ascii="Times New Roman" w:hAnsi="Times New Roman" w:cs="Times New Roman"/>
          <w:sz w:val="24"/>
          <w:szCs w:val="24"/>
        </w:rPr>
        <w:t xml:space="preserve">should be accounted for in future attempts to refine growth parameters for the species. The recapture rate in this study was approximately 10%. Low recapture rates may have been the result of large population sizes, </w:t>
      </w:r>
      <w:del w:id="284" w:author="Stephen Scherrer [2]" w:date="2018-09-14T12:43:00Z">
        <w:r w:rsidRPr="00046C8F" w:rsidDel="00970A84">
          <w:rPr>
            <w:rFonts w:ascii="Times New Roman" w:hAnsi="Times New Roman" w:cs="Times New Roman"/>
            <w:sz w:val="24"/>
            <w:szCs w:val="24"/>
          </w:rPr>
          <w:delText xml:space="preserve">trap </w:delText>
        </w:r>
      </w:del>
      <w:ins w:id="285" w:author="Stephen Scherrer [2]" w:date="2018-09-14T12:43:00Z">
        <w:r w:rsidR="00970A84">
          <w:rPr>
            <w:rFonts w:ascii="Times New Roman" w:hAnsi="Times New Roman" w:cs="Times New Roman"/>
            <w:sz w:val="24"/>
            <w:szCs w:val="24"/>
          </w:rPr>
          <w:t>hook</w:t>
        </w:r>
        <w:r w:rsidR="00970A84"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 xml:space="preserve">shy behavior of individuals following tagging, or high mortality of tagged individuals due to predation, barotrauma, or other factors of disproportionate mortality. The effort to obtain each data point was roughly ten times that required by </w:t>
      </w:r>
      <w:del w:id="286" w:author="Stephen Scherrer" w:date="2018-11-15T15:00:00Z">
        <w:r w:rsidRPr="00046C8F" w:rsidDel="00011B1B">
          <w:rPr>
            <w:rFonts w:ascii="Times New Roman" w:hAnsi="Times New Roman" w:cs="Times New Roman"/>
            <w:sz w:val="24"/>
            <w:szCs w:val="24"/>
          </w:rPr>
          <w:delText xml:space="preserve">other </w:delText>
        </w:r>
      </w:del>
      <w:ins w:id="287" w:author="Stephen Scherrer" w:date="2018-11-15T15:00:00Z">
        <w:r w:rsidR="00011B1B">
          <w:rPr>
            <w:rFonts w:ascii="Times New Roman" w:hAnsi="Times New Roman" w:cs="Times New Roman"/>
            <w:sz w:val="24"/>
            <w:szCs w:val="24"/>
          </w:rPr>
          <w:t xml:space="preserve">direct </w:t>
        </w:r>
        <w:proofErr w:type="gramStart"/>
        <w:r w:rsidR="00011B1B">
          <w:rPr>
            <w:rFonts w:ascii="Times New Roman" w:hAnsi="Times New Roman" w:cs="Times New Roman"/>
            <w:sz w:val="24"/>
            <w:szCs w:val="24"/>
          </w:rPr>
          <w:t>a</w:t>
        </w:r>
        <w:proofErr w:type="gramEnd"/>
        <w:r w:rsidR="00011B1B"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approaches, however analysis of data is substantially less involved than some other methods and describe observed growth, useful for validating growth estimates.</w:t>
      </w:r>
      <w:r w:rsidR="008729E1" w:rsidRPr="00046C8F">
        <w:rPr>
          <w:rFonts w:ascii="Times New Roman" w:hAnsi="Times New Roman" w:cs="Times New Roman"/>
          <w:sz w:val="24"/>
          <w:szCs w:val="24"/>
        </w:rPr>
        <w:tab/>
      </w:r>
    </w:p>
    <w:p w14:paraId="51D6E689" w14:textId="2FF07C4F" w:rsidR="00BC419A" w:rsidRPr="00046C8F" w:rsidRDefault="00BC419A" w:rsidP="000D5103">
      <w:pPr>
        <w:spacing w:line="480" w:lineRule="auto"/>
        <w:outlineLvl w:val="0"/>
        <w:rPr>
          <w:rFonts w:ascii="Times New Roman" w:hAnsi="Times New Roman" w:cs="Times New Roman"/>
          <w:b/>
          <w:i/>
          <w:sz w:val="24"/>
          <w:szCs w:val="24"/>
        </w:rPr>
      </w:pPr>
    </w:p>
    <w:p w14:paraId="37DDA4A3" w14:textId="7A50F08C" w:rsidR="00BB1E79" w:rsidRPr="00046C8F" w:rsidRDefault="00BB1E79" w:rsidP="000D5103">
      <w:pPr>
        <w:spacing w:line="480" w:lineRule="auto"/>
        <w:outlineLvl w:val="0"/>
        <w:rPr>
          <w:rFonts w:ascii="Times New Roman" w:hAnsi="Times New Roman" w:cs="Times New Roman"/>
          <w:b/>
          <w:i/>
          <w:sz w:val="24"/>
          <w:szCs w:val="24"/>
        </w:rPr>
      </w:pPr>
      <w:r w:rsidRPr="00046C8F">
        <w:rPr>
          <w:rFonts w:ascii="Times New Roman" w:hAnsi="Times New Roman" w:cs="Times New Roman"/>
          <w:b/>
          <w:i/>
          <w:sz w:val="24"/>
          <w:szCs w:val="24"/>
        </w:rPr>
        <w:t>Acknowledgements</w:t>
      </w:r>
    </w:p>
    <w:p w14:paraId="3E445D84" w14:textId="77777777" w:rsidR="001302DE" w:rsidRPr="00046C8F" w:rsidRDefault="00B2681D" w:rsidP="005B692B">
      <w:pPr>
        <w:spacing w:line="480" w:lineRule="auto"/>
        <w:outlineLvl w:val="0"/>
        <w:rPr>
          <w:rFonts w:ascii="Times New Roman" w:hAnsi="Times New Roman" w:cs="Times New Roman"/>
          <w:sz w:val="24"/>
          <w:szCs w:val="24"/>
        </w:rPr>
      </w:pPr>
      <w:r w:rsidRPr="00046C8F">
        <w:rPr>
          <w:rFonts w:ascii="Times New Roman" w:hAnsi="Times New Roman" w:cs="Times New Roman"/>
          <w:sz w:val="24"/>
          <w:szCs w:val="24"/>
        </w:rPr>
        <w:t xml:space="preserve">The authors would like to thank </w:t>
      </w:r>
      <w:r w:rsidR="00901630" w:rsidRPr="00046C8F">
        <w:rPr>
          <w:rFonts w:ascii="Times New Roman" w:hAnsi="Times New Roman" w:cs="Times New Roman"/>
          <w:sz w:val="24"/>
          <w:szCs w:val="24"/>
        </w:rPr>
        <w:t>everyone involved with OTP</w:t>
      </w:r>
      <w:r w:rsidR="005A2A7C" w:rsidRPr="00046C8F">
        <w:rPr>
          <w:rFonts w:ascii="Times New Roman" w:hAnsi="Times New Roman" w:cs="Times New Roman"/>
          <w:sz w:val="24"/>
          <w:szCs w:val="24"/>
        </w:rPr>
        <w:t>. We are also thankful to the authors of</w:t>
      </w:r>
      <w:r w:rsidR="00901630" w:rsidRPr="00046C8F">
        <w:rPr>
          <w:rFonts w:ascii="Times New Roman" w:hAnsi="Times New Roman" w:cs="Times New Roman"/>
          <w:sz w:val="24"/>
          <w:szCs w:val="24"/>
        </w:rPr>
        <w:t xml:space="preserve"> </w:t>
      </w:r>
      <w:r w:rsidR="005A2A7C" w:rsidRPr="00046C8F">
        <w:rPr>
          <w:rFonts w:ascii="Times New Roman" w:hAnsi="Times New Roman" w:cs="Times New Roman"/>
          <w:sz w:val="24"/>
          <w:szCs w:val="24"/>
        </w:rPr>
        <w:t xml:space="preserve">the </w:t>
      </w:r>
      <w:r w:rsidR="00A50546" w:rsidRPr="00046C8F">
        <w:rPr>
          <w:rFonts w:ascii="Times New Roman" w:hAnsi="Times New Roman" w:cs="Times New Roman"/>
          <w:sz w:val="24"/>
          <w:szCs w:val="24"/>
        </w:rPr>
        <w:t xml:space="preserve">other studies </w:t>
      </w:r>
      <w:r w:rsidR="00EA5F2E" w:rsidRPr="00046C8F">
        <w:rPr>
          <w:rFonts w:ascii="Times New Roman" w:hAnsi="Times New Roman" w:cs="Times New Roman"/>
          <w:sz w:val="24"/>
          <w:szCs w:val="24"/>
        </w:rPr>
        <w:t>that</w:t>
      </w:r>
      <w:r w:rsidR="00A50546" w:rsidRPr="00046C8F">
        <w:rPr>
          <w:rFonts w:ascii="Times New Roman" w:hAnsi="Times New Roman" w:cs="Times New Roman"/>
          <w:sz w:val="24"/>
          <w:szCs w:val="24"/>
        </w:rPr>
        <w:t xml:space="preserve"> collected the</w:t>
      </w:r>
      <w:r w:rsidR="00901630" w:rsidRPr="00046C8F">
        <w:rPr>
          <w:rFonts w:ascii="Times New Roman" w:hAnsi="Times New Roman" w:cs="Times New Roman"/>
          <w:sz w:val="24"/>
          <w:szCs w:val="24"/>
        </w:rPr>
        <w:t xml:space="preserve"> data presented here</w:t>
      </w:r>
      <w:r w:rsidR="005A2A7C" w:rsidRPr="00046C8F">
        <w:rPr>
          <w:rFonts w:ascii="Times New Roman" w:hAnsi="Times New Roman" w:cs="Times New Roman"/>
          <w:sz w:val="24"/>
          <w:szCs w:val="24"/>
        </w:rPr>
        <w:t xml:space="preserve"> including Frank Parrish, Robert Moffitt, Stephen Ralston, Garret Miyamoto, </w:t>
      </w:r>
      <w:r w:rsidR="009B6FD6" w:rsidRPr="00046C8F">
        <w:rPr>
          <w:rFonts w:ascii="Times New Roman" w:hAnsi="Times New Roman" w:cs="Times New Roman"/>
          <w:sz w:val="24"/>
          <w:szCs w:val="24"/>
        </w:rPr>
        <w:t xml:space="preserve">Allen Andrews, </w:t>
      </w:r>
      <w:r w:rsidR="005A2A7C" w:rsidRPr="00046C8F">
        <w:rPr>
          <w:rFonts w:ascii="Times New Roman" w:hAnsi="Times New Roman" w:cs="Times New Roman"/>
          <w:sz w:val="24"/>
          <w:szCs w:val="24"/>
        </w:rPr>
        <w:t xml:space="preserve">Edward </w:t>
      </w:r>
      <w:proofErr w:type="spellStart"/>
      <w:r w:rsidR="005A2A7C" w:rsidRPr="00046C8F">
        <w:rPr>
          <w:rFonts w:ascii="Times New Roman" w:hAnsi="Times New Roman" w:cs="Times New Roman"/>
          <w:sz w:val="24"/>
          <w:szCs w:val="24"/>
        </w:rPr>
        <w:t>DeMartini</w:t>
      </w:r>
      <w:proofErr w:type="spellEnd"/>
      <w:r w:rsidR="005A2A7C" w:rsidRPr="00046C8F">
        <w:rPr>
          <w:rFonts w:ascii="Times New Roman" w:hAnsi="Times New Roman" w:cs="Times New Roman"/>
          <w:sz w:val="24"/>
          <w:szCs w:val="24"/>
        </w:rPr>
        <w:t xml:space="preserve">, Jon </w:t>
      </w:r>
      <w:proofErr w:type="spellStart"/>
      <w:r w:rsidR="005A2A7C" w:rsidRPr="00046C8F">
        <w:rPr>
          <w:rFonts w:ascii="Times New Roman" w:hAnsi="Times New Roman" w:cs="Times New Roman"/>
          <w:sz w:val="24"/>
          <w:szCs w:val="24"/>
        </w:rPr>
        <w:t>Brodziak</w:t>
      </w:r>
      <w:proofErr w:type="spellEnd"/>
      <w:r w:rsidR="005A2A7C" w:rsidRPr="00046C8F">
        <w:rPr>
          <w:rFonts w:ascii="Times New Roman" w:hAnsi="Times New Roman" w:cs="Times New Roman"/>
          <w:sz w:val="24"/>
          <w:szCs w:val="24"/>
        </w:rPr>
        <w:t>, Ryan Nichols, and Robert Humphreys</w:t>
      </w:r>
      <w:r w:rsidR="00901630" w:rsidRPr="00046C8F">
        <w:rPr>
          <w:rFonts w:ascii="Times New Roman" w:hAnsi="Times New Roman" w:cs="Times New Roman"/>
          <w:sz w:val="24"/>
          <w:szCs w:val="24"/>
        </w:rPr>
        <w:t>.</w:t>
      </w:r>
      <w:r w:rsidR="00A50546" w:rsidRPr="00046C8F">
        <w:rPr>
          <w:rFonts w:ascii="Times New Roman" w:hAnsi="Times New Roman" w:cs="Times New Roman"/>
          <w:sz w:val="24"/>
          <w:szCs w:val="24"/>
        </w:rPr>
        <w:t xml:space="preserve"> </w:t>
      </w:r>
      <w:r w:rsidR="009B6FD6" w:rsidRPr="00046C8F">
        <w:rPr>
          <w:rFonts w:ascii="Times New Roman" w:hAnsi="Times New Roman" w:cs="Times New Roman"/>
          <w:sz w:val="24"/>
          <w:szCs w:val="24"/>
        </w:rPr>
        <w:t>Thanks to</w:t>
      </w:r>
      <w:r w:rsidRPr="00046C8F">
        <w:rPr>
          <w:rFonts w:ascii="Times New Roman" w:hAnsi="Times New Roman" w:cs="Times New Roman"/>
          <w:sz w:val="24"/>
          <w:szCs w:val="24"/>
        </w:rPr>
        <w:t xml:space="preserve"> Annette Tagawa for providing</w:t>
      </w:r>
      <w:r w:rsidRPr="00046C8F">
        <w:rPr>
          <w:rFonts w:ascii="Times New Roman" w:hAnsi="Times New Roman" w:cs="Times New Roman"/>
          <w:i/>
          <w:sz w:val="24"/>
          <w:szCs w:val="24"/>
        </w:rPr>
        <w:t xml:space="preserve"> </w:t>
      </w:r>
      <w:r w:rsidR="009B6FD6" w:rsidRPr="00046C8F">
        <w:rPr>
          <w:rFonts w:ascii="Times New Roman" w:hAnsi="Times New Roman" w:cs="Times New Roman"/>
          <w:sz w:val="24"/>
          <w:szCs w:val="24"/>
        </w:rPr>
        <w:t>the OTP</w:t>
      </w:r>
      <w:r w:rsidRPr="00046C8F">
        <w:rPr>
          <w:rFonts w:ascii="Times New Roman" w:hAnsi="Times New Roman" w:cs="Times New Roman"/>
          <w:sz w:val="24"/>
          <w:szCs w:val="24"/>
        </w:rPr>
        <w:t xml:space="preserve"> mark recapture data used in this analysis. We would also like to thank Zane Zhang and Paige </w:t>
      </w:r>
      <w:proofErr w:type="spellStart"/>
      <w:r w:rsidRPr="00046C8F">
        <w:rPr>
          <w:rFonts w:ascii="Times New Roman" w:hAnsi="Times New Roman" w:cs="Times New Roman"/>
          <w:sz w:val="24"/>
          <w:szCs w:val="24"/>
        </w:rPr>
        <w:t>Eveson</w:t>
      </w:r>
      <w:proofErr w:type="spellEnd"/>
      <w:r w:rsidRPr="00046C8F">
        <w:rPr>
          <w:rFonts w:ascii="Times New Roman" w:hAnsi="Times New Roman" w:cs="Times New Roman"/>
          <w:sz w:val="24"/>
          <w:szCs w:val="24"/>
        </w:rPr>
        <w:t xml:space="preserve"> </w:t>
      </w:r>
      <w:r w:rsidRPr="00046C8F">
        <w:rPr>
          <w:rFonts w:ascii="Times New Roman" w:hAnsi="Times New Roman" w:cs="Times New Roman"/>
          <w:sz w:val="24"/>
          <w:szCs w:val="24"/>
        </w:rPr>
        <w:lastRenderedPageBreak/>
        <w:t xml:space="preserve">for providing code used to fit Bayesian and maximum likelihood models. </w:t>
      </w:r>
      <w:r w:rsidR="00075A93" w:rsidRPr="00046C8F">
        <w:rPr>
          <w:rFonts w:ascii="Times New Roman" w:hAnsi="Times New Roman" w:cs="Times New Roman"/>
          <w:sz w:val="24"/>
          <w:szCs w:val="24"/>
        </w:rPr>
        <w:t xml:space="preserve">Finally, </w:t>
      </w:r>
      <w:r w:rsidRPr="00046C8F">
        <w:rPr>
          <w:rFonts w:ascii="Times New Roman" w:hAnsi="Times New Roman" w:cs="Times New Roman"/>
          <w:sz w:val="24"/>
          <w:szCs w:val="24"/>
        </w:rPr>
        <w:t>we would like to thank Joe O’Malley</w:t>
      </w:r>
      <w:r w:rsidR="00BE5BBF" w:rsidRPr="00046C8F">
        <w:rPr>
          <w:rFonts w:ascii="Times New Roman" w:hAnsi="Times New Roman" w:cs="Times New Roman"/>
          <w:sz w:val="24"/>
          <w:szCs w:val="24"/>
        </w:rPr>
        <w:t xml:space="preserve"> and Frank Parrish</w:t>
      </w:r>
      <w:r w:rsidRPr="00046C8F">
        <w:rPr>
          <w:rFonts w:ascii="Times New Roman" w:hAnsi="Times New Roman" w:cs="Times New Roman"/>
          <w:sz w:val="24"/>
          <w:szCs w:val="24"/>
        </w:rPr>
        <w:t xml:space="preserve"> for </w:t>
      </w:r>
      <w:r w:rsidR="00BE5BBF" w:rsidRPr="00046C8F">
        <w:rPr>
          <w:rFonts w:ascii="Times New Roman" w:hAnsi="Times New Roman" w:cs="Times New Roman"/>
          <w:sz w:val="24"/>
          <w:szCs w:val="24"/>
        </w:rPr>
        <w:t>their</w:t>
      </w:r>
      <w:r w:rsidRPr="00046C8F">
        <w:rPr>
          <w:rFonts w:ascii="Times New Roman" w:hAnsi="Times New Roman" w:cs="Times New Roman"/>
          <w:sz w:val="24"/>
          <w:szCs w:val="24"/>
        </w:rPr>
        <w:t xml:space="preserve"> advice and </w:t>
      </w:r>
      <w:r w:rsidR="00BE5BBF" w:rsidRPr="00046C8F">
        <w:rPr>
          <w:rFonts w:ascii="Times New Roman" w:hAnsi="Times New Roman" w:cs="Times New Roman"/>
          <w:sz w:val="24"/>
          <w:szCs w:val="24"/>
        </w:rPr>
        <w:t>feedback</w:t>
      </w:r>
      <w:r w:rsidRPr="00046C8F">
        <w:rPr>
          <w:rFonts w:ascii="Times New Roman" w:hAnsi="Times New Roman" w:cs="Times New Roman"/>
          <w:sz w:val="24"/>
          <w:szCs w:val="24"/>
        </w:rPr>
        <w:t xml:space="preserve"> during this project.</w:t>
      </w:r>
    </w:p>
    <w:p w14:paraId="0C92674F" w14:textId="77777777" w:rsidR="001302DE" w:rsidRPr="00046C8F" w:rsidRDefault="001302DE" w:rsidP="005B692B">
      <w:pPr>
        <w:spacing w:line="480" w:lineRule="auto"/>
        <w:outlineLvl w:val="0"/>
        <w:rPr>
          <w:rFonts w:ascii="Times New Roman" w:hAnsi="Times New Roman" w:cs="Times New Roman"/>
          <w:sz w:val="24"/>
          <w:szCs w:val="24"/>
        </w:rPr>
      </w:pPr>
    </w:p>
    <w:p w14:paraId="7BC76D97" w14:textId="77777777" w:rsidR="00D36623" w:rsidRPr="00046C8F" w:rsidRDefault="00D36623">
      <w:pPr>
        <w:rPr>
          <w:rFonts w:ascii="Times New Roman" w:hAnsi="Times New Roman" w:cs="Times New Roman"/>
          <w:b/>
          <w:i/>
          <w:sz w:val="24"/>
          <w:szCs w:val="24"/>
        </w:rPr>
      </w:pPr>
      <w:r w:rsidRPr="00046C8F">
        <w:rPr>
          <w:rFonts w:ascii="Times New Roman" w:hAnsi="Times New Roman" w:cs="Times New Roman"/>
          <w:b/>
          <w:i/>
          <w:sz w:val="24"/>
          <w:szCs w:val="24"/>
        </w:rPr>
        <w:br w:type="page"/>
      </w:r>
    </w:p>
    <w:p w14:paraId="28CBF1F0" w14:textId="58CE4204" w:rsidR="0033414E" w:rsidRPr="00046C8F" w:rsidRDefault="00E54C93" w:rsidP="000D5103">
      <w:pPr>
        <w:rPr>
          <w:rFonts w:ascii="Times New Roman" w:hAnsi="Times New Roman" w:cs="Times New Roman"/>
          <w:b/>
          <w:sz w:val="24"/>
          <w:szCs w:val="24"/>
        </w:rPr>
      </w:pPr>
      <w:r w:rsidRPr="00046C8F">
        <w:rPr>
          <w:rFonts w:ascii="Times New Roman" w:hAnsi="Times New Roman" w:cs="Times New Roman"/>
          <w:b/>
          <w:sz w:val="24"/>
          <w:szCs w:val="24"/>
        </w:rPr>
        <w:lastRenderedPageBreak/>
        <w:t>References</w:t>
      </w:r>
    </w:p>
    <w:p w14:paraId="0DDA9DFA" w14:textId="5B4738BC" w:rsidR="0038335E" w:rsidRPr="0038335E" w:rsidRDefault="00D36623" w:rsidP="0038335E">
      <w:pPr>
        <w:widowControl w:val="0"/>
        <w:autoSpaceDE w:val="0"/>
        <w:autoSpaceDN w:val="0"/>
        <w:adjustRightInd w:val="0"/>
        <w:ind w:left="480" w:hanging="480"/>
        <w:rPr>
          <w:rFonts w:ascii="Times New Roman" w:hAnsi="Times New Roman" w:cs="Times New Roman"/>
          <w:noProof/>
          <w:sz w:val="24"/>
        </w:rPr>
      </w:pPr>
      <w:r w:rsidRPr="00046C8F">
        <w:rPr>
          <w:rFonts w:ascii="Times New Roman" w:hAnsi="Times New Roman" w:cs="Times New Roman"/>
          <w:sz w:val="24"/>
          <w:szCs w:val="24"/>
        </w:rPr>
        <w:fldChar w:fldCharType="begin" w:fldLock="1"/>
      </w:r>
      <w:r w:rsidRPr="00046C8F">
        <w:rPr>
          <w:rFonts w:ascii="Times New Roman" w:hAnsi="Times New Roman" w:cs="Times New Roman"/>
          <w:sz w:val="24"/>
          <w:szCs w:val="24"/>
        </w:rPr>
        <w:instrText xml:space="preserve">ADDIN Mendeley Bibliography CSL_BIBLIOGRAPHY </w:instrText>
      </w:r>
      <w:r w:rsidRPr="00046C8F">
        <w:rPr>
          <w:rFonts w:ascii="Times New Roman" w:hAnsi="Times New Roman" w:cs="Times New Roman"/>
          <w:sz w:val="24"/>
          <w:szCs w:val="24"/>
        </w:rPr>
        <w:fldChar w:fldCharType="separate"/>
      </w:r>
      <w:r w:rsidR="0038335E" w:rsidRPr="0038335E">
        <w:rPr>
          <w:rFonts w:ascii="Times New Roman" w:hAnsi="Times New Roman" w:cs="Times New Roman"/>
          <w:noProof/>
          <w:sz w:val="24"/>
        </w:rPr>
        <w:t xml:space="preserve">Allen, G.R. 1985. Fao Species Catalogue Vol . 6 . Snappers of the World. Fao Fish. Synopsis </w:t>
      </w:r>
      <w:r w:rsidR="0038335E" w:rsidRPr="0038335E">
        <w:rPr>
          <w:rFonts w:ascii="Times New Roman" w:hAnsi="Times New Roman" w:cs="Times New Roman"/>
          <w:b/>
          <w:bCs/>
          <w:noProof/>
          <w:sz w:val="24"/>
        </w:rPr>
        <w:t>6</w:t>
      </w:r>
      <w:r w:rsidR="0038335E" w:rsidRPr="0038335E">
        <w:rPr>
          <w:rFonts w:ascii="Times New Roman" w:hAnsi="Times New Roman" w:cs="Times New Roman"/>
          <w:noProof/>
          <w:sz w:val="24"/>
        </w:rPr>
        <w:t>(125): 208. doi:10.1016/0025-326X(92)90600-B.</w:t>
      </w:r>
    </w:p>
    <w:p w14:paraId="16EB3446"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 xml:space="preserve">Andrews,  a H., DeMartini, E.E., Brodziak, J., Nichols, R.S., and Humphreys, R.L. 2012. A long-lived life history for a tropical, deepwater snapper (Pristipomoides filamentosus): bomb radiocarbon and lead-radium dating as extensions of daily increment analyses in otoliths. Can. J. Fish. Aquat. Sci. </w:t>
      </w:r>
      <w:r w:rsidRPr="0038335E">
        <w:rPr>
          <w:rFonts w:ascii="Times New Roman" w:hAnsi="Times New Roman" w:cs="Times New Roman"/>
          <w:b/>
          <w:bCs/>
          <w:noProof/>
          <w:sz w:val="24"/>
        </w:rPr>
        <w:t>69</w:t>
      </w:r>
      <w:r w:rsidRPr="0038335E">
        <w:rPr>
          <w:rFonts w:ascii="Times New Roman" w:hAnsi="Times New Roman" w:cs="Times New Roman"/>
          <w:noProof/>
          <w:sz w:val="24"/>
        </w:rPr>
        <w:t>: 1850–1869. doi:10.1139/f2012-109.</w:t>
      </w:r>
    </w:p>
    <w:p w14:paraId="58411A99"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Andrews, A.H., Humphreys, R. l., DeMartini, E.D., Nichols, R.S., and Brodziak, J. 2011. Bomb Radiocarbon and Lead-Radium Dating of Opakapaka (Pristipomoides filamentosus). Fish. Sci. (October). Available from http://www.pifsc.noaa.gov/library/pubs/admin/PIFSC_Admin_Rep_11-07.pdf.</w:t>
      </w:r>
    </w:p>
    <w:p w14:paraId="54A65020"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 xml:space="preserve">Benaglia, T., Chauveau, D., Hunter, D.R., and Young, D. 2009. Mixtools: An R package for analyzing finite mixture models. J. Stat. Softw. </w:t>
      </w:r>
      <w:r w:rsidRPr="0038335E">
        <w:rPr>
          <w:rFonts w:ascii="Times New Roman" w:hAnsi="Times New Roman" w:cs="Times New Roman"/>
          <w:b/>
          <w:bCs/>
          <w:noProof/>
          <w:sz w:val="24"/>
        </w:rPr>
        <w:t>32</w:t>
      </w:r>
      <w:r w:rsidRPr="0038335E">
        <w:rPr>
          <w:rFonts w:ascii="Times New Roman" w:hAnsi="Times New Roman" w:cs="Times New Roman"/>
          <w:noProof/>
          <w:sz w:val="24"/>
        </w:rPr>
        <w:t>(6): 1–29. Available from http://www.jstatsoft.org/v32/i06/.</w:t>
      </w:r>
    </w:p>
    <w:p w14:paraId="0B5CAEB9"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 xml:space="preserve">Burman, P. 1989. A comparative study of ordinary cross-validation, v-fold cross-validation and the repeated learning-testing methods. Biometrika </w:t>
      </w:r>
      <w:r w:rsidRPr="0038335E">
        <w:rPr>
          <w:rFonts w:ascii="Times New Roman" w:hAnsi="Times New Roman" w:cs="Times New Roman"/>
          <w:b/>
          <w:bCs/>
          <w:noProof/>
          <w:sz w:val="24"/>
        </w:rPr>
        <w:t>76</w:t>
      </w:r>
      <w:r w:rsidRPr="0038335E">
        <w:rPr>
          <w:rFonts w:ascii="Times New Roman" w:hAnsi="Times New Roman" w:cs="Times New Roman"/>
          <w:noProof/>
          <w:sz w:val="24"/>
        </w:rPr>
        <w:t>(3): 503–514. doi:10.1093/biomet/76.3.503.</w:t>
      </w:r>
    </w:p>
    <w:p w14:paraId="7DA7B38A"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Demartini, E.E., Landgraf, K.C., and Ralston, S. 1994. A Recharacterizatinon of the age-length and growth relationships of Hawaiian snapper Pristipomoides filamentosus. U.S. Department of Commerce, National Oceanic and Atmospheric Administration, National Marine Fisheries Service, Southwest Fisheries Science Center. Available from papers2://publication/uuid/0968A892-A6FF-4DD6-9E14-9F10C39B2ED8.</w:t>
      </w:r>
    </w:p>
    <w:p w14:paraId="259FA826"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 xml:space="preserve">Eveson, J.P., Laslett, G.M., and Polacheck, T. 2004. An integrated model for growth incorporating tag–recapture, length–frequency, and direct aging data. Can. J. Fish. Aquat. Sci. </w:t>
      </w:r>
      <w:r w:rsidRPr="0038335E">
        <w:rPr>
          <w:rFonts w:ascii="Times New Roman" w:hAnsi="Times New Roman" w:cs="Times New Roman"/>
          <w:b/>
          <w:bCs/>
          <w:noProof/>
          <w:sz w:val="24"/>
        </w:rPr>
        <w:t>61</w:t>
      </w:r>
      <w:r w:rsidRPr="0038335E">
        <w:rPr>
          <w:rFonts w:ascii="Times New Roman" w:hAnsi="Times New Roman" w:cs="Times New Roman"/>
          <w:noProof/>
          <w:sz w:val="24"/>
        </w:rPr>
        <w:t>(2): 292–306. doi:10.1139/f03-163.</w:t>
      </w:r>
    </w:p>
    <w:p w14:paraId="79028CBF"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 xml:space="preserve">Eveson, J.P., Polacheck, T., and Laslett, G.M. 2007. Consequences of assuming an incorrect error structure in von Bertalanffy growth models: a simulation study. Can. J. Fish. Aquat. Sci. </w:t>
      </w:r>
      <w:r w:rsidRPr="0038335E">
        <w:rPr>
          <w:rFonts w:ascii="Times New Roman" w:hAnsi="Times New Roman" w:cs="Times New Roman"/>
          <w:b/>
          <w:bCs/>
          <w:noProof/>
          <w:sz w:val="24"/>
        </w:rPr>
        <w:t>64</w:t>
      </w:r>
      <w:r w:rsidRPr="0038335E">
        <w:rPr>
          <w:rFonts w:ascii="Times New Roman" w:hAnsi="Times New Roman" w:cs="Times New Roman"/>
          <w:noProof/>
          <w:sz w:val="24"/>
        </w:rPr>
        <w:t>(4): 602–617. doi:10.1139/f07-036.</w:t>
      </w:r>
    </w:p>
    <w:p w14:paraId="71DE7E82"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 xml:space="preserve">Francis, R.I.C.C. 1988. Maximum likelihood estimation of growth and growth variability from tagging data. New Zeal. J. Mar. Freshw. Res. </w:t>
      </w:r>
      <w:r w:rsidRPr="0038335E">
        <w:rPr>
          <w:rFonts w:ascii="Times New Roman" w:hAnsi="Times New Roman" w:cs="Times New Roman"/>
          <w:b/>
          <w:bCs/>
          <w:noProof/>
          <w:sz w:val="24"/>
        </w:rPr>
        <w:t>22</w:t>
      </w:r>
      <w:r w:rsidRPr="0038335E">
        <w:rPr>
          <w:rFonts w:ascii="Times New Roman" w:hAnsi="Times New Roman" w:cs="Times New Roman"/>
          <w:noProof/>
          <w:sz w:val="24"/>
        </w:rPr>
        <w:t>(1): 43–51. doi:10.1080/00288330.1988.9516276.</w:t>
      </w:r>
    </w:p>
    <w:p w14:paraId="7FA83CA1"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 xml:space="preserve">Gaither, M.R., Jones, S. a., Kelley, C., Newman, S.J., Sorenson, L., and Bowen, B.W. 2011. High connectivity in the deepwater snapper Pristipomoides filamentosus (lutjanidae) across the indo-pacific with isolation of the Hawaiian archipelago. PLoS One </w:t>
      </w:r>
      <w:r w:rsidRPr="0038335E">
        <w:rPr>
          <w:rFonts w:ascii="Times New Roman" w:hAnsi="Times New Roman" w:cs="Times New Roman"/>
          <w:b/>
          <w:bCs/>
          <w:noProof/>
          <w:sz w:val="24"/>
        </w:rPr>
        <w:t>6</w:t>
      </w:r>
      <w:r w:rsidRPr="0038335E">
        <w:rPr>
          <w:rFonts w:ascii="Times New Roman" w:hAnsi="Times New Roman" w:cs="Times New Roman"/>
          <w:noProof/>
          <w:sz w:val="24"/>
        </w:rPr>
        <w:t>(12). doi:10.1371/journal.pone.0028913.</w:t>
      </w:r>
    </w:p>
    <w:p w14:paraId="742AF2FB"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 xml:space="preserve">Gaither, M.R., Toonen, R.J., Sorenson, L., and Bowen, B.W. 2010. Isolation and characterization of microsatellite markers for the crimson jobfish, pristipomoides filamentosus (Lutjanidae). Conserv. Genet. Resour. </w:t>
      </w:r>
      <w:r w:rsidRPr="0038335E">
        <w:rPr>
          <w:rFonts w:ascii="Times New Roman" w:hAnsi="Times New Roman" w:cs="Times New Roman"/>
          <w:b/>
          <w:bCs/>
          <w:noProof/>
          <w:sz w:val="24"/>
        </w:rPr>
        <w:t>2</w:t>
      </w:r>
      <w:r w:rsidRPr="0038335E">
        <w:rPr>
          <w:rFonts w:ascii="Times New Roman" w:hAnsi="Times New Roman" w:cs="Times New Roman"/>
          <w:noProof/>
          <w:sz w:val="24"/>
        </w:rPr>
        <w:t>(SUPPL.1): 169–172. doi:10.1007/s12686-009-9119-3.</w:t>
      </w:r>
    </w:p>
    <w:p w14:paraId="2EB88930"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 xml:space="preserve">Gelman, A., and Rubin, D.B. 1992. lnference from Iterative Simulation Using Multiple Sequences. Stat. Sci. </w:t>
      </w:r>
      <w:r w:rsidRPr="0038335E">
        <w:rPr>
          <w:rFonts w:ascii="Times New Roman" w:hAnsi="Times New Roman" w:cs="Times New Roman"/>
          <w:b/>
          <w:bCs/>
          <w:noProof/>
          <w:sz w:val="24"/>
        </w:rPr>
        <w:t>7</w:t>
      </w:r>
      <w:r w:rsidRPr="0038335E">
        <w:rPr>
          <w:rFonts w:ascii="Times New Roman" w:hAnsi="Times New Roman" w:cs="Times New Roman"/>
          <w:noProof/>
          <w:sz w:val="24"/>
        </w:rPr>
        <w:t>(4): 457–472. doi:10.2307/2246093.</w:t>
      </w:r>
    </w:p>
    <w:p w14:paraId="7873AF9B"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 xml:space="preserve">Hardman-Mountford, N.J., Polunin, N.V.C., and Boulle, D. 1997. Can the age of the tropical species be determined by otolith measurement?: a study using Pristipomoides filamentosus (Pisces: Lutjanidae) from the Mahe Plateau, Seychelles. Naga, ICLARM Q. </w:t>
      </w:r>
      <w:r w:rsidRPr="0038335E">
        <w:rPr>
          <w:rFonts w:ascii="Times New Roman" w:hAnsi="Times New Roman" w:cs="Times New Roman"/>
          <w:b/>
          <w:bCs/>
          <w:noProof/>
          <w:sz w:val="24"/>
        </w:rPr>
        <w:t>20</w:t>
      </w:r>
      <w:r w:rsidRPr="0038335E">
        <w:rPr>
          <w:rFonts w:ascii="Times New Roman" w:hAnsi="Times New Roman" w:cs="Times New Roman"/>
          <w:noProof/>
          <w:sz w:val="24"/>
        </w:rPr>
        <w:t>(2): 27–31.</w:t>
      </w:r>
    </w:p>
    <w:p w14:paraId="0924BDDB"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Hawaii Reported Landing Tables. 2016. Available from https://www.pifsc.noaa.gov/wpacfin/hi/dar/Pages/hi_data_3.php [accessed 23 March 2018].</w:t>
      </w:r>
    </w:p>
    <w:p w14:paraId="61942770"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 xml:space="preserve">James, I.R. 1991. Estimation of von Bertalanffy growth curve parameters from recapture data. Biometrics </w:t>
      </w:r>
      <w:r w:rsidRPr="0038335E">
        <w:rPr>
          <w:rFonts w:ascii="Times New Roman" w:hAnsi="Times New Roman" w:cs="Times New Roman"/>
          <w:b/>
          <w:bCs/>
          <w:noProof/>
          <w:sz w:val="24"/>
        </w:rPr>
        <w:t>47</w:t>
      </w:r>
      <w:r w:rsidRPr="0038335E">
        <w:rPr>
          <w:rFonts w:ascii="Times New Roman" w:hAnsi="Times New Roman" w:cs="Times New Roman"/>
          <w:noProof/>
          <w:sz w:val="24"/>
        </w:rPr>
        <w:t>: 1519–1530. doi:10.2307/2532403.</w:t>
      </w:r>
    </w:p>
    <w:p w14:paraId="0BB9EC53"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 xml:space="preserve">Jensen, A.L. 1996. Beverton and Holt life history invariants result from optimal trade-off of </w:t>
      </w:r>
      <w:r w:rsidRPr="0038335E">
        <w:rPr>
          <w:rFonts w:ascii="Times New Roman" w:hAnsi="Times New Roman" w:cs="Times New Roman"/>
          <w:noProof/>
          <w:sz w:val="24"/>
        </w:rPr>
        <w:lastRenderedPageBreak/>
        <w:t xml:space="preserve">reproduction and survival. Can. J. Fish. Aquat. Sci. </w:t>
      </w:r>
      <w:r w:rsidRPr="0038335E">
        <w:rPr>
          <w:rFonts w:ascii="Times New Roman" w:hAnsi="Times New Roman" w:cs="Times New Roman"/>
          <w:b/>
          <w:bCs/>
          <w:noProof/>
          <w:sz w:val="24"/>
        </w:rPr>
        <w:t>53</w:t>
      </w:r>
      <w:r w:rsidRPr="0038335E">
        <w:rPr>
          <w:rFonts w:ascii="Times New Roman" w:hAnsi="Times New Roman" w:cs="Times New Roman"/>
          <w:noProof/>
          <w:sz w:val="24"/>
        </w:rPr>
        <w:t>(4): 820–822. doi:10.1139/f95-233.</w:t>
      </w:r>
    </w:p>
    <w:p w14:paraId="76ABF08F"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 xml:space="preserve">Kimura, D.K., Shimada, A.M., and Lowe, S.A. 1993. Estimating von Bertalanffy growth parameters of sablefish Anoplopoma fimbria and Pacific cod Gadus macrocephalus using tag-recapture data. Fish. Bull. </w:t>
      </w:r>
      <w:r w:rsidRPr="0038335E">
        <w:rPr>
          <w:rFonts w:ascii="Times New Roman" w:hAnsi="Times New Roman" w:cs="Times New Roman"/>
          <w:b/>
          <w:bCs/>
          <w:noProof/>
          <w:sz w:val="24"/>
        </w:rPr>
        <w:t>91</w:t>
      </w:r>
      <w:r w:rsidRPr="0038335E">
        <w:rPr>
          <w:rFonts w:ascii="Times New Roman" w:hAnsi="Times New Roman" w:cs="Times New Roman"/>
          <w:noProof/>
          <w:sz w:val="24"/>
        </w:rPr>
        <w:t>(2): 271–280.</w:t>
      </w:r>
    </w:p>
    <w:p w14:paraId="3D3897EF"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Kobayashi, D.R., Okamoto, H.Y., and Oishi, F.G. 2008. Movement of the deepwater snapper opakapaka , Pristipomoides filamentosus , in Hawaii : Insights from a large-scale tagging program and computer simulation.</w:t>
      </w:r>
    </w:p>
    <w:p w14:paraId="3F297A93"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 xml:space="preserve">Laslett, G.M., Eveson, J.P., and Polacheck, T. 2002. A flexible maximum likelihood approach for fitting growth curves to tag-recapture data. Can. J. Fish. Aquat. Sci. </w:t>
      </w:r>
      <w:r w:rsidRPr="0038335E">
        <w:rPr>
          <w:rFonts w:ascii="Times New Roman" w:hAnsi="Times New Roman" w:cs="Times New Roman"/>
          <w:b/>
          <w:bCs/>
          <w:noProof/>
          <w:sz w:val="24"/>
        </w:rPr>
        <w:t>59</w:t>
      </w:r>
      <w:r w:rsidRPr="0038335E">
        <w:rPr>
          <w:rFonts w:ascii="Times New Roman" w:hAnsi="Times New Roman" w:cs="Times New Roman"/>
          <w:noProof/>
          <w:sz w:val="24"/>
        </w:rPr>
        <w:t>(6): 976–986. doi:10.1139/f02-069.</w:t>
      </w:r>
    </w:p>
    <w:p w14:paraId="35502F92"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Luers, M.A., Demartini, E.E.D., and B, R.L.H.J. 2017. Seasonality , sex ratio , spawning frequency and sexual maturity of the opakapaka Pristipomoides filamentosus ( Perciformes : Lutjanidae ) from the Main Hawaiian Islands : fundamental input to size-at-retention regulations. Mar. Freshw. Res. doi:10.1071/MF17195.</w:t>
      </w:r>
    </w:p>
    <w:p w14:paraId="603DC988"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 xml:space="preserve">Maller, R.A., and Deboer, E.S. 1988. An analysis of two methods of fitting the von bertalanffy curve to capture-recapture data. Mar. Freshw. Res. </w:t>
      </w:r>
      <w:r w:rsidRPr="0038335E">
        <w:rPr>
          <w:rFonts w:ascii="Times New Roman" w:hAnsi="Times New Roman" w:cs="Times New Roman"/>
          <w:b/>
          <w:bCs/>
          <w:noProof/>
          <w:sz w:val="24"/>
        </w:rPr>
        <w:t>39</w:t>
      </w:r>
      <w:r w:rsidRPr="0038335E">
        <w:rPr>
          <w:rFonts w:ascii="Times New Roman" w:hAnsi="Times New Roman" w:cs="Times New Roman"/>
          <w:noProof/>
          <w:sz w:val="24"/>
        </w:rPr>
        <w:t>(4): 459–466. doi:10.1071/MF9880459.</w:t>
      </w:r>
    </w:p>
    <w:p w14:paraId="3D6949E9"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 xml:space="preserve">Mees, C.C. 1993. Population biology and stock assessment of Pristipomoides filamentosus on the Mahe Plateau, Seychelles. J. Fish Biol. </w:t>
      </w:r>
      <w:r w:rsidRPr="0038335E">
        <w:rPr>
          <w:rFonts w:ascii="Times New Roman" w:hAnsi="Times New Roman" w:cs="Times New Roman"/>
          <w:b/>
          <w:bCs/>
          <w:noProof/>
          <w:sz w:val="24"/>
        </w:rPr>
        <w:t>43</w:t>
      </w:r>
      <w:r w:rsidRPr="0038335E">
        <w:rPr>
          <w:rFonts w:ascii="Times New Roman" w:hAnsi="Times New Roman" w:cs="Times New Roman"/>
          <w:noProof/>
          <w:sz w:val="24"/>
        </w:rPr>
        <w:t>(5): 695–708. doi:10.1111/j.1095-8649.1993.tb01147.x.</w:t>
      </w:r>
    </w:p>
    <w:p w14:paraId="0B4551E1"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 xml:space="preserve">Moffitt, R.B., and Parrish, F.A. 1996. Habitat and life history of juvenile Hawaiian pink snapper, Pristipomoides filamentosus. Pacific Sci. </w:t>
      </w:r>
      <w:r w:rsidRPr="0038335E">
        <w:rPr>
          <w:rFonts w:ascii="Times New Roman" w:hAnsi="Times New Roman" w:cs="Times New Roman"/>
          <w:b/>
          <w:bCs/>
          <w:noProof/>
          <w:sz w:val="24"/>
        </w:rPr>
        <w:t>50</w:t>
      </w:r>
      <w:r w:rsidRPr="0038335E">
        <w:rPr>
          <w:rFonts w:ascii="Times New Roman" w:hAnsi="Times New Roman" w:cs="Times New Roman"/>
          <w:noProof/>
          <w:sz w:val="24"/>
        </w:rPr>
        <w:t>(4): 371–381.</w:t>
      </w:r>
    </w:p>
    <w:p w14:paraId="7D62DD3B"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O’Malley, J. 2015. A Review of the Cooperative Hawaiian Bottomfish Tagging Program of the Pacific Islands Fisheries Science Center and the Pacific Islands Fisheries Group. (June): 47. Honolulu, HI. doi:10.7289/V59W0CF7.</w:t>
      </w:r>
    </w:p>
    <w:p w14:paraId="54CE1EFD"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Okamoto, H.Y. 1993. Develop Opakapaka tagging techniques to assess movement behavior.</w:t>
      </w:r>
    </w:p>
    <w:p w14:paraId="0287A1D0"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 xml:space="preserve">Palmer, M.J., Phillips, B.F., and Smith, G.T. 1991. Application of nonlinear models with random coefficients to growth data. Biometrics </w:t>
      </w:r>
      <w:r w:rsidRPr="0038335E">
        <w:rPr>
          <w:rFonts w:ascii="Times New Roman" w:hAnsi="Times New Roman" w:cs="Times New Roman"/>
          <w:b/>
          <w:bCs/>
          <w:noProof/>
          <w:sz w:val="24"/>
        </w:rPr>
        <w:t>47</w:t>
      </w:r>
      <w:r w:rsidRPr="0038335E">
        <w:rPr>
          <w:rFonts w:ascii="Times New Roman" w:hAnsi="Times New Roman" w:cs="Times New Roman"/>
          <w:noProof/>
          <w:sz w:val="24"/>
        </w:rPr>
        <w:t>: 623–635. doi:10.2307/2532151.</w:t>
      </w:r>
    </w:p>
    <w:p w14:paraId="28574A22"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R Core Team. 2014. R: A Language and Environment for Statistical Computing. Vienna, Austria. Available from http://www.r-project.org/.</w:t>
      </w:r>
    </w:p>
    <w:p w14:paraId="37C3BC37"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 xml:space="preserve">Radtke, R.L. 1987. Age and growth information available from the otoliths of the Hawaiian snapper, Pristipomoides filamentosus. Coral Reefs </w:t>
      </w:r>
      <w:r w:rsidRPr="0038335E">
        <w:rPr>
          <w:rFonts w:ascii="Times New Roman" w:hAnsi="Times New Roman" w:cs="Times New Roman"/>
          <w:b/>
          <w:bCs/>
          <w:noProof/>
          <w:sz w:val="24"/>
        </w:rPr>
        <w:t>6</w:t>
      </w:r>
      <w:r w:rsidRPr="0038335E">
        <w:rPr>
          <w:rFonts w:ascii="Times New Roman" w:hAnsi="Times New Roman" w:cs="Times New Roman"/>
          <w:noProof/>
          <w:sz w:val="24"/>
        </w:rPr>
        <w:t>(1): 19–25. doi:10.1007/BF00302208.</w:t>
      </w:r>
    </w:p>
    <w:p w14:paraId="6B186DDC"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 xml:space="preserve">Ralston, S., and Miyamoto, G.T. 1983. Analyzing the width of daily otolith increments to age the Hawaiian snapper, Pristipomoides filamentosus. Fish. Bull. </w:t>
      </w:r>
      <w:r w:rsidRPr="0038335E">
        <w:rPr>
          <w:rFonts w:ascii="Times New Roman" w:hAnsi="Times New Roman" w:cs="Times New Roman"/>
          <w:b/>
          <w:bCs/>
          <w:noProof/>
          <w:sz w:val="24"/>
        </w:rPr>
        <w:t>81</w:t>
      </w:r>
      <w:r w:rsidRPr="0038335E">
        <w:rPr>
          <w:rFonts w:ascii="Times New Roman" w:hAnsi="Times New Roman" w:cs="Times New Roman"/>
          <w:noProof/>
          <w:sz w:val="24"/>
        </w:rPr>
        <w:t>: 523–535.</w:t>
      </w:r>
    </w:p>
    <w:p w14:paraId="233B6FA2"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Ralston, S.V.D. 1987. Mortality rates of snappers and groupers. Trop. snappers groupers Biol. Fish. Manag.: 375–404.</w:t>
      </w:r>
    </w:p>
    <w:p w14:paraId="3A36641B"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 xml:space="preserve">Ralston, S.V.D., and Polovina, J. 1982. A multispecies analyis of the commercial deep-sea handline fishery in Hawaii. Fish. Bull. </w:t>
      </w:r>
      <w:r w:rsidRPr="0038335E">
        <w:rPr>
          <w:rFonts w:ascii="Times New Roman" w:hAnsi="Times New Roman" w:cs="Times New Roman"/>
          <w:b/>
          <w:bCs/>
          <w:noProof/>
          <w:sz w:val="24"/>
        </w:rPr>
        <w:t>80</w:t>
      </w:r>
      <w:r w:rsidRPr="0038335E">
        <w:rPr>
          <w:rFonts w:ascii="Times New Roman" w:hAnsi="Times New Roman" w:cs="Times New Roman"/>
          <w:noProof/>
          <w:sz w:val="24"/>
        </w:rPr>
        <w:t>(3): 435–448.</w:t>
      </w:r>
    </w:p>
    <w:p w14:paraId="53AB39DF"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 xml:space="preserve">Shaklee, J.B., and Samollow, P.B. 1984. Genetic variation and population structure in a deepwater snapper, Pristipomoides filamentosus, in the Hawaiian Archipelago. Fish. Bull. </w:t>
      </w:r>
      <w:r w:rsidRPr="0038335E">
        <w:rPr>
          <w:rFonts w:ascii="Times New Roman" w:hAnsi="Times New Roman" w:cs="Times New Roman"/>
          <w:b/>
          <w:bCs/>
          <w:noProof/>
          <w:sz w:val="24"/>
        </w:rPr>
        <w:t>82</w:t>
      </w:r>
      <w:r w:rsidRPr="0038335E">
        <w:rPr>
          <w:rFonts w:ascii="Times New Roman" w:hAnsi="Times New Roman" w:cs="Times New Roman"/>
          <w:noProof/>
          <w:sz w:val="24"/>
        </w:rPr>
        <w:t>(4): 703–713. Available from papers2://publication/uuid/37165B0D-50DC-4086-9F5C-F52E8D0F69F4.</w:t>
      </w:r>
    </w:p>
    <w:p w14:paraId="6AD80696"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 xml:space="preserve">Spiegelhalter, D., Thomas, A., Best, N., and Way, R. 2003. WinBUGS User Manual. Components </w:t>
      </w:r>
      <w:r w:rsidRPr="0038335E">
        <w:rPr>
          <w:rFonts w:ascii="Times New Roman" w:hAnsi="Times New Roman" w:cs="Times New Roman"/>
          <w:b/>
          <w:bCs/>
          <w:noProof/>
          <w:sz w:val="24"/>
        </w:rPr>
        <w:t>2</w:t>
      </w:r>
      <w:r w:rsidRPr="0038335E">
        <w:rPr>
          <w:rFonts w:ascii="Times New Roman" w:hAnsi="Times New Roman" w:cs="Times New Roman"/>
          <w:noProof/>
          <w:sz w:val="24"/>
        </w:rPr>
        <w:t>(January): 1–60. doi:http://www.mrc-bsu.cam.ac.uk/wp-content/uploads/manual14.pdf.</w:t>
      </w:r>
    </w:p>
    <w:p w14:paraId="7C819BE1"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 xml:space="preserve">Thorson, J.T., Munch, S.B., Cope, J.M., and Gao, J. 2017. Predicting life history parameters for all fishes worldwide. Ecol. Appl. </w:t>
      </w:r>
      <w:r w:rsidRPr="0038335E">
        <w:rPr>
          <w:rFonts w:ascii="Times New Roman" w:hAnsi="Times New Roman" w:cs="Times New Roman"/>
          <w:b/>
          <w:bCs/>
          <w:noProof/>
          <w:sz w:val="24"/>
        </w:rPr>
        <w:t>27</w:t>
      </w:r>
      <w:r w:rsidRPr="0038335E">
        <w:rPr>
          <w:rFonts w:ascii="Times New Roman" w:hAnsi="Times New Roman" w:cs="Times New Roman"/>
          <w:noProof/>
          <w:sz w:val="24"/>
        </w:rPr>
        <w:t>(8): 2262–2276. doi:10.1002/eap.1606.</w:t>
      </w:r>
    </w:p>
    <w:p w14:paraId="1345FC74"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 xml:space="preserve">Uchiyama, J.H., and Tagami, D.T. 1984. Life history, distribution, and abundance of </w:t>
      </w:r>
      <w:r w:rsidRPr="0038335E">
        <w:rPr>
          <w:rFonts w:ascii="Times New Roman" w:hAnsi="Times New Roman" w:cs="Times New Roman"/>
          <w:noProof/>
          <w:sz w:val="24"/>
        </w:rPr>
        <w:lastRenderedPageBreak/>
        <w:t xml:space="preserve">bottomfishes in the Northwestern Hawaiian Islands. </w:t>
      </w:r>
      <w:r w:rsidRPr="0038335E">
        <w:rPr>
          <w:rFonts w:ascii="Times New Roman" w:hAnsi="Times New Roman" w:cs="Times New Roman"/>
          <w:i/>
          <w:iCs/>
          <w:noProof/>
          <w:sz w:val="24"/>
        </w:rPr>
        <w:t>In</w:t>
      </w:r>
      <w:r w:rsidRPr="0038335E">
        <w:rPr>
          <w:rFonts w:ascii="Times New Roman" w:hAnsi="Times New Roman" w:cs="Times New Roman"/>
          <w:noProof/>
          <w:sz w:val="24"/>
        </w:rPr>
        <w:t xml:space="preserve"> Proceedings of the Second Symposium on Resource Investigations in the Northwestern Hawaiian Islands. </w:t>
      </w:r>
      <w:r w:rsidRPr="0038335E">
        <w:rPr>
          <w:rFonts w:ascii="Times New Roman" w:hAnsi="Times New Roman" w:cs="Times New Roman"/>
          <w:i/>
          <w:iCs/>
          <w:noProof/>
          <w:sz w:val="24"/>
        </w:rPr>
        <w:t>Edited by</w:t>
      </w:r>
      <w:r w:rsidRPr="0038335E">
        <w:rPr>
          <w:rFonts w:ascii="Times New Roman" w:hAnsi="Times New Roman" w:cs="Times New Roman"/>
          <w:noProof/>
          <w:sz w:val="24"/>
        </w:rPr>
        <w:t xml:space="preserve"> R.W. Grigg and K.Y. Tanoue. pp. 229–247.</w:t>
      </w:r>
    </w:p>
    <w:p w14:paraId="7EF2AF66"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 xml:space="preserve">Wakefield, C.B., O’Malley, J.M., Williams, A.J., Taylor, B.M., Nichols, R.S., Halafihi, T., Humphreys, R.L., Kaltavara, J., Nicol, S.J., and Newman, S.J. 2017. Ageing bias and precision for deep-water snappers: Evaluating nascent otolith preparation methods using novel multivariate comparisons among readers and growth parameter estimates. ICES J. Mar. Sci. </w:t>
      </w:r>
      <w:r w:rsidRPr="0038335E">
        <w:rPr>
          <w:rFonts w:ascii="Times New Roman" w:hAnsi="Times New Roman" w:cs="Times New Roman"/>
          <w:b/>
          <w:bCs/>
          <w:noProof/>
          <w:sz w:val="24"/>
        </w:rPr>
        <w:t>74</w:t>
      </w:r>
      <w:r w:rsidRPr="0038335E">
        <w:rPr>
          <w:rFonts w:ascii="Times New Roman" w:hAnsi="Times New Roman" w:cs="Times New Roman"/>
          <w:noProof/>
          <w:sz w:val="24"/>
        </w:rPr>
        <w:t>(1): 193–203. doi:10.1093/icesjms/fsw162.</w:t>
      </w:r>
    </w:p>
    <w:p w14:paraId="3F3FE446"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 xml:space="preserve">Wang, Y.-G., Thomas, M.R., and Somers, I.F. 1995. A maximum likelihood approach for estimating growth from tag–recapture data. Can. J. Fish. Aquat. Sci. </w:t>
      </w:r>
      <w:r w:rsidRPr="0038335E">
        <w:rPr>
          <w:rFonts w:ascii="Times New Roman" w:hAnsi="Times New Roman" w:cs="Times New Roman"/>
          <w:b/>
          <w:bCs/>
          <w:noProof/>
          <w:sz w:val="24"/>
        </w:rPr>
        <w:t>52</w:t>
      </w:r>
      <w:r w:rsidRPr="0038335E">
        <w:rPr>
          <w:rFonts w:ascii="Times New Roman" w:hAnsi="Times New Roman" w:cs="Times New Roman"/>
          <w:noProof/>
          <w:sz w:val="24"/>
        </w:rPr>
        <w:t>(2): 252–259. doi:10.1139/f95-025.</w:t>
      </w:r>
    </w:p>
    <w:p w14:paraId="112533F7"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 xml:space="preserve">Zhang, Z., Lessard, J., and Campbell, A. 2009. Use of Bayesian hierarchical models to estimate northern abalone, Haliotis kamtschatkana, growth parameters from tag-recapture data. Fish. Res. </w:t>
      </w:r>
      <w:r w:rsidRPr="0038335E">
        <w:rPr>
          <w:rFonts w:ascii="Times New Roman" w:hAnsi="Times New Roman" w:cs="Times New Roman"/>
          <w:b/>
          <w:bCs/>
          <w:noProof/>
          <w:sz w:val="24"/>
        </w:rPr>
        <w:t>95</w:t>
      </w:r>
      <w:r w:rsidRPr="0038335E">
        <w:rPr>
          <w:rFonts w:ascii="Times New Roman" w:hAnsi="Times New Roman" w:cs="Times New Roman"/>
          <w:noProof/>
          <w:sz w:val="24"/>
        </w:rPr>
        <w:t>(2–3): 289–295. doi:10.1016/j.fishres.2008.09.035.</w:t>
      </w:r>
    </w:p>
    <w:p w14:paraId="783523DD" w14:textId="15009ACC" w:rsidR="009F1B37" w:rsidRPr="00046C8F" w:rsidRDefault="00D36623" w:rsidP="0038335E">
      <w:pPr>
        <w:widowControl w:val="0"/>
        <w:autoSpaceDE w:val="0"/>
        <w:autoSpaceDN w:val="0"/>
        <w:adjustRightInd w:val="0"/>
        <w:ind w:left="480" w:hanging="480"/>
        <w:rPr>
          <w:rFonts w:ascii="Times New Roman" w:hAnsi="Times New Roman" w:cs="Times New Roman"/>
          <w:sz w:val="24"/>
          <w:szCs w:val="24"/>
        </w:rPr>
      </w:pPr>
      <w:r w:rsidRPr="00046C8F">
        <w:rPr>
          <w:rFonts w:ascii="Times New Roman" w:hAnsi="Times New Roman" w:cs="Times New Roman"/>
          <w:sz w:val="24"/>
          <w:szCs w:val="24"/>
        </w:rPr>
        <w:fldChar w:fldCharType="end"/>
      </w:r>
    </w:p>
    <w:p w14:paraId="39F7F702" w14:textId="77777777" w:rsidR="009F1B37" w:rsidRPr="00046C8F" w:rsidRDefault="009F1B37">
      <w:pPr>
        <w:rPr>
          <w:rFonts w:ascii="Times New Roman" w:hAnsi="Times New Roman" w:cs="Times New Roman"/>
          <w:sz w:val="24"/>
          <w:szCs w:val="24"/>
        </w:rPr>
      </w:pPr>
      <w:r w:rsidRPr="00046C8F">
        <w:rPr>
          <w:rFonts w:ascii="Times New Roman" w:hAnsi="Times New Roman" w:cs="Times New Roman"/>
          <w:sz w:val="24"/>
          <w:szCs w:val="24"/>
        </w:rPr>
        <w:br w:type="page"/>
      </w:r>
    </w:p>
    <w:p w14:paraId="24B0CFB3" w14:textId="77777777" w:rsidR="00FD256D" w:rsidRPr="00046C8F" w:rsidRDefault="00FD256D" w:rsidP="00FD256D">
      <w:pPr>
        <w:spacing w:before="100" w:beforeAutospacing="1" w:line="360" w:lineRule="auto"/>
        <w:rPr>
          <w:rFonts w:ascii="Times New Roman" w:hAnsi="Times New Roman" w:cs="Times New Roman"/>
          <w:sz w:val="24"/>
          <w:szCs w:val="24"/>
        </w:rPr>
      </w:pPr>
      <w:r w:rsidRPr="00046C8F">
        <w:rPr>
          <w:rFonts w:ascii="Times New Roman" w:hAnsi="Times New Roman" w:cs="Times New Roman"/>
          <w:b/>
          <w:sz w:val="24"/>
          <w:szCs w:val="24"/>
        </w:rPr>
        <w:lastRenderedPageBreak/>
        <w:t>Appendix 1</w:t>
      </w:r>
      <w:r w:rsidRPr="00046C8F">
        <w:rPr>
          <w:rFonts w:ascii="Times New Roman" w:hAnsi="Times New Roman" w:cs="Times New Roman"/>
          <w:sz w:val="24"/>
          <w:szCs w:val="24"/>
        </w:rPr>
        <w:t xml:space="preserve">. </w:t>
      </w:r>
      <w:proofErr w:type="spellStart"/>
      <w:r w:rsidRPr="00046C8F">
        <w:rPr>
          <w:rFonts w:ascii="Times New Roman" w:hAnsi="Times New Roman" w:cs="Times New Roman"/>
          <w:sz w:val="24"/>
          <w:szCs w:val="24"/>
        </w:rPr>
        <w:t>WinBUGS</w:t>
      </w:r>
      <w:proofErr w:type="spellEnd"/>
      <w:r w:rsidRPr="00046C8F">
        <w:rPr>
          <w:rFonts w:ascii="Times New Roman" w:hAnsi="Times New Roman" w:cs="Times New Roman"/>
          <w:sz w:val="24"/>
          <w:szCs w:val="24"/>
        </w:rPr>
        <w:t xml:space="preserve"> code for Bayesian hierarchical growth model. Model 1 incorporates both L</w:t>
      </w:r>
      <w:r w:rsidRPr="00046C8F">
        <w:rPr>
          <w:rFonts w:ascii="Times New Roman" w:hAnsi="Times New Roman" w:cs="Times New Roman"/>
          <w:sz w:val="24"/>
          <w:szCs w:val="24"/>
          <w:vertAlign w:val="subscript"/>
        </w:rPr>
        <w:t>∞</w:t>
      </w:r>
      <w:r w:rsidRPr="00046C8F">
        <w:rPr>
          <w:rFonts w:ascii="Times New Roman" w:hAnsi="Times New Roman" w:cs="Times New Roman"/>
          <w:sz w:val="24"/>
          <w:szCs w:val="24"/>
        </w:rPr>
        <w:t xml:space="preserve"> and K individual variability; Model 2 incorporates L</w:t>
      </w:r>
      <w:r w:rsidRPr="00046C8F">
        <w:rPr>
          <w:rFonts w:ascii="Times New Roman" w:hAnsi="Times New Roman" w:cs="Times New Roman"/>
          <w:sz w:val="24"/>
          <w:szCs w:val="24"/>
          <w:vertAlign w:val="subscript"/>
        </w:rPr>
        <w:t>∞</w:t>
      </w:r>
      <w:r w:rsidRPr="00046C8F">
        <w:rPr>
          <w:rFonts w:ascii="Times New Roman" w:hAnsi="Times New Roman" w:cs="Times New Roman"/>
          <w:sz w:val="24"/>
          <w:szCs w:val="24"/>
        </w:rPr>
        <w:t xml:space="preserve"> individual variability; Model 3 incorporates K individual variability; and Model 4 incorporates no individual variability. Methodology from Zhang et al. </w:t>
      </w:r>
      <w:r w:rsidRPr="00046C8F">
        <w:rPr>
          <w:rFonts w:ascii="Times New Roman" w:hAnsi="Times New Roman" w:cs="Times New Roman"/>
          <w:sz w:val="24"/>
          <w:szCs w:val="24"/>
        </w:rPr>
        <w:fldChar w:fldCharType="begin"/>
      </w:r>
      <w:r w:rsidRPr="00046C8F">
        <w:rPr>
          <w:rFonts w:ascii="Times New Roman" w:hAnsi="Times New Roman" w:cs="Times New Roman"/>
          <w:sz w:val="24"/>
          <w:szCs w:val="24"/>
        </w:rPr>
        <w:instrText xml:space="preserve"> ADDIN EN.CITE &lt;EndNote&gt;&lt;Cite ExcludeAuth="1"&gt;&lt;Author&gt;Zhang&lt;/Author&gt;&lt;Year&gt;2009&lt;/Year&gt;&lt;RecNum&gt;11&lt;/RecNum&gt;&lt;DisplayText&gt;(2009)&lt;/DisplayText&gt;&lt;record&gt;&lt;rec-number&gt;11&lt;/rec-number&gt;&lt;foreign-keys&gt;&lt;key app="EN" db-id="v9x5vw0dnxpzv2ex2rkpd29taf2ep0dazpve"&gt;11&lt;/key&gt;&lt;/foreign-keys&gt;&lt;ref-type name="Journal Article"&gt;17&lt;/ref-type&gt;&lt;contributors&gt;&lt;authors&gt;&lt;author&gt;Zhang, Z.&lt;/author&gt;&lt;author&gt;Lessard, J.&lt;/author&gt;&lt;author&gt;Campbell, A.&lt;/author&gt;&lt;/authors&gt;&lt;/contributors&gt;&lt;titles&gt;&lt;title&gt;&lt;style face="normal" font="default" size="100%"&gt;Use of Bayesian hierarchical models to estimate northern abalone, &lt;/style&gt;&lt;style face="italic" font="default" size="100%"&gt;Haliotis kamtschatkana&lt;/style&gt;&lt;style face="normal" font="default" size="100%"&gt;, growth parameters from tag-recapture data&lt;/style&gt;&lt;/title&gt;&lt;secondary-title&gt;Fisheries Research&lt;/secondary-title&gt;&lt;/titles&gt;&lt;periodical&gt;&lt;full-title&gt;Fisheries Research&lt;/full-title&gt;&lt;/periodical&gt;&lt;pages&gt;289-295&lt;/pages&gt;&lt;volume&gt;95&lt;/volume&gt;&lt;number&gt;2-3&lt;/number&gt;&lt;keywords&gt;&lt;keyword&gt;Bayesian&lt;/keyword&gt;&lt;keyword&gt;Hierarchical&lt;/keyword&gt;&lt;keyword&gt;Growth&lt;/keyword&gt;&lt;keyword&gt;Simulation&lt;/keyword&gt;&lt;keyword&gt;Variability&lt;/keyword&gt;&lt;keyword&gt;Abalone&lt;/keyword&gt;&lt;/keywords&gt;&lt;dates&gt;&lt;year&gt;2009&lt;/year&gt;&lt;/dates&gt;&lt;isbn&gt;0165-7836&lt;/isbn&gt;&lt;urls&gt;&lt;related-urls&gt;&lt;url&gt;http://www.sciencedirect.com/science/article/pii/S0165783608003184&lt;/url&gt;&lt;/related-urls&gt;&lt;/urls&gt;&lt;electronic-resource-num&gt;10.1016/j.fishres.2008.09.035&lt;/electronic-resource-num&gt;&lt;/record&gt;&lt;/Cite&gt;&lt;/EndNote&gt;</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(2009)</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p>
    <w:p w14:paraId="2E1CDC45" w14:textId="77777777" w:rsidR="00FD256D" w:rsidRPr="00046C8F" w:rsidRDefault="00FD256D" w:rsidP="00FD256D">
      <w:pPr>
        <w:rPr>
          <w:rFonts w:ascii="Times New Roman" w:hAnsi="Times New Roman" w:cs="Times New Roman"/>
          <w:b/>
          <w:sz w:val="24"/>
          <w:szCs w:val="24"/>
        </w:rPr>
      </w:pPr>
    </w:p>
    <w:p w14:paraId="243B1F88"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 Model 1</w:t>
      </w:r>
    </w:p>
    <w:p w14:paraId="0B355D6E" w14:textId="77777777" w:rsidR="00FD256D" w:rsidRPr="00046C8F" w:rsidRDefault="00FD256D" w:rsidP="00FD256D">
      <w:pPr>
        <w:rPr>
          <w:rFonts w:ascii="Times New Roman" w:hAnsi="Times New Roman" w:cs="Times New Roman"/>
          <w:b/>
          <w:sz w:val="20"/>
          <w:szCs w:val="20"/>
        </w:rPr>
      </w:pPr>
      <w:proofErr w:type="gramStart"/>
      <w:r w:rsidRPr="00046C8F">
        <w:rPr>
          <w:rFonts w:ascii="Times New Roman" w:hAnsi="Times New Roman" w:cs="Times New Roman"/>
          <w:b/>
          <w:sz w:val="20"/>
          <w:szCs w:val="20"/>
        </w:rPr>
        <w:t>model{</w:t>
      </w:r>
      <w:proofErr w:type="gramEnd"/>
      <w:r w:rsidRPr="00046C8F">
        <w:rPr>
          <w:rFonts w:ascii="Times New Roman" w:hAnsi="Times New Roman" w:cs="Times New Roman"/>
          <w:b/>
          <w:sz w:val="20"/>
          <w:szCs w:val="20"/>
        </w:rPr>
        <w:t xml:space="preserve">   </w:t>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 </w:t>
      </w:r>
    </w:p>
    <w:p w14:paraId="194E0135"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for (</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in 1:476)</w:t>
      </w:r>
      <w:r w:rsidRPr="00046C8F">
        <w:rPr>
          <w:rFonts w:ascii="Times New Roman" w:hAnsi="Times New Roman" w:cs="Times New Roman"/>
          <w:b/>
          <w:sz w:val="20"/>
          <w:szCs w:val="20"/>
        </w:rPr>
        <w:tab/>
        <w:t xml:space="preserve"> {</w:t>
      </w:r>
    </w:p>
    <w:p w14:paraId="6091033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for (j in </w:t>
      </w:r>
      <w:proofErr w:type="gramStart"/>
      <w:r w:rsidRPr="00046C8F">
        <w:rPr>
          <w:rFonts w:ascii="Times New Roman" w:hAnsi="Times New Roman" w:cs="Times New Roman"/>
          <w:b/>
          <w:sz w:val="20"/>
          <w:szCs w:val="20"/>
        </w:rPr>
        <w:t>2:n</w:t>
      </w:r>
      <w:proofErr w:type="gram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t>{</w:t>
      </w:r>
    </w:p>
    <w:p w14:paraId="3635B205"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r w:rsidRPr="00046C8F">
        <w:rPr>
          <w:rFonts w:ascii="Times New Roman" w:hAnsi="Times New Roman" w:cs="Times New Roman"/>
          <w:b/>
          <w:sz w:val="20"/>
          <w:szCs w:val="20"/>
        </w:rPr>
        <w:tab/>
      </w:r>
    </w:p>
    <w:p w14:paraId="44FB3D83"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&lt;-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*(1.0 - </w:t>
      </w:r>
      <w:proofErr w:type="spell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(-k[</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-1])))</w:t>
      </w:r>
    </w:p>
    <w:p w14:paraId="7573A04E"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p>
    <w:p w14:paraId="6FD9C8BE"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w:t>
      </w:r>
    </w:p>
    <w:p w14:paraId="10F71D55"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w:t>
      </w:r>
    </w:p>
    <w:p w14:paraId="732D068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2160D2F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&lt;-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*(1.0 - </w:t>
      </w:r>
      <w:proofErr w:type="spell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(-k[</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r>
    </w:p>
    <w:p w14:paraId="1A8A513B"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475B15CE"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w:t>
      </w:r>
    </w:p>
    <w:p w14:paraId="0C6063B8"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r>
      <w:r w:rsidRPr="00046C8F">
        <w:rPr>
          <w:rFonts w:ascii="Times New Roman" w:hAnsi="Times New Roman" w:cs="Times New Roman"/>
          <w:b/>
          <w:sz w:val="20"/>
          <w:szCs w:val="20"/>
        </w:rPr>
        <w:tab/>
      </w:r>
    </w:p>
    <w:p w14:paraId="68DE4230"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k[</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I(0,1)</w:t>
      </w:r>
    </w:p>
    <w:p w14:paraId="319E1C0E"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shape, rate)</w:t>
      </w:r>
    </w:p>
    <w:p w14:paraId="19A71F27"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w:t>
      </w:r>
    </w:p>
    <w:p w14:paraId="3B62DB62"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p>
    <w:p w14:paraId="5A870BA0"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w:t>
      </w:r>
    </w:p>
    <w:p w14:paraId="09D5EED7"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var</w:t>
      </w:r>
      <w:proofErr w:type="spellEnd"/>
      <w:r w:rsidRPr="00046C8F">
        <w:rPr>
          <w:rFonts w:ascii="Times New Roman" w:hAnsi="Times New Roman" w:cs="Times New Roman"/>
          <w:b/>
          <w:sz w:val="20"/>
          <w:szCs w:val="20"/>
        </w:rPr>
        <w:t xml:space="preserve"> &lt;- 1/tau</w:t>
      </w:r>
    </w:p>
    <w:p w14:paraId="6F386F4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100, 0.0001)</w:t>
      </w:r>
    </w:p>
    <w:p w14:paraId="63126B22"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54A4DDED"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 xml:space="preserve">shape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53E2C07D"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 xml:space="preserve">rate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3CFF4AC2"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dbeta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1, 1)</w:t>
      </w:r>
    </w:p>
    <w:p w14:paraId="28E3DC07"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487CD36E"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 xml:space="preserve">tau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77C80976"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w:t>
      </w:r>
    </w:p>
    <w:p w14:paraId="501FE04A" w14:textId="77777777" w:rsidR="00FD256D" w:rsidRPr="00046C8F" w:rsidRDefault="00FD256D" w:rsidP="00FD256D">
      <w:pPr>
        <w:rPr>
          <w:rFonts w:ascii="Times New Roman" w:hAnsi="Times New Roman" w:cs="Times New Roman"/>
          <w:b/>
          <w:sz w:val="20"/>
          <w:szCs w:val="20"/>
        </w:rPr>
      </w:pPr>
    </w:p>
    <w:p w14:paraId="71EC4A6D"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 Model 2</w:t>
      </w:r>
    </w:p>
    <w:p w14:paraId="10F025BF" w14:textId="77777777" w:rsidR="00FD256D" w:rsidRPr="00046C8F" w:rsidRDefault="00FD256D" w:rsidP="00FD256D">
      <w:pPr>
        <w:rPr>
          <w:rFonts w:ascii="Times New Roman" w:hAnsi="Times New Roman" w:cs="Times New Roman"/>
          <w:b/>
          <w:sz w:val="20"/>
          <w:szCs w:val="20"/>
        </w:rPr>
      </w:pPr>
      <w:proofErr w:type="gramStart"/>
      <w:r w:rsidRPr="00046C8F">
        <w:rPr>
          <w:rFonts w:ascii="Times New Roman" w:hAnsi="Times New Roman" w:cs="Times New Roman"/>
          <w:b/>
          <w:sz w:val="20"/>
          <w:szCs w:val="20"/>
        </w:rPr>
        <w:t>model{</w:t>
      </w:r>
      <w:proofErr w:type="gramEnd"/>
      <w:r w:rsidRPr="00046C8F">
        <w:rPr>
          <w:rFonts w:ascii="Times New Roman" w:hAnsi="Times New Roman" w:cs="Times New Roman"/>
          <w:b/>
          <w:sz w:val="20"/>
          <w:szCs w:val="20"/>
        </w:rPr>
        <w:t xml:space="preserve">   </w:t>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 </w:t>
      </w:r>
    </w:p>
    <w:p w14:paraId="67E4C476"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for (</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in 1:476)</w:t>
      </w:r>
      <w:r w:rsidRPr="00046C8F">
        <w:rPr>
          <w:rFonts w:ascii="Times New Roman" w:hAnsi="Times New Roman" w:cs="Times New Roman"/>
          <w:b/>
          <w:sz w:val="20"/>
          <w:szCs w:val="20"/>
        </w:rPr>
        <w:tab/>
        <w:t xml:space="preserve"> {</w:t>
      </w:r>
    </w:p>
    <w:p w14:paraId="4E51C5EC"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for (j in </w:t>
      </w:r>
      <w:proofErr w:type="gramStart"/>
      <w:r w:rsidRPr="00046C8F">
        <w:rPr>
          <w:rFonts w:ascii="Times New Roman" w:hAnsi="Times New Roman" w:cs="Times New Roman"/>
          <w:b/>
          <w:sz w:val="20"/>
          <w:szCs w:val="20"/>
        </w:rPr>
        <w:t>2:n</w:t>
      </w:r>
      <w:proofErr w:type="gram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t>{</w:t>
      </w:r>
    </w:p>
    <w:p w14:paraId="3222CD85"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r w:rsidRPr="00046C8F">
        <w:rPr>
          <w:rFonts w:ascii="Times New Roman" w:hAnsi="Times New Roman" w:cs="Times New Roman"/>
          <w:b/>
          <w:sz w:val="20"/>
          <w:szCs w:val="20"/>
        </w:rPr>
        <w:tab/>
      </w:r>
    </w:p>
    <w:p w14:paraId="7C33388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&lt;-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*(1.0 - </w:t>
      </w:r>
      <w:proofErr w:type="spell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(-k*(A[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-1])))</w:t>
      </w:r>
    </w:p>
    <w:p w14:paraId="540CDC13"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p>
    <w:p w14:paraId="0C63ABEF"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w:t>
      </w:r>
    </w:p>
    <w:p w14:paraId="66C799EF"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w:t>
      </w:r>
    </w:p>
    <w:p w14:paraId="126942D0"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6B34E8FF"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&lt;-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*(1.0 - </w:t>
      </w:r>
      <w:proofErr w:type="spell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(-k*A[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r>
    </w:p>
    <w:p w14:paraId="67DB6AC2"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679B7282"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w:t>
      </w:r>
    </w:p>
    <w:p w14:paraId="5184E3DB"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r>
      <w:r w:rsidRPr="00046C8F">
        <w:rPr>
          <w:rFonts w:ascii="Times New Roman" w:hAnsi="Times New Roman" w:cs="Times New Roman"/>
          <w:b/>
          <w:sz w:val="20"/>
          <w:szCs w:val="20"/>
        </w:rPr>
        <w:tab/>
      </w:r>
    </w:p>
    <w:p w14:paraId="7226215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shape, rate)</w:t>
      </w:r>
    </w:p>
    <w:p w14:paraId="3BDA368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w:t>
      </w:r>
    </w:p>
    <w:p w14:paraId="3D6B127E"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
    <w:p w14:paraId="4FB134C1"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p>
    <w:p w14:paraId="5C41A6CE"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w:t>
      </w:r>
    </w:p>
    <w:p w14:paraId="5DA90CBE"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var</w:t>
      </w:r>
      <w:proofErr w:type="spellEnd"/>
      <w:r w:rsidRPr="00046C8F">
        <w:rPr>
          <w:rFonts w:ascii="Times New Roman" w:hAnsi="Times New Roman" w:cs="Times New Roman"/>
          <w:b/>
          <w:sz w:val="20"/>
          <w:szCs w:val="20"/>
        </w:rPr>
        <w:t xml:space="preserve"> &lt;- 1/tau</w:t>
      </w:r>
    </w:p>
    <w:p w14:paraId="395AC20B"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 xml:space="preserve">k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I(0,1)</w:t>
      </w:r>
    </w:p>
    <w:p w14:paraId="69D304D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lastRenderedPageBreak/>
        <w:tab/>
      </w:r>
      <w:proofErr w:type="spellStart"/>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100, 0.0001)</w:t>
      </w:r>
    </w:p>
    <w:p w14:paraId="5F6DE567"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160681D4"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 xml:space="preserve">shape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12AF5A97"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 xml:space="preserve">rate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6C330BA6"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dbeta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1, 1)</w:t>
      </w:r>
    </w:p>
    <w:p w14:paraId="7D52D35D"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6D83A4EC"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 xml:space="preserve">tau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6E5AE19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w:t>
      </w:r>
    </w:p>
    <w:p w14:paraId="2F8DB221" w14:textId="77777777" w:rsidR="00FD256D" w:rsidRPr="00046C8F" w:rsidRDefault="00FD256D" w:rsidP="00FD256D">
      <w:pPr>
        <w:rPr>
          <w:rFonts w:ascii="Times New Roman" w:hAnsi="Times New Roman" w:cs="Times New Roman"/>
          <w:b/>
          <w:sz w:val="20"/>
          <w:szCs w:val="20"/>
        </w:rPr>
      </w:pPr>
    </w:p>
    <w:p w14:paraId="69F76617"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 Model 3</w:t>
      </w:r>
    </w:p>
    <w:p w14:paraId="531472D8" w14:textId="77777777" w:rsidR="00FD256D" w:rsidRPr="00046C8F" w:rsidRDefault="00FD256D" w:rsidP="00FD256D">
      <w:pPr>
        <w:rPr>
          <w:rFonts w:ascii="Times New Roman" w:hAnsi="Times New Roman" w:cs="Times New Roman"/>
          <w:b/>
          <w:sz w:val="20"/>
          <w:szCs w:val="20"/>
        </w:rPr>
      </w:pPr>
      <w:proofErr w:type="gramStart"/>
      <w:r w:rsidRPr="00046C8F">
        <w:rPr>
          <w:rFonts w:ascii="Times New Roman" w:hAnsi="Times New Roman" w:cs="Times New Roman"/>
          <w:b/>
          <w:sz w:val="20"/>
          <w:szCs w:val="20"/>
        </w:rPr>
        <w:t>model{</w:t>
      </w:r>
      <w:proofErr w:type="gramEnd"/>
      <w:r w:rsidRPr="00046C8F">
        <w:rPr>
          <w:rFonts w:ascii="Times New Roman" w:hAnsi="Times New Roman" w:cs="Times New Roman"/>
          <w:b/>
          <w:sz w:val="20"/>
          <w:szCs w:val="20"/>
        </w:rPr>
        <w:t xml:space="preserve">   </w:t>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 </w:t>
      </w:r>
    </w:p>
    <w:p w14:paraId="5286B74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for (</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in 1:476)</w:t>
      </w:r>
      <w:r w:rsidRPr="00046C8F">
        <w:rPr>
          <w:rFonts w:ascii="Times New Roman" w:hAnsi="Times New Roman" w:cs="Times New Roman"/>
          <w:b/>
          <w:sz w:val="20"/>
          <w:szCs w:val="20"/>
        </w:rPr>
        <w:tab/>
        <w:t xml:space="preserve"> {</w:t>
      </w:r>
    </w:p>
    <w:p w14:paraId="15325E2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for (j in </w:t>
      </w:r>
      <w:proofErr w:type="gramStart"/>
      <w:r w:rsidRPr="00046C8F">
        <w:rPr>
          <w:rFonts w:ascii="Times New Roman" w:hAnsi="Times New Roman" w:cs="Times New Roman"/>
          <w:b/>
          <w:sz w:val="20"/>
          <w:szCs w:val="20"/>
        </w:rPr>
        <w:t>2:n</w:t>
      </w:r>
      <w:proofErr w:type="gram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t>{</w:t>
      </w:r>
    </w:p>
    <w:p w14:paraId="4853214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r w:rsidRPr="00046C8F">
        <w:rPr>
          <w:rFonts w:ascii="Times New Roman" w:hAnsi="Times New Roman" w:cs="Times New Roman"/>
          <w:b/>
          <w:sz w:val="20"/>
          <w:szCs w:val="20"/>
        </w:rPr>
        <w:tab/>
      </w:r>
    </w:p>
    <w:p w14:paraId="3830D7EB"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&lt;-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 xml:space="preserve">*(1.0 - </w:t>
      </w:r>
      <w:proofErr w:type="spell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(-k[</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-1])))</w:t>
      </w:r>
    </w:p>
    <w:p w14:paraId="44D82983"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p>
    <w:p w14:paraId="33BD69F2"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w:t>
      </w:r>
    </w:p>
    <w:p w14:paraId="04963D36"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w:t>
      </w:r>
    </w:p>
    <w:p w14:paraId="12B7015C"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11BBD781"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&lt;-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 xml:space="preserve"> *(1.0 - </w:t>
      </w:r>
      <w:proofErr w:type="spell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(-k[</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r>
    </w:p>
    <w:p w14:paraId="6E47225D"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39FE33F6"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w:t>
      </w:r>
    </w:p>
    <w:p w14:paraId="681C26AD"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k[</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I(0,1)</w:t>
      </w:r>
      <w:r w:rsidRPr="00046C8F">
        <w:rPr>
          <w:rFonts w:ascii="Times New Roman" w:hAnsi="Times New Roman" w:cs="Times New Roman"/>
          <w:b/>
          <w:sz w:val="20"/>
          <w:szCs w:val="20"/>
        </w:rPr>
        <w:tab/>
      </w:r>
      <w:r w:rsidRPr="00046C8F">
        <w:rPr>
          <w:rFonts w:ascii="Times New Roman" w:hAnsi="Times New Roman" w:cs="Times New Roman"/>
          <w:b/>
          <w:sz w:val="20"/>
          <w:szCs w:val="20"/>
        </w:rPr>
        <w:tab/>
      </w:r>
    </w:p>
    <w:p w14:paraId="1B04B18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shape, rate)</w:t>
      </w:r>
    </w:p>
    <w:p w14:paraId="1E1BA3D2"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w:t>
      </w:r>
    </w:p>
    <w:p w14:paraId="25687AF8"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p>
    <w:p w14:paraId="3442411B"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w:t>
      </w:r>
    </w:p>
    <w:p w14:paraId="6CC86772"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var</w:t>
      </w:r>
      <w:proofErr w:type="spellEnd"/>
      <w:r w:rsidRPr="00046C8F">
        <w:rPr>
          <w:rFonts w:ascii="Times New Roman" w:hAnsi="Times New Roman" w:cs="Times New Roman"/>
          <w:b/>
          <w:sz w:val="20"/>
          <w:szCs w:val="20"/>
        </w:rPr>
        <w:t xml:space="preserve"> &lt;- 1/tau</w:t>
      </w:r>
    </w:p>
    <w:p w14:paraId="5F357AEC"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p>
    <w:p w14:paraId="21B988F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100, 0.0001)</w:t>
      </w:r>
    </w:p>
    <w:p w14:paraId="65C89F1B"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5C8CC92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 xml:space="preserve">shape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200E41D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 xml:space="preserve">rate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5E0109C2"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dbeta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1, 1)</w:t>
      </w:r>
    </w:p>
    <w:p w14:paraId="68E02ED7"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7B71E65D"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 xml:space="preserve">tau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5B9F6C14"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w:t>
      </w:r>
    </w:p>
    <w:p w14:paraId="0E02237F" w14:textId="77777777" w:rsidR="00FD256D" w:rsidRPr="00046C8F" w:rsidRDefault="00FD256D" w:rsidP="00FD256D">
      <w:pPr>
        <w:rPr>
          <w:rFonts w:ascii="Times New Roman" w:hAnsi="Times New Roman" w:cs="Times New Roman"/>
          <w:b/>
          <w:sz w:val="20"/>
          <w:szCs w:val="20"/>
        </w:rPr>
      </w:pPr>
    </w:p>
    <w:p w14:paraId="031865A7"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 Model 4</w:t>
      </w:r>
    </w:p>
    <w:p w14:paraId="5A007914" w14:textId="77777777" w:rsidR="00FD256D" w:rsidRPr="00046C8F" w:rsidRDefault="00FD256D" w:rsidP="00FD256D">
      <w:pPr>
        <w:rPr>
          <w:rFonts w:ascii="Times New Roman" w:hAnsi="Times New Roman" w:cs="Times New Roman"/>
          <w:b/>
          <w:sz w:val="20"/>
          <w:szCs w:val="20"/>
        </w:rPr>
      </w:pPr>
      <w:proofErr w:type="gramStart"/>
      <w:r w:rsidRPr="00046C8F">
        <w:rPr>
          <w:rFonts w:ascii="Times New Roman" w:hAnsi="Times New Roman" w:cs="Times New Roman"/>
          <w:b/>
          <w:sz w:val="20"/>
          <w:szCs w:val="20"/>
        </w:rPr>
        <w:t>model{</w:t>
      </w:r>
      <w:proofErr w:type="gramEnd"/>
      <w:r w:rsidRPr="00046C8F">
        <w:rPr>
          <w:rFonts w:ascii="Times New Roman" w:hAnsi="Times New Roman" w:cs="Times New Roman"/>
          <w:b/>
          <w:sz w:val="20"/>
          <w:szCs w:val="20"/>
        </w:rPr>
        <w:t xml:space="preserve">   </w:t>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 </w:t>
      </w:r>
    </w:p>
    <w:p w14:paraId="5F31E40F"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for (</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in 1:476)</w:t>
      </w:r>
      <w:r w:rsidRPr="00046C8F">
        <w:rPr>
          <w:rFonts w:ascii="Times New Roman" w:hAnsi="Times New Roman" w:cs="Times New Roman"/>
          <w:b/>
          <w:sz w:val="20"/>
          <w:szCs w:val="20"/>
        </w:rPr>
        <w:tab/>
        <w:t xml:space="preserve"> {</w:t>
      </w:r>
    </w:p>
    <w:p w14:paraId="18070498"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for (j in </w:t>
      </w:r>
      <w:proofErr w:type="gramStart"/>
      <w:r w:rsidRPr="00046C8F">
        <w:rPr>
          <w:rFonts w:ascii="Times New Roman" w:hAnsi="Times New Roman" w:cs="Times New Roman"/>
          <w:b/>
          <w:sz w:val="20"/>
          <w:szCs w:val="20"/>
        </w:rPr>
        <w:t>2:n</w:t>
      </w:r>
      <w:proofErr w:type="gram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t>{</w:t>
      </w:r>
    </w:p>
    <w:p w14:paraId="6047F955"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r w:rsidRPr="00046C8F">
        <w:rPr>
          <w:rFonts w:ascii="Times New Roman" w:hAnsi="Times New Roman" w:cs="Times New Roman"/>
          <w:b/>
          <w:sz w:val="20"/>
          <w:szCs w:val="20"/>
        </w:rPr>
        <w:tab/>
      </w:r>
    </w:p>
    <w:p w14:paraId="443521F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&lt;-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 xml:space="preserve">*(1.0 - </w:t>
      </w:r>
      <w:proofErr w:type="spell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(-k*(A[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-1])))</w:t>
      </w:r>
    </w:p>
    <w:p w14:paraId="45651D1B"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p>
    <w:p w14:paraId="531A71DE"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w:t>
      </w:r>
    </w:p>
    <w:p w14:paraId="388F426B"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w:t>
      </w:r>
    </w:p>
    <w:p w14:paraId="6AF3C482"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24C68D90"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&lt;-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 xml:space="preserve"> *(1.0 - </w:t>
      </w:r>
      <w:proofErr w:type="spell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(-k*A[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r>
    </w:p>
    <w:p w14:paraId="70319B2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3A1A6988"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w:t>
      </w:r>
    </w:p>
    <w:p w14:paraId="224F6724"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shape, rate)</w:t>
      </w:r>
    </w:p>
    <w:p w14:paraId="5B3496A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w:t>
      </w:r>
    </w:p>
    <w:p w14:paraId="0B84AF4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p>
    <w:p w14:paraId="7C45277B"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w:t>
      </w:r>
    </w:p>
    <w:p w14:paraId="0408A115"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var</w:t>
      </w:r>
      <w:proofErr w:type="spellEnd"/>
      <w:r w:rsidRPr="00046C8F">
        <w:rPr>
          <w:rFonts w:ascii="Times New Roman" w:hAnsi="Times New Roman" w:cs="Times New Roman"/>
          <w:b/>
          <w:sz w:val="20"/>
          <w:szCs w:val="20"/>
        </w:rPr>
        <w:t xml:space="preserve"> &lt;- 1/tau</w:t>
      </w:r>
    </w:p>
    <w:p w14:paraId="5A185ECC"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 xml:space="preserve">k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I(0,1)</w:t>
      </w:r>
    </w:p>
    <w:p w14:paraId="73F98C7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p>
    <w:p w14:paraId="478F1264"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lastRenderedPageBreak/>
        <w:tab/>
      </w:r>
      <w:proofErr w:type="spellStart"/>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100, 0.0001)</w:t>
      </w:r>
    </w:p>
    <w:p w14:paraId="56C159B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529BEE6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 xml:space="preserve">shape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43163B0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 xml:space="preserve">rate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46E3C301"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dbeta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1, 1)</w:t>
      </w:r>
    </w:p>
    <w:p w14:paraId="2ABCC512"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26E116DC"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 xml:space="preserve">tau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35F38A67" w14:textId="763C34D0" w:rsidR="004A55A1" w:rsidRPr="00574813" w:rsidRDefault="00FD256D">
      <w:pPr>
        <w:rPr>
          <w:rFonts w:ascii="Times New Roman" w:hAnsi="Times New Roman" w:cs="Times New Roman"/>
          <w:b/>
          <w:sz w:val="20"/>
          <w:szCs w:val="20"/>
        </w:rPr>
      </w:pPr>
      <w:r w:rsidRPr="00046C8F">
        <w:rPr>
          <w:rFonts w:ascii="Times New Roman" w:hAnsi="Times New Roman" w:cs="Times New Roman"/>
          <w:b/>
          <w:sz w:val="20"/>
          <w:szCs w:val="20"/>
        </w:rPr>
        <w:t>}</w:t>
      </w:r>
      <w:r w:rsidR="004A55A1">
        <w:rPr>
          <w:rFonts w:ascii="Times New Roman" w:hAnsi="Times New Roman" w:cs="Times New Roman"/>
          <w:b/>
          <w:sz w:val="24"/>
          <w:szCs w:val="24"/>
        </w:rPr>
        <w:br w:type="page"/>
      </w:r>
    </w:p>
    <w:p w14:paraId="41A257E8" w14:textId="663EC91C" w:rsidR="004A55A1" w:rsidRDefault="004A55A1" w:rsidP="004A55A1">
      <w:pPr>
        <w:rPr>
          <w:rFonts w:ascii="Times New Roman" w:hAnsi="Times New Roman" w:cs="Times New Roman"/>
          <w:sz w:val="24"/>
          <w:szCs w:val="24"/>
        </w:rPr>
      </w:pPr>
      <w:r>
        <w:rPr>
          <w:rFonts w:ascii="Times New Roman" w:hAnsi="Times New Roman" w:cs="Times New Roman"/>
          <w:b/>
          <w:sz w:val="24"/>
          <w:szCs w:val="24"/>
        </w:rPr>
        <w:lastRenderedPageBreak/>
        <w:t>Table 1</w:t>
      </w:r>
      <w:r w:rsidRPr="00046C8F">
        <w:rPr>
          <w:rFonts w:ascii="Times New Roman" w:hAnsi="Times New Roman" w:cs="Times New Roman"/>
          <w:b/>
          <w:sz w:val="24"/>
          <w:szCs w:val="24"/>
        </w:rPr>
        <w:t xml:space="preserve">. </w:t>
      </w:r>
      <w:r w:rsidRPr="00046C8F">
        <w:rPr>
          <w:rFonts w:ascii="Times New Roman" w:hAnsi="Times New Roman" w:cs="Times New Roman"/>
          <w:sz w:val="24"/>
          <w:szCs w:val="24"/>
        </w:rPr>
        <w:t xml:space="preserve">Growth parameters for </w:t>
      </w:r>
      <w:r w:rsidRPr="00046C8F">
        <w:rPr>
          <w:rFonts w:ascii="Times New Roman" w:hAnsi="Times New Roman" w:cs="Times New Roman"/>
          <w:i/>
          <w:sz w:val="24"/>
          <w:szCs w:val="24"/>
        </w:rPr>
        <w:t>P. filamentosus</w:t>
      </w:r>
      <w:r w:rsidRPr="00046C8F">
        <w:rPr>
          <w:rFonts w:ascii="Times New Roman" w:hAnsi="Times New Roman" w:cs="Times New Roman"/>
          <w:sz w:val="24"/>
          <w:szCs w:val="24"/>
        </w:rPr>
        <w:t xml:space="preserve"> estimated both in Hawaii and from studies elsewhere in the </w:t>
      </w:r>
      <w:proofErr w:type="spellStart"/>
      <w:r w:rsidRPr="00046C8F">
        <w:rPr>
          <w:rFonts w:ascii="Times New Roman" w:hAnsi="Times New Roman" w:cs="Times New Roman"/>
          <w:sz w:val="24"/>
          <w:szCs w:val="24"/>
        </w:rPr>
        <w:t>indopacific</w:t>
      </w:r>
      <w:proofErr w:type="spellEnd"/>
      <w:r w:rsidRPr="00046C8F">
        <w:rPr>
          <w:rFonts w:ascii="Times New Roman" w:hAnsi="Times New Roman" w:cs="Times New Roman"/>
          <w:sz w:val="24"/>
          <w:szCs w:val="24"/>
        </w:rPr>
        <w:t>. When available in the literature, 95% confidence intervals for parameter estimates are presented in brackets next to parameter point estimates. The column “Sample Size Used for Growth Estimates” refers to the number of unique data points used to estimate growth parameters.</w:t>
      </w:r>
    </w:p>
    <w:p w14:paraId="444742EE" w14:textId="254473FC" w:rsidR="004A55A1" w:rsidRPr="00574813" w:rsidRDefault="004A55A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5D5671" wp14:editId="68C9D55C">
            <wp:extent cx="5943600" cy="21418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4-18 at 12.22.19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141855"/>
                    </a:xfrm>
                    <a:prstGeom prst="rect">
                      <a:avLst/>
                    </a:prstGeom>
                  </pic:spPr>
                </pic:pic>
              </a:graphicData>
            </a:graphic>
          </wp:inline>
        </w:drawing>
      </w:r>
      <w:r>
        <w:rPr>
          <w:rFonts w:ascii="Times New Roman" w:hAnsi="Times New Roman" w:cs="Times New Roman"/>
          <w:b/>
          <w:sz w:val="24"/>
          <w:szCs w:val="24"/>
        </w:rPr>
        <w:br w:type="page"/>
      </w:r>
    </w:p>
    <w:p w14:paraId="5580CE98" w14:textId="5B115DC5" w:rsidR="004A55A1" w:rsidRPr="00046C8F" w:rsidRDefault="004A55A1" w:rsidP="004A55A1">
      <w:pPr>
        <w:spacing w:before="100" w:beforeAutospacing="1" w:line="360" w:lineRule="auto"/>
        <w:rPr>
          <w:rFonts w:ascii="Times New Roman" w:hAnsi="Times New Roman" w:cs="Times New Roman"/>
          <w:sz w:val="24"/>
          <w:szCs w:val="24"/>
        </w:rPr>
      </w:pPr>
      <w:r>
        <w:rPr>
          <w:rFonts w:ascii="Times New Roman" w:hAnsi="Times New Roman" w:cs="Times New Roman"/>
          <w:b/>
          <w:sz w:val="24"/>
          <w:szCs w:val="24"/>
        </w:rPr>
        <w:lastRenderedPageBreak/>
        <w:t>Table</w:t>
      </w:r>
      <w:r w:rsidRPr="00046C8F">
        <w:rPr>
          <w:rFonts w:ascii="Times New Roman" w:hAnsi="Times New Roman" w:cs="Times New Roman"/>
          <w:b/>
          <w:sz w:val="24"/>
          <w:szCs w:val="24"/>
        </w:rPr>
        <w:t xml:space="preserve"> </w:t>
      </w:r>
      <w:r>
        <w:rPr>
          <w:rFonts w:ascii="Times New Roman" w:hAnsi="Times New Roman" w:cs="Times New Roman"/>
          <w:b/>
          <w:sz w:val="24"/>
          <w:szCs w:val="24"/>
        </w:rPr>
        <w:t>2</w:t>
      </w:r>
      <w:r w:rsidRPr="00046C8F">
        <w:rPr>
          <w:rFonts w:ascii="Times New Roman" w:hAnsi="Times New Roman" w:cs="Times New Roman"/>
          <w:sz w:val="24"/>
          <w:szCs w:val="24"/>
        </w:rPr>
        <w:t>. Bayesian hierarchical growth model specifications for Model 1 incorporating both K and L</w:t>
      </w:r>
      <w:r w:rsidRPr="00046C8F">
        <w:rPr>
          <w:rFonts w:ascii="Times New Roman" w:hAnsi="Times New Roman" w:cs="Times New Roman"/>
          <w:sz w:val="24"/>
          <w:szCs w:val="24"/>
          <w:vertAlign w:val="subscript"/>
        </w:rPr>
        <w:t>∞</w:t>
      </w:r>
      <w:r w:rsidRPr="00046C8F">
        <w:rPr>
          <w:rFonts w:ascii="Times New Roman" w:hAnsi="Times New Roman" w:cs="Times New Roman"/>
          <w:sz w:val="24"/>
          <w:szCs w:val="24"/>
        </w:rPr>
        <w:t xml:space="preserve"> individual variability. Monte Carlo simulation was burned in for n=10,000 runs with every 50</w:t>
      </w:r>
      <w:r w:rsidRPr="00046C8F">
        <w:rPr>
          <w:rFonts w:ascii="Times New Roman" w:hAnsi="Times New Roman" w:cs="Times New Roman"/>
          <w:sz w:val="24"/>
          <w:szCs w:val="24"/>
          <w:vertAlign w:val="superscript"/>
        </w:rPr>
        <w:t>th</w:t>
      </w:r>
      <w:r w:rsidRPr="00046C8F">
        <w:rPr>
          <w:rFonts w:ascii="Times New Roman" w:hAnsi="Times New Roman" w:cs="Times New Roman"/>
          <w:sz w:val="24"/>
          <w:szCs w:val="24"/>
        </w:rPr>
        <w:t xml:space="preserve"> of the following 500,000 runs retained for tabulation into the posterior distributions. Variable names are kept consistent with the Appendix 1 </w:t>
      </w:r>
      <w:proofErr w:type="spellStart"/>
      <w:r w:rsidRPr="00046C8F">
        <w:rPr>
          <w:rFonts w:ascii="Times New Roman" w:hAnsi="Times New Roman" w:cs="Times New Roman"/>
          <w:sz w:val="24"/>
          <w:szCs w:val="24"/>
        </w:rPr>
        <w:t>WinBUGS</w:t>
      </w:r>
      <w:proofErr w:type="spellEnd"/>
      <w:r w:rsidRPr="00046C8F">
        <w:rPr>
          <w:rFonts w:ascii="Times New Roman" w:hAnsi="Times New Roman" w:cs="Times New Roman"/>
          <w:sz w:val="24"/>
          <w:szCs w:val="24"/>
        </w:rPr>
        <w:t xml:space="preserve"> code and are not consistent with text references to von Bertalanffy growth parameters but remain intuitively similar (e.g., K=</w:t>
      </w:r>
      <w:proofErr w:type="spellStart"/>
      <w:r w:rsidRPr="00046C8F">
        <w:rPr>
          <w:rFonts w:ascii="Times New Roman" w:hAnsi="Times New Roman" w:cs="Times New Roman"/>
          <w:sz w:val="24"/>
          <w:szCs w:val="24"/>
        </w:rPr>
        <w:t>k_mu</w:t>
      </w:r>
      <w:proofErr w:type="spellEnd"/>
      <w:r w:rsidRPr="00046C8F">
        <w:rPr>
          <w:rFonts w:ascii="Times New Roman" w:hAnsi="Times New Roman" w:cs="Times New Roman"/>
          <w:sz w:val="24"/>
          <w:szCs w:val="24"/>
        </w:rPr>
        <w:t>, L</w:t>
      </w:r>
      <w:r w:rsidRPr="00046C8F">
        <w:rPr>
          <w:rFonts w:ascii="Times New Roman" w:hAnsi="Times New Roman" w:cs="Times New Roman"/>
          <w:sz w:val="24"/>
          <w:szCs w:val="24"/>
          <w:vertAlign w:val="subscript"/>
        </w:rPr>
        <w:t>∞</w:t>
      </w:r>
      <w:r w:rsidRPr="00046C8F">
        <w:rPr>
          <w:rFonts w:ascii="Times New Roman" w:hAnsi="Times New Roman" w:cs="Times New Roman"/>
          <w:sz w:val="24"/>
          <w:szCs w:val="24"/>
        </w:rPr>
        <w:t>=</w:t>
      </w:r>
      <w:proofErr w:type="spellStart"/>
      <w:r w:rsidRPr="00046C8F">
        <w:rPr>
          <w:rFonts w:ascii="Times New Roman" w:hAnsi="Times New Roman" w:cs="Times New Roman"/>
          <w:sz w:val="24"/>
          <w:szCs w:val="24"/>
        </w:rPr>
        <w:t>Linf_mu</w:t>
      </w:r>
      <w:proofErr w:type="spellEnd"/>
      <w:r w:rsidRPr="00046C8F">
        <w:rPr>
          <w:rFonts w:ascii="Times New Roman" w:hAnsi="Times New Roman" w:cs="Times New Roman"/>
          <w:sz w:val="24"/>
          <w:szCs w:val="24"/>
        </w:rPr>
        <w:t>).</w:t>
      </w:r>
    </w:p>
    <w:p w14:paraId="3F47AC0F" w14:textId="60AD53B7" w:rsidR="004A55A1" w:rsidRPr="00574813" w:rsidRDefault="0092759B" w:rsidP="00574813">
      <w:pPr>
        <w:spacing w:before="100" w:beforeAutospacing="1" w:line="360" w:lineRule="auto"/>
        <w:rPr>
          <w:rFonts w:ascii="Times New Roman" w:hAnsi="Times New Roman" w:cs="Times New Roman"/>
          <w:sz w:val="24"/>
          <w:szCs w:val="24"/>
        </w:rPr>
      </w:pPr>
      <w:r w:rsidRPr="0092759B">
        <w:rPr>
          <w:rFonts w:ascii="Times New Roman" w:hAnsi="Times New Roman" w:cs="Times New Roman"/>
          <w:noProof/>
          <w:sz w:val="24"/>
          <w:szCs w:val="24"/>
        </w:rPr>
        <w:object w:dxaOrig="13829" w:dyaOrig="3375" w14:anchorId="24A974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4.4pt;height:114pt;mso-width-percent:0;mso-height-percent:0;mso-width-percent:0;mso-height-percent:0" o:ole="">
            <v:imagedata r:id="rId10" o:title=""/>
          </v:shape>
          <o:OLEObject Type="Embed" ProgID="Excel.Sheet.12" ShapeID="_x0000_i1025" DrawAspect="Content" ObjectID="_1603800732" r:id="rId11"/>
        </w:object>
      </w:r>
      <w:r w:rsidR="004A55A1">
        <w:rPr>
          <w:rFonts w:ascii="Times New Roman" w:hAnsi="Times New Roman" w:cs="Times New Roman"/>
          <w:b/>
          <w:sz w:val="24"/>
          <w:szCs w:val="24"/>
        </w:rPr>
        <w:br w:type="page"/>
      </w:r>
    </w:p>
    <w:p w14:paraId="62FFF31D" w14:textId="2B1AD41A" w:rsidR="004A55A1" w:rsidRPr="00046C8F" w:rsidRDefault="004A55A1" w:rsidP="004A55A1">
      <w:pPr>
        <w:rPr>
          <w:rFonts w:ascii="Times New Roman" w:hAnsi="Times New Roman" w:cs="Times New Roman"/>
          <w:sz w:val="24"/>
          <w:szCs w:val="24"/>
        </w:rPr>
      </w:pPr>
      <w:r>
        <w:rPr>
          <w:rFonts w:ascii="Times New Roman" w:hAnsi="Times New Roman" w:cs="Times New Roman"/>
          <w:b/>
          <w:sz w:val="24"/>
          <w:szCs w:val="24"/>
        </w:rPr>
        <w:lastRenderedPageBreak/>
        <w:t>Table 3</w:t>
      </w:r>
      <w:r w:rsidRPr="00046C8F">
        <w:rPr>
          <w:rFonts w:ascii="Times New Roman" w:hAnsi="Times New Roman" w:cs="Times New Roman"/>
          <w:b/>
          <w:sz w:val="24"/>
          <w:szCs w:val="24"/>
        </w:rPr>
        <w:t xml:space="preserve">. </w:t>
      </w:r>
      <w:r w:rsidRPr="00046C8F">
        <w:rPr>
          <w:rFonts w:ascii="Times New Roman" w:hAnsi="Times New Roman" w:cs="Times New Roman"/>
          <w:sz w:val="24"/>
          <w:szCs w:val="24"/>
        </w:rPr>
        <w:t xml:space="preserve">A reference for the candidate model structures used to determine the preferred integrative model structure.  </w:t>
      </w:r>
    </w:p>
    <w:p w14:paraId="101E8FC8" w14:textId="77777777" w:rsidR="004A55A1" w:rsidRPr="00046C8F" w:rsidRDefault="004A55A1" w:rsidP="004A55A1">
      <w:pPr>
        <w:rPr>
          <w:rFonts w:ascii="Times New Roman" w:hAnsi="Times New Roman" w:cs="Times New Roman"/>
          <w:sz w:val="24"/>
          <w:szCs w:val="24"/>
        </w:rPr>
      </w:pPr>
    </w:p>
    <w:tbl>
      <w:tblPr>
        <w:tblW w:w="9720" w:type="dxa"/>
        <w:tblLook w:val="04A0" w:firstRow="1" w:lastRow="0" w:firstColumn="1" w:lastColumn="0" w:noHBand="0" w:noVBand="1"/>
      </w:tblPr>
      <w:tblGrid>
        <w:gridCol w:w="1350"/>
        <w:gridCol w:w="1125"/>
        <w:gridCol w:w="1125"/>
        <w:gridCol w:w="1125"/>
        <w:gridCol w:w="1125"/>
        <w:gridCol w:w="1125"/>
        <w:gridCol w:w="1125"/>
        <w:gridCol w:w="984"/>
        <w:gridCol w:w="830"/>
      </w:tblGrid>
      <w:tr w:rsidR="004A55A1" w:rsidRPr="009574F4" w14:paraId="77649A54" w14:textId="77777777" w:rsidTr="00BC41D5">
        <w:trPr>
          <w:trHeight w:val="2857"/>
        </w:trPr>
        <w:tc>
          <w:tcPr>
            <w:tcW w:w="1350" w:type="dxa"/>
            <w:tcBorders>
              <w:top w:val="nil"/>
              <w:left w:val="nil"/>
              <w:bottom w:val="single" w:sz="8" w:space="0" w:color="auto"/>
              <w:right w:val="nil"/>
            </w:tcBorders>
            <w:shd w:val="clear" w:color="auto" w:fill="auto"/>
            <w:noWrap/>
            <w:textDirection w:val="btLr"/>
            <w:vAlign w:val="bottom"/>
            <w:hideMark/>
          </w:tcPr>
          <w:p w14:paraId="7F7EA2E0" w14:textId="77777777" w:rsidR="004A55A1"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
                <w:bCs/>
                <w:color w:val="000000"/>
                <w:sz w:val="24"/>
                <w:szCs w:val="24"/>
              </w:rPr>
              <w:t>Model</w:t>
            </w:r>
            <w:r>
              <w:rPr>
                <w:rFonts w:ascii="Calibri" w:eastAsia="Times New Roman" w:hAnsi="Calibri" w:cs="Calibri"/>
                <w:b/>
                <w:bCs/>
                <w:color w:val="000000"/>
                <w:sz w:val="24"/>
                <w:szCs w:val="24"/>
              </w:rPr>
              <w:t xml:space="preserve"> Structure</w:t>
            </w:r>
            <w:r w:rsidRPr="009574F4">
              <w:rPr>
                <w:rFonts w:ascii="Calibri" w:eastAsia="Times New Roman" w:hAnsi="Calibri" w:cs="Calibri"/>
                <w:b/>
                <w:bCs/>
                <w:color w:val="000000"/>
                <w:sz w:val="24"/>
                <w:szCs w:val="24"/>
              </w:rPr>
              <w:t xml:space="preserve"> ID</w:t>
            </w:r>
          </w:p>
          <w:p w14:paraId="383B668F" w14:textId="77777777" w:rsidR="004A55A1" w:rsidRPr="009574F4" w:rsidRDefault="004A55A1" w:rsidP="00BC41D5">
            <w:pPr>
              <w:jc w:val="center"/>
              <w:rPr>
                <w:rFonts w:ascii="Calibri" w:eastAsia="Times New Roman" w:hAnsi="Calibri" w:cs="Calibri"/>
                <w:b/>
                <w:bCs/>
                <w:color w:val="000000"/>
                <w:sz w:val="24"/>
                <w:szCs w:val="24"/>
              </w:rPr>
            </w:pPr>
          </w:p>
        </w:tc>
        <w:tc>
          <w:tcPr>
            <w:tcW w:w="931" w:type="dxa"/>
            <w:tcBorders>
              <w:top w:val="nil"/>
              <w:left w:val="single" w:sz="4" w:space="0" w:color="auto"/>
              <w:bottom w:val="single" w:sz="8" w:space="0" w:color="auto"/>
              <w:right w:val="single" w:sz="4" w:space="0" w:color="auto"/>
            </w:tcBorders>
            <w:shd w:val="clear" w:color="000000" w:fill="FCE4D6"/>
            <w:textDirection w:val="btLr"/>
            <w:vAlign w:val="bottom"/>
            <w:hideMark/>
          </w:tcPr>
          <w:p w14:paraId="59DA471A" w14:textId="77777777" w:rsidR="004A55A1" w:rsidRDefault="004A55A1" w:rsidP="00BC41D5">
            <w:pPr>
              <w:jc w:val="center"/>
              <w:rPr>
                <w:rFonts w:ascii="Calibri" w:eastAsia="Times New Roman" w:hAnsi="Calibri" w:cs="Calibri"/>
                <w:bCs/>
                <w:color w:val="000000"/>
                <w:sz w:val="24"/>
                <w:szCs w:val="24"/>
              </w:rPr>
            </w:pPr>
            <w:r>
              <w:rPr>
                <w:rFonts w:ascii="Calibri" w:eastAsia="Times New Roman" w:hAnsi="Calibri" w:cs="Calibri"/>
                <w:b/>
                <w:bCs/>
                <w:color w:val="000000"/>
                <w:sz w:val="24"/>
                <w:szCs w:val="24"/>
              </w:rPr>
              <w:t>Growth Increment</w:t>
            </w:r>
            <w:r w:rsidRPr="009574F4">
              <w:rPr>
                <w:rFonts w:ascii="Calibri" w:eastAsia="Times New Roman" w:hAnsi="Calibri" w:cs="Calibri"/>
                <w:bCs/>
                <w:color w:val="000000"/>
                <w:sz w:val="24"/>
                <w:szCs w:val="24"/>
              </w:rPr>
              <w:br/>
              <w:t>Mark Recapture</w:t>
            </w:r>
            <w:r>
              <w:rPr>
                <w:rFonts w:ascii="Calibri" w:eastAsia="Times New Roman" w:hAnsi="Calibri" w:cs="Calibri"/>
                <w:bCs/>
                <w:color w:val="000000"/>
                <w:sz w:val="24"/>
                <w:szCs w:val="24"/>
              </w:rPr>
              <w:t xml:space="preserve"> </w:t>
            </w:r>
          </w:p>
          <w:p w14:paraId="25E69168"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Cs/>
                <w:color w:val="000000"/>
                <w:sz w:val="24"/>
                <w:szCs w:val="24"/>
              </w:rPr>
              <w:t>OTP</w:t>
            </w:r>
          </w:p>
        </w:tc>
        <w:tc>
          <w:tcPr>
            <w:tcW w:w="1125" w:type="dxa"/>
            <w:tcBorders>
              <w:top w:val="nil"/>
              <w:left w:val="nil"/>
              <w:bottom w:val="single" w:sz="8" w:space="0" w:color="auto"/>
              <w:right w:val="nil"/>
            </w:tcBorders>
            <w:shd w:val="clear" w:color="000000" w:fill="DDEBF7"/>
            <w:textDirection w:val="btLr"/>
            <w:vAlign w:val="bottom"/>
            <w:hideMark/>
          </w:tcPr>
          <w:p w14:paraId="1964F7E8" w14:textId="77777777" w:rsidR="004A55A1" w:rsidRDefault="004A55A1" w:rsidP="00BC41D5">
            <w:pPr>
              <w:jc w:val="center"/>
              <w:rPr>
                <w:rFonts w:ascii="Calibri" w:eastAsia="Times New Roman" w:hAnsi="Calibri" w:cs="Calibri"/>
                <w:bCs/>
                <w:color w:val="000000"/>
                <w:sz w:val="24"/>
                <w:szCs w:val="24"/>
              </w:rPr>
            </w:pPr>
            <w:r w:rsidRPr="009574F4">
              <w:rPr>
                <w:rFonts w:ascii="Calibri" w:eastAsia="Times New Roman" w:hAnsi="Calibri" w:cs="Calibri"/>
                <w:b/>
                <w:bCs/>
                <w:color w:val="000000"/>
                <w:sz w:val="24"/>
                <w:szCs w:val="24"/>
              </w:rPr>
              <w:t xml:space="preserve">Direct Aging </w:t>
            </w:r>
            <w:r w:rsidRPr="009574F4">
              <w:rPr>
                <w:rFonts w:ascii="Calibri" w:eastAsia="Times New Roman" w:hAnsi="Calibri" w:cs="Calibri"/>
                <w:b/>
                <w:bCs/>
                <w:color w:val="000000"/>
                <w:sz w:val="24"/>
                <w:szCs w:val="24"/>
              </w:rPr>
              <w:br/>
            </w:r>
            <w:r w:rsidRPr="009574F4">
              <w:rPr>
                <w:rFonts w:ascii="Calibri" w:eastAsia="Times New Roman" w:hAnsi="Calibri" w:cs="Calibri"/>
                <w:bCs/>
                <w:color w:val="000000"/>
                <w:sz w:val="24"/>
                <w:szCs w:val="24"/>
              </w:rPr>
              <w:t>Integrate</w:t>
            </w:r>
            <w:r>
              <w:rPr>
                <w:rFonts w:ascii="Calibri" w:eastAsia="Times New Roman" w:hAnsi="Calibri" w:cs="Calibri"/>
                <w:bCs/>
                <w:color w:val="000000"/>
                <w:sz w:val="24"/>
                <w:szCs w:val="24"/>
              </w:rPr>
              <w:t>d</w:t>
            </w:r>
            <w:r w:rsidRPr="009574F4">
              <w:rPr>
                <w:rFonts w:ascii="Calibri" w:eastAsia="Times New Roman" w:hAnsi="Calibri" w:cs="Calibri"/>
                <w:bCs/>
                <w:color w:val="000000"/>
                <w:sz w:val="24"/>
                <w:szCs w:val="24"/>
              </w:rPr>
              <w:t xml:space="preserve"> Otolith Annuli</w:t>
            </w:r>
          </w:p>
          <w:p w14:paraId="518750CD"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Cs/>
                <w:color w:val="000000"/>
                <w:sz w:val="24"/>
                <w:szCs w:val="24"/>
              </w:rPr>
              <w:t xml:space="preserve">Ralston &amp; Miyamoto (1983) </w:t>
            </w:r>
            <w:r w:rsidRPr="009574F4">
              <w:rPr>
                <w:rFonts w:ascii="Calibri" w:eastAsia="Times New Roman" w:hAnsi="Calibri" w:cs="Calibri"/>
                <w:bCs/>
                <w:color w:val="000000"/>
                <w:sz w:val="24"/>
                <w:szCs w:val="24"/>
              </w:rPr>
              <w:br/>
            </w:r>
          </w:p>
        </w:tc>
        <w:tc>
          <w:tcPr>
            <w:tcW w:w="1125" w:type="dxa"/>
            <w:tcBorders>
              <w:top w:val="nil"/>
              <w:left w:val="single" w:sz="4" w:space="0" w:color="auto"/>
              <w:bottom w:val="single" w:sz="8" w:space="0" w:color="auto"/>
              <w:right w:val="nil"/>
            </w:tcBorders>
            <w:shd w:val="clear" w:color="000000" w:fill="DDEBF7"/>
            <w:textDirection w:val="btLr"/>
            <w:vAlign w:val="bottom"/>
            <w:hideMark/>
          </w:tcPr>
          <w:p w14:paraId="4F33BA4A" w14:textId="77777777" w:rsidR="004A55A1" w:rsidRDefault="004A55A1" w:rsidP="00BC41D5">
            <w:pPr>
              <w:jc w:val="center"/>
              <w:rPr>
                <w:rFonts w:ascii="Calibri" w:eastAsia="Times New Roman" w:hAnsi="Calibri" w:cs="Calibri"/>
                <w:bCs/>
                <w:color w:val="000000"/>
                <w:sz w:val="24"/>
                <w:szCs w:val="24"/>
              </w:rPr>
            </w:pPr>
            <w:r w:rsidRPr="009574F4">
              <w:rPr>
                <w:rFonts w:ascii="Calibri" w:eastAsia="Times New Roman" w:hAnsi="Calibri" w:cs="Calibri"/>
                <w:b/>
                <w:bCs/>
                <w:color w:val="000000"/>
                <w:sz w:val="24"/>
                <w:szCs w:val="24"/>
              </w:rPr>
              <w:t xml:space="preserve">Direct Aging </w:t>
            </w:r>
            <w:r w:rsidRPr="009574F4">
              <w:rPr>
                <w:rFonts w:ascii="Calibri" w:eastAsia="Times New Roman" w:hAnsi="Calibri" w:cs="Calibri"/>
                <w:b/>
                <w:bCs/>
                <w:color w:val="000000"/>
                <w:sz w:val="24"/>
                <w:szCs w:val="24"/>
              </w:rPr>
              <w:br/>
            </w:r>
            <w:r w:rsidRPr="009574F4">
              <w:rPr>
                <w:rFonts w:ascii="Calibri" w:eastAsia="Times New Roman" w:hAnsi="Calibri" w:cs="Calibri"/>
                <w:bCs/>
                <w:color w:val="000000"/>
                <w:sz w:val="24"/>
                <w:szCs w:val="24"/>
              </w:rPr>
              <w:t xml:space="preserve">Otolith </w:t>
            </w:r>
            <w:proofErr w:type="spellStart"/>
            <w:r w:rsidRPr="009574F4">
              <w:rPr>
                <w:rFonts w:ascii="Calibri" w:eastAsia="Times New Roman" w:hAnsi="Calibri" w:cs="Calibri"/>
                <w:bCs/>
                <w:color w:val="000000"/>
                <w:sz w:val="24"/>
                <w:szCs w:val="24"/>
              </w:rPr>
              <w:t>Microincrements</w:t>
            </w:r>
            <w:proofErr w:type="spellEnd"/>
          </w:p>
          <w:p w14:paraId="0E7E7F5A" w14:textId="77777777" w:rsidR="004A55A1" w:rsidRPr="009574F4" w:rsidRDefault="004A55A1" w:rsidP="00BC41D5">
            <w:pPr>
              <w:jc w:val="center"/>
              <w:rPr>
                <w:rFonts w:ascii="Calibri" w:eastAsia="Times New Roman" w:hAnsi="Calibri" w:cs="Calibri"/>
                <w:b/>
                <w:bCs/>
                <w:color w:val="000000"/>
                <w:sz w:val="24"/>
                <w:szCs w:val="24"/>
              </w:rPr>
            </w:pPr>
            <w:proofErr w:type="spellStart"/>
            <w:r w:rsidRPr="009574F4">
              <w:rPr>
                <w:rFonts w:ascii="Calibri" w:eastAsia="Times New Roman" w:hAnsi="Calibri" w:cs="Calibri"/>
                <w:bCs/>
                <w:color w:val="000000"/>
                <w:sz w:val="24"/>
                <w:szCs w:val="24"/>
              </w:rPr>
              <w:t>Demartini</w:t>
            </w:r>
            <w:proofErr w:type="spellEnd"/>
            <w:r w:rsidRPr="009574F4">
              <w:rPr>
                <w:rFonts w:ascii="Calibri" w:eastAsia="Times New Roman" w:hAnsi="Calibri" w:cs="Calibri"/>
                <w:bCs/>
                <w:color w:val="000000"/>
                <w:sz w:val="24"/>
                <w:szCs w:val="24"/>
              </w:rPr>
              <w:t xml:space="preserve"> et al. (1994) </w:t>
            </w:r>
            <w:r w:rsidRPr="009574F4">
              <w:rPr>
                <w:rFonts w:ascii="Calibri" w:eastAsia="Times New Roman" w:hAnsi="Calibri" w:cs="Calibri"/>
                <w:bCs/>
                <w:color w:val="000000"/>
                <w:sz w:val="24"/>
                <w:szCs w:val="24"/>
              </w:rPr>
              <w:br/>
            </w:r>
          </w:p>
        </w:tc>
        <w:tc>
          <w:tcPr>
            <w:tcW w:w="1125" w:type="dxa"/>
            <w:tcBorders>
              <w:top w:val="nil"/>
              <w:left w:val="single" w:sz="4" w:space="0" w:color="auto"/>
              <w:bottom w:val="single" w:sz="8" w:space="0" w:color="auto"/>
              <w:right w:val="nil"/>
            </w:tcBorders>
            <w:shd w:val="clear" w:color="000000" w:fill="DDEBF7"/>
            <w:textDirection w:val="btLr"/>
            <w:vAlign w:val="bottom"/>
            <w:hideMark/>
          </w:tcPr>
          <w:p w14:paraId="25E86AB3" w14:textId="77777777" w:rsidR="004A55A1" w:rsidRDefault="004A55A1" w:rsidP="00BC41D5">
            <w:pPr>
              <w:jc w:val="center"/>
              <w:rPr>
                <w:rFonts w:ascii="Calibri" w:eastAsia="Times New Roman" w:hAnsi="Calibri" w:cs="Calibri"/>
                <w:bCs/>
                <w:color w:val="000000"/>
                <w:sz w:val="24"/>
                <w:szCs w:val="24"/>
              </w:rPr>
            </w:pPr>
            <w:r w:rsidRPr="009574F4">
              <w:rPr>
                <w:rFonts w:ascii="Calibri" w:eastAsia="Times New Roman" w:hAnsi="Calibri" w:cs="Calibri"/>
                <w:b/>
                <w:bCs/>
                <w:color w:val="000000"/>
                <w:sz w:val="24"/>
                <w:szCs w:val="24"/>
              </w:rPr>
              <w:t xml:space="preserve">Direct Aging </w:t>
            </w:r>
            <w:r w:rsidRPr="009574F4">
              <w:rPr>
                <w:rFonts w:ascii="Calibri" w:eastAsia="Times New Roman" w:hAnsi="Calibri" w:cs="Calibri"/>
                <w:b/>
                <w:bCs/>
                <w:color w:val="000000"/>
                <w:sz w:val="24"/>
                <w:szCs w:val="24"/>
              </w:rPr>
              <w:br/>
            </w:r>
            <w:r w:rsidRPr="009574F4">
              <w:rPr>
                <w:rFonts w:ascii="Calibri" w:eastAsia="Times New Roman" w:hAnsi="Calibri" w:cs="Calibri"/>
                <w:bCs/>
                <w:color w:val="000000"/>
                <w:sz w:val="24"/>
                <w:szCs w:val="24"/>
              </w:rPr>
              <w:t>Bomb Carbon</w:t>
            </w:r>
          </w:p>
          <w:p w14:paraId="6052280C"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Cs/>
                <w:color w:val="000000"/>
                <w:sz w:val="24"/>
                <w:szCs w:val="24"/>
              </w:rPr>
              <w:t xml:space="preserve">Andrews et al. (2012) </w:t>
            </w:r>
            <w:r w:rsidRPr="009574F4">
              <w:rPr>
                <w:rFonts w:ascii="Calibri" w:eastAsia="Times New Roman" w:hAnsi="Calibri" w:cs="Calibri"/>
                <w:bCs/>
                <w:color w:val="000000"/>
                <w:sz w:val="24"/>
                <w:szCs w:val="24"/>
              </w:rPr>
              <w:br/>
            </w:r>
          </w:p>
        </w:tc>
        <w:tc>
          <w:tcPr>
            <w:tcW w:w="1125" w:type="dxa"/>
            <w:tcBorders>
              <w:top w:val="nil"/>
              <w:left w:val="single" w:sz="4" w:space="0" w:color="auto"/>
              <w:bottom w:val="single" w:sz="8" w:space="0" w:color="auto"/>
              <w:right w:val="single" w:sz="4" w:space="0" w:color="auto"/>
            </w:tcBorders>
            <w:shd w:val="clear" w:color="000000" w:fill="DDEBF7"/>
            <w:textDirection w:val="btLr"/>
            <w:vAlign w:val="bottom"/>
            <w:hideMark/>
          </w:tcPr>
          <w:p w14:paraId="4AD73817" w14:textId="77777777" w:rsidR="004A55A1" w:rsidRDefault="004A55A1" w:rsidP="00BC41D5">
            <w:pPr>
              <w:jc w:val="center"/>
              <w:rPr>
                <w:rFonts w:ascii="Calibri" w:eastAsia="Times New Roman" w:hAnsi="Calibri" w:cs="Calibri"/>
                <w:bCs/>
                <w:color w:val="000000"/>
                <w:sz w:val="24"/>
                <w:szCs w:val="24"/>
              </w:rPr>
            </w:pPr>
            <w:r w:rsidRPr="009574F4">
              <w:rPr>
                <w:rFonts w:ascii="Calibri" w:eastAsia="Times New Roman" w:hAnsi="Calibri" w:cs="Calibri"/>
                <w:b/>
                <w:bCs/>
                <w:color w:val="000000"/>
                <w:sz w:val="24"/>
                <w:szCs w:val="24"/>
              </w:rPr>
              <w:t xml:space="preserve">Direct Aging </w:t>
            </w:r>
            <w:r w:rsidRPr="009574F4">
              <w:rPr>
                <w:rFonts w:ascii="Calibri" w:eastAsia="Times New Roman" w:hAnsi="Calibri" w:cs="Calibri"/>
                <w:b/>
                <w:bCs/>
                <w:color w:val="000000"/>
                <w:sz w:val="24"/>
                <w:szCs w:val="24"/>
              </w:rPr>
              <w:br/>
            </w:r>
            <w:proofErr w:type="spellStart"/>
            <w:proofErr w:type="gramStart"/>
            <w:r w:rsidRPr="009574F4">
              <w:rPr>
                <w:rFonts w:ascii="Calibri" w:eastAsia="Times New Roman" w:hAnsi="Calibri" w:cs="Calibri"/>
                <w:bCs/>
                <w:color w:val="000000"/>
                <w:sz w:val="24"/>
                <w:szCs w:val="24"/>
              </w:rPr>
              <w:t>Lead:Radium</w:t>
            </w:r>
            <w:proofErr w:type="spellEnd"/>
            <w:proofErr w:type="gramEnd"/>
          </w:p>
          <w:p w14:paraId="3D8F9B21"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Cs/>
                <w:color w:val="000000"/>
                <w:sz w:val="24"/>
                <w:szCs w:val="24"/>
              </w:rPr>
              <w:t xml:space="preserve">Andrews et al. (2012) </w:t>
            </w:r>
            <w:r w:rsidRPr="009574F4">
              <w:rPr>
                <w:rFonts w:ascii="Calibri" w:eastAsia="Times New Roman" w:hAnsi="Calibri" w:cs="Calibri"/>
                <w:bCs/>
                <w:color w:val="000000"/>
                <w:sz w:val="24"/>
                <w:szCs w:val="24"/>
              </w:rPr>
              <w:br/>
            </w:r>
          </w:p>
        </w:tc>
        <w:tc>
          <w:tcPr>
            <w:tcW w:w="1125" w:type="dxa"/>
            <w:tcBorders>
              <w:top w:val="nil"/>
              <w:left w:val="nil"/>
              <w:bottom w:val="single" w:sz="8" w:space="0" w:color="auto"/>
              <w:right w:val="single" w:sz="4" w:space="0" w:color="auto"/>
            </w:tcBorders>
            <w:shd w:val="clear" w:color="000000" w:fill="FFF2CC"/>
            <w:textDirection w:val="btLr"/>
            <w:vAlign w:val="bottom"/>
            <w:hideMark/>
          </w:tcPr>
          <w:p w14:paraId="493F137C" w14:textId="77777777" w:rsidR="004A55A1" w:rsidRDefault="004A55A1" w:rsidP="00BC41D5">
            <w:pPr>
              <w:jc w:val="center"/>
              <w:rPr>
                <w:rFonts w:ascii="Calibri" w:eastAsia="Times New Roman" w:hAnsi="Calibri" w:cs="Calibri"/>
                <w:bCs/>
                <w:color w:val="000000"/>
                <w:sz w:val="24"/>
                <w:szCs w:val="24"/>
              </w:rPr>
            </w:pPr>
            <w:r w:rsidRPr="009574F4">
              <w:rPr>
                <w:rFonts w:ascii="Calibri" w:eastAsia="Times New Roman" w:hAnsi="Calibri" w:cs="Calibri"/>
                <w:b/>
                <w:bCs/>
                <w:color w:val="000000"/>
                <w:sz w:val="24"/>
                <w:szCs w:val="24"/>
              </w:rPr>
              <w:t xml:space="preserve">Length Frequency </w:t>
            </w:r>
            <w:r w:rsidRPr="009574F4">
              <w:rPr>
                <w:rFonts w:ascii="Calibri" w:eastAsia="Times New Roman" w:hAnsi="Calibri" w:cs="Calibri"/>
                <w:b/>
                <w:bCs/>
                <w:color w:val="000000"/>
                <w:sz w:val="24"/>
                <w:szCs w:val="24"/>
              </w:rPr>
              <w:br/>
            </w:r>
            <w:r w:rsidRPr="009574F4">
              <w:rPr>
                <w:rFonts w:ascii="Calibri" w:eastAsia="Times New Roman" w:hAnsi="Calibri" w:cs="Calibri"/>
                <w:bCs/>
                <w:color w:val="000000"/>
                <w:sz w:val="24"/>
                <w:szCs w:val="24"/>
              </w:rPr>
              <w:t>Modal Progression</w:t>
            </w:r>
          </w:p>
          <w:p w14:paraId="13DB555D"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Cs/>
                <w:color w:val="000000"/>
                <w:sz w:val="24"/>
                <w:szCs w:val="24"/>
              </w:rPr>
              <w:t>Moffitt &amp; Parrish (1996)</w:t>
            </w:r>
            <w:r w:rsidRPr="009574F4">
              <w:rPr>
                <w:rFonts w:ascii="Calibri" w:eastAsia="Times New Roman" w:hAnsi="Calibri" w:cs="Calibri"/>
                <w:bCs/>
                <w:color w:val="000000"/>
                <w:sz w:val="24"/>
                <w:szCs w:val="24"/>
              </w:rPr>
              <w:br/>
            </w:r>
          </w:p>
        </w:tc>
        <w:tc>
          <w:tcPr>
            <w:tcW w:w="984" w:type="dxa"/>
            <w:tcBorders>
              <w:top w:val="nil"/>
              <w:left w:val="nil"/>
              <w:bottom w:val="single" w:sz="8" w:space="0" w:color="auto"/>
              <w:right w:val="nil"/>
            </w:tcBorders>
            <w:shd w:val="clear" w:color="auto" w:fill="auto"/>
            <w:noWrap/>
            <w:textDirection w:val="btLr"/>
            <w:vAlign w:val="bottom"/>
            <w:hideMark/>
          </w:tcPr>
          <w:p w14:paraId="6066980A" w14:textId="77777777" w:rsidR="004A55A1"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
                <w:bCs/>
                <w:color w:val="000000"/>
                <w:sz w:val="24"/>
                <w:szCs w:val="24"/>
              </w:rPr>
              <w:t>Weighting</w:t>
            </w:r>
          </w:p>
          <w:p w14:paraId="5AE3ADDE" w14:textId="77777777" w:rsidR="004A55A1" w:rsidRPr="009574F4" w:rsidRDefault="004A55A1" w:rsidP="00BC41D5">
            <w:pPr>
              <w:jc w:val="center"/>
              <w:rPr>
                <w:rFonts w:ascii="Calibri" w:eastAsia="Times New Roman" w:hAnsi="Calibri" w:cs="Calibri"/>
                <w:b/>
                <w:bCs/>
                <w:color w:val="000000"/>
                <w:sz w:val="24"/>
                <w:szCs w:val="24"/>
              </w:rPr>
            </w:pPr>
          </w:p>
        </w:tc>
        <w:tc>
          <w:tcPr>
            <w:tcW w:w="830" w:type="dxa"/>
            <w:tcBorders>
              <w:top w:val="nil"/>
              <w:left w:val="single" w:sz="4" w:space="0" w:color="auto"/>
              <w:bottom w:val="single" w:sz="8" w:space="0" w:color="auto"/>
              <w:right w:val="nil"/>
            </w:tcBorders>
            <w:shd w:val="clear" w:color="auto" w:fill="auto"/>
            <w:noWrap/>
            <w:textDirection w:val="btLr"/>
            <w:vAlign w:val="bottom"/>
            <w:hideMark/>
          </w:tcPr>
          <w:p w14:paraId="6B920F9D" w14:textId="77777777" w:rsidR="004A55A1" w:rsidRDefault="004A55A1" w:rsidP="00BC41D5">
            <w:pPr>
              <w:jc w:val="center"/>
              <w:rPr>
                <w:rFonts w:ascii="Calibri" w:eastAsia="Times New Roman" w:hAnsi="Calibri" w:cs="Calibri"/>
                <w:b/>
                <w:bCs/>
                <w:color w:val="000000"/>
                <w:sz w:val="24"/>
                <w:szCs w:val="24"/>
              </w:rPr>
            </w:pPr>
          </w:p>
          <w:p w14:paraId="5D6DDE70" w14:textId="77777777" w:rsidR="004A55A1"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
                <w:bCs/>
                <w:color w:val="000000"/>
                <w:sz w:val="24"/>
                <w:szCs w:val="24"/>
              </w:rPr>
              <w:t>Pooled Within Data Types?</w:t>
            </w:r>
          </w:p>
          <w:p w14:paraId="5AFB57D0" w14:textId="77777777" w:rsidR="004A55A1" w:rsidRPr="009574F4" w:rsidRDefault="004A55A1" w:rsidP="00BC41D5">
            <w:pPr>
              <w:jc w:val="center"/>
              <w:rPr>
                <w:rFonts w:ascii="Calibri" w:eastAsia="Times New Roman" w:hAnsi="Calibri" w:cs="Calibri"/>
                <w:b/>
                <w:bCs/>
                <w:color w:val="000000"/>
                <w:sz w:val="24"/>
                <w:szCs w:val="24"/>
              </w:rPr>
            </w:pPr>
          </w:p>
        </w:tc>
      </w:tr>
      <w:tr w:rsidR="004A55A1" w:rsidRPr="009574F4" w14:paraId="68737654" w14:textId="77777777" w:rsidTr="00BC41D5">
        <w:trPr>
          <w:trHeight w:val="317"/>
        </w:trPr>
        <w:tc>
          <w:tcPr>
            <w:tcW w:w="1350" w:type="dxa"/>
            <w:tcBorders>
              <w:top w:val="nil"/>
              <w:left w:val="nil"/>
              <w:bottom w:val="nil"/>
              <w:right w:val="nil"/>
            </w:tcBorders>
            <w:shd w:val="clear" w:color="000000" w:fill="FFFFFF"/>
            <w:noWrap/>
            <w:vAlign w:val="bottom"/>
            <w:hideMark/>
          </w:tcPr>
          <w:p w14:paraId="69818B90"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
                <w:bCs/>
                <w:color w:val="000000"/>
                <w:sz w:val="24"/>
                <w:szCs w:val="24"/>
              </w:rPr>
              <w:t>Model 6</w:t>
            </w:r>
          </w:p>
        </w:tc>
        <w:tc>
          <w:tcPr>
            <w:tcW w:w="931" w:type="dxa"/>
            <w:tcBorders>
              <w:top w:val="nil"/>
              <w:left w:val="single" w:sz="4" w:space="0" w:color="auto"/>
              <w:bottom w:val="nil"/>
              <w:right w:val="single" w:sz="4" w:space="0" w:color="auto"/>
            </w:tcBorders>
            <w:shd w:val="clear" w:color="000000" w:fill="FCE4D6"/>
            <w:noWrap/>
            <w:vAlign w:val="bottom"/>
            <w:hideMark/>
          </w:tcPr>
          <w:p w14:paraId="29D407AE"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nil"/>
            </w:tcBorders>
            <w:shd w:val="clear" w:color="000000" w:fill="DDEBF7"/>
            <w:noWrap/>
            <w:vAlign w:val="bottom"/>
            <w:hideMark/>
          </w:tcPr>
          <w:p w14:paraId="4637550F"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 </w:t>
            </w:r>
          </w:p>
        </w:tc>
        <w:tc>
          <w:tcPr>
            <w:tcW w:w="1125" w:type="dxa"/>
            <w:tcBorders>
              <w:top w:val="nil"/>
              <w:left w:val="single" w:sz="4" w:space="0" w:color="auto"/>
              <w:bottom w:val="nil"/>
              <w:right w:val="nil"/>
            </w:tcBorders>
            <w:shd w:val="clear" w:color="000000" w:fill="DDEBF7"/>
            <w:noWrap/>
            <w:vAlign w:val="bottom"/>
            <w:hideMark/>
          </w:tcPr>
          <w:p w14:paraId="53C6F8CA"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 </w:t>
            </w:r>
          </w:p>
        </w:tc>
        <w:tc>
          <w:tcPr>
            <w:tcW w:w="1125" w:type="dxa"/>
            <w:tcBorders>
              <w:top w:val="nil"/>
              <w:left w:val="single" w:sz="4" w:space="0" w:color="auto"/>
              <w:bottom w:val="nil"/>
              <w:right w:val="nil"/>
            </w:tcBorders>
            <w:shd w:val="clear" w:color="000000" w:fill="DDEBF7"/>
            <w:noWrap/>
            <w:vAlign w:val="bottom"/>
            <w:hideMark/>
          </w:tcPr>
          <w:p w14:paraId="13433D25"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 </w:t>
            </w:r>
          </w:p>
        </w:tc>
        <w:tc>
          <w:tcPr>
            <w:tcW w:w="1125" w:type="dxa"/>
            <w:tcBorders>
              <w:top w:val="nil"/>
              <w:left w:val="single" w:sz="4" w:space="0" w:color="auto"/>
              <w:bottom w:val="nil"/>
              <w:right w:val="single" w:sz="4" w:space="0" w:color="auto"/>
            </w:tcBorders>
            <w:shd w:val="clear" w:color="000000" w:fill="DDEBF7"/>
            <w:noWrap/>
            <w:vAlign w:val="bottom"/>
            <w:hideMark/>
          </w:tcPr>
          <w:p w14:paraId="158D6D2A"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 </w:t>
            </w:r>
          </w:p>
        </w:tc>
        <w:tc>
          <w:tcPr>
            <w:tcW w:w="1125" w:type="dxa"/>
            <w:tcBorders>
              <w:top w:val="nil"/>
              <w:left w:val="nil"/>
              <w:bottom w:val="nil"/>
              <w:right w:val="single" w:sz="4" w:space="0" w:color="auto"/>
            </w:tcBorders>
            <w:shd w:val="clear" w:color="000000" w:fill="FFF2CC"/>
            <w:noWrap/>
            <w:vAlign w:val="bottom"/>
            <w:hideMark/>
          </w:tcPr>
          <w:p w14:paraId="6DA1AAFD"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 </w:t>
            </w:r>
          </w:p>
        </w:tc>
        <w:tc>
          <w:tcPr>
            <w:tcW w:w="984" w:type="dxa"/>
            <w:tcBorders>
              <w:top w:val="nil"/>
              <w:left w:val="nil"/>
              <w:bottom w:val="nil"/>
              <w:right w:val="nil"/>
            </w:tcBorders>
            <w:shd w:val="clear" w:color="000000" w:fill="FFFFFF"/>
            <w:noWrap/>
            <w:vAlign w:val="bottom"/>
            <w:hideMark/>
          </w:tcPr>
          <w:p w14:paraId="6E2997BB"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NA</w:t>
            </w:r>
          </w:p>
        </w:tc>
        <w:tc>
          <w:tcPr>
            <w:tcW w:w="830" w:type="dxa"/>
            <w:tcBorders>
              <w:top w:val="nil"/>
              <w:left w:val="single" w:sz="4" w:space="0" w:color="auto"/>
              <w:bottom w:val="nil"/>
              <w:right w:val="nil"/>
            </w:tcBorders>
            <w:shd w:val="clear" w:color="000000" w:fill="FFFFFF"/>
            <w:noWrap/>
            <w:vAlign w:val="bottom"/>
            <w:hideMark/>
          </w:tcPr>
          <w:p w14:paraId="4CAEC975"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NA</w:t>
            </w:r>
          </w:p>
        </w:tc>
      </w:tr>
      <w:tr w:rsidR="004A55A1" w:rsidRPr="009574F4" w14:paraId="26BB0F5D" w14:textId="77777777" w:rsidTr="00BC41D5">
        <w:trPr>
          <w:trHeight w:val="317"/>
        </w:trPr>
        <w:tc>
          <w:tcPr>
            <w:tcW w:w="1350" w:type="dxa"/>
            <w:tcBorders>
              <w:top w:val="nil"/>
              <w:left w:val="nil"/>
              <w:bottom w:val="nil"/>
              <w:right w:val="nil"/>
            </w:tcBorders>
            <w:shd w:val="clear" w:color="000000" w:fill="FFFFFF"/>
            <w:noWrap/>
            <w:vAlign w:val="bottom"/>
            <w:hideMark/>
          </w:tcPr>
          <w:p w14:paraId="308F52C7"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
                <w:bCs/>
                <w:color w:val="000000"/>
                <w:sz w:val="24"/>
                <w:szCs w:val="24"/>
              </w:rPr>
              <w:t>Model 7</w:t>
            </w:r>
          </w:p>
        </w:tc>
        <w:tc>
          <w:tcPr>
            <w:tcW w:w="931" w:type="dxa"/>
            <w:tcBorders>
              <w:top w:val="nil"/>
              <w:left w:val="single" w:sz="4" w:space="0" w:color="auto"/>
              <w:bottom w:val="nil"/>
              <w:right w:val="single" w:sz="4" w:space="0" w:color="auto"/>
            </w:tcBorders>
            <w:shd w:val="clear" w:color="000000" w:fill="FCE4D6"/>
            <w:noWrap/>
            <w:vAlign w:val="bottom"/>
            <w:hideMark/>
          </w:tcPr>
          <w:p w14:paraId="0567631B"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nil"/>
            </w:tcBorders>
            <w:shd w:val="clear" w:color="000000" w:fill="DDEBF7"/>
            <w:noWrap/>
            <w:vAlign w:val="bottom"/>
            <w:hideMark/>
          </w:tcPr>
          <w:p w14:paraId="6A51A8DF"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nil"/>
            </w:tcBorders>
            <w:shd w:val="clear" w:color="000000" w:fill="DDEBF7"/>
            <w:noWrap/>
            <w:vAlign w:val="bottom"/>
            <w:hideMark/>
          </w:tcPr>
          <w:p w14:paraId="59C85757"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nil"/>
            </w:tcBorders>
            <w:shd w:val="clear" w:color="000000" w:fill="DDEBF7"/>
            <w:noWrap/>
            <w:vAlign w:val="bottom"/>
            <w:hideMark/>
          </w:tcPr>
          <w:p w14:paraId="75CB86C2"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single" w:sz="4" w:space="0" w:color="auto"/>
            </w:tcBorders>
            <w:shd w:val="clear" w:color="000000" w:fill="DDEBF7"/>
            <w:noWrap/>
            <w:vAlign w:val="bottom"/>
            <w:hideMark/>
          </w:tcPr>
          <w:p w14:paraId="1BFDBEBC"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single" w:sz="4" w:space="0" w:color="auto"/>
            </w:tcBorders>
            <w:shd w:val="clear" w:color="000000" w:fill="FFF2CC"/>
            <w:noWrap/>
            <w:vAlign w:val="bottom"/>
            <w:hideMark/>
          </w:tcPr>
          <w:p w14:paraId="708AE851"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984" w:type="dxa"/>
            <w:tcBorders>
              <w:top w:val="nil"/>
              <w:left w:val="nil"/>
              <w:bottom w:val="nil"/>
              <w:right w:val="nil"/>
            </w:tcBorders>
            <w:shd w:val="clear" w:color="000000" w:fill="FFFFFF"/>
            <w:noWrap/>
            <w:vAlign w:val="bottom"/>
            <w:hideMark/>
          </w:tcPr>
          <w:p w14:paraId="1BFF6A35"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Equal</w:t>
            </w:r>
          </w:p>
        </w:tc>
        <w:tc>
          <w:tcPr>
            <w:tcW w:w="830" w:type="dxa"/>
            <w:tcBorders>
              <w:top w:val="nil"/>
              <w:left w:val="single" w:sz="4" w:space="0" w:color="auto"/>
              <w:bottom w:val="nil"/>
              <w:right w:val="nil"/>
            </w:tcBorders>
            <w:shd w:val="clear" w:color="000000" w:fill="FFFFFF"/>
            <w:noWrap/>
            <w:vAlign w:val="bottom"/>
            <w:hideMark/>
          </w:tcPr>
          <w:p w14:paraId="309A339E"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Yes</w:t>
            </w:r>
          </w:p>
        </w:tc>
      </w:tr>
      <w:tr w:rsidR="004A55A1" w:rsidRPr="009574F4" w14:paraId="20EABE67" w14:textId="77777777" w:rsidTr="00BC41D5">
        <w:trPr>
          <w:trHeight w:val="317"/>
        </w:trPr>
        <w:tc>
          <w:tcPr>
            <w:tcW w:w="1350" w:type="dxa"/>
            <w:tcBorders>
              <w:top w:val="nil"/>
              <w:left w:val="nil"/>
              <w:bottom w:val="nil"/>
              <w:right w:val="nil"/>
            </w:tcBorders>
            <w:shd w:val="clear" w:color="000000" w:fill="FFFFFF"/>
            <w:noWrap/>
            <w:vAlign w:val="bottom"/>
            <w:hideMark/>
          </w:tcPr>
          <w:p w14:paraId="714929E4"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
                <w:bCs/>
                <w:color w:val="000000"/>
                <w:sz w:val="24"/>
                <w:szCs w:val="24"/>
              </w:rPr>
              <w:t>Model 8</w:t>
            </w:r>
          </w:p>
        </w:tc>
        <w:tc>
          <w:tcPr>
            <w:tcW w:w="931" w:type="dxa"/>
            <w:tcBorders>
              <w:top w:val="nil"/>
              <w:left w:val="single" w:sz="4" w:space="0" w:color="auto"/>
              <w:bottom w:val="nil"/>
              <w:right w:val="single" w:sz="4" w:space="0" w:color="auto"/>
            </w:tcBorders>
            <w:shd w:val="clear" w:color="000000" w:fill="FCE4D6"/>
            <w:noWrap/>
            <w:vAlign w:val="bottom"/>
            <w:hideMark/>
          </w:tcPr>
          <w:p w14:paraId="1ED8F821"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nil"/>
            </w:tcBorders>
            <w:shd w:val="clear" w:color="000000" w:fill="DDEBF7"/>
            <w:noWrap/>
            <w:vAlign w:val="bottom"/>
            <w:hideMark/>
          </w:tcPr>
          <w:p w14:paraId="04B3DDD6"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nil"/>
            </w:tcBorders>
            <w:shd w:val="clear" w:color="000000" w:fill="DDEBF7"/>
            <w:noWrap/>
            <w:vAlign w:val="bottom"/>
            <w:hideMark/>
          </w:tcPr>
          <w:p w14:paraId="0352180A"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nil"/>
            </w:tcBorders>
            <w:shd w:val="clear" w:color="000000" w:fill="DDEBF7"/>
            <w:noWrap/>
            <w:vAlign w:val="bottom"/>
            <w:hideMark/>
          </w:tcPr>
          <w:p w14:paraId="7F70DB12"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single" w:sz="4" w:space="0" w:color="auto"/>
            </w:tcBorders>
            <w:shd w:val="clear" w:color="000000" w:fill="DDEBF7"/>
            <w:noWrap/>
            <w:vAlign w:val="bottom"/>
            <w:hideMark/>
          </w:tcPr>
          <w:p w14:paraId="27913E86"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single" w:sz="4" w:space="0" w:color="auto"/>
            </w:tcBorders>
            <w:shd w:val="clear" w:color="000000" w:fill="FFF2CC"/>
            <w:noWrap/>
            <w:vAlign w:val="bottom"/>
            <w:hideMark/>
          </w:tcPr>
          <w:p w14:paraId="0A186456"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984" w:type="dxa"/>
            <w:tcBorders>
              <w:top w:val="nil"/>
              <w:left w:val="nil"/>
              <w:bottom w:val="nil"/>
              <w:right w:val="nil"/>
            </w:tcBorders>
            <w:shd w:val="clear" w:color="000000" w:fill="FFFFFF"/>
            <w:noWrap/>
            <w:vAlign w:val="bottom"/>
            <w:hideMark/>
          </w:tcPr>
          <w:p w14:paraId="64CDFFEC"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By n</w:t>
            </w:r>
          </w:p>
        </w:tc>
        <w:tc>
          <w:tcPr>
            <w:tcW w:w="830" w:type="dxa"/>
            <w:tcBorders>
              <w:top w:val="nil"/>
              <w:left w:val="single" w:sz="4" w:space="0" w:color="auto"/>
              <w:bottom w:val="nil"/>
              <w:right w:val="nil"/>
            </w:tcBorders>
            <w:shd w:val="clear" w:color="000000" w:fill="FFFFFF"/>
            <w:noWrap/>
            <w:vAlign w:val="bottom"/>
            <w:hideMark/>
          </w:tcPr>
          <w:p w14:paraId="4DDFE1EA"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Yes</w:t>
            </w:r>
          </w:p>
        </w:tc>
      </w:tr>
      <w:tr w:rsidR="004A55A1" w:rsidRPr="009574F4" w14:paraId="0359EC44" w14:textId="77777777" w:rsidTr="00BC41D5">
        <w:trPr>
          <w:trHeight w:val="317"/>
        </w:trPr>
        <w:tc>
          <w:tcPr>
            <w:tcW w:w="1350" w:type="dxa"/>
            <w:tcBorders>
              <w:top w:val="nil"/>
              <w:left w:val="nil"/>
              <w:bottom w:val="nil"/>
              <w:right w:val="nil"/>
            </w:tcBorders>
            <w:shd w:val="clear" w:color="000000" w:fill="FFFFFF"/>
            <w:noWrap/>
            <w:vAlign w:val="bottom"/>
            <w:hideMark/>
          </w:tcPr>
          <w:p w14:paraId="68973A93"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
                <w:bCs/>
                <w:color w:val="000000"/>
                <w:sz w:val="24"/>
                <w:szCs w:val="24"/>
              </w:rPr>
              <w:t>Model 9</w:t>
            </w:r>
          </w:p>
        </w:tc>
        <w:tc>
          <w:tcPr>
            <w:tcW w:w="931" w:type="dxa"/>
            <w:tcBorders>
              <w:top w:val="nil"/>
              <w:left w:val="single" w:sz="4" w:space="0" w:color="auto"/>
              <w:bottom w:val="nil"/>
              <w:right w:val="single" w:sz="4" w:space="0" w:color="auto"/>
            </w:tcBorders>
            <w:shd w:val="clear" w:color="000000" w:fill="FCE4D6"/>
            <w:noWrap/>
            <w:vAlign w:val="bottom"/>
            <w:hideMark/>
          </w:tcPr>
          <w:p w14:paraId="0CAF0C59"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nil"/>
            </w:tcBorders>
            <w:shd w:val="clear" w:color="000000" w:fill="DDEBF7"/>
            <w:noWrap/>
            <w:vAlign w:val="bottom"/>
            <w:hideMark/>
          </w:tcPr>
          <w:p w14:paraId="327957DF"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nil"/>
            </w:tcBorders>
            <w:shd w:val="clear" w:color="000000" w:fill="DDEBF7"/>
            <w:noWrap/>
            <w:vAlign w:val="bottom"/>
            <w:hideMark/>
          </w:tcPr>
          <w:p w14:paraId="742CDFEC"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nil"/>
            </w:tcBorders>
            <w:shd w:val="clear" w:color="000000" w:fill="DDEBF7"/>
            <w:noWrap/>
            <w:vAlign w:val="bottom"/>
            <w:hideMark/>
          </w:tcPr>
          <w:p w14:paraId="78975FBC"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single" w:sz="4" w:space="0" w:color="auto"/>
            </w:tcBorders>
            <w:shd w:val="clear" w:color="000000" w:fill="DDEBF7"/>
            <w:noWrap/>
            <w:vAlign w:val="bottom"/>
            <w:hideMark/>
          </w:tcPr>
          <w:p w14:paraId="6240AB00"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single" w:sz="4" w:space="0" w:color="auto"/>
            </w:tcBorders>
            <w:shd w:val="clear" w:color="000000" w:fill="FFF2CC"/>
            <w:noWrap/>
            <w:vAlign w:val="bottom"/>
            <w:hideMark/>
          </w:tcPr>
          <w:p w14:paraId="65ED1B01"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984" w:type="dxa"/>
            <w:tcBorders>
              <w:top w:val="nil"/>
              <w:left w:val="nil"/>
              <w:bottom w:val="nil"/>
              <w:right w:val="nil"/>
            </w:tcBorders>
            <w:shd w:val="clear" w:color="000000" w:fill="FFFFFF"/>
            <w:noWrap/>
            <w:vAlign w:val="bottom"/>
            <w:hideMark/>
          </w:tcPr>
          <w:p w14:paraId="5431E6CE"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Equal</w:t>
            </w:r>
          </w:p>
        </w:tc>
        <w:tc>
          <w:tcPr>
            <w:tcW w:w="830" w:type="dxa"/>
            <w:tcBorders>
              <w:top w:val="nil"/>
              <w:left w:val="single" w:sz="4" w:space="0" w:color="auto"/>
              <w:bottom w:val="nil"/>
              <w:right w:val="nil"/>
            </w:tcBorders>
            <w:shd w:val="clear" w:color="000000" w:fill="FFFFFF"/>
            <w:noWrap/>
            <w:vAlign w:val="bottom"/>
            <w:hideMark/>
          </w:tcPr>
          <w:p w14:paraId="197046D4"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No</w:t>
            </w:r>
          </w:p>
        </w:tc>
      </w:tr>
      <w:tr w:rsidR="004A55A1" w:rsidRPr="009574F4" w14:paraId="3E1DDAD5" w14:textId="77777777" w:rsidTr="00BC41D5">
        <w:trPr>
          <w:trHeight w:val="317"/>
        </w:trPr>
        <w:tc>
          <w:tcPr>
            <w:tcW w:w="1350" w:type="dxa"/>
            <w:tcBorders>
              <w:top w:val="nil"/>
              <w:left w:val="nil"/>
              <w:bottom w:val="nil"/>
              <w:right w:val="nil"/>
            </w:tcBorders>
            <w:shd w:val="clear" w:color="000000" w:fill="FFFFFF"/>
            <w:noWrap/>
            <w:vAlign w:val="bottom"/>
            <w:hideMark/>
          </w:tcPr>
          <w:p w14:paraId="2BC9977D"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
                <w:bCs/>
                <w:color w:val="000000"/>
                <w:sz w:val="24"/>
                <w:szCs w:val="24"/>
              </w:rPr>
              <w:t>Model 10</w:t>
            </w:r>
          </w:p>
        </w:tc>
        <w:tc>
          <w:tcPr>
            <w:tcW w:w="931" w:type="dxa"/>
            <w:tcBorders>
              <w:top w:val="nil"/>
              <w:left w:val="single" w:sz="4" w:space="0" w:color="auto"/>
              <w:bottom w:val="nil"/>
              <w:right w:val="single" w:sz="4" w:space="0" w:color="auto"/>
            </w:tcBorders>
            <w:shd w:val="clear" w:color="000000" w:fill="FCE4D6"/>
            <w:noWrap/>
            <w:vAlign w:val="bottom"/>
            <w:hideMark/>
          </w:tcPr>
          <w:p w14:paraId="6FC56562"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nil"/>
            </w:tcBorders>
            <w:shd w:val="clear" w:color="000000" w:fill="DDEBF7"/>
            <w:noWrap/>
            <w:vAlign w:val="bottom"/>
            <w:hideMark/>
          </w:tcPr>
          <w:p w14:paraId="02CF4BAE"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nil"/>
            </w:tcBorders>
            <w:shd w:val="clear" w:color="000000" w:fill="DDEBF7"/>
            <w:noWrap/>
            <w:vAlign w:val="bottom"/>
            <w:hideMark/>
          </w:tcPr>
          <w:p w14:paraId="6596F50D"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nil"/>
            </w:tcBorders>
            <w:shd w:val="clear" w:color="000000" w:fill="DDEBF7"/>
            <w:noWrap/>
            <w:vAlign w:val="bottom"/>
            <w:hideMark/>
          </w:tcPr>
          <w:p w14:paraId="6B43DF52"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single" w:sz="4" w:space="0" w:color="auto"/>
            </w:tcBorders>
            <w:shd w:val="clear" w:color="000000" w:fill="DDEBF7"/>
            <w:noWrap/>
            <w:vAlign w:val="bottom"/>
            <w:hideMark/>
          </w:tcPr>
          <w:p w14:paraId="25DB3757"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single" w:sz="4" w:space="0" w:color="auto"/>
            </w:tcBorders>
            <w:shd w:val="clear" w:color="000000" w:fill="FFF2CC"/>
            <w:noWrap/>
            <w:vAlign w:val="bottom"/>
            <w:hideMark/>
          </w:tcPr>
          <w:p w14:paraId="65E6C378"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984" w:type="dxa"/>
            <w:tcBorders>
              <w:top w:val="nil"/>
              <w:left w:val="nil"/>
              <w:bottom w:val="nil"/>
              <w:right w:val="nil"/>
            </w:tcBorders>
            <w:shd w:val="clear" w:color="000000" w:fill="FFFFFF"/>
            <w:noWrap/>
            <w:vAlign w:val="bottom"/>
            <w:hideMark/>
          </w:tcPr>
          <w:p w14:paraId="60E5BBA4"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By n</w:t>
            </w:r>
          </w:p>
        </w:tc>
        <w:tc>
          <w:tcPr>
            <w:tcW w:w="830" w:type="dxa"/>
            <w:tcBorders>
              <w:top w:val="nil"/>
              <w:left w:val="single" w:sz="4" w:space="0" w:color="auto"/>
              <w:bottom w:val="nil"/>
              <w:right w:val="nil"/>
            </w:tcBorders>
            <w:shd w:val="clear" w:color="000000" w:fill="FFFFFF"/>
            <w:noWrap/>
            <w:vAlign w:val="bottom"/>
            <w:hideMark/>
          </w:tcPr>
          <w:p w14:paraId="685C75BE"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No</w:t>
            </w:r>
          </w:p>
        </w:tc>
      </w:tr>
      <w:tr w:rsidR="004A55A1" w:rsidRPr="009574F4" w14:paraId="2AD94D21" w14:textId="77777777" w:rsidTr="00BC41D5">
        <w:trPr>
          <w:trHeight w:val="317"/>
        </w:trPr>
        <w:tc>
          <w:tcPr>
            <w:tcW w:w="1350" w:type="dxa"/>
            <w:tcBorders>
              <w:top w:val="nil"/>
              <w:left w:val="nil"/>
              <w:bottom w:val="nil"/>
              <w:right w:val="nil"/>
            </w:tcBorders>
            <w:shd w:val="clear" w:color="000000" w:fill="FFFFFF"/>
            <w:noWrap/>
            <w:vAlign w:val="bottom"/>
            <w:hideMark/>
          </w:tcPr>
          <w:p w14:paraId="1A60EAEF"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
                <w:bCs/>
                <w:color w:val="000000"/>
                <w:sz w:val="24"/>
                <w:szCs w:val="24"/>
              </w:rPr>
              <w:t>Model 11</w:t>
            </w:r>
          </w:p>
        </w:tc>
        <w:tc>
          <w:tcPr>
            <w:tcW w:w="931" w:type="dxa"/>
            <w:tcBorders>
              <w:top w:val="nil"/>
              <w:left w:val="single" w:sz="4" w:space="0" w:color="auto"/>
              <w:bottom w:val="nil"/>
              <w:right w:val="single" w:sz="4" w:space="0" w:color="auto"/>
            </w:tcBorders>
            <w:shd w:val="clear" w:color="000000" w:fill="FCE4D6"/>
            <w:noWrap/>
            <w:vAlign w:val="bottom"/>
            <w:hideMark/>
          </w:tcPr>
          <w:p w14:paraId="1321863A"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nil"/>
            </w:tcBorders>
            <w:shd w:val="clear" w:color="000000" w:fill="DDEBF7"/>
            <w:noWrap/>
            <w:vAlign w:val="bottom"/>
            <w:hideMark/>
          </w:tcPr>
          <w:p w14:paraId="082729C7"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 </w:t>
            </w:r>
          </w:p>
        </w:tc>
        <w:tc>
          <w:tcPr>
            <w:tcW w:w="1125" w:type="dxa"/>
            <w:tcBorders>
              <w:top w:val="nil"/>
              <w:left w:val="single" w:sz="4" w:space="0" w:color="auto"/>
              <w:bottom w:val="nil"/>
              <w:right w:val="nil"/>
            </w:tcBorders>
            <w:shd w:val="clear" w:color="000000" w:fill="DDEBF7"/>
            <w:noWrap/>
            <w:vAlign w:val="bottom"/>
            <w:hideMark/>
          </w:tcPr>
          <w:p w14:paraId="617A6E70"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nil"/>
            </w:tcBorders>
            <w:shd w:val="clear" w:color="000000" w:fill="DDEBF7"/>
            <w:noWrap/>
            <w:vAlign w:val="bottom"/>
            <w:hideMark/>
          </w:tcPr>
          <w:p w14:paraId="30EBB2E7"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single" w:sz="4" w:space="0" w:color="auto"/>
            </w:tcBorders>
            <w:shd w:val="clear" w:color="000000" w:fill="DDEBF7"/>
            <w:noWrap/>
            <w:vAlign w:val="bottom"/>
            <w:hideMark/>
          </w:tcPr>
          <w:p w14:paraId="5D3B1731"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single" w:sz="4" w:space="0" w:color="auto"/>
            </w:tcBorders>
            <w:shd w:val="clear" w:color="000000" w:fill="FFF2CC"/>
            <w:noWrap/>
            <w:vAlign w:val="bottom"/>
            <w:hideMark/>
          </w:tcPr>
          <w:p w14:paraId="3EF59362"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984" w:type="dxa"/>
            <w:tcBorders>
              <w:top w:val="nil"/>
              <w:left w:val="nil"/>
              <w:bottom w:val="nil"/>
              <w:right w:val="nil"/>
            </w:tcBorders>
            <w:shd w:val="clear" w:color="000000" w:fill="FFFFFF"/>
            <w:noWrap/>
            <w:vAlign w:val="bottom"/>
            <w:hideMark/>
          </w:tcPr>
          <w:p w14:paraId="6E23F59C"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Equal</w:t>
            </w:r>
          </w:p>
        </w:tc>
        <w:tc>
          <w:tcPr>
            <w:tcW w:w="830" w:type="dxa"/>
            <w:tcBorders>
              <w:top w:val="nil"/>
              <w:left w:val="single" w:sz="4" w:space="0" w:color="auto"/>
              <w:bottom w:val="nil"/>
              <w:right w:val="nil"/>
            </w:tcBorders>
            <w:shd w:val="clear" w:color="000000" w:fill="FFFFFF"/>
            <w:noWrap/>
            <w:vAlign w:val="bottom"/>
            <w:hideMark/>
          </w:tcPr>
          <w:p w14:paraId="749247CC"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No</w:t>
            </w:r>
          </w:p>
        </w:tc>
      </w:tr>
      <w:tr w:rsidR="004A55A1" w:rsidRPr="009574F4" w14:paraId="01858DA6" w14:textId="77777777" w:rsidTr="00BC41D5">
        <w:trPr>
          <w:trHeight w:val="317"/>
        </w:trPr>
        <w:tc>
          <w:tcPr>
            <w:tcW w:w="1350" w:type="dxa"/>
            <w:tcBorders>
              <w:top w:val="nil"/>
              <w:left w:val="nil"/>
              <w:bottom w:val="nil"/>
              <w:right w:val="nil"/>
            </w:tcBorders>
            <w:shd w:val="clear" w:color="000000" w:fill="FFFFFF"/>
            <w:noWrap/>
            <w:vAlign w:val="bottom"/>
            <w:hideMark/>
          </w:tcPr>
          <w:p w14:paraId="6D70B3BE"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
                <w:bCs/>
                <w:color w:val="000000"/>
                <w:sz w:val="24"/>
                <w:szCs w:val="24"/>
              </w:rPr>
              <w:t>Model 12</w:t>
            </w:r>
          </w:p>
        </w:tc>
        <w:tc>
          <w:tcPr>
            <w:tcW w:w="931" w:type="dxa"/>
            <w:tcBorders>
              <w:top w:val="nil"/>
              <w:left w:val="single" w:sz="4" w:space="0" w:color="auto"/>
              <w:bottom w:val="nil"/>
              <w:right w:val="single" w:sz="4" w:space="0" w:color="auto"/>
            </w:tcBorders>
            <w:shd w:val="clear" w:color="000000" w:fill="FCE4D6"/>
            <w:noWrap/>
            <w:vAlign w:val="bottom"/>
            <w:hideMark/>
          </w:tcPr>
          <w:p w14:paraId="17AC682D"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nil"/>
            </w:tcBorders>
            <w:shd w:val="clear" w:color="000000" w:fill="DDEBF7"/>
            <w:noWrap/>
            <w:vAlign w:val="bottom"/>
            <w:hideMark/>
          </w:tcPr>
          <w:p w14:paraId="4C254C68"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 </w:t>
            </w:r>
          </w:p>
        </w:tc>
        <w:tc>
          <w:tcPr>
            <w:tcW w:w="1125" w:type="dxa"/>
            <w:tcBorders>
              <w:top w:val="nil"/>
              <w:left w:val="single" w:sz="4" w:space="0" w:color="auto"/>
              <w:bottom w:val="nil"/>
              <w:right w:val="nil"/>
            </w:tcBorders>
            <w:shd w:val="clear" w:color="000000" w:fill="DDEBF7"/>
            <w:noWrap/>
            <w:vAlign w:val="bottom"/>
            <w:hideMark/>
          </w:tcPr>
          <w:p w14:paraId="4DF10540"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nil"/>
            </w:tcBorders>
            <w:shd w:val="clear" w:color="000000" w:fill="DDEBF7"/>
            <w:noWrap/>
            <w:vAlign w:val="bottom"/>
            <w:hideMark/>
          </w:tcPr>
          <w:p w14:paraId="32634F6D"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single" w:sz="4" w:space="0" w:color="auto"/>
            </w:tcBorders>
            <w:shd w:val="clear" w:color="000000" w:fill="DDEBF7"/>
            <w:noWrap/>
            <w:vAlign w:val="bottom"/>
            <w:hideMark/>
          </w:tcPr>
          <w:p w14:paraId="26EAE702"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single" w:sz="4" w:space="0" w:color="auto"/>
            </w:tcBorders>
            <w:shd w:val="clear" w:color="000000" w:fill="FFF2CC"/>
            <w:noWrap/>
            <w:vAlign w:val="bottom"/>
            <w:hideMark/>
          </w:tcPr>
          <w:p w14:paraId="1CAD0C79"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984" w:type="dxa"/>
            <w:tcBorders>
              <w:top w:val="nil"/>
              <w:left w:val="nil"/>
              <w:bottom w:val="nil"/>
              <w:right w:val="nil"/>
            </w:tcBorders>
            <w:shd w:val="clear" w:color="000000" w:fill="FFFFFF"/>
            <w:noWrap/>
            <w:vAlign w:val="bottom"/>
            <w:hideMark/>
          </w:tcPr>
          <w:p w14:paraId="35C44225"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by n</w:t>
            </w:r>
          </w:p>
        </w:tc>
        <w:tc>
          <w:tcPr>
            <w:tcW w:w="830" w:type="dxa"/>
            <w:tcBorders>
              <w:top w:val="nil"/>
              <w:left w:val="single" w:sz="4" w:space="0" w:color="auto"/>
              <w:bottom w:val="nil"/>
              <w:right w:val="nil"/>
            </w:tcBorders>
            <w:shd w:val="clear" w:color="000000" w:fill="FFFFFF"/>
            <w:noWrap/>
            <w:vAlign w:val="bottom"/>
            <w:hideMark/>
          </w:tcPr>
          <w:p w14:paraId="452A4428"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No</w:t>
            </w:r>
          </w:p>
        </w:tc>
      </w:tr>
    </w:tbl>
    <w:p w14:paraId="379FDD70" w14:textId="074FFBF3" w:rsidR="004A55A1" w:rsidRDefault="004A55A1">
      <w:pPr>
        <w:rPr>
          <w:rFonts w:ascii="Times New Roman" w:hAnsi="Times New Roman" w:cs="Times New Roman"/>
          <w:b/>
          <w:sz w:val="24"/>
          <w:szCs w:val="24"/>
        </w:rPr>
      </w:pPr>
      <w:r>
        <w:rPr>
          <w:rFonts w:ascii="Times New Roman" w:hAnsi="Times New Roman" w:cs="Times New Roman"/>
          <w:b/>
          <w:sz w:val="24"/>
          <w:szCs w:val="24"/>
        </w:rPr>
        <w:br w:type="page"/>
      </w:r>
    </w:p>
    <w:p w14:paraId="77DB7908" w14:textId="47E53829" w:rsidR="004A55A1" w:rsidRDefault="004A55A1" w:rsidP="004A55A1">
      <w:pPr>
        <w:rPr>
          <w:rFonts w:ascii="Times New Roman" w:hAnsi="Times New Roman" w:cs="Times New Roman"/>
          <w:sz w:val="24"/>
          <w:szCs w:val="24"/>
        </w:rPr>
      </w:pPr>
      <w:r>
        <w:rPr>
          <w:rFonts w:ascii="Times New Roman" w:hAnsi="Times New Roman" w:cs="Times New Roman"/>
          <w:b/>
          <w:sz w:val="24"/>
          <w:szCs w:val="24"/>
        </w:rPr>
        <w:lastRenderedPageBreak/>
        <w:t>Table 4</w:t>
      </w:r>
      <w:r w:rsidRPr="00046C8F">
        <w:rPr>
          <w:rFonts w:ascii="Times New Roman" w:hAnsi="Times New Roman" w:cs="Times New Roman"/>
          <w:b/>
          <w:sz w:val="24"/>
          <w:szCs w:val="24"/>
        </w:rPr>
        <w:t xml:space="preserve">. </w:t>
      </w:r>
      <w:r>
        <w:rPr>
          <w:rFonts w:ascii="Times New Roman" w:hAnsi="Times New Roman" w:cs="Times New Roman"/>
          <w:sz w:val="24"/>
          <w:szCs w:val="24"/>
        </w:rPr>
        <w:t>Sample and population p</w:t>
      </w:r>
      <w:r w:rsidRPr="00046C8F">
        <w:rPr>
          <w:rFonts w:ascii="Times New Roman" w:hAnsi="Times New Roman" w:cs="Times New Roman"/>
          <w:sz w:val="24"/>
          <w:szCs w:val="24"/>
        </w:rPr>
        <w:t xml:space="preserve">arameter </w:t>
      </w:r>
      <w:proofErr w:type="gramStart"/>
      <w:r w:rsidRPr="00046C8F">
        <w:rPr>
          <w:rFonts w:ascii="Times New Roman" w:hAnsi="Times New Roman" w:cs="Times New Roman"/>
          <w:sz w:val="24"/>
          <w:szCs w:val="24"/>
        </w:rPr>
        <w:t>estimates</w:t>
      </w:r>
      <w:proofErr w:type="gramEnd"/>
      <w:r w:rsidRPr="00046C8F">
        <w:rPr>
          <w:rFonts w:ascii="Times New Roman" w:hAnsi="Times New Roman" w:cs="Times New Roman"/>
          <w:sz w:val="24"/>
          <w:szCs w:val="24"/>
        </w:rPr>
        <w:t xml:space="preserve"> </w:t>
      </w:r>
      <w:r>
        <w:rPr>
          <w:rFonts w:ascii="Times New Roman" w:hAnsi="Times New Roman" w:cs="Times New Roman"/>
          <w:sz w:val="24"/>
          <w:szCs w:val="24"/>
        </w:rPr>
        <w:t>from</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maximum likelihood growth estimates for </w:t>
      </w:r>
      <w:r w:rsidRPr="00046C8F">
        <w:rPr>
          <w:rFonts w:ascii="Times New Roman" w:hAnsi="Times New Roman" w:cs="Times New Roman"/>
          <w:sz w:val="24"/>
          <w:szCs w:val="24"/>
        </w:rPr>
        <w:t xml:space="preserve">Model 5 </w:t>
      </w:r>
      <w:r>
        <w:rPr>
          <w:rFonts w:ascii="Times New Roman" w:hAnsi="Times New Roman" w:cs="Times New Roman"/>
          <w:sz w:val="24"/>
          <w:szCs w:val="24"/>
        </w:rPr>
        <w:t xml:space="preserve">(OTP tagging data only) </w:t>
      </w:r>
      <w:r w:rsidRPr="00046C8F">
        <w:rPr>
          <w:rFonts w:ascii="Times New Roman" w:hAnsi="Times New Roman" w:cs="Times New Roman"/>
          <w:sz w:val="24"/>
          <w:szCs w:val="24"/>
        </w:rPr>
        <w:t xml:space="preserve">and the </w:t>
      </w:r>
      <w:r>
        <w:rPr>
          <w:rFonts w:ascii="Times New Roman" w:hAnsi="Times New Roman" w:cs="Times New Roman"/>
          <w:sz w:val="24"/>
          <w:szCs w:val="24"/>
        </w:rPr>
        <w:t>Model 11 (</w:t>
      </w:r>
      <w:r w:rsidRPr="00046C8F">
        <w:rPr>
          <w:rFonts w:ascii="Times New Roman" w:hAnsi="Times New Roman" w:cs="Times New Roman"/>
          <w:sz w:val="24"/>
          <w:szCs w:val="24"/>
        </w:rPr>
        <w:t>preferred integrativ</w:t>
      </w:r>
      <w:r>
        <w:rPr>
          <w:rFonts w:ascii="Times New Roman" w:hAnsi="Times New Roman" w:cs="Times New Roman"/>
          <w:sz w:val="24"/>
          <w:szCs w:val="24"/>
        </w:rPr>
        <w:t>e model)</w:t>
      </w:r>
      <w:r w:rsidRPr="00046C8F">
        <w:rPr>
          <w:rFonts w:ascii="Times New Roman" w:hAnsi="Times New Roman" w:cs="Times New Roman"/>
          <w:sz w:val="24"/>
          <w:szCs w:val="24"/>
        </w:rPr>
        <w:t xml:space="preserve">. </w:t>
      </w:r>
      <w:r>
        <w:rPr>
          <w:rFonts w:ascii="Times New Roman" w:hAnsi="Times New Roman" w:cs="Times New Roman"/>
          <w:sz w:val="24"/>
          <w:szCs w:val="24"/>
        </w:rPr>
        <w:t>For both models, parameter estimates fit to the full data set are reported in the Sample Estimate columns while bootstrappe</w:t>
      </w:r>
      <w:r w:rsidR="00D36877">
        <w:rPr>
          <w:rFonts w:ascii="Times New Roman" w:hAnsi="Times New Roman" w:cs="Times New Roman"/>
          <w:sz w:val="24"/>
          <w:szCs w:val="24"/>
        </w:rPr>
        <w:t xml:space="preserve">d parameter estimates (Median, </w:t>
      </w:r>
      <w:r>
        <w:rPr>
          <w:rFonts w:ascii="Times New Roman" w:hAnsi="Times New Roman" w:cs="Times New Roman"/>
          <w:sz w:val="24"/>
          <w:szCs w:val="24"/>
        </w:rPr>
        <w:t>2.5%, 97.5%) are reported under the Population CI column.</w:t>
      </w:r>
    </w:p>
    <w:p w14:paraId="096D8A55" w14:textId="4F04034D" w:rsidR="000D6253" w:rsidRDefault="000D6253">
      <w:pPr>
        <w:rPr>
          <w:rFonts w:ascii="Times New Roman" w:hAnsi="Times New Roman" w:cs="Times New Roman"/>
          <w:b/>
          <w:sz w:val="24"/>
          <w:szCs w:val="24"/>
        </w:rPr>
      </w:pPr>
    </w:p>
    <w:p w14:paraId="73DBD5BF" w14:textId="53A404C9" w:rsidR="000D6253" w:rsidRDefault="000D6253">
      <w:pPr>
        <w:rPr>
          <w:rFonts w:ascii="Times New Roman" w:hAnsi="Times New Roman" w:cs="Times New Roman"/>
          <w:b/>
          <w:sz w:val="24"/>
          <w:szCs w:val="24"/>
        </w:rPr>
      </w:pPr>
    </w:p>
    <w:tbl>
      <w:tblPr>
        <w:tblW w:w="10350" w:type="dxa"/>
        <w:tblLook w:val="04A0" w:firstRow="1" w:lastRow="0" w:firstColumn="1" w:lastColumn="0" w:noHBand="0" w:noVBand="1"/>
      </w:tblPr>
      <w:tblGrid>
        <w:gridCol w:w="1844"/>
        <w:gridCol w:w="2116"/>
        <w:gridCol w:w="2250"/>
        <w:gridCol w:w="1890"/>
        <w:gridCol w:w="2250"/>
      </w:tblGrid>
      <w:tr w:rsidR="000D6253" w:rsidRPr="000D6253" w14:paraId="52E2EB01" w14:textId="77777777" w:rsidTr="000D6253">
        <w:trPr>
          <w:trHeight w:val="320"/>
        </w:trPr>
        <w:tc>
          <w:tcPr>
            <w:tcW w:w="1844" w:type="dxa"/>
            <w:tcBorders>
              <w:top w:val="nil"/>
              <w:left w:val="nil"/>
              <w:bottom w:val="nil"/>
              <w:right w:val="nil"/>
            </w:tcBorders>
            <w:shd w:val="clear" w:color="000000" w:fill="FFFFFF"/>
            <w:noWrap/>
            <w:vAlign w:val="bottom"/>
            <w:hideMark/>
          </w:tcPr>
          <w:p w14:paraId="7E1781D3" w14:textId="77777777" w:rsidR="000D6253" w:rsidRPr="000D6253" w:rsidRDefault="000D6253" w:rsidP="000D6253">
            <w:pPr>
              <w:rPr>
                <w:rFonts w:ascii="Calibri" w:eastAsia="Times New Roman" w:hAnsi="Calibri" w:cs="Calibri"/>
                <w:color w:val="000000"/>
                <w:sz w:val="24"/>
                <w:szCs w:val="24"/>
              </w:rPr>
            </w:pPr>
            <w:r w:rsidRPr="000D6253">
              <w:rPr>
                <w:rFonts w:ascii="Calibri" w:eastAsia="Times New Roman" w:hAnsi="Calibri" w:cs="Calibri"/>
                <w:color w:val="000000"/>
                <w:sz w:val="24"/>
                <w:szCs w:val="24"/>
              </w:rPr>
              <w:t> </w:t>
            </w:r>
          </w:p>
        </w:tc>
        <w:tc>
          <w:tcPr>
            <w:tcW w:w="4366" w:type="dxa"/>
            <w:gridSpan w:val="2"/>
            <w:tcBorders>
              <w:top w:val="nil"/>
              <w:left w:val="nil"/>
              <w:bottom w:val="nil"/>
              <w:right w:val="single" w:sz="4" w:space="0" w:color="000000"/>
            </w:tcBorders>
            <w:shd w:val="clear" w:color="000000" w:fill="FFFFFF"/>
            <w:noWrap/>
            <w:vAlign w:val="bottom"/>
            <w:hideMark/>
          </w:tcPr>
          <w:p w14:paraId="66DC7628" w14:textId="77777777" w:rsidR="000D6253" w:rsidRPr="000D6253" w:rsidRDefault="000D6253" w:rsidP="000D6253">
            <w:pPr>
              <w:jc w:val="center"/>
              <w:rPr>
                <w:rFonts w:ascii="Calibri" w:eastAsia="Times New Roman" w:hAnsi="Calibri" w:cs="Calibri"/>
                <w:b/>
                <w:bCs/>
                <w:color w:val="000000"/>
                <w:sz w:val="24"/>
                <w:szCs w:val="24"/>
              </w:rPr>
            </w:pPr>
            <w:r w:rsidRPr="000D6253">
              <w:rPr>
                <w:rFonts w:ascii="Calibri" w:eastAsia="Times New Roman" w:hAnsi="Calibri" w:cs="Calibri"/>
                <w:b/>
                <w:bCs/>
                <w:color w:val="000000"/>
                <w:sz w:val="24"/>
                <w:szCs w:val="24"/>
              </w:rPr>
              <w:t>Model 5</w:t>
            </w:r>
          </w:p>
        </w:tc>
        <w:tc>
          <w:tcPr>
            <w:tcW w:w="4140" w:type="dxa"/>
            <w:gridSpan w:val="2"/>
            <w:tcBorders>
              <w:top w:val="nil"/>
              <w:left w:val="nil"/>
              <w:bottom w:val="nil"/>
              <w:right w:val="single" w:sz="4" w:space="0" w:color="000000"/>
            </w:tcBorders>
            <w:shd w:val="clear" w:color="000000" w:fill="FFFFFF"/>
            <w:noWrap/>
            <w:vAlign w:val="bottom"/>
            <w:hideMark/>
          </w:tcPr>
          <w:p w14:paraId="32ADDC23" w14:textId="77777777" w:rsidR="000D6253" w:rsidRPr="000D6253" w:rsidRDefault="000D6253" w:rsidP="000D6253">
            <w:pPr>
              <w:jc w:val="center"/>
              <w:rPr>
                <w:rFonts w:ascii="Calibri" w:eastAsia="Times New Roman" w:hAnsi="Calibri" w:cs="Calibri"/>
                <w:b/>
                <w:bCs/>
                <w:color w:val="000000"/>
                <w:sz w:val="24"/>
                <w:szCs w:val="24"/>
              </w:rPr>
            </w:pPr>
            <w:r w:rsidRPr="000D6253">
              <w:rPr>
                <w:rFonts w:ascii="Calibri" w:eastAsia="Times New Roman" w:hAnsi="Calibri" w:cs="Calibri"/>
                <w:b/>
                <w:bCs/>
                <w:color w:val="000000"/>
                <w:sz w:val="24"/>
                <w:szCs w:val="24"/>
              </w:rPr>
              <w:t>Model 11</w:t>
            </w:r>
          </w:p>
        </w:tc>
      </w:tr>
      <w:tr w:rsidR="000D6253" w:rsidRPr="000D6253" w14:paraId="4AD3E584" w14:textId="77777777" w:rsidTr="000D6253">
        <w:trPr>
          <w:trHeight w:val="340"/>
        </w:trPr>
        <w:tc>
          <w:tcPr>
            <w:tcW w:w="1844" w:type="dxa"/>
            <w:tcBorders>
              <w:top w:val="nil"/>
              <w:left w:val="nil"/>
              <w:bottom w:val="single" w:sz="8" w:space="0" w:color="auto"/>
              <w:right w:val="single" w:sz="4" w:space="0" w:color="auto"/>
            </w:tcBorders>
            <w:shd w:val="clear" w:color="000000" w:fill="FFFFFF"/>
            <w:noWrap/>
            <w:vAlign w:val="bottom"/>
            <w:hideMark/>
          </w:tcPr>
          <w:p w14:paraId="665E595B" w14:textId="77777777" w:rsidR="000D6253" w:rsidRPr="000D6253" w:rsidRDefault="000D6253" w:rsidP="000D6253">
            <w:pPr>
              <w:jc w:val="center"/>
              <w:rPr>
                <w:rFonts w:ascii="Calibri" w:eastAsia="Times New Roman" w:hAnsi="Calibri" w:cs="Calibri"/>
                <w:b/>
                <w:bCs/>
                <w:color w:val="000000"/>
                <w:sz w:val="24"/>
                <w:szCs w:val="24"/>
              </w:rPr>
            </w:pPr>
            <w:r w:rsidRPr="000D6253">
              <w:rPr>
                <w:rFonts w:ascii="Calibri" w:eastAsia="Times New Roman" w:hAnsi="Calibri" w:cs="Calibri"/>
                <w:b/>
                <w:bCs/>
                <w:color w:val="000000"/>
                <w:sz w:val="24"/>
                <w:szCs w:val="24"/>
              </w:rPr>
              <w:t>Parameter</w:t>
            </w:r>
          </w:p>
        </w:tc>
        <w:tc>
          <w:tcPr>
            <w:tcW w:w="2116" w:type="dxa"/>
            <w:tcBorders>
              <w:top w:val="nil"/>
              <w:left w:val="nil"/>
              <w:bottom w:val="single" w:sz="8" w:space="0" w:color="auto"/>
              <w:right w:val="nil"/>
            </w:tcBorders>
            <w:shd w:val="clear" w:color="000000" w:fill="FFFFFF"/>
            <w:noWrap/>
            <w:vAlign w:val="bottom"/>
            <w:hideMark/>
          </w:tcPr>
          <w:p w14:paraId="4C96E9A6" w14:textId="77777777" w:rsidR="000D6253" w:rsidRPr="000D6253" w:rsidRDefault="000D6253" w:rsidP="000D6253">
            <w:pPr>
              <w:jc w:val="center"/>
              <w:rPr>
                <w:rFonts w:ascii="Calibri" w:eastAsia="Times New Roman" w:hAnsi="Calibri" w:cs="Calibri"/>
                <w:b/>
                <w:bCs/>
                <w:color w:val="000000"/>
                <w:sz w:val="24"/>
                <w:szCs w:val="24"/>
              </w:rPr>
            </w:pPr>
            <w:r w:rsidRPr="000D6253">
              <w:rPr>
                <w:rFonts w:ascii="Calibri" w:eastAsia="Times New Roman" w:hAnsi="Calibri" w:cs="Calibri"/>
                <w:b/>
                <w:bCs/>
                <w:color w:val="000000"/>
                <w:sz w:val="24"/>
                <w:szCs w:val="24"/>
              </w:rPr>
              <w:t>Sample Estimate</w:t>
            </w:r>
          </w:p>
        </w:tc>
        <w:tc>
          <w:tcPr>
            <w:tcW w:w="2250" w:type="dxa"/>
            <w:tcBorders>
              <w:top w:val="nil"/>
              <w:left w:val="nil"/>
              <w:bottom w:val="single" w:sz="8" w:space="0" w:color="auto"/>
              <w:right w:val="single" w:sz="4" w:space="0" w:color="auto"/>
            </w:tcBorders>
            <w:shd w:val="clear" w:color="000000" w:fill="FFFFFF"/>
            <w:noWrap/>
            <w:vAlign w:val="bottom"/>
            <w:hideMark/>
          </w:tcPr>
          <w:p w14:paraId="548E6D3B" w14:textId="77777777" w:rsidR="000D6253" w:rsidRPr="000D6253" w:rsidRDefault="000D6253" w:rsidP="000D6253">
            <w:pPr>
              <w:jc w:val="center"/>
              <w:rPr>
                <w:rFonts w:ascii="Calibri" w:eastAsia="Times New Roman" w:hAnsi="Calibri" w:cs="Calibri"/>
                <w:b/>
                <w:bCs/>
                <w:color w:val="000000"/>
                <w:sz w:val="24"/>
                <w:szCs w:val="24"/>
              </w:rPr>
            </w:pPr>
            <w:r w:rsidRPr="000D6253">
              <w:rPr>
                <w:rFonts w:ascii="Calibri" w:eastAsia="Times New Roman" w:hAnsi="Calibri" w:cs="Calibri"/>
                <w:b/>
                <w:bCs/>
                <w:color w:val="000000"/>
                <w:sz w:val="24"/>
                <w:szCs w:val="24"/>
              </w:rPr>
              <w:t>Population Estimate</w:t>
            </w:r>
          </w:p>
        </w:tc>
        <w:tc>
          <w:tcPr>
            <w:tcW w:w="1890" w:type="dxa"/>
            <w:tcBorders>
              <w:top w:val="nil"/>
              <w:left w:val="nil"/>
              <w:bottom w:val="single" w:sz="8" w:space="0" w:color="auto"/>
              <w:right w:val="nil"/>
            </w:tcBorders>
            <w:shd w:val="clear" w:color="000000" w:fill="FFFFFF"/>
            <w:noWrap/>
            <w:vAlign w:val="bottom"/>
            <w:hideMark/>
          </w:tcPr>
          <w:p w14:paraId="770147CC" w14:textId="77777777" w:rsidR="000D6253" w:rsidRPr="000D6253" w:rsidRDefault="000D6253" w:rsidP="000D6253">
            <w:pPr>
              <w:jc w:val="center"/>
              <w:rPr>
                <w:rFonts w:ascii="Calibri" w:eastAsia="Times New Roman" w:hAnsi="Calibri" w:cs="Calibri"/>
                <w:b/>
                <w:bCs/>
                <w:color w:val="000000"/>
                <w:sz w:val="24"/>
                <w:szCs w:val="24"/>
              </w:rPr>
            </w:pPr>
            <w:r w:rsidRPr="000D6253">
              <w:rPr>
                <w:rFonts w:ascii="Calibri" w:eastAsia="Times New Roman" w:hAnsi="Calibri" w:cs="Calibri"/>
                <w:b/>
                <w:bCs/>
                <w:color w:val="000000"/>
                <w:sz w:val="24"/>
                <w:szCs w:val="24"/>
              </w:rPr>
              <w:t>Sample Estimate</w:t>
            </w:r>
          </w:p>
        </w:tc>
        <w:tc>
          <w:tcPr>
            <w:tcW w:w="2250" w:type="dxa"/>
            <w:tcBorders>
              <w:top w:val="nil"/>
              <w:left w:val="nil"/>
              <w:bottom w:val="single" w:sz="8" w:space="0" w:color="auto"/>
              <w:right w:val="single" w:sz="4" w:space="0" w:color="auto"/>
            </w:tcBorders>
            <w:shd w:val="clear" w:color="000000" w:fill="FFFFFF"/>
            <w:noWrap/>
            <w:vAlign w:val="bottom"/>
            <w:hideMark/>
          </w:tcPr>
          <w:p w14:paraId="072C5560" w14:textId="77777777" w:rsidR="000D6253" w:rsidRPr="000D6253" w:rsidRDefault="000D6253" w:rsidP="000D6253">
            <w:pPr>
              <w:jc w:val="center"/>
              <w:rPr>
                <w:rFonts w:ascii="Calibri" w:eastAsia="Times New Roman" w:hAnsi="Calibri" w:cs="Calibri"/>
                <w:b/>
                <w:bCs/>
                <w:color w:val="000000"/>
                <w:sz w:val="24"/>
                <w:szCs w:val="24"/>
              </w:rPr>
            </w:pPr>
            <w:r w:rsidRPr="000D6253">
              <w:rPr>
                <w:rFonts w:ascii="Calibri" w:eastAsia="Times New Roman" w:hAnsi="Calibri" w:cs="Calibri"/>
                <w:b/>
                <w:bCs/>
                <w:color w:val="000000"/>
                <w:sz w:val="24"/>
                <w:szCs w:val="24"/>
              </w:rPr>
              <w:t>Population Estimate</w:t>
            </w:r>
          </w:p>
        </w:tc>
      </w:tr>
      <w:tr w:rsidR="000D6253" w:rsidRPr="000D6253" w14:paraId="7FF98B24" w14:textId="77777777" w:rsidTr="000D6253">
        <w:trPr>
          <w:trHeight w:val="320"/>
        </w:trPr>
        <w:tc>
          <w:tcPr>
            <w:tcW w:w="1844" w:type="dxa"/>
            <w:tcBorders>
              <w:top w:val="nil"/>
              <w:left w:val="nil"/>
              <w:bottom w:val="nil"/>
              <w:right w:val="single" w:sz="4" w:space="0" w:color="auto"/>
            </w:tcBorders>
            <w:shd w:val="clear" w:color="000000" w:fill="FFFFFF"/>
            <w:noWrap/>
            <w:vAlign w:val="bottom"/>
            <w:hideMark/>
          </w:tcPr>
          <w:p w14:paraId="3E18E826" w14:textId="2D671D30" w:rsidR="000D6253" w:rsidRPr="000D6253" w:rsidRDefault="001A5A19" w:rsidP="000D6253">
            <w:pPr>
              <w:jc w:val="center"/>
              <w:rPr>
                <w:rFonts w:ascii="Calibri" w:eastAsia="Times New Roman" w:hAnsi="Calibri" w:cs="Calibri"/>
                <w:b/>
                <w:bCs/>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m:oMathPara>
          </w:p>
        </w:tc>
        <w:tc>
          <w:tcPr>
            <w:tcW w:w="2116" w:type="dxa"/>
            <w:tcBorders>
              <w:top w:val="nil"/>
              <w:left w:val="nil"/>
              <w:bottom w:val="nil"/>
              <w:right w:val="nil"/>
            </w:tcBorders>
            <w:shd w:val="clear" w:color="000000" w:fill="FFFFFF"/>
            <w:noWrap/>
            <w:vAlign w:val="bottom"/>
            <w:hideMark/>
          </w:tcPr>
          <w:p w14:paraId="5C8EC28F"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60.92</w:t>
            </w:r>
          </w:p>
        </w:tc>
        <w:tc>
          <w:tcPr>
            <w:tcW w:w="2250" w:type="dxa"/>
            <w:tcBorders>
              <w:top w:val="nil"/>
              <w:left w:val="nil"/>
              <w:bottom w:val="nil"/>
              <w:right w:val="single" w:sz="4" w:space="0" w:color="auto"/>
            </w:tcBorders>
            <w:shd w:val="clear" w:color="000000" w:fill="FFFFFF"/>
            <w:noWrap/>
            <w:vAlign w:val="bottom"/>
            <w:hideMark/>
          </w:tcPr>
          <w:p w14:paraId="6BCAD019" w14:textId="5181A0F4"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60.98 (56.17,</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66.67)</w:t>
            </w:r>
          </w:p>
        </w:tc>
        <w:tc>
          <w:tcPr>
            <w:tcW w:w="1890" w:type="dxa"/>
            <w:tcBorders>
              <w:top w:val="nil"/>
              <w:left w:val="nil"/>
              <w:bottom w:val="nil"/>
              <w:right w:val="nil"/>
            </w:tcBorders>
            <w:shd w:val="clear" w:color="000000" w:fill="FFFFFF"/>
            <w:noWrap/>
            <w:vAlign w:val="bottom"/>
            <w:hideMark/>
          </w:tcPr>
          <w:p w14:paraId="5E9E3B5A"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68.52</w:t>
            </w:r>
          </w:p>
        </w:tc>
        <w:tc>
          <w:tcPr>
            <w:tcW w:w="2250" w:type="dxa"/>
            <w:tcBorders>
              <w:top w:val="nil"/>
              <w:left w:val="nil"/>
              <w:bottom w:val="nil"/>
              <w:right w:val="single" w:sz="4" w:space="0" w:color="auto"/>
            </w:tcBorders>
            <w:shd w:val="clear" w:color="000000" w:fill="FFFFFF"/>
            <w:noWrap/>
            <w:vAlign w:val="bottom"/>
            <w:hideMark/>
          </w:tcPr>
          <w:p w14:paraId="7757D7AA" w14:textId="1B7779A0"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67.55 (65.42,</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69.55)</w:t>
            </w:r>
          </w:p>
        </w:tc>
      </w:tr>
      <w:tr w:rsidR="000D6253" w:rsidRPr="000D6253" w14:paraId="6B0DD746" w14:textId="77777777" w:rsidTr="000D6253">
        <w:trPr>
          <w:trHeight w:val="320"/>
        </w:trPr>
        <w:tc>
          <w:tcPr>
            <w:tcW w:w="1844" w:type="dxa"/>
            <w:tcBorders>
              <w:top w:val="nil"/>
              <w:left w:val="nil"/>
              <w:bottom w:val="nil"/>
              <w:right w:val="single" w:sz="4" w:space="0" w:color="auto"/>
            </w:tcBorders>
            <w:shd w:val="clear" w:color="000000" w:fill="FFFFFF"/>
            <w:noWrap/>
            <w:vAlign w:val="bottom"/>
            <w:hideMark/>
          </w:tcPr>
          <w:p w14:paraId="235BE3FC" w14:textId="72F6A744" w:rsidR="000D6253" w:rsidRPr="000D6253" w:rsidRDefault="001A5A19" w:rsidP="000D6253">
            <w:pPr>
              <w:jc w:val="center"/>
              <w:rPr>
                <w:rFonts w:ascii="Calibri" w:eastAsia="Times New Roman" w:hAnsi="Calibri" w:cs="Calibri"/>
                <w:b/>
                <w:bCs/>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t>
                    </m:r>
                  </m:sub>
                </m:sSub>
              </m:oMath>
            </m:oMathPara>
          </w:p>
        </w:tc>
        <w:tc>
          <w:tcPr>
            <w:tcW w:w="2116" w:type="dxa"/>
            <w:tcBorders>
              <w:top w:val="nil"/>
              <w:left w:val="nil"/>
              <w:bottom w:val="nil"/>
              <w:right w:val="nil"/>
            </w:tcBorders>
            <w:shd w:val="clear" w:color="000000" w:fill="FFFFFF"/>
            <w:noWrap/>
            <w:vAlign w:val="bottom"/>
            <w:hideMark/>
          </w:tcPr>
          <w:p w14:paraId="1745F06C"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5.32</w:t>
            </w:r>
          </w:p>
        </w:tc>
        <w:tc>
          <w:tcPr>
            <w:tcW w:w="2250" w:type="dxa"/>
            <w:tcBorders>
              <w:top w:val="nil"/>
              <w:left w:val="nil"/>
              <w:bottom w:val="nil"/>
              <w:right w:val="single" w:sz="4" w:space="0" w:color="auto"/>
            </w:tcBorders>
            <w:shd w:val="clear" w:color="000000" w:fill="FFFFFF"/>
            <w:noWrap/>
            <w:vAlign w:val="bottom"/>
            <w:hideMark/>
          </w:tcPr>
          <w:p w14:paraId="712529B6" w14:textId="75088276"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5.3 (4.53,</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6.07)</w:t>
            </w:r>
          </w:p>
        </w:tc>
        <w:tc>
          <w:tcPr>
            <w:tcW w:w="1890" w:type="dxa"/>
            <w:tcBorders>
              <w:top w:val="nil"/>
              <w:left w:val="nil"/>
              <w:bottom w:val="nil"/>
              <w:right w:val="nil"/>
            </w:tcBorders>
            <w:shd w:val="clear" w:color="000000" w:fill="FFFFFF"/>
            <w:noWrap/>
            <w:vAlign w:val="bottom"/>
            <w:hideMark/>
          </w:tcPr>
          <w:p w14:paraId="39BE1A16"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4.22</w:t>
            </w:r>
          </w:p>
        </w:tc>
        <w:tc>
          <w:tcPr>
            <w:tcW w:w="2250" w:type="dxa"/>
            <w:tcBorders>
              <w:top w:val="nil"/>
              <w:left w:val="nil"/>
              <w:bottom w:val="nil"/>
              <w:right w:val="single" w:sz="4" w:space="0" w:color="auto"/>
            </w:tcBorders>
            <w:shd w:val="clear" w:color="000000" w:fill="FFFFFF"/>
            <w:noWrap/>
            <w:vAlign w:val="bottom"/>
            <w:hideMark/>
          </w:tcPr>
          <w:p w14:paraId="4CFB9848" w14:textId="2C0373A0"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5 (4.26,</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5.68)</w:t>
            </w:r>
          </w:p>
        </w:tc>
      </w:tr>
      <w:tr w:rsidR="000D6253" w:rsidRPr="000D6253" w14:paraId="1EED41CA" w14:textId="77777777" w:rsidTr="000D6253">
        <w:trPr>
          <w:trHeight w:val="320"/>
        </w:trPr>
        <w:tc>
          <w:tcPr>
            <w:tcW w:w="1844" w:type="dxa"/>
            <w:tcBorders>
              <w:top w:val="nil"/>
              <w:left w:val="nil"/>
              <w:bottom w:val="nil"/>
              <w:right w:val="single" w:sz="4" w:space="0" w:color="auto"/>
            </w:tcBorders>
            <w:shd w:val="clear" w:color="000000" w:fill="FFFFFF"/>
            <w:noWrap/>
            <w:vAlign w:val="bottom"/>
            <w:hideMark/>
          </w:tcPr>
          <w:p w14:paraId="0D087F76" w14:textId="0EF8A4EB" w:rsidR="000D6253" w:rsidRPr="000D6253" w:rsidRDefault="000D6253" w:rsidP="000D6253">
            <w:pPr>
              <w:jc w:val="center"/>
              <w:rPr>
                <w:rFonts w:ascii="Calibri" w:eastAsia="Times New Roman" w:hAnsi="Calibri" w:cs="Calibri"/>
                <w:b/>
                <w:bCs/>
                <w:color w:val="000000"/>
                <w:sz w:val="24"/>
                <w:szCs w:val="24"/>
              </w:rPr>
            </w:pPr>
            <m:oMathPara>
              <m:oMath>
                <m:r>
                  <w:rPr>
                    <w:rFonts w:ascii="Cambria Math" w:hAnsi="Cambria Math" w:cs="Times New Roman"/>
                    <w:sz w:val="24"/>
                    <w:szCs w:val="24"/>
                  </w:rPr>
                  <m:t>K</m:t>
                </m:r>
              </m:oMath>
            </m:oMathPara>
          </w:p>
        </w:tc>
        <w:tc>
          <w:tcPr>
            <w:tcW w:w="2116" w:type="dxa"/>
            <w:tcBorders>
              <w:top w:val="nil"/>
              <w:left w:val="nil"/>
              <w:bottom w:val="nil"/>
              <w:right w:val="nil"/>
            </w:tcBorders>
            <w:shd w:val="clear" w:color="000000" w:fill="FFFFFF"/>
            <w:noWrap/>
            <w:vAlign w:val="bottom"/>
            <w:hideMark/>
          </w:tcPr>
          <w:p w14:paraId="1A0E7C0E" w14:textId="2361BC9F"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0.3</w:t>
            </w:r>
            <w:r w:rsidR="008E0B51">
              <w:rPr>
                <w:rFonts w:ascii="Calibri" w:eastAsia="Times New Roman" w:hAnsi="Calibri" w:cs="Calibri"/>
                <w:color w:val="000000"/>
                <w:sz w:val="24"/>
                <w:szCs w:val="24"/>
              </w:rPr>
              <w:t>00</w:t>
            </w:r>
          </w:p>
        </w:tc>
        <w:tc>
          <w:tcPr>
            <w:tcW w:w="2250" w:type="dxa"/>
            <w:tcBorders>
              <w:top w:val="nil"/>
              <w:left w:val="nil"/>
              <w:bottom w:val="nil"/>
              <w:right w:val="single" w:sz="4" w:space="0" w:color="auto"/>
            </w:tcBorders>
            <w:shd w:val="clear" w:color="000000" w:fill="FFFFFF"/>
            <w:noWrap/>
            <w:vAlign w:val="bottom"/>
            <w:hideMark/>
          </w:tcPr>
          <w:p w14:paraId="38B9E2AE" w14:textId="6281D031"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0.299 (0.229,</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0.393)</w:t>
            </w:r>
          </w:p>
        </w:tc>
        <w:tc>
          <w:tcPr>
            <w:tcW w:w="1890" w:type="dxa"/>
            <w:tcBorders>
              <w:top w:val="nil"/>
              <w:left w:val="nil"/>
              <w:bottom w:val="nil"/>
              <w:right w:val="nil"/>
            </w:tcBorders>
            <w:shd w:val="clear" w:color="000000" w:fill="FFFFFF"/>
            <w:noWrap/>
            <w:vAlign w:val="bottom"/>
            <w:hideMark/>
          </w:tcPr>
          <w:p w14:paraId="4E39EC86"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0.173</w:t>
            </w:r>
          </w:p>
        </w:tc>
        <w:tc>
          <w:tcPr>
            <w:tcW w:w="2250" w:type="dxa"/>
            <w:tcBorders>
              <w:top w:val="nil"/>
              <w:left w:val="nil"/>
              <w:bottom w:val="nil"/>
              <w:right w:val="single" w:sz="4" w:space="0" w:color="auto"/>
            </w:tcBorders>
            <w:shd w:val="clear" w:color="000000" w:fill="FFFFFF"/>
            <w:noWrap/>
            <w:vAlign w:val="bottom"/>
            <w:hideMark/>
          </w:tcPr>
          <w:p w14:paraId="1F33BD2E" w14:textId="34E67185"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0.219 (0.198,</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0.245)</w:t>
            </w:r>
          </w:p>
        </w:tc>
      </w:tr>
      <w:tr w:rsidR="000D6253" w:rsidRPr="000D6253" w14:paraId="6C8B672B" w14:textId="77777777" w:rsidTr="000D6253">
        <w:trPr>
          <w:trHeight w:val="320"/>
        </w:trPr>
        <w:tc>
          <w:tcPr>
            <w:tcW w:w="1844" w:type="dxa"/>
            <w:tcBorders>
              <w:top w:val="nil"/>
              <w:left w:val="nil"/>
              <w:bottom w:val="nil"/>
              <w:right w:val="single" w:sz="4" w:space="0" w:color="auto"/>
            </w:tcBorders>
            <w:shd w:val="clear" w:color="000000" w:fill="FFFFFF"/>
            <w:noWrap/>
            <w:vAlign w:val="bottom"/>
            <w:hideMark/>
          </w:tcPr>
          <w:p w14:paraId="0F019F14" w14:textId="4821D86D" w:rsidR="000D6253" w:rsidRPr="000D6253" w:rsidRDefault="001A5A19" w:rsidP="000D6253">
            <w:pPr>
              <w:jc w:val="center"/>
              <w:rPr>
                <w:rFonts w:ascii="Calibri" w:eastAsia="Times New Roman" w:hAnsi="Calibri" w:cs="Calibri"/>
                <w:b/>
                <w:bCs/>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logA</m:t>
                    </m:r>
                  </m:sub>
                </m:sSub>
              </m:oMath>
            </m:oMathPara>
          </w:p>
        </w:tc>
        <w:tc>
          <w:tcPr>
            <w:tcW w:w="2116" w:type="dxa"/>
            <w:tcBorders>
              <w:top w:val="nil"/>
              <w:left w:val="nil"/>
              <w:bottom w:val="nil"/>
              <w:right w:val="nil"/>
            </w:tcBorders>
            <w:shd w:val="clear" w:color="000000" w:fill="FFFFFF"/>
            <w:noWrap/>
            <w:vAlign w:val="bottom"/>
            <w:hideMark/>
          </w:tcPr>
          <w:p w14:paraId="4C407AB0"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0.95</w:t>
            </w:r>
          </w:p>
        </w:tc>
        <w:tc>
          <w:tcPr>
            <w:tcW w:w="2250" w:type="dxa"/>
            <w:tcBorders>
              <w:top w:val="nil"/>
              <w:left w:val="nil"/>
              <w:bottom w:val="nil"/>
              <w:right w:val="single" w:sz="4" w:space="0" w:color="auto"/>
            </w:tcBorders>
            <w:shd w:val="clear" w:color="000000" w:fill="FFFFFF"/>
            <w:noWrap/>
            <w:vAlign w:val="bottom"/>
            <w:hideMark/>
          </w:tcPr>
          <w:p w14:paraId="60AF8328" w14:textId="291CD439"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0.95 (0.8,</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1.09)</w:t>
            </w:r>
          </w:p>
        </w:tc>
        <w:tc>
          <w:tcPr>
            <w:tcW w:w="1890" w:type="dxa"/>
            <w:tcBorders>
              <w:top w:val="nil"/>
              <w:left w:val="nil"/>
              <w:bottom w:val="nil"/>
              <w:right w:val="nil"/>
            </w:tcBorders>
            <w:shd w:val="clear" w:color="000000" w:fill="FFFFFF"/>
            <w:noWrap/>
            <w:vAlign w:val="bottom"/>
            <w:hideMark/>
          </w:tcPr>
          <w:p w14:paraId="484791D6"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1.34</w:t>
            </w:r>
          </w:p>
        </w:tc>
        <w:tc>
          <w:tcPr>
            <w:tcW w:w="2250" w:type="dxa"/>
            <w:tcBorders>
              <w:top w:val="nil"/>
              <w:left w:val="nil"/>
              <w:bottom w:val="nil"/>
              <w:right w:val="single" w:sz="4" w:space="0" w:color="auto"/>
            </w:tcBorders>
            <w:shd w:val="clear" w:color="000000" w:fill="FFFFFF"/>
            <w:noWrap/>
            <w:vAlign w:val="bottom"/>
            <w:hideMark/>
          </w:tcPr>
          <w:p w14:paraId="7CB2A5B1" w14:textId="50785F22"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1.11 (1.03,</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1.19)</w:t>
            </w:r>
          </w:p>
        </w:tc>
      </w:tr>
      <w:tr w:rsidR="000D6253" w:rsidRPr="000D6253" w14:paraId="77EAFC98" w14:textId="77777777" w:rsidTr="000D6253">
        <w:trPr>
          <w:trHeight w:val="320"/>
        </w:trPr>
        <w:tc>
          <w:tcPr>
            <w:tcW w:w="1844" w:type="dxa"/>
            <w:tcBorders>
              <w:top w:val="nil"/>
              <w:left w:val="nil"/>
              <w:bottom w:val="nil"/>
              <w:right w:val="single" w:sz="4" w:space="0" w:color="auto"/>
            </w:tcBorders>
            <w:shd w:val="clear" w:color="000000" w:fill="FFFFFF"/>
            <w:noWrap/>
            <w:vAlign w:val="bottom"/>
            <w:hideMark/>
          </w:tcPr>
          <w:p w14:paraId="3B01BDCE" w14:textId="0F5AB545" w:rsidR="000D6253" w:rsidRPr="000D6253" w:rsidRDefault="001A5A19" w:rsidP="000D6253">
            <w:pPr>
              <w:jc w:val="center"/>
              <w:rPr>
                <w:rFonts w:ascii="Calibri" w:eastAsia="Times New Roman" w:hAnsi="Calibri" w:cs="Calibri"/>
                <w:b/>
                <w:bCs/>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logA</m:t>
                    </m:r>
                  </m:sub>
                </m:sSub>
              </m:oMath>
            </m:oMathPara>
          </w:p>
        </w:tc>
        <w:tc>
          <w:tcPr>
            <w:tcW w:w="2116" w:type="dxa"/>
            <w:tcBorders>
              <w:top w:val="nil"/>
              <w:left w:val="nil"/>
              <w:bottom w:val="nil"/>
              <w:right w:val="nil"/>
            </w:tcBorders>
            <w:shd w:val="clear" w:color="000000" w:fill="FFFFFF"/>
            <w:noWrap/>
            <w:vAlign w:val="bottom"/>
            <w:hideMark/>
          </w:tcPr>
          <w:p w14:paraId="4CDB51F1"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0.19</w:t>
            </w:r>
          </w:p>
        </w:tc>
        <w:tc>
          <w:tcPr>
            <w:tcW w:w="2250" w:type="dxa"/>
            <w:tcBorders>
              <w:top w:val="nil"/>
              <w:left w:val="nil"/>
              <w:bottom w:val="nil"/>
              <w:right w:val="single" w:sz="4" w:space="0" w:color="auto"/>
            </w:tcBorders>
            <w:shd w:val="clear" w:color="000000" w:fill="FFFFFF"/>
            <w:noWrap/>
            <w:vAlign w:val="bottom"/>
            <w:hideMark/>
          </w:tcPr>
          <w:p w14:paraId="14E356AE" w14:textId="5206622D"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0.19 (0.15,</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0.24)</w:t>
            </w:r>
          </w:p>
        </w:tc>
        <w:tc>
          <w:tcPr>
            <w:tcW w:w="1890" w:type="dxa"/>
            <w:tcBorders>
              <w:top w:val="nil"/>
              <w:left w:val="nil"/>
              <w:bottom w:val="nil"/>
              <w:right w:val="nil"/>
            </w:tcBorders>
            <w:shd w:val="clear" w:color="000000" w:fill="FFFFFF"/>
            <w:noWrap/>
            <w:vAlign w:val="bottom"/>
            <w:hideMark/>
          </w:tcPr>
          <w:p w14:paraId="708119AA"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0.16</w:t>
            </w:r>
          </w:p>
        </w:tc>
        <w:tc>
          <w:tcPr>
            <w:tcW w:w="2250" w:type="dxa"/>
            <w:tcBorders>
              <w:top w:val="nil"/>
              <w:left w:val="nil"/>
              <w:bottom w:val="nil"/>
              <w:right w:val="single" w:sz="4" w:space="0" w:color="auto"/>
            </w:tcBorders>
            <w:shd w:val="clear" w:color="000000" w:fill="FFFFFF"/>
            <w:noWrap/>
            <w:vAlign w:val="bottom"/>
            <w:hideMark/>
          </w:tcPr>
          <w:p w14:paraId="23C28166" w14:textId="27B7C7CA"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0.17 (0.14,</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0.2)</w:t>
            </w:r>
          </w:p>
        </w:tc>
      </w:tr>
      <w:tr w:rsidR="000D6253" w:rsidRPr="000D6253" w14:paraId="01E69156" w14:textId="77777777" w:rsidTr="000D6253">
        <w:trPr>
          <w:trHeight w:val="320"/>
        </w:trPr>
        <w:tc>
          <w:tcPr>
            <w:tcW w:w="1844" w:type="dxa"/>
            <w:tcBorders>
              <w:top w:val="nil"/>
              <w:left w:val="nil"/>
              <w:bottom w:val="nil"/>
              <w:right w:val="single" w:sz="4" w:space="0" w:color="auto"/>
            </w:tcBorders>
            <w:shd w:val="clear" w:color="000000" w:fill="FFFFFF"/>
            <w:noWrap/>
            <w:vAlign w:val="bottom"/>
            <w:hideMark/>
          </w:tcPr>
          <w:p w14:paraId="0CE94B8F" w14:textId="6FFD77D8" w:rsidR="000D6253" w:rsidRPr="000D6253" w:rsidRDefault="001A5A19" w:rsidP="000D6253">
            <w:pPr>
              <w:jc w:val="center"/>
              <w:rPr>
                <w:rFonts w:ascii="Calibri" w:eastAsia="Times New Roman" w:hAnsi="Calibri" w:cs="Calibri"/>
                <w:b/>
                <w:bCs/>
                <w:color w:val="000000"/>
                <w:sz w:val="24"/>
                <w:szCs w:val="24"/>
              </w:rPr>
            </w:pPr>
            <m:oMathPara>
              <m:oMath>
                <m:sSub>
                  <m:sSubPr>
                    <m:ctrlPr>
                      <w:rPr>
                        <w:rFonts w:ascii="Cambria Math" w:eastAsia="Times New Roman" w:hAnsi="Cambria Math" w:cs="Calibri"/>
                        <w:b/>
                        <w:bCs/>
                        <w:i/>
                        <w:color w:val="000000"/>
                        <w:sz w:val="24"/>
                        <w:szCs w:val="24"/>
                      </w:rPr>
                    </m:ctrlPr>
                  </m:sSubPr>
                  <m:e>
                    <m:r>
                      <w:rPr>
                        <w:rFonts w:ascii="Cambria Math" w:eastAsia="Times New Roman" w:hAnsi="Cambria Math" w:cs="Calibri"/>
                        <w:color w:val="000000"/>
                        <w:sz w:val="24"/>
                        <w:szCs w:val="24"/>
                      </w:rPr>
                      <m:t>σ</m:t>
                    </m:r>
                  </m:e>
                  <m:sub>
                    <m:r>
                      <w:rPr>
                        <w:rFonts w:ascii="Cambria Math" w:eastAsia="Times New Roman" w:hAnsi="Cambria Math" w:cs="Calibri"/>
                        <w:color w:val="000000"/>
                        <w:sz w:val="24"/>
                        <w:szCs w:val="24"/>
                      </w:rPr>
                      <m:t>tagging</m:t>
                    </m:r>
                  </m:sub>
                </m:sSub>
              </m:oMath>
            </m:oMathPara>
          </w:p>
        </w:tc>
        <w:tc>
          <w:tcPr>
            <w:tcW w:w="2116" w:type="dxa"/>
            <w:tcBorders>
              <w:top w:val="nil"/>
              <w:left w:val="nil"/>
              <w:bottom w:val="nil"/>
              <w:right w:val="nil"/>
            </w:tcBorders>
            <w:shd w:val="clear" w:color="000000" w:fill="FFFFFF"/>
            <w:noWrap/>
            <w:vAlign w:val="bottom"/>
            <w:hideMark/>
          </w:tcPr>
          <w:p w14:paraId="6D0455A2" w14:textId="466D221E"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2.1</w:t>
            </w:r>
            <w:r w:rsidR="008E0B51">
              <w:rPr>
                <w:rFonts w:ascii="Calibri" w:eastAsia="Times New Roman" w:hAnsi="Calibri" w:cs="Calibri"/>
                <w:color w:val="000000"/>
                <w:sz w:val="24"/>
                <w:szCs w:val="24"/>
              </w:rPr>
              <w:t>0</w:t>
            </w:r>
          </w:p>
        </w:tc>
        <w:tc>
          <w:tcPr>
            <w:tcW w:w="2250" w:type="dxa"/>
            <w:tcBorders>
              <w:top w:val="nil"/>
              <w:left w:val="nil"/>
              <w:bottom w:val="nil"/>
              <w:right w:val="single" w:sz="4" w:space="0" w:color="auto"/>
            </w:tcBorders>
            <w:shd w:val="clear" w:color="000000" w:fill="FFFFFF"/>
            <w:noWrap/>
            <w:vAlign w:val="bottom"/>
            <w:hideMark/>
          </w:tcPr>
          <w:p w14:paraId="5A5619E4" w14:textId="59F13F86"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2.08 (1.5,</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2.55)</w:t>
            </w:r>
          </w:p>
        </w:tc>
        <w:tc>
          <w:tcPr>
            <w:tcW w:w="1890" w:type="dxa"/>
            <w:tcBorders>
              <w:top w:val="nil"/>
              <w:left w:val="nil"/>
              <w:bottom w:val="nil"/>
              <w:right w:val="nil"/>
            </w:tcBorders>
            <w:shd w:val="clear" w:color="000000" w:fill="FFFFFF"/>
            <w:noWrap/>
            <w:vAlign w:val="bottom"/>
            <w:hideMark/>
          </w:tcPr>
          <w:p w14:paraId="342C2B5A"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2.9</w:t>
            </w:r>
          </w:p>
        </w:tc>
        <w:tc>
          <w:tcPr>
            <w:tcW w:w="2250" w:type="dxa"/>
            <w:tcBorders>
              <w:top w:val="nil"/>
              <w:left w:val="nil"/>
              <w:bottom w:val="nil"/>
              <w:right w:val="single" w:sz="4" w:space="0" w:color="auto"/>
            </w:tcBorders>
            <w:shd w:val="clear" w:color="000000" w:fill="FFFFFF"/>
            <w:noWrap/>
            <w:vAlign w:val="bottom"/>
            <w:hideMark/>
          </w:tcPr>
          <w:p w14:paraId="1D87E846" w14:textId="3F2FCC2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2.39 (2,</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2.77)</w:t>
            </w:r>
          </w:p>
        </w:tc>
      </w:tr>
      <w:tr w:rsidR="000D6253" w:rsidRPr="000D6253" w14:paraId="3C697AB7" w14:textId="77777777" w:rsidTr="000D6253">
        <w:trPr>
          <w:trHeight w:val="320"/>
        </w:trPr>
        <w:tc>
          <w:tcPr>
            <w:tcW w:w="1844" w:type="dxa"/>
            <w:tcBorders>
              <w:top w:val="nil"/>
              <w:left w:val="nil"/>
              <w:bottom w:val="nil"/>
              <w:right w:val="single" w:sz="4" w:space="0" w:color="auto"/>
            </w:tcBorders>
            <w:shd w:val="clear" w:color="000000" w:fill="FFFFFF"/>
            <w:noWrap/>
            <w:vAlign w:val="bottom"/>
            <w:hideMark/>
          </w:tcPr>
          <w:p w14:paraId="056243CC" w14:textId="0E031234" w:rsidR="000D6253" w:rsidRPr="000D6253" w:rsidRDefault="001A5A19" w:rsidP="000D6253">
            <w:pPr>
              <w:jc w:val="center"/>
              <w:rPr>
                <w:rFonts w:ascii="Calibri" w:eastAsia="Times New Roman" w:hAnsi="Calibri" w:cs="Calibri"/>
                <w:b/>
                <w:bCs/>
                <w:color w:val="000000"/>
                <w:sz w:val="24"/>
                <w:szCs w:val="24"/>
              </w:rPr>
            </w:pPr>
            <m:oMathPara>
              <m:oMath>
                <m:sSub>
                  <m:sSubPr>
                    <m:ctrlPr>
                      <w:rPr>
                        <w:rFonts w:ascii="Cambria Math" w:eastAsia="Times New Roman" w:hAnsi="Cambria Math" w:cs="Calibri"/>
                        <w:bCs/>
                        <w:i/>
                        <w:color w:val="000000"/>
                        <w:sz w:val="24"/>
                        <w:szCs w:val="24"/>
                      </w:rPr>
                    </m:ctrlPr>
                  </m:sSubPr>
                  <m:e>
                    <m:r>
                      <w:rPr>
                        <w:rFonts w:ascii="Cambria Math" w:eastAsia="Times New Roman" w:hAnsi="Cambria Math" w:cs="Calibri"/>
                        <w:color w:val="000000"/>
                        <w:sz w:val="24"/>
                        <w:szCs w:val="24"/>
                      </w:rPr>
                      <m:t>a</m:t>
                    </m:r>
                  </m:e>
                  <m:sub>
                    <m:r>
                      <w:rPr>
                        <w:rFonts w:ascii="Cambria Math" w:eastAsia="Times New Roman" w:hAnsi="Cambria Math" w:cs="Calibri"/>
                        <w:color w:val="000000"/>
                        <w:sz w:val="24"/>
                        <w:szCs w:val="24"/>
                      </w:rPr>
                      <m:t>0</m:t>
                    </m:r>
                  </m:sub>
                </m:sSub>
              </m:oMath>
            </m:oMathPara>
          </w:p>
        </w:tc>
        <w:tc>
          <w:tcPr>
            <w:tcW w:w="2116" w:type="dxa"/>
            <w:tcBorders>
              <w:top w:val="nil"/>
              <w:left w:val="nil"/>
              <w:bottom w:val="nil"/>
              <w:right w:val="nil"/>
            </w:tcBorders>
            <w:shd w:val="clear" w:color="000000" w:fill="FFFFFF"/>
            <w:noWrap/>
            <w:vAlign w:val="bottom"/>
            <w:hideMark/>
          </w:tcPr>
          <w:p w14:paraId="25CF9B64"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w:t>
            </w:r>
          </w:p>
        </w:tc>
        <w:tc>
          <w:tcPr>
            <w:tcW w:w="2250" w:type="dxa"/>
            <w:tcBorders>
              <w:top w:val="nil"/>
              <w:left w:val="nil"/>
              <w:bottom w:val="nil"/>
              <w:right w:val="single" w:sz="4" w:space="0" w:color="auto"/>
            </w:tcBorders>
            <w:shd w:val="clear" w:color="000000" w:fill="FFFFFF"/>
            <w:noWrap/>
            <w:vAlign w:val="bottom"/>
            <w:hideMark/>
          </w:tcPr>
          <w:p w14:paraId="2889113B"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w:t>
            </w:r>
          </w:p>
        </w:tc>
        <w:tc>
          <w:tcPr>
            <w:tcW w:w="1890" w:type="dxa"/>
            <w:tcBorders>
              <w:top w:val="nil"/>
              <w:left w:val="nil"/>
              <w:bottom w:val="nil"/>
              <w:right w:val="nil"/>
            </w:tcBorders>
            <w:shd w:val="clear" w:color="000000" w:fill="FFFFFF"/>
            <w:noWrap/>
            <w:vAlign w:val="bottom"/>
            <w:hideMark/>
          </w:tcPr>
          <w:p w14:paraId="2D66BAB8"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-0.63</w:t>
            </w:r>
          </w:p>
        </w:tc>
        <w:tc>
          <w:tcPr>
            <w:tcW w:w="2250" w:type="dxa"/>
            <w:tcBorders>
              <w:top w:val="nil"/>
              <w:left w:val="nil"/>
              <w:bottom w:val="nil"/>
              <w:right w:val="single" w:sz="4" w:space="0" w:color="auto"/>
            </w:tcBorders>
            <w:shd w:val="clear" w:color="000000" w:fill="FFFFFF"/>
            <w:noWrap/>
            <w:vAlign w:val="bottom"/>
            <w:hideMark/>
          </w:tcPr>
          <w:p w14:paraId="59160277" w14:textId="596AF0A4"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-0.37 (-0.47,</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-0.28)</w:t>
            </w:r>
          </w:p>
        </w:tc>
      </w:tr>
      <w:tr w:rsidR="000D6253" w:rsidRPr="000D6253" w14:paraId="03A0D0D6" w14:textId="77777777" w:rsidTr="000D6253">
        <w:trPr>
          <w:trHeight w:val="320"/>
        </w:trPr>
        <w:tc>
          <w:tcPr>
            <w:tcW w:w="1844" w:type="dxa"/>
            <w:tcBorders>
              <w:top w:val="nil"/>
              <w:left w:val="nil"/>
              <w:bottom w:val="nil"/>
              <w:right w:val="single" w:sz="4" w:space="0" w:color="auto"/>
            </w:tcBorders>
            <w:shd w:val="clear" w:color="000000" w:fill="FFFFFF"/>
            <w:noWrap/>
            <w:vAlign w:val="bottom"/>
            <w:hideMark/>
          </w:tcPr>
          <w:p w14:paraId="35959ACB" w14:textId="2FF9640E" w:rsidR="000D6253" w:rsidRPr="000D6253" w:rsidRDefault="001A5A19" w:rsidP="000D6253">
            <w:pPr>
              <w:jc w:val="center"/>
              <w:rPr>
                <w:rFonts w:ascii="Calibri" w:eastAsia="Times New Roman" w:hAnsi="Calibri" w:cs="Calibri"/>
                <w:b/>
                <w:bCs/>
                <w:color w:val="000000"/>
                <w:sz w:val="24"/>
                <w:szCs w:val="24"/>
              </w:rPr>
            </w:pPr>
            <m:oMathPara>
              <m:oMath>
                <m:sSub>
                  <m:sSubPr>
                    <m:ctrlPr>
                      <w:rPr>
                        <w:rFonts w:ascii="Cambria Math" w:eastAsia="Times New Roman" w:hAnsi="Cambria Math" w:cs="Calibri"/>
                        <w:b/>
                        <w:bCs/>
                        <w:i/>
                        <w:color w:val="000000"/>
                        <w:sz w:val="24"/>
                        <w:szCs w:val="24"/>
                      </w:rPr>
                    </m:ctrlPr>
                  </m:sSubPr>
                  <m:e>
                    <m:r>
                      <w:rPr>
                        <w:rFonts w:ascii="Cambria Math" w:eastAsia="Times New Roman" w:hAnsi="Cambria Math" w:cs="Calibri"/>
                        <w:color w:val="000000"/>
                        <w:sz w:val="24"/>
                        <w:szCs w:val="24"/>
                      </w:rPr>
                      <m:t>σ</m:t>
                    </m:r>
                  </m:e>
                  <m:sub>
                    <m:r>
                      <w:rPr>
                        <w:rFonts w:ascii="Cambria Math" w:eastAsia="Times New Roman" w:hAnsi="Cambria Math" w:cs="Calibri"/>
                        <w:color w:val="000000"/>
                        <w:sz w:val="24"/>
                        <w:szCs w:val="24"/>
                      </w:rPr>
                      <m:t>direct aging</m:t>
                    </m:r>
                  </m:sub>
                </m:sSub>
              </m:oMath>
            </m:oMathPara>
          </w:p>
        </w:tc>
        <w:tc>
          <w:tcPr>
            <w:tcW w:w="2116" w:type="dxa"/>
            <w:tcBorders>
              <w:top w:val="nil"/>
              <w:left w:val="nil"/>
              <w:bottom w:val="nil"/>
              <w:right w:val="nil"/>
            </w:tcBorders>
            <w:shd w:val="clear" w:color="000000" w:fill="FFFFFF"/>
            <w:noWrap/>
            <w:vAlign w:val="bottom"/>
            <w:hideMark/>
          </w:tcPr>
          <w:p w14:paraId="47602F31"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w:t>
            </w:r>
          </w:p>
        </w:tc>
        <w:tc>
          <w:tcPr>
            <w:tcW w:w="2250" w:type="dxa"/>
            <w:tcBorders>
              <w:top w:val="nil"/>
              <w:left w:val="nil"/>
              <w:bottom w:val="nil"/>
              <w:right w:val="single" w:sz="4" w:space="0" w:color="auto"/>
            </w:tcBorders>
            <w:shd w:val="clear" w:color="000000" w:fill="FFFFFF"/>
            <w:noWrap/>
            <w:vAlign w:val="bottom"/>
            <w:hideMark/>
          </w:tcPr>
          <w:p w14:paraId="4FFF55A6"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w:t>
            </w:r>
          </w:p>
        </w:tc>
        <w:tc>
          <w:tcPr>
            <w:tcW w:w="1890" w:type="dxa"/>
            <w:tcBorders>
              <w:top w:val="nil"/>
              <w:left w:val="nil"/>
              <w:bottom w:val="nil"/>
              <w:right w:val="nil"/>
            </w:tcBorders>
            <w:shd w:val="clear" w:color="000000" w:fill="FFFFFF"/>
            <w:noWrap/>
            <w:vAlign w:val="bottom"/>
            <w:hideMark/>
          </w:tcPr>
          <w:p w14:paraId="11859BE5" w14:textId="63C2A0AE"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1.4</w:t>
            </w:r>
            <w:r w:rsidR="008E0B51">
              <w:rPr>
                <w:rFonts w:ascii="Calibri" w:eastAsia="Times New Roman" w:hAnsi="Calibri" w:cs="Calibri"/>
                <w:color w:val="000000"/>
                <w:sz w:val="24"/>
                <w:szCs w:val="24"/>
              </w:rPr>
              <w:t>0</w:t>
            </w:r>
          </w:p>
        </w:tc>
        <w:tc>
          <w:tcPr>
            <w:tcW w:w="2250" w:type="dxa"/>
            <w:tcBorders>
              <w:top w:val="nil"/>
              <w:left w:val="nil"/>
              <w:bottom w:val="nil"/>
              <w:right w:val="single" w:sz="4" w:space="0" w:color="auto"/>
            </w:tcBorders>
            <w:shd w:val="clear" w:color="000000" w:fill="FFFFFF"/>
            <w:noWrap/>
            <w:vAlign w:val="bottom"/>
            <w:hideMark/>
          </w:tcPr>
          <w:p w14:paraId="4DBA6AD2" w14:textId="769EA37C"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0.96 (0.49,</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1.31)</w:t>
            </w:r>
          </w:p>
        </w:tc>
      </w:tr>
      <w:tr w:rsidR="000D6253" w:rsidRPr="000D6253" w14:paraId="0C7688AD" w14:textId="77777777" w:rsidTr="000D6253">
        <w:trPr>
          <w:trHeight w:val="320"/>
        </w:trPr>
        <w:tc>
          <w:tcPr>
            <w:tcW w:w="1844" w:type="dxa"/>
            <w:tcBorders>
              <w:top w:val="nil"/>
              <w:left w:val="nil"/>
              <w:bottom w:val="nil"/>
              <w:right w:val="single" w:sz="4" w:space="0" w:color="auto"/>
            </w:tcBorders>
            <w:shd w:val="clear" w:color="000000" w:fill="FFFFFF"/>
            <w:noWrap/>
            <w:vAlign w:val="bottom"/>
            <w:hideMark/>
          </w:tcPr>
          <w:p w14:paraId="4B784D5A" w14:textId="08A757E4" w:rsidR="000D6253" w:rsidRPr="000D6253" w:rsidRDefault="001A5A19" w:rsidP="000D6253">
            <w:pPr>
              <w:jc w:val="center"/>
              <w:rPr>
                <w:rFonts w:ascii="Calibri" w:eastAsia="Times New Roman" w:hAnsi="Calibri" w:cs="Calibri"/>
                <w:b/>
                <w:bCs/>
                <w:color w:val="000000"/>
                <w:sz w:val="24"/>
                <w:szCs w:val="24"/>
              </w:rPr>
            </w:pPr>
            <m:oMathPara>
              <m:oMath>
                <m:sSub>
                  <m:sSubPr>
                    <m:ctrlPr>
                      <w:rPr>
                        <w:rFonts w:ascii="Cambria Math" w:eastAsia="Times New Roman" w:hAnsi="Cambria Math" w:cs="Calibri"/>
                        <w:b/>
                        <w:bCs/>
                        <w:i/>
                        <w:color w:val="000000"/>
                        <w:sz w:val="24"/>
                        <w:szCs w:val="24"/>
                      </w:rPr>
                    </m:ctrlPr>
                  </m:sSubPr>
                  <m:e>
                    <m:r>
                      <w:rPr>
                        <w:rFonts w:ascii="Cambria Math" w:eastAsia="Times New Roman" w:hAnsi="Cambria Math" w:cs="Calibri"/>
                        <w:color w:val="000000"/>
                        <w:sz w:val="24"/>
                        <w:szCs w:val="24"/>
                      </w:rPr>
                      <m:t>σ</m:t>
                    </m:r>
                  </m:e>
                  <m:sub>
                    <m:r>
                      <w:rPr>
                        <w:rFonts w:ascii="Cambria Math" w:eastAsia="Times New Roman" w:hAnsi="Cambria Math" w:cs="Calibri"/>
                        <w:color w:val="000000"/>
                        <w:sz w:val="24"/>
                        <w:szCs w:val="24"/>
                      </w:rPr>
                      <m:t>length frequency</m:t>
                    </m:r>
                  </m:sub>
                </m:sSub>
              </m:oMath>
            </m:oMathPara>
          </w:p>
        </w:tc>
        <w:tc>
          <w:tcPr>
            <w:tcW w:w="2116" w:type="dxa"/>
            <w:tcBorders>
              <w:top w:val="nil"/>
              <w:left w:val="nil"/>
              <w:bottom w:val="nil"/>
              <w:right w:val="nil"/>
            </w:tcBorders>
            <w:shd w:val="clear" w:color="000000" w:fill="FFFFFF"/>
            <w:noWrap/>
            <w:vAlign w:val="bottom"/>
            <w:hideMark/>
          </w:tcPr>
          <w:p w14:paraId="613C4498"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w:t>
            </w:r>
          </w:p>
        </w:tc>
        <w:tc>
          <w:tcPr>
            <w:tcW w:w="2250" w:type="dxa"/>
            <w:tcBorders>
              <w:top w:val="nil"/>
              <w:left w:val="nil"/>
              <w:bottom w:val="nil"/>
              <w:right w:val="single" w:sz="4" w:space="0" w:color="auto"/>
            </w:tcBorders>
            <w:shd w:val="clear" w:color="000000" w:fill="FFFFFF"/>
            <w:noWrap/>
            <w:vAlign w:val="bottom"/>
            <w:hideMark/>
          </w:tcPr>
          <w:p w14:paraId="60205F52"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w:t>
            </w:r>
          </w:p>
        </w:tc>
        <w:tc>
          <w:tcPr>
            <w:tcW w:w="1890" w:type="dxa"/>
            <w:tcBorders>
              <w:top w:val="nil"/>
              <w:left w:val="nil"/>
              <w:bottom w:val="nil"/>
              <w:right w:val="nil"/>
            </w:tcBorders>
            <w:shd w:val="clear" w:color="000000" w:fill="FFFFFF"/>
            <w:noWrap/>
            <w:vAlign w:val="bottom"/>
            <w:hideMark/>
          </w:tcPr>
          <w:p w14:paraId="54F5C067"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3.09</w:t>
            </w:r>
          </w:p>
        </w:tc>
        <w:tc>
          <w:tcPr>
            <w:tcW w:w="2250" w:type="dxa"/>
            <w:tcBorders>
              <w:top w:val="nil"/>
              <w:left w:val="nil"/>
              <w:bottom w:val="nil"/>
              <w:right w:val="single" w:sz="4" w:space="0" w:color="auto"/>
            </w:tcBorders>
            <w:shd w:val="clear" w:color="000000" w:fill="FFFFFF"/>
            <w:noWrap/>
            <w:vAlign w:val="bottom"/>
            <w:hideMark/>
          </w:tcPr>
          <w:p w14:paraId="72E313AB" w14:textId="3B336ED6"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4.63 (4.15,</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5.15)</w:t>
            </w:r>
          </w:p>
        </w:tc>
      </w:tr>
    </w:tbl>
    <w:p w14:paraId="4FD226D4" w14:textId="1EF25ADC" w:rsidR="000D6253" w:rsidRDefault="000D6253">
      <w:pPr>
        <w:rPr>
          <w:rFonts w:ascii="Times New Roman" w:hAnsi="Times New Roman" w:cs="Times New Roman"/>
          <w:b/>
          <w:sz w:val="24"/>
          <w:szCs w:val="24"/>
        </w:rPr>
      </w:pPr>
      <w:r>
        <w:rPr>
          <w:rFonts w:ascii="Times New Roman" w:hAnsi="Times New Roman" w:cs="Times New Roman"/>
          <w:b/>
          <w:sz w:val="24"/>
          <w:szCs w:val="24"/>
        </w:rPr>
        <w:br w:type="page"/>
      </w:r>
    </w:p>
    <w:p w14:paraId="0138604D" w14:textId="67FF7FAE" w:rsidR="003F3F35" w:rsidRPr="00046C8F" w:rsidRDefault="003F3F35" w:rsidP="000D5103">
      <w:pPr>
        <w:rPr>
          <w:rFonts w:ascii="Times New Roman" w:hAnsi="Times New Roman" w:cs="Times New Roman"/>
          <w:sz w:val="24"/>
          <w:szCs w:val="24"/>
        </w:rPr>
      </w:pPr>
      <w:r w:rsidRPr="00046C8F">
        <w:rPr>
          <w:rFonts w:ascii="Times New Roman" w:hAnsi="Times New Roman" w:cs="Times New Roman"/>
          <w:b/>
          <w:sz w:val="24"/>
          <w:szCs w:val="24"/>
        </w:rPr>
        <w:lastRenderedPageBreak/>
        <w:t>Figure 1.</w:t>
      </w:r>
      <w:r w:rsidR="00FD256D" w:rsidRPr="00046C8F">
        <w:rPr>
          <w:rFonts w:ascii="Times New Roman" w:hAnsi="Times New Roman" w:cs="Times New Roman"/>
          <w:b/>
          <w:sz w:val="24"/>
          <w:szCs w:val="24"/>
        </w:rPr>
        <w:t xml:space="preserve"> </w:t>
      </w:r>
      <w:r w:rsidR="004213D5" w:rsidRPr="00046C8F">
        <w:rPr>
          <w:rFonts w:ascii="Times New Roman" w:hAnsi="Times New Roman" w:cs="Times New Roman"/>
          <w:sz w:val="24"/>
          <w:szCs w:val="24"/>
        </w:rPr>
        <w:t xml:space="preserve">The length of </w:t>
      </w:r>
      <w:r w:rsidR="004213D5" w:rsidRPr="00046C8F">
        <w:rPr>
          <w:rFonts w:ascii="Times New Roman" w:hAnsi="Times New Roman" w:cs="Times New Roman"/>
          <w:i/>
          <w:sz w:val="24"/>
          <w:szCs w:val="24"/>
        </w:rPr>
        <w:t>P. filamentosus</w:t>
      </w:r>
      <w:r w:rsidR="004213D5" w:rsidRPr="00046C8F">
        <w:rPr>
          <w:rFonts w:ascii="Times New Roman" w:hAnsi="Times New Roman" w:cs="Times New Roman"/>
          <w:sz w:val="24"/>
          <w:szCs w:val="24"/>
        </w:rPr>
        <w:t xml:space="preserve"> recaptured and included in</w:t>
      </w:r>
      <w:r w:rsidR="007A0DC0" w:rsidRPr="00046C8F">
        <w:rPr>
          <w:rFonts w:ascii="Times New Roman" w:hAnsi="Times New Roman" w:cs="Times New Roman"/>
          <w:sz w:val="24"/>
          <w:szCs w:val="24"/>
        </w:rPr>
        <w:t xml:space="preserve"> analysis of</w:t>
      </w:r>
      <w:r w:rsidR="004213D5" w:rsidRPr="00046C8F">
        <w:rPr>
          <w:rFonts w:ascii="Times New Roman" w:hAnsi="Times New Roman" w:cs="Times New Roman"/>
          <w:sz w:val="24"/>
          <w:szCs w:val="24"/>
        </w:rPr>
        <w:t xml:space="preserve"> OTP tagging data and the</w:t>
      </w:r>
      <w:r w:rsidR="007A0DC0" w:rsidRPr="00046C8F">
        <w:rPr>
          <w:rFonts w:ascii="Times New Roman" w:hAnsi="Times New Roman" w:cs="Times New Roman"/>
          <w:sz w:val="24"/>
          <w:szCs w:val="24"/>
        </w:rPr>
        <w:t xml:space="preserve"> distribution of times at liberty. The fork length</w:t>
      </w:r>
      <w:r w:rsidR="005B3BE5" w:rsidRPr="00046C8F">
        <w:rPr>
          <w:rFonts w:ascii="Times New Roman" w:hAnsi="Times New Roman" w:cs="Times New Roman"/>
          <w:sz w:val="24"/>
          <w:szCs w:val="24"/>
        </w:rPr>
        <w:t xml:space="preserve"> of fish during tagging is highlighted in red while length at recapture is shown in blue.</w:t>
      </w:r>
    </w:p>
    <w:p w14:paraId="5745B8F7" w14:textId="5491574C" w:rsidR="003F3F35" w:rsidRPr="00574813" w:rsidRDefault="00FD256D" w:rsidP="000D5103">
      <w:pPr>
        <w:rPr>
          <w:rFonts w:ascii="Times New Roman" w:hAnsi="Times New Roman" w:cs="Times New Roman"/>
          <w:sz w:val="24"/>
          <w:szCs w:val="24"/>
        </w:rPr>
      </w:pPr>
      <w:r w:rsidRPr="00046C8F">
        <w:rPr>
          <w:rFonts w:ascii="Times New Roman" w:hAnsi="Times New Roman" w:cs="Times New Roman"/>
          <w:noProof/>
          <w:sz w:val="24"/>
          <w:szCs w:val="24"/>
        </w:rPr>
        <w:drawing>
          <wp:inline distT="0" distB="0" distL="0" distR="0" wp14:anchorId="177FDE2A" wp14:editId="3FDB7619">
            <wp:extent cx="4905955" cy="4905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1 - Hists of Lm, Lr, and Dt.pdf"/>
                    <pic:cNvPicPr/>
                  </pic:nvPicPr>
                  <pic:blipFill>
                    <a:blip r:embed="rId12">
                      <a:extLst>
                        <a:ext uri="{28A0092B-C50C-407E-A947-70E740481C1C}">
                          <a14:useLocalDpi xmlns:a14="http://schemas.microsoft.com/office/drawing/2010/main" val="0"/>
                        </a:ext>
                      </a:extLst>
                    </a:blip>
                    <a:stretch>
                      <a:fillRect/>
                    </a:stretch>
                  </pic:blipFill>
                  <pic:spPr>
                    <a:xfrm>
                      <a:off x="0" y="0"/>
                      <a:ext cx="4909328" cy="4909328"/>
                    </a:xfrm>
                    <a:prstGeom prst="rect">
                      <a:avLst/>
                    </a:prstGeom>
                  </pic:spPr>
                </pic:pic>
              </a:graphicData>
            </a:graphic>
          </wp:inline>
        </w:drawing>
      </w:r>
    </w:p>
    <w:p w14:paraId="0D970E8D" w14:textId="77777777" w:rsidR="004A55A1" w:rsidRDefault="004A55A1">
      <w:pPr>
        <w:rPr>
          <w:rFonts w:ascii="Times New Roman" w:hAnsi="Times New Roman" w:cs="Times New Roman"/>
          <w:b/>
          <w:sz w:val="24"/>
          <w:szCs w:val="24"/>
        </w:rPr>
      </w:pPr>
      <w:r>
        <w:rPr>
          <w:rFonts w:ascii="Times New Roman" w:hAnsi="Times New Roman" w:cs="Times New Roman"/>
          <w:b/>
          <w:sz w:val="24"/>
          <w:szCs w:val="24"/>
        </w:rPr>
        <w:br w:type="page"/>
      </w:r>
    </w:p>
    <w:p w14:paraId="3859C0D1" w14:textId="6DBCE413" w:rsidR="003F3F35" w:rsidRPr="00046C8F" w:rsidRDefault="005B3BE5" w:rsidP="000D5103">
      <w:pPr>
        <w:rPr>
          <w:rFonts w:ascii="Times New Roman" w:hAnsi="Times New Roman" w:cs="Times New Roman"/>
          <w:sz w:val="24"/>
          <w:szCs w:val="24"/>
        </w:rPr>
      </w:pPr>
      <w:r w:rsidRPr="00046C8F">
        <w:rPr>
          <w:rFonts w:ascii="Times New Roman" w:hAnsi="Times New Roman" w:cs="Times New Roman"/>
          <w:b/>
          <w:sz w:val="24"/>
          <w:szCs w:val="24"/>
        </w:rPr>
        <w:lastRenderedPageBreak/>
        <w:t xml:space="preserve">Figure 2: </w:t>
      </w:r>
      <w:r w:rsidRPr="00046C8F">
        <w:rPr>
          <w:rFonts w:ascii="Times New Roman" w:hAnsi="Times New Roman" w:cs="Times New Roman"/>
          <w:sz w:val="24"/>
          <w:szCs w:val="24"/>
        </w:rPr>
        <w:t>Coefficient of variation for 2 von Bertalanffy growth curve parameters K and L</w:t>
      </w:r>
      <w:r w:rsidRPr="00046C8F">
        <w:rPr>
          <w:rFonts w:ascii="Times New Roman" w:hAnsi="Times New Roman" w:cs="Times New Roman"/>
          <w:sz w:val="24"/>
          <w:szCs w:val="24"/>
          <w:vertAlign w:val="subscript"/>
        </w:rPr>
        <w:t>∞</w:t>
      </w:r>
      <w:r w:rsidRPr="00046C8F">
        <w:rPr>
          <w:rFonts w:ascii="Times New Roman" w:hAnsi="Times New Roman" w:cs="Times New Roman"/>
          <w:sz w:val="24"/>
          <w:szCs w:val="24"/>
        </w:rPr>
        <w:t xml:space="preserve"> for </w:t>
      </w:r>
      <w:del w:id="288" w:author="Stephen Scherrer [2]" w:date="2018-09-14T11:50:00Z">
        <w:r w:rsidRPr="00A20282" w:rsidDel="00A20282">
          <w:rPr>
            <w:rFonts w:ascii="Times New Roman" w:hAnsi="Times New Roman" w:cs="Times New Roman"/>
            <w:i/>
            <w:sz w:val="24"/>
            <w:szCs w:val="24"/>
            <w:rPrChange w:id="289" w:author="Stephen Scherrer [2]" w:date="2018-09-14T11:52:00Z">
              <w:rPr>
                <w:rFonts w:ascii="Times New Roman" w:hAnsi="Times New Roman" w:cs="Times New Roman"/>
                <w:sz w:val="24"/>
                <w:szCs w:val="24"/>
              </w:rPr>
            </w:rPrChange>
          </w:rPr>
          <w:delText>opakapaka</w:delText>
        </w:r>
      </w:del>
      <w:ins w:id="290" w:author="Stephen Scherrer [2]" w:date="2018-09-14T11:50:00Z">
        <w:r w:rsidR="00A20282" w:rsidRPr="00A20282">
          <w:rPr>
            <w:rFonts w:ascii="Times New Roman" w:hAnsi="Times New Roman" w:cs="Times New Roman"/>
            <w:i/>
            <w:sz w:val="24"/>
            <w:szCs w:val="24"/>
            <w:rPrChange w:id="291" w:author="Stephen Scherrer [2]" w:date="2018-09-14T11:52:00Z">
              <w:rPr>
                <w:rFonts w:ascii="Times New Roman" w:hAnsi="Times New Roman" w:cs="Times New Roman"/>
                <w:sz w:val="24"/>
                <w:szCs w:val="24"/>
              </w:rPr>
            </w:rPrChange>
          </w:rPr>
          <w:t>P. filamentosus</w:t>
        </w:r>
      </w:ins>
      <w:r w:rsidRPr="00046C8F">
        <w:rPr>
          <w:rFonts w:ascii="Times New Roman" w:hAnsi="Times New Roman" w:cs="Times New Roman"/>
          <w:sz w:val="24"/>
          <w:szCs w:val="24"/>
        </w:rPr>
        <w:t>. Individual variability was examined incorporating individual variability in both parameters, in either one of the parameters in series, or in neither parameter.</w:t>
      </w:r>
    </w:p>
    <w:p w14:paraId="01E35D02" w14:textId="286B62D2" w:rsidR="00070051" w:rsidRPr="00046C8F" w:rsidRDefault="00070051" w:rsidP="000D5103">
      <w:pPr>
        <w:rPr>
          <w:rFonts w:ascii="Times New Roman" w:hAnsi="Times New Roman" w:cs="Times New Roman"/>
          <w:sz w:val="24"/>
          <w:szCs w:val="24"/>
        </w:rPr>
      </w:pPr>
    </w:p>
    <w:p w14:paraId="1FC83BF8" w14:textId="6F52C1F6" w:rsidR="004A55A1" w:rsidRDefault="00070051">
      <w:pPr>
        <w:rPr>
          <w:rFonts w:ascii="Times New Roman" w:hAnsi="Times New Roman" w:cs="Times New Roman"/>
          <w:b/>
          <w:sz w:val="24"/>
          <w:szCs w:val="24"/>
        </w:rPr>
      </w:pPr>
      <w:r w:rsidRPr="00046C8F">
        <w:rPr>
          <w:rFonts w:ascii="Times New Roman" w:hAnsi="Times New Roman" w:cs="Times New Roman"/>
          <w:noProof/>
          <w:sz w:val="24"/>
          <w:szCs w:val="24"/>
        </w:rPr>
        <w:drawing>
          <wp:inline distT="0" distB="0" distL="0" distR="0" wp14:anchorId="5D7DA76B" wp14:editId="388CA324">
            <wp:extent cx="5486400" cy="34861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486400" cy="3486150"/>
                    </a:xfrm>
                    <a:prstGeom prst="rect">
                      <a:avLst/>
                    </a:prstGeom>
                    <a:noFill/>
                    <a:ln w="9525">
                      <a:noFill/>
                      <a:miter lim="800000"/>
                      <a:headEnd/>
                      <a:tailEnd/>
                    </a:ln>
                  </pic:spPr>
                </pic:pic>
              </a:graphicData>
            </a:graphic>
          </wp:inline>
        </w:drawing>
      </w:r>
      <w:r w:rsidR="004A55A1">
        <w:rPr>
          <w:rFonts w:ascii="Times New Roman" w:hAnsi="Times New Roman" w:cs="Times New Roman"/>
          <w:b/>
          <w:sz w:val="24"/>
          <w:szCs w:val="24"/>
        </w:rPr>
        <w:br w:type="page"/>
      </w:r>
    </w:p>
    <w:p w14:paraId="7C0776BE" w14:textId="7715F0EA" w:rsidR="00C946EF" w:rsidRPr="00046C8F" w:rsidRDefault="00070051" w:rsidP="000D5103">
      <w:pPr>
        <w:rPr>
          <w:rFonts w:ascii="Times New Roman" w:hAnsi="Times New Roman" w:cs="Times New Roman"/>
          <w:sz w:val="24"/>
          <w:szCs w:val="24"/>
        </w:rPr>
      </w:pPr>
      <w:r w:rsidRPr="00046C8F">
        <w:rPr>
          <w:rFonts w:ascii="Times New Roman" w:hAnsi="Times New Roman" w:cs="Times New Roman"/>
          <w:b/>
          <w:sz w:val="24"/>
          <w:szCs w:val="24"/>
        </w:rPr>
        <w:lastRenderedPageBreak/>
        <w:t xml:space="preserve">Figure 3. </w:t>
      </w:r>
      <w:r w:rsidR="00392E08" w:rsidRPr="00046C8F">
        <w:rPr>
          <w:rFonts w:ascii="Times New Roman" w:hAnsi="Times New Roman" w:cs="Times New Roman"/>
          <w:sz w:val="24"/>
          <w:szCs w:val="24"/>
        </w:rPr>
        <w:t xml:space="preserve">Plots comparing observed and predicted recapture lengths </w:t>
      </w:r>
      <w:r w:rsidR="001658DF" w:rsidRPr="00046C8F">
        <w:rPr>
          <w:rFonts w:ascii="Times New Roman" w:hAnsi="Times New Roman" w:cs="Times New Roman"/>
          <w:sz w:val="24"/>
          <w:szCs w:val="24"/>
        </w:rPr>
        <w:t>fit using parameter point estimates from Bayesian Models 1 and 2, as well as Maximum likelihood Models 5 and 11.</w:t>
      </w:r>
      <w:r w:rsidR="0019535C" w:rsidRPr="00046C8F">
        <w:rPr>
          <w:rFonts w:ascii="Times New Roman" w:hAnsi="Times New Roman" w:cs="Times New Roman"/>
          <w:sz w:val="24"/>
          <w:szCs w:val="24"/>
        </w:rPr>
        <w:t xml:space="preserve"> </w:t>
      </w:r>
      <w:r w:rsidR="00C946EF" w:rsidRPr="00046C8F">
        <w:rPr>
          <w:rFonts w:ascii="Times New Roman" w:hAnsi="Times New Roman" w:cs="Times New Roman"/>
          <w:sz w:val="24"/>
          <w:szCs w:val="24"/>
        </w:rPr>
        <w:t xml:space="preserve">Length at recapture was predicted as a function of length at marking and time at liberty. </w:t>
      </w:r>
      <w:r w:rsidR="0019535C" w:rsidRPr="00046C8F">
        <w:rPr>
          <w:rFonts w:ascii="Times New Roman" w:hAnsi="Times New Roman" w:cs="Times New Roman"/>
          <w:sz w:val="24"/>
          <w:szCs w:val="24"/>
        </w:rPr>
        <w:t xml:space="preserve">The 1:1 line indicates where points would fall if model </w:t>
      </w:r>
      <w:r w:rsidR="00C946EF" w:rsidRPr="00046C8F">
        <w:rPr>
          <w:rFonts w:ascii="Times New Roman" w:hAnsi="Times New Roman" w:cs="Times New Roman"/>
          <w:sz w:val="24"/>
          <w:szCs w:val="24"/>
        </w:rPr>
        <w:t>parameters</w:t>
      </w:r>
      <w:r w:rsidR="0019535C" w:rsidRPr="00046C8F">
        <w:rPr>
          <w:rFonts w:ascii="Times New Roman" w:hAnsi="Times New Roman" w:cs="Times New Roman"/>
          <w:sz w:val="24"/>
          <w:szCs w:val="24"/>
        </w:rPr>
        <w:t xml:space="preserve"> perfectly predicted </w:t>
      </w:r>
      <w:r w:rsidR="00C946EF" w:rsidRPr="00046C8F">
        <w:rPr>
          <w:rFonts w:ascii="Times New Roman" w:hAnsi="Times New Roman" w:cs="Times New Roman"/>
          <w:sz w:val="24"/>
          <w:szCs w:val="24"/>
        </w:rPr>
        <w:t>length at recapture.</w:t>
      </w:r>
    </w:p>
    <w:p w14:paraId="304089CC" w14:textId="3BEC4FDA" w:rsidR="004A55A1" w:rsidRPr="00574813" w:rsidRDefault="00BB0DE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89CEEB" wp14:editId="3F2ADBEC">
            <wp:extent cx="5943600" cy="594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 3 - Predicted vs. Observed LR with validation data.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004A55A1">
        <w:rPr>
          <w:rFonts w:ascii="Times New Roman" w:hAnsi="Times New Roman" w:cs="Times New Roman"/>
          <w:b/>
          <w:sz w:val="24"/>
          <w:szCs w:val="24"/>
        </w:rPr>
        <w:br w:type="page"/>
      </w:r>
    </w:p>
    <w:p w14:paraId="63316188" w14:textId="63FAC855" w:rsidR="001E6296" w:rsidRPr="00046C8F" w:rsidRDefault="00C946EF" w:rsidP="000D5103">
      <w:pPr>
        <w:rPr>
          <w:rFonts w:ascii="Times New Roman" w:hAnsi="Times New Roman" w:cs="Times New Roman"/>
          <w:sz w:val="24"/>
          <w:szCs w:val="24"/>
        </w:rPr>
      </w:pPr>
      <w:r w:rsidRPr="00046C8F">
        <w:rPr>
          <w:rFonts w:ascii="Times New Roman" w:hAnsi="Times New Roman" w:cs="Times New Roman"/>
          <w:b/>
          <w:sz w:val="24"/>
          <w:szCs w:val="24"/>
        </w:rPr>
        <w:lastRenderedPageBreak/>
        <w:t xml:space="preserve">Figure 4. </w:t>
      </w:r>
      <w:r w:rsidRPr="00046C8F">
        <w:rPr>
          <w:rFonts w:ascii="Times New Roman" w:hAnsi="Times New Roman" w:cs="Times New Roman"/>
          <w:sz w:val="24"/>
          <w:szCs w:val="24"/>
        </w:rPr>
        <w:t xml:space="preserve">Residual plots </w:t>
      </w:r>
      <w:r w:rsidR="00FD4444" w:rsidRPr="00046C8F">
        <w:rPr>
          <w:rFonts w:ascii="Times New Roman" w:hAnsi="Times New Roman" w:cs="Times New Roman"/>
          <w:sz w:val="24"/>
          <w:szCs w:val="24"/>
        </w:rPr>
        <w:t>showing deviation from model predictions as a function of an individual’s length at marking</w:t>
      </w:r>
      <w:r w:rsidR="001A5766">
        <w:rPr>
          <w:rFonts w:ascii="Times New Roman" w:hAnsi="Times New Roman" w:cs="Times New Roman"/>
          <w:sz w:val="24"/>
          <w:szCs w:val="24"/>
        </w:rPr>
        <w:t xml:space="preserve"> for </w:t>
      </w:r>
      <w:r w:rsidR="001A5766" w:rsidRPr="00046C8F">
        <w:rPr>
          <w:rFonts w:ascii="Times New Roman" w:hAnsi="Times New Roman" w:cs="Times New Roman"/>
          <w:sz w:val="24"/>
          <w:szCs w:val="24"/>
        </w:rPr>
        <w:t>Bayesian Models 1 and 2, as well as Max</w:t>
      </w:r>
      <w:r w:rsidR="001A5766">
        <w:rPr>
          <w:rFonts w:ascii="Times New Roman" w:hAnsi="Times New Roman" w:cs="Times New Roman"/>
          <w:sz w:val="24"/>
          <w:szCs w:val="24"/>
        </w:rPr>
        <w:t>imum likelihood Models 5 and 11</w:t>
      </w:r>
      <w:r w:rsidR="001E6296" w:rsidRPr="00046C8F">
        <w:rPr>
          <w:rFonts w:ascii="Times New Roman" w:hAnsi="Times New Roman" w:cs="Times New Roman"/>
          <w:sz w:val="24"/>
          <w:szCs w:val="24"/>
        </w:rPr>
        <w:t xml:space="preserve">. </w:t>
      </w:r>
      <w:r w:rsidR="00904E74">
        <w:rPr>
          <w:rFonts w:ascii="Times New Roman" w:hAnsi="Times New Roman" w:cs="Times New Roman"/>
          <w:sz w:val="24"/>
          <w:szCs w:val="24"/>
        </w:rPr>
        <w:t>These plots were v</w:t>
      </w:r>
      <w:r w:rsidR="001E6296" w:rsidRPr="00046C8F">
        <w:rPr>
          <w:rFonts w:ascii="Times New Roman" w:hAnsi="Times New Roman" w:cs="Times New Roman"/>
          <w:sz w:val="24"/>
          <w:szCs w:val="24"/>
        </w:rPr>
        <w:t>isual</w:t>
      </w:r>
      <w:r w:rsidR="00904E74">
        <w:rPr>
          <w:rFonts w:ascii="Times New Roman" w:hAnsi="Times New Roman" w:cs="Times New Roman"/>
          <w:sz w:val="24"/>
          <w:szCs w:val="24"/>
        </w:rPr>
        <w:t>ly</w:t>
      </w:r>
      <w:r w:rsidR="001E6296" w:rsidRPr="00046C8F">
        <w:rPr>
          <w:rFonts w:ascii="Times New Roman" w:hAnsi="Times New Roman" w:cs="Times New Roman"/>
          <w:sz w:val="24"/>
          <w:szCs w:val="24"/>
        </w:rPr>
        <w:t xml:space="preserve"> </w:t>
      </w:r>
      <w:r w:rsidR="00904E74">
        <w:rPr>
          <w:rFonts w:ascii="Times New Roman" w:hAnsi="Times New Roman" w:cs="Times New Roman"/>
          <w:sz w:val="24"/>
          <w:szCs w:val="24"/>
        </w:rPr>
        <w:t>inspected</w:t>
      </w:r>
      <w:r w:rsidR="001E6296" w:rsidRPr="00046C8F">
        <w:rPr>
          <w:rFonts w:ascii="Times New Roman" w:hAnsi="Times New Roman" w:cs="Times New Roman"/>
          <w:sz w:val="24"/>
          <w:szCs w:val="24"/>
        </w:rPr>
        <w:t xml:space="preserve"> to determine residual trends.</w:t>
      </w:r>
    </w:p>
    <w:p w14:paraId="2A1FB229" w14:textId="12983997" w:rsidR="004A55A1" w:rsidRPr="00574813" w:rsidRDefault="004A55A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58107B" wp14:editId="2E14A27E">
            <wp:extent cx="5943600" cy="45929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 4 - Residual vs. Observed LR with validation data.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r>
        <w:rPr>
          <w:rFonts w:ascii="Times New Roman" w:hAnsi="Times New Roman" w:cs="Times New Roman"/>
          <w:b/>
          <w:sz w:val="24"/>
          <w:szCs w:val="24"/>
        </w:rPr>
        <w:br w:type="page"/>
      </w:r>
    </w:p>
    <w:p w14:paraId="07EF4321" w14:textId="02090A69" w:rsidR="0068091A" w:rsidRDefault="001E6296" w:rsidP="000D5103">
      <w:pPr>
        <w:rPr>
          <w:rFonts w:ascii="Times New Roman" w:hAnsi="Times New Roman" w:cs="Times New Roman"/>
          <w:sz w:val="24"/>
          <w:szCs w:val="24"/>
        </w:rPr>
      </w:pPr>
      <w:r w:rsidRPr="00046C8F">
        <w:rPr>
          <w:rFonts w:ascii="Times New Roman" w:hAnsi="Times New Roman" w:cs="Times New Roman"/>
          <w:b/>
          <w:sz w:val="24"/>
          <w:szCs w:val="24"/>
        </w:rPr>
        <w:lastRenderedPageBreak/>
        <w:t>Figure 5.</w:t>
      </w:r>
      <w:r w:rsidRPr="00046C8F">
        <w:rPr>
          <w:rFonts w:ascii="Times New Roman" w:hAnsi="Times New Roman" w:cs="Times New Roman"/>
          <w:sz w:val="24"/>
          <w:szCs w:val="24"/>
        </w:rPr>
        <w:t xml:space="preserve"> Comparison of von Bertalanffy growth function curves produced from parameters </w:t>
      </w:r>
      <w:r w:rsidR="00456CEF" w:rsidRPr="00046C8F">
        <w:rPr>
          <w:rFonts w:ascii="Times New Roman" w:hAnsi="Times New Roman" w:cs="Times New Roman"/>
          <w:sz w:val="24"/>
          <w:szCs w:val="24"/>
        </w:rPr>
        <w:t xml:space="preserve">during this study. </w:t>
      </w:r>
      <w:r w:rsidR="00DB4BBD" w:rsidRPr="00046C8F">
        <w:rPr>
          <w:rFonts w:ascii="Times New Roman" w:hAnsi="Times New Roman" w:cs="Times New Roman"/>
          <w:sz w:val="24"/>
          <w:szCs w:val="24"/>
        </w:rPr>
        <w:t xml:space="preserve">Horizontal dashed lines indicate the minimum and maximum </w:t>
      </w:r>
      <w:r w:rsidR="007B3405" w:rsidRPr="00046C8F">
        <w:rPr>
          <w:rFonts w:ascii="Times New Roman" w:hAnsi="Times New Roman" w:cs="Times New Roman"/>
          <w:sz w:val="24"/>
          <w:szCs w:val="24"/>
        </w:rPr>
        <w:t>length</w:t>
      </w:r>
      <w:r w:rsidR="00DB4BBD" w:rsidRPr="00046C8F">
        <w:rPr>
          <w:rFonts w:ascii="Times New Roman" w:hAnsi="Times New Roman" w:cs="Times New Roman"/>
          <w:sz w:val="24"/>
          <w:szCs w:val="24"/>
        </w:rPr>
        <w:t xml:space="preserve"> of</w:t>
      </w:r>
      <w:r w:rsidRPr="00046C8F">
        <w:rPr>
          <w:rFonts w:ascii="Times New Roman" w:hAnsi="Times New Roman" w:cs="Times New Roman"/>
          <w:sz w:val="24"/>
          <w:szCs w:val="24"/>
        </w:rPr>
        <w:t xml:space="preserve"> </w:t>
      </w:r>
      <w:r w:rsidR="00DB4BBD" w:rsidRPr="00046C8F">
        <w:rPr>
          <w:rFonts w:ascii="Times New Roman" w:hAnsi="Times New Roman" w:cs="Times New Roman"/>
          <w:sz w:val="24"/>
          <w:szCs w:val="24"/>
        </w:rPr>
        <w:t xml:space="preserve">individuals </w:t>
      </w:r>
      <w:r w:rsidR="007B3405" w:rsidRPr="00046C8F">
        <w:rPr>
          <w:rFonts w:ascii="Times New Roman" w:hAnsi="Times New Roman" w:cs="Times New Roman"/>
          <w:sz w:val="24"/>
          <w:szCs w:val="24"/>
        </w:rPr>
        <w:t xml:space="preserve">at the time of marking recorded </w:t>
      </w:r>
      <w:r w:rsidR="006455B9" w:rsidRPr="00046C8F">
        <w:rPr>
          <w:rFonts w:ascii="Times New Roman" w:hAnsi="Times New Roman" w:cs="Times New Roman"/>
          <w:sz w:val="24"/>
          <w:szCs w:val="24"/>
        </w:rPr>
        <w:t>in</w:t>
      </w:r>
      <w:r w:rsidR="005E37C8" w:rsidRPr="00046C8F">
        <w:rPr>
          <w:rFonts w:ascii="Times New Roman" w:hAnsi="Times New Roman" w:cs="Times New Roman"/>
          <w:sz w:val="24"/>
          <w:szCs w:val="24"/>
        </w:rPr>
        <w:t xml:space="preserve"> the</w:t>
      </w:r>
      <w:r w:rsidR="006455B9" w:rsidRPr="00046C8F">
        <w:rPr>
          <w:rFonts w:ascii="Times New Roman" w:hAnsi="Times New Roman" w:cs="Times New Roman"/>
          <w:sz w:val="24"/>
          <w:szCs w:val="24"/>
        </w:rPr>
        <w:t xml:space="preserve"> OTP data</w:t>
      </w:r>
      <w:r w:rsidR="005E37C8" w:rsidRPr="00046C8F">
        <w:rPr>
          <w:rFonts w:ascii="Times New Roman" w:hAnsi="Times New Roman" w:cs="Times New Roman"/>
          <w:sz w:val="24"/>
          <w:szCs w:val="24"/>
        </w:rPr>
        <w:t>set</w:t>
      </w:r>
      <w:r w:rsidR="006455B9" w:rsidRPr="00046C8F">
        <w:rPr>
          <w:rFonts w:ascii="Times New Roman" w:hAnsi="Times New Roman" w:cs="Times New Roman"/>
          <w:sz w:val="24"/>
          <w:szCs w:val="24"/>
        </w:rPr>
        <w:t>.</w:t>
      </w:r>
    </w:p>
    <w:p w14:paraId="538DADAB" w14:textId="4A55FBD2" w:rsidR="00BF46CA" w:rsidRPr="00046C8F" w:rsidRDefault="000D6253" w:rsidP="000D510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AA9163" wp14:editId="2F46853F">
            <wp:extent cx="5943600" cy="4592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VBGF Plots for Bayesian and MLE models.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sectPr w:rsidR="00BF46CA" w:rsidRPr="00046C8F" w:rsidSect="00625C6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phen Scherrer" w:date="2018-11-15T14:39:00Z" w:initials="SS">
    <w:p w14:paraId="66A46C89" w14:textId="6B895353" w:rsidR="001A5A19" w:rsidRDefault="001A5A19">
      <w:pPr>
        <w:pStyle w:val="CommentText"/>
      </w:pPr>
      <w:r>
        <w:rPr>
          <w:rStyle w:val="CommentReference"/>
        </w:rPr>
        <w:annotationRef/>
      </w:r>
      <w:r>
        <w:t xml:space="preserve">Note: Version 4.3 differs from earlier versions in that comments from Jeff </w:t>
      </w:r>
      <w:proofErr w:type="spellStart"/>
      <w:r>
        <w:t>Drazen</w:t>
      </w:r>
      <w:proofErr w:type="spellEnd"/>
      <w:r>
        <w:t xml:space="preserve"> and Kevin Weng have been addressed.</w:t>
      </w:r>
    </w:p>
  </w:comment>
  <w:comment w:id="57" w:author="Stephen Scherrer [3]" w:date="2017-12-04T15:37:00Z" w:initials="SS">
    <w:p w14:paraId="31DDB6DF" w14:textId="77777777" w:rsidR="001A5A19" w:rsidRDefault="001A5A19" w:rsidP="00BC419A">
      <w:pPr>
        <w:pStyle w:val="CommentText"/>
      </w:pPr>
      <w:r>
        <w:rPr>
          <w:rStyle w:val="CommentReference"/>
        </w:rPr>
        <w:annotationRef/>
      </w:r>
      <w:r>
        <w:t>Why does Don have 500 listed?</w:t>
      </w:r>
    </w:p>
  </w:comment>
  <w:comment w:id="58" w:author="Stephen Scherrer [2]" w:date="2018-04-16T12:42:00Z" w:initials="SS">
    <w:p w14:paraId="69125753" w14:textId="508EC449" w:rsidR="001A5A19" w:rsidRDefault="001A5A19">
      <w:pPr>
        <w:pStyle w:val="CommentText"/>
      </w:pPr>
      <w:r>
        <w:rPr>
          <w:rStyle w:val="CommentReference"/>
        </w:rPr>
        <w:annotationRef/>
      </w:r>
      <w:r>
        <w:t>Because all recaptures of all individuals were included. We should rerun this without duplicate recaptures to fulfill assumptions of independence</w:t>
      </w:r>
    </w:p>
  </w:comment>
  <w:comment w:id="165" w:author="Stephen Scherrer" w:date="2018-11-15T14:50:00Z" w:initials="SS">
    <w:p w14:paraId="28BF2568" w14:textId="1D6AD283" w:rsidR="001A5A19" w:rsidRDefault="001A5A19">
      <w:pPr>
        <w:pStyle w:val="CommentText"/>
      </w:pPr>
      <w:r>
        <w:rPr>
          <w:rStyle w:val="CommentReference"/>
        </w:rPr>
        <w:annotationRef/>
      </w:r>
      <w:r>
        <w:t xml:space="preserve">JDC: Shouldn’t you point out (as a result which is later discussed) </w:t>
      </w:r>
      <w:proofErr w:type="gramStart"/>
      <w:r>
        <w:t>that  the</w:t>
      </w:r>
      <w:proofErr w:type="gramEnd"/>
      <w:r>
        <w:t xml:space="preserve"> K and </w:t>
      </w:r>
      <w:proofErr w:type="spellStart"/>
      <w:r>
        <w:t>Linf</w:t>
      </w:r>
      <w:proofErr w:type="spellEnd"/>
      <w:r>
        <w:t xml:space="preserve"> values of model 11 differ quite a bit from models 1,2 and 5?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A46C89" w15:done="0"/>
  <w15:commentEx w15:paraId="31DDB6DF" w15:done="0"/>
  <w15:commentEx w15:paraId="69125753" w15:paraIdParent="31DDB6DF" w15:done="0"/>
  <w15:commentEx w15:paraId="28BF25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A46C89" w16cid:durableId="1F980388"/>
  <w16cid:commentId w16cid:paraId="31DDB6DF" w16cid:durableId="1E0C438C"/>
  <w16cid:commentId w16cid:paraId="69125753" w16cid:durableId="1E7F189B"/>
  <w16cid:commentId w16cid:paraId="28BF2568" w16cid:durableId="1F9806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54C11"/>
    <w:multiLevelType w:val="hybridMultilevel"/>
    <w:tmpl w:val="E530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35BE3"/>
    <w:multiLevelType w:val="hybridMultilevel"/>
    <w:tmpl w:val="E530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D725A8"/>
    <w:multiLevelType w:val="hybridMultilevel"/>
    <w:tmpl w:val="8FD6993E"/>
    <w:lvl w:ilvl="0" w:tplc="7D8289A2">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624F6"/>
    <w:multiLevelType w:val="hybridMultilevel"/>
    <w:tmpl w:val="EBC8DCD6"/>
    <w:lvl w:ilvl="0" w:tplc="66D0BF3C">
      <w:start w:val="100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7529F"/>
    <w:multiLevelType w:val="hybridMultilevel"/>
    <w:tmpl w:val="B9A204C8"/>
    <w:lvl w:ilvl="0" w:tplc="BC664426">
      <w:start w:val="100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phen Scherrer">
    <w15:presenceInfo w15:providerId="AD" w15:userId="S::scherrer@hawaii.edu::40252c95-a6d0-4ffb-bbb7-efb00b189f36"/>
  </w15:person>
  <w15:person w15:author="Stephen Scherrer [2]">
    <w15:presenceInfo w15:providerId="Windows Live" w15:userId="40252c95-a6d0-4ffb-bbb7-efb00b189f36"/>
  </w15:person>
  <w15:person w15:author="Stephen Scherrer [3]">
    <w15:presenceInfo w15:providerId="None" w15:userId="Stephen Scherr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B05"/>
    <w:rsid w:val="000011A6"/>
    <w:rsid w:val="00001A85"/>
    <w:rsid w:val="00002D2F"/>
    <w:rsid w:val="000035BF"/>
    <w:rsid w:val="000063C6"/>
    <w:rsid w:val="00006C61"/>
    <w:rsid w:val="00011071"/>
    <w:rsid w:val="00011B1B"/>
    <w:rsid w:val="000158FC"/>
    <w:rsid w:val="00017D5C"/>
    <w:rsid w:val="00021807"/>
    <w:rsid w:val="00021D17"/>
    <w:rsid w:val="00022E2E"/>
    <w:rsid w:val="00026949"/>
    <w:rsid w:val="00027301"/>
    <w:rsid w:val="000317BA"/>
    <w:rsid w:val="00032449"/>
    <w:rsid w:val="00032827"/>
    <w:rsid w:val="00032FDB"/>
    <w:rsid w:val="000356C8"/>
    <w:rsid w:val="00035755"/>
    <w:rsid w:val="000362AA"/>
    <w:rsid w:val="000453C2"/>
    <w:rsid w:val="00046C8F"/>
    <w:rsid w:val="000473EE"/>
    <w:rsid w:val="00050B83"/>
    <w:rsid w:val="00052036"/>
    <w:rsid w:val="00054AF1"/>
    <w:rsid w:val="00055710"/>
    <w:rsid w:val="00056600"/>
    <w:rsid w:val="00056603"/>
    <w:rsid w:val="000574E7"/>
    <w:rsid w:val="0006069D"/>
    <w:rsid w:val="00062497"/>
    <w:rsid w:val="00063790"/>
    <w:rsid w:val="00070051"/>
    <w:rsid w:val="000716F8"/>
    <w:rsid w:val="00072450"/>
    <w:rsid w:val="00075A93"/>
    <w:rsid w:val="00076CDD"/>
    <w:rsid w:val="00077637"/>
    <w:rsid w:val="000776EF"/>
    <w:rsid w:val="00080763"/>
    <w:rsid w:val="00083871"/>
    <w:rsid w:val="00084B19"/>
    <w:rsid w:val="00084FF8"/>
    <w:rsid w:val="00085428"/>
    <w:rsid w:val="00086794"/>
    <w:rsid w:val="00090D20"/>
    <w:rsid w:val="00091579"/>
    <w:rsid w:val="0009500F"/>
    <w:rsid w:val="000A00F2"/>
    <w:rsid w:val="000A15B7"/>
    <w:rsid w:val="000A3261"/>
    <w:rsid w:val="000A5151"/>
    <w:rsid w:val="000A64F6"/>
    <w:rsid w:val="000A6F2A"/>
    <w:rsid w:val="000A77C3"/>
    <w:rsid w:val="000B017E"/>
    <w:rsid w:val="000B0691"/>
    <w:rsid w:val="000B309B"/>
    <w:rsid w:val="000B38CE"/>
    <w:rsid w:val="000B6672"/>
    <w:rsid w:val="000B72C9"/>
    <w:rsid w:val="000C0ECB"/>
    <w:rsid w:val="000C10E6"/>
    <w:rsid w:val="000C1AF4"/>
    <w:rsid w:val="000C500F"/>
    <w:rsid w:val="000C7491"/>
    <w:rsid w:val="000D01B0"/>
    <w:rsid w:val="000D09F9"/>
    <w:rsid w:val="000D336C"/>
    <w:rsid w:val="000D4034"/>
    <w:rsid w:val="000D5103"/>
    <w:rsid w:val="000D6253"/>
    <w:rsid w:val="000D6325"/>
    <w:rsid w:val="000D656F"/>
    <w:rsid w:val="000D7A96"/>
    <w:rsid w:val="000E2DC3"/>
    <w:rsid w:val="000E3739"/>
    <w:rsid w:val="000F0DE5"/>
    <w:rsid w:val="000F1C4B"/>
    <w:rsid w:val="000F1C81"/>
    <w:rsid w:val="000F413E"/>
    <w:rsid w:val="000F41CF"/>
    <w:rsid w:val="000F6BAB"/>
    <w:rsid w:val="000F6C6F"/>
    <w:rsid w:val="0010210C"/>
    <w:rsid w:val="00102187"/>
    <w:rsid w:val="001034FF"/>
    <w:rsid w:val="0010601A"/>
    <w:rsid w:val="00106B52"/>
    <w:rsid w:val="00107612"/>
    <w:rsid w:val="00110BB9"/>
    <w:rsid w:val="001157E8"/>
    <w:rsid w:val="0011738C"/>
    <w:rsid w:val="0012269A"/>
    <w:rsid w:val="00122E9C"/>
    <w:rsid w:val="00123C89"/>
    <w:rsid w:val="00124123"/>
    <w:rsid w:val="001246F8"/>
    <w:rsid w:val="0012517F"/>
    <w:rsid w:val="001253CF"/>
    <w:rsid w:val="001278E9"/>
    <w:rsid w:val="001302DE"/>
    <w:rsid w:val="001313D0"/>
    <w:rsid w:val="00135733"/>
    <w:rsid w:val="00137829"/>
    <w:rsid w:val="0014053A"/>
    <w:rsid w:val="001429F8"/>
    <w:rsid w:val="00143255"/>
    <w:rsid w:val="00145A98"/>
    <w:rsid w:val="00151DC5"/>
    <w:rsid w:val="00153EF3"/>
    <w:rsid w:val="00155023"/>
    <w:rsid w:val="00155640"/>
    <w:rsid w:val="00156543"/>
    <w:rsid w:val="00157EB7"/>
    <w:rsid w:val="0016044D"/>
    <w:rsid w:val="00160BEC"/>
    <w:rsid w:val="001616FE"/>
    <w:rsid w:val="001658DF"/>
    <w:rsid w:val="00166DEB"/>
    <w:rsid w:val="00170668"/>
    <w:rsid w:val="0017109B"/>
    <w:rsid w:val="00171633"/>
    <w:rsid w:val="001717FD"/>
    <w:rsid w:val="00174D8C"/>
    <w:rsid w:val="00175B34"/>
    <w:rsid w:val="001820AA"/>
    <w:rsid w:val="00182A90"/>
    <w:rsid w:val="00184BC3"/>
    <w:rsid w:val="00187DC2"/>
    <w:rsid w:val="001903AD"/>
    <w:rsid w:val="00190664"/>
    <w:rsid w:val="00190FC8"/>
    <w:rsid w:val="00191DCF"/>
    <w:rsid w:val="00194394"/>
    <w:rsid w:val="0019535C"/>
    <w:rsid w:val="001960BA"/>
    <w:rsid w:val="00197159"/>
    <w:rsid w:val="001A04CF"/>
    <w:rsid w:val="001A1265"/>
    <w:rsid w:val="001A32A3"/>
    <w:rsid w:val="001A43FB"/>
    <w:rsid w:val="001A4CD8"/>
    <w:rsid w:val="001A5766"/>
    <w:rsid w:val="001A5A19"/>
    <w:rsid w:val="001A664E"/>
    <w:rsid w:val="001A7334"/>
    <w:rsid w:val="001A79D5"/>
    <w:rsid w:val="001B12BB"/>
    <w:rsid w:val="001B27E7"/>
    <w:rsid w:val="001B2927"/>
    <w:rsid w:val="001B3108"/>
    <w:rsid w:val="001B3C1B"/>
    <w:rsid w:val="001B7E67"/>
    <w:rsid w:val="001C15D8"/>
    <w:rsid w:val="001C3290"/>
    <w:rsid w:val="001C4434"/>
    <w:rsid w:val="001C4B02"/>
    <w:rsid w:val="001D2108"/>
    <w:rsid w:val="001D2A75"/>
    <w:rsid w:val="001D5460"/>
    <w:rsid w:val="001D6295"/>
    <w:rsid w:val="001E14BD"/>
    <w:rsid w:val="001E1DD8"/>
    <w:rsid w:val="001E3883"/>
    <w:rsid w:val="001E531E"/>
    <w:rsid w:val="001E59D7"/>
    <w:rsid w:val="001E6296"/>
    <w:rsid w:val="001E711B"/>
    <w:rsid w:val="001F3792"/>
    <w:rsid w:val="00200802"/>
    <w:rsid w:val="0020096A"/>
    <w:rsid w:val="0020234E"/>
    <w:rsid w:val="0020248E"/>
    <w:rsid w:val="00204DA7"/>
    <w:rsid w:val="0021156C"/>
    <w:rsid w:val="002128CB"/>
    <w:rsid w:val="00213365"/>
    <w:rsid w:val="002246D2"/>
    <w:rsid w:val="00227657"/>
    <w:rsid w:val="00230513"/>
    <w:rsid w:val="00231A06"/>
    <w:rsid w:val="00232F9E"/>
    <w:rsid w:val="00233D3D"/>
    <w:rsid w:val="00234BF2"/>
    <w:rsid w:val="00235CAC"/>
    <w:rsid w:val="002422E2"/>
    <w:rsid w:val="00242692"/>
    <w:rsid w:val="002430B5"/>
    <w:rsid w:val="00243751"/>
    <w:rsid w:val="002445B8"/>
    <w:rsid w:val="00244E7A"/>
    <w:rsid w:val="0024611C"/>
    <w:rsid w:val="0024637D"/>
    <w:rsid w:val="00247D95"/>
    <w:rsid w:val="0025007F"/>
    <w:rsid w:val="0025049D"/>
    <w:rsid w:val="0025097F"/>
    <w:rsid w:val="00251F09"/>
    <w:rsid w:val="0025242A"/>
    <w:rsid w:val="00252A4B"/>
    <w:rsid w:val="00261EA7"/>
    <w:rsid w:val="0026291A"/>
    <w:rsid w:val="00263A50"/>
    <w:rsid w:val="00276794"/>
    <w:rsid w:val="0027765E"/>
    <w:rsid w:val="00283801"/>
    <w:rsid w:val="00283AE4"/>
    <w:rsid w:val="0029143A"/>
    <w:rsid w:val="0029433C"/>
    <w:rsid w:val="00294509"/>
    <w:rsid w:val="002A0023"/>
    <w:rsid w:val="002A4442"/>
    <w:rsid w:val="002A51DF"/>
    <w:rsid w:val="002B26F8"/>
    <w:rsid w:val="002B53F4"/>
    <w:rsid w:val="002B5751"/>
    <w:rsid w:val="002B5E85"/>
    <w:rsid w:val="002B60B8"/>
    <w:rsid w:val="002D0B95"/>
    <w:rsid w:val="002D322F"/>
    <w:rsid w:val="002D42C4"/>
    <w:rsid w:val="002D4923"/>
    <w:rsid w:val="002F2F62"/>
    <w:rsid w:val="002F3E94"/>
    <w:rsid w:val="002F4265"/>
    <w:rsid w:val="002F4918"/>
    <w:rsid w:val="003000F9"/>
    <w:rsid w:val="00303802"/>
    <w:rsid w:val="00304B77"/>
    <w:rsid w:val="003052A2"/>
    <w:rsid w:val="0030647A"/>
    <w:rsid w:val="003068BF"/>
    <w:rsid w:val="00312DAA"/>
    <w:rsid w:val="003154E5"/>
    <w:rsid w:val="0031660B"/>
    <w:rsid w:val="00316D37"/>
    <w:rsid w:val="00317820"/>
    <w:rsid w:val="0032064A"/>
    <w:rsid w:val="00321E92"/>
    <w:rsid w:val="0032283F"/>
    <w:rsid w:val="00322AE5"/>
    <w:rsid w:val="003230B2"/>
    <w:rsid w:val="00323B81"/>
    <w:rsid w:val="00326CFE"/>
    <w:rsid w:val="0033414E"/>
    <w:rsid w:val="00342BAA"/>
    <w:rsid w:val="003476A3"/>
    <w:rsid w:val="003555B6"/>
    <w:rsid w:val="00357FF1"/>
    <w:rsid w:val="0036107B"/>
    <w:rsid w:val="003617B6"/>
    <w:rsid w:val="003625E0"/>
    <w:rsid w:val="00366B69"/>
    <w:rsid w:val="003727F7"/>
    <w:rsid w:val="00374225"/>
    <w:rsid w:val="0038335E"/>
    <w:rsid w:val="00383A0F"/>
    <w:rsid w:val="00383EE0"/>
    <w:rsid w:val="00384D16"/>
    <w:rsid w:val="00386ADA"/>
    <w:rsid w:val="00387B72"/>
    <w:rsid w:val="00390D57"/>
    <w:rsid w:val="00391AA7"/>
    <w:rsid w:val="0039236E"/>
    <w:rsid w:val="00392E08"/>
    <w:rsid w:val="00395AF2"/>
    <w:rsid w:val="00397819"/>
    <w:rsid w:val="003A6D0B"/>
    <w:rsid w:val="003B0057"/>
    <w:rsid w:val="003B176C"/>
    <w:rsid w:val="003B5E0E"/>
    <w:rsid w:val="003C0C0A"/>
    <w:rsid w:val="003C0E7B"/>
    <w:rsid w:val="003C2B93"/>
    <w:rsid w:val="003C3524"/>
    <w:rsid w:val="003C4979"/>
    <w:rsid w:val="003C7CBC"/>
    <w:rsid w:val="003D2028"/>
    <w:rsid w:val="003D440E"/>
    <w:rsid w:val="003D4818"/>
    <w:rsid w:val="003E16BE"/>
    <w:rsid w:val="003E1EC0"/>
    <w:rsid w:val="003E218A"/>
    <w:rsid w:val="003E23E0"/>
    <w:rsid w:val="003E29AC"/>
    <w:rsid w:val="003E51CD"/>
    <w:rsid w:val="003F3F35"/>
    <w:rsid w:val="003F4557"/>
    <w:rsid w:val="003F556F"/>
    <w:rsid w:val="003F5919"/>
    <w:rsid w:val="003F64B1"/>
    <w:rsid w:val="003F766A"/>
    <w:rsid w:val="00401B2B"/>
    <w:rsid w:val="00403200"/>
    <w:rsid w:val="00403EBE"/>
    <w:rsid w:val="00405F29"/>
    <w:rsid w:val="0040620C"/>
    <w:rsid w:val="00411AAC"/>
    <w:rsid w:val="004202EB"/>
    <w:rsid w:val="004213D5"/>
    <w:rsid w:val="00421D09"/>
    <w:rsid w:val="00424063"/>
    <w:rsid w:val="00430843"/>
    <w:rsid w:val="00431793"/>
    <w:rsid w:val="00433223"/>
    <w:rsid w:val="004342D4"/>
    <w:rsid w:val="004345E7"/>
    <w:rsid w:val="004353F4"/>
    <w:rsid w:val="0044001B"/>
    <w:rsid w:val="004407B9"/>
    <w:rsid w:val="0044195A"/>
    <w:rsid w:val="00442141"/>
    <w:rsid w:val="00443841"/>
    <w:rsid w:val="00444767"/>
    <w:rsid w:val="00453A0B"/>
    <w:rsid w:val="00454926"/>
    <w:rsid w:val="00456CEF"/>
    <w:rsid w:val="00456F3A"/>
    <w:rsid w:val="0046028B"/>
    <w:rsid w:val="004619A2"/>
    <w:rsid w:val="0046585A"/>
    <w:rsid w:val="004726DA"/>
    <w:rsid w:val="00476144"/>
    <w:rsid w:val="00482D5D"/>
    <w:rsid w:val="00485B29"/>
    <w:rsid w:val="00490711"/>
    <w:rsid w:val="00496443"/>
    <w:rsid w:val="004A354B"/>
    <w:rsid w:val="004A3DAB"/>
    <w:rsid w:val="004A45E3"/>
    <w:rsid w:val="004A55A1"/>
    <w:rsid w:val="004A5DCC"/>
    <w:rsid w:val="004A63B6"/>
    <w:rsid w:val="004A6419"/>
    <w:rsid w:val="004A68A0"/>
    <w:rsid w:val="004B2784"/>
    <w:rsid w:val="004B2D0E"/>
    <w:rsid w:val="004B2FCA"/>
    <w:rsid w:val="004B42B6"/>
    <w:rsid w:val="004B47C8"/>
    <w:rsid w:val="004C00AE"/>
    <w:rsid w:val="004C17FC"/>
    <w:rsid w:val="004C4A50"/>
    <w:rsid w:val="004C72C2"/>
    <w:rsid w:val="004D1C8C"/>
    <w:rsid w:val="004D7643"/>
    <w:rsid w:val="004E04CA"/>
    <w:rsid w:val="004E2FC8"/>
    <w:rsid w:val="004F0012"/>
    <w:rsid w:val="004F01F9"/>
    <w:rsid w:val="004F219B"/>
    <w:rsid w:val="004F28D8"/>
    <w:rsid w:val="004F2C33"/>
    <w:rsid w:val="004F513A"/>
    <w:rsid w:val="004F51B8"/>
    <w:rsid w:val="004F7646"/>
    <w:rsid w:val="00500AB3"/>
    <w:rsid w:val="00510D34"/>
    <w:rsid w:val="00513DD9"/>
    <w:rsid w:val="005140B1"/>
    <w:rsid w:val="00514B9A"/>
    <w:rsid w:val="005176AB"/>
    <w:rsid w:val="00517B42"/>
    <w:rsid w:val="005216FA"/>
    <w:rsid w:val="00522140"/>
    <w:rsid w:val="005230E2"/>
    <w:rsid w:val="005244AF"/>
    <w:rsid w:val="00526AB2"/>
    <w:rsid w:val="00527C59"/>
    <w:rsid w:val="00532E93"/>
    <w:rsid w:val="00533745"/>
    <w:rsid w:val="00534F1D"/>
    <w:rsid w:val="0054172D"/>
    <w:rsid w:val="0054313A"/>
    <w:rsid w:val="00544695"/>
    <w:rsid w:val="00544C6C"/>
    <w:rsid w:val="00546878"/>
    <w:rsid w:val="0055330E"/>
    <w:rsid w:val="0055507C"/>
    <w:rsid w:val="00555221"/>
    <w:rsid w:val="00555DAA"/>
    <w:rsid w:val="00556E61"/>
    <w:rsid w:val="005639C4"/>
    <w:rsid w:val="00564061"/>
    <w:rsid w:val="005640C7"/>
    <w:rsid w:val="005652AC"/>
    <w:rsid w:val="005654BC"/>
    <w:rsid w:val="005672EB"/>
    <w:rsid w:val="00567A8C"/>
    <w:rsid w:val="00574813"/>
    <w:rsid w:val="00574E7C"/>
    <w:rsid w:val="0057628D"/>
    <w:rsid w:val="00576568"/>
    <w:rsid w:val="005769DE"/>
    <w:rsid w:val="0058145C"/>
    <w:rsid w:val="00581C6C"/>
    <w:rsid w:val="00583448"/>
    <w:rsid w:val="00583AB2"/>
    <w:rsid w:val="00587579"/>
    <w:rsid w:val="005879E3"/>
    <w:rsid w:val="005908BB"/>
    <w:rsid w:val="00592E0A"/>
    <w:rsid w:val="00593C97"/>
    <w:rsid w:val="00595163"/>
    <w:rsid w:val="005A00E1"/>
    <w:rsid w:val="005A1BF2"/>
    <w:rsid w:val="005A2A7C"/>
    <w:rsid w:val="005A2FA5"/>
    <w:rsid w:val="005B0138"/>
    <w:rsid w:val="005B3904"/>
    <w:rsid w:val="005B3BE5"/>
    <w:rsid w:val="005B3F77"/>
    <w:rsid w:val="005B5129"/>
    <w:rsid w:val="005B692B"/>
    <w:rsid w:val="005C089F"/>
    <w:rsid w:val="005C4A8C"/>
    <w:rsid w:val="005C4F21"/>
    <w:rsid w:val="005C7B74"/>
    <w:rsid w:val="005D1FC4"/>
    <w:rsid w:val="005E1B5A"/>
    <w:rsid w:val="005E1CC4"/>
    <w:rsid w:val="005E25AA"/>
    <w:rsid w:val="005E37C8"/>
    <w:rsid w:val="005E3F0B"/>
    <w:rsid w:val="005E4FF2"/>
    <w:rsid w:val="005E6D36"/>
    <w:rsid w:val="005F197B"/>
    <w:rsid w:val="005F40D5"/>
    <w:rsid w:val="00602465"/>
    <w:rsid w:val="00604399"/>
    <w:rsid w:val="006062B4"/>
    <w:rsid w:val="00607227"/>
    <w:rsid w:val="006219AB"/>
    <w:rsid w:val="00622878"/>
    <w:rsid w:val="00624E1F"/>
    <w:rsid w:val="00625C64"/>
    <w:rsid w:val="00633614"/>
    <w:rsid w:val="0063783C"/>
    <w:rsid w:val="00640E64"/>
    <w:rsid w:val="006417A3"/>
    <w:rsid w:val="00642397"/>
    <w:rsid w:val="00642459"/>
    <w:rsid w:val="006455B9"/>
    <w:rsid w:val="00651688"/>
    <w:rsid w:val="00651B05"/>
    <w:rsid w:val="00651C22"/>
    <w:rsid w:val="00652BF5"/>
    <w:rsid w:val="00657AA4"/>
    <w:rsid w:val="00660775"/>
    <w:rsid w:val="00661DB5"/>
    <w:rsid w:val="00665596"/>
    <w:rsid w:val="00665B82"/>
    <w:rsid w:val="00665D7A"/>
    <w:rsid w:val="00665EEC"/>
    <w:rsid w:val="0067678E"/>
    <w:rsid w:val="00677A14"/>
    <w:rsid w:val="00680088"/>
    <w:rsid w:val="00680591"/>
    <w:rsid w:val="0068091A"/>
    <w:rsid w:val="00681588"/>
    <w:rsid w:val="00687556"/>
    <w:rsid w:val="00694DA1"/>
    <w:rsid w:val="00694DE9"/>
    <w:rsid w:val="006A069B"/>
    <w:rsid w:val="006A2815"/>
    <w:rsid w:val="006B166E"/>
    <w:rsid w:val="006B342F"/>
    <w:rsid w:val="006B35F4"/>
    <w:rsid w:val="006B37D3"/>
    <w:rsid w:val="006B384B"/>
    <w:rsid w:val="006B4767"/>
    <w:rsid w:val="006B56AA"/>
    <w:rsid w:val="006B6D69"/>
    <w:rsid w:val="006C021E"/>
    <w:rsid w:val="006C23EF"/>
    <w:rsid w:val="006C54ED"/>
    <w:rsid w:val="006C7709"/>
    <w:rsid w:val="006D16E5"/>
    <w:rsid w:val="006D4173"/>
    <w:rsid w:val="006D5ED2"/>
    <w:rsid w:val="006D722F"/>
    <w:rsid w:val="006D7995"/>
    <w:rsid w:val="006E1BAD"/>
    <w:rsid w:val="006E1FFD"/>
    <w:rsid w:val="006E317D"/>
    <w:rsid w:val="006E4FB4"/>
    <w:rsid w:val="006E6F3F"/>
    <w:rsid w:val="006E78E7"/>
    <w:rsid w:val="006F212F"/>
    <w:rsid w:val="006F5285"/>
    <w:rsid w:val="006F6999"/>
    <w:rsid w:val="006F6F99"/>
    <w:rsid w:val="006F7243"/>
    <w:rsid w:val="006F7B59"/>
    <w:rsid w:val="00703FAC"/>
    <w:rsid w:val="00705224"/>
    <w:rsid w:val="00705E90"/>
    <w:rsid w:val="007060AA"/>
    <w:rsid w:val="0071027A"/>
    <w:rsid w:val="00717A03"/>
    <w:rsid w:val="00717A6F"/>
    <w:rsid w:val="00717B07"/>
    <w:rsid w:val="00720D20"/>
    <w:rsid w:val="00722A74"/>
    <w:rsid w:val="007241BC"/>
    <w:rsid w:val="007248AB"/>
    <w:rsid w:val="00732929"/>
    <w:rsid w:val="00736EAF"/>
    <w:rsid w:val="00744015"/>
    <w:rsid w:val="00750282"/>
    <w:rsid w:val="00752FD1"/>
    <w:rsid w:val="00753A63"/>
    <w:rsid w:val="007541D2"/>
    <w:rsid w:val="007554DC"/>
    <w:rsid w:val="007606E7"/>
    <w:rsid w:val="00761852"/>
    <w:rsid w:val="007655B0"/>
    <w:rsid w:val="00772BC1"/>
    <w:rsid w:val="007760CF"/>
    <w:rsid w:val="00777134"/>
    <w:rsid w:val="00777221"/>
    <w:rsid w:val="007779E0"/>
    <w:rsid w:val="00780123"/>
    <w:rsid w:val="007801D4"/>
    <w:rsid w:val="00780C6E"/>
    <w:rsid w:val="00780F4A"/>
    <w:rsid w:val="00786CF3"/>
    <w:rsid w:val="00787105"/>
    <w:rsid w:val="00787178"/>
    <w:rsid w:val="00790750"/>
    <w:rsid w:val="00791259"/>
    <w:rsid w:val="00792410"/>
    <w:rsid w:val="00792EFD"/>
    <w:rsid w:val="007948DB"/>
    <w:rsid w:val="007A0DC0"/>
    <w:rsid w:val="007A2CE1"/>
    <w:rsid w:val="007A5E40"/>
    <w:rsid w:val="007B1853"/>
    <w:rsid w:val="007B2BBF"/>
    <w:rsid w:val="007B2BC1"/>
    <w:rsid w:val="007B3405"/>
    <w:rsid w:val="007B400F"/>
    <w:rsid w:val="007B6294"/>
    <w:rsid w:val="007B742B"/>
    <w:rsid w:val="007C1531"/>
    <w:rsid w:val="007C224A"/>
    <w:rsid w:val="007C5D49"/>
    <w:rsid w:val="007D025A"/>
    <w:rsid w:val="007D4D14"/>
    <w:rsid w:val="007D5033"/>
    <w:rsid w:val="007D7478"/>
    <w:rsid w:val="007D7C59"/>
    <w:rsid w:val="007E5796"/>
    <w:rsid w:val="007F66E5"/>
    <w:rsid w:val="007F7716"/>
    <w:rsid w:val="00800E29"/>
    <w:rsid w:val="008035AB"/>
    <w:rsid w:val="008041CD"/>
    <w:rsid w:val="008125F7"/>
    <w:rsid w:val="00812865"/>
    <w:rsid w:val="0081392F"/>
    <w:rsid w:val="00815A14"/>
    <w:rsid w:val="00817682"/>
    <w:rsid w:val="00817E39"/>
    <w:rsid w:val="00820E0B"/>
    <w:rsid w:val="00821F2B"/>
    <w:rsid w:val="00823C4B"/>
    <w:rsid w:val="0082450C"/>
    <w:rsid w:val="00830F6B"/>
    <w:rsid w:val="00831775"/>
    <w:rsid w:val="008319A1"/>
    <w:rsid w:val="00832301"/>
    <w:rsid w:val="0083517F"/>
    <w:rsid w:val="00837A92"/>
    <w:rsid w:val="008430BC"/>
    <w:rsid w:val="00845019"/>
    <w:rsid w:val="00846585"/>
    <w:rsid w:val="00850AF0"/>
    <w:rsid w:val="00854318"/>
    <w:rsid w:val="00855A35"/>
    <w:rsid w:val="00856533"/>
    <w:rsid w:val="0085692E"/>
    <w:rsid w:val="00862270"/>
    <w:rsid w:val="00862BC4"/>
    <w:rsid w:val="0086470F"/>
    <w:rsid w:val="00866E16"/>
    <w:rsid w:val="00870D2F"/>
    <w:rsid w:val="008724A7"/>
    <w:rsid w:val="008729E1"/>
    <w:rsid w:val="00874CD0"/>
    <w:rsid w:val="0088168A"/>
    <w:rsid w:val="00882D8E"/>
    <w:rsid w:val="00883279"/>
    <w:rsid w:val="008869E6"/>
    <w:rsid w:val="00887F10"/>
    <w:rsid w:val="00890D9E"/>
    <w:rsid w:val="00890EDD"/>
    <w:rsid w:val="00894F62"/>
    <w:rsid w:val="00895478"/>
    <w:rsid w:val="008972AF"/>
    <w:rsid w:val="00897B30"/>
    <w:rsid w:val="008A5ECA"/>
    <w:rsid w:val="008A68E2"/>
    <w:rsid w:val="008A7F21"/>
    <w:rsid w:val="008B0AE4"/>
    <w:rsid w:val="008B4F83"/>
    <w:rsid w:val="008B6B93"/>
    <w:rsid w:val="008B7DEF"/>
    <w:rsid w:val="008C240A"/>
    <w:rsid w:val="008C2979"/>
    <w:rsid w:val="008C2D7C"/>
    <w:rsid w:val="008C50D1"/>
    <w:rsid w:val="008C6899"/>
    <w:rsid w:val="008C7A07"/>
    <w:rsid w:val="008D16A9"/>
    <w:rsid w:val="008D1B05"/>
    <w:rsid w:val="008D1BAB"/>
    <w:rsid w:val="008D250E"/>
    <w:rsid w:val="008D5329"/>
    <w:rsid w:val="008D5828"/>
    <w:rsid w:val="008D78DF"/>
    <w:rsid w:val="008E0B51"/>
    <w:rsid w:val="008E1026"/>
    <w:rsid w:val="008E140E"/>
    <w:rsid w:val="008E17DB"/>
    <w:rsid w:val="008E463B"/>
    <w:rsid w:val="008E66FB"/>
    <w:rsid w:val="008F0039"/>
    <w:rsid w:val="008F591B"/>
    <w:rsid w:val="00901630"/>
    <w:rsid w:val="00904B77"/>
    <w:rsid w:val="00904E74"/>
    <w:rsid w:val="00905D05"/>
    <w:rsid w:val="00907FE7"/>
    <w:rsid w:val="00911164"/>
    <w:rsid w:val="00913EEB"/>
    <w:rsid w:val="00917AE2"/>
    <w:rsid w:val="00920A46"/>
    <w:rsid w:val="0092759B"/>
    <w:rsid w:val="00931B01"/>
    <w:rsid w:val="00932BCE"/>
    <w:rsid w:val="00933A38"/>
    <w:rsid w:val="0093537A"/>
    <w:rsid w:val="00940A49"/>
    <w:rsid w:val="00950447"/>
    <w:rsid w:val="00953CA4"/>
    <w:rsid w:val="00954C35"/>
    <w:rsid w:val="00954EDE"/>
    <w:rsid w:val="009574F4"/>
    <w:rsid w:val="009621EE"/>
    <w:rsid w:val="00963389"/>
    <w:rsid w:val="00965091"/>
    <w:rsid w:val="00965166"/>
    <w:rsid w:val="00965E7E"/>
    <w:rsid w:val="00970A84"/>
    <w:rsid w:val="009725DA"/>
    <w:rsid w:val="0097364A"/>
    <w:rsid w:val="00973A89"/>
    <w:rsid w:val="00974805"/>
    <w:rsid w:val="00977C48"/>
    <w:rsid w:val="009921B8"/>
    <w:rsid w:val="00992ADD"/>
    <w:rsid w:val="00995854"/>
    <w:rsid w:val="00996A24"/>
    <w:rsid w:val="00997411"/>
    <w:rsid w:val="009A36C2"/>
    <w:rsid w:val="009A3E5B"/>
    <w:rsid w:val="009A600F"/>
    <w:rsid w:val="009B4913"/>
    <w:rsid w:val="009B6890"/>
    <w:rsid w:val="009B6FD6"/>
    <w:rsid w:val="009B7462"/>
    <w:rsid w:val="009B7BF8"/>
    <w:rsid w:val="009C1427"/>
    <w:rsid w:val="009C1BA8"/>
    <w:rsid w:val="009C26F0"/>
    <w:rsid w:val="009C5F13"/>
    <w:rsid w:val="009D0D50"/>
    <w:rsid w:val="009D1918"/>
    <w:rsid w:val="009D41F1"/>
    <w:rsid w:val="009D4A94"/>
    <w:rsid w:val="009D70BE"/>
    <w:rsid w:val="009D7176"/>
    <w:rsid w:val="009D78C7"/>
    <w:rsid w:val="009E3668"/>
    <w:rsid w:val="009E52D5"/>
    <w:rsid w:val="009E5B8B"/>
    <w:rsid w:val="009E60E6"/>
    <w:rsid w:val="009E7BB8"/>
    <w:rsid w:val="009E7D6E"/>
    <w:rsid w:val="009F1B37"/>
    <w:rsid w:val="009F3FC4"/>
    <w:rsid w:val="009F4917"/>
    <w:rsid w:val="009F5A31"/>
    <w:rsid w:val="00A03DAB"/>
    <w:rsid w:val="00A07307"/>
    <w:rsid w:val="00A07B45"/>
    <w:rsid w:val="00A1096C"/>
    <w:rsid w:val="00A1211A"/>
    <w:rsid w:val="00A123A1"/>
    <w:rsid w:val="00A12B80"/>
    <w:rsid w:val="00A12EF5"/>
    <w:rsid w:val="00A12F76"/>
    <w:rsid w:val="00A141A3"/>
    <w:rsid w:val="00A14570"/>
    <w:rsid w:val="00A145B4"/>
    <w:rsid w:val="00A1497B"/>
    <w:rsid w:val="00A14E16"/>
    <w:rsid w:val="00A172AC"/>
    <w:rsid w:val="00A20282"/>
    <w:rsid w:val="00A23FAD"/>
    <w:rsid w:val="00A24AF0"/>
    <w:rsid w:val="00A26D54"/>
    <w:rsid w:val="00A27E94"/>
    <w:rsid w:val="00A31F1F"/>
    <w:rsid w:val="00A324D0"/>
    <w:rsid w:val="00A32C97"/>
    <w:rsid w:val="00A33D33"/>
    <w:rsid w:val="00A34426"/>
    <w:rsid w:val="00A3444C"/>
    <w:rsid w:val="00A34859"/>
    <w:rsid w:val="00A35124"/>
    <w:rsid w:val="00A36EB6"/>
    <w:rsid w:val="00A46449"/>
    <w:rsid w:val="00A4707C"/>
    <w:rsid w:val="00A50546"/>
    <w:rsid w:val="00A52107"/>
    <w:rsid w:val="00A53F97"/>
    <w:rsid w:val="00A54ED9"/>
    <w:rsid w:val="00A5767A"/>
    <w:rsid w:val="00A61032"/>
    <w:rsid w:val="00A62245"/>
    <w:rsid w:val="00A62DB0"/>
    <w:rsid w:val="00A65921"/>
    <w:rsid w:val="00A65F0A"/>
    <w:rsid w:val="00A672B6"/>
    <w:rsid w:val="00A7607E"/>
    <w:rsid w:val="00A76357"/>
    <w:rsid w:val="00A7783A"/>
    <w:rsid w:val="00A875FE"/>
    <w:rsid w:val="00A87A50"/>
    <w:rsid w:val="00A9151F"/>
    <w:rsid w:val="00A932D6"/>
    <w:rsid w:val="00A96149"/>
    <w:rsid w:val="00A965D1"/>
    <w:rsid w:val="00A97D39"/>
    <w:rsid w:val="00AA4236"/>
    <w:rsid w:val="00AA77F8"/>
    <w:rsid w:val="00AA789C"/>
    <w:rsid w:val="00AA7BB7"/>
    <w:rsid w:val="00AB36DF"/>
    <w:rsid w:val="00AB5E0C"/>
    <w:rsid w:val="00AC1C86"/>
    <w:rsid w:val="00AC4673"/>
    <w:rsid w:val="00AC6CA7"/>
    <w:rsid w:val="00AC7B6C"/>
    <w:rsid w:val="00AD4A11"/>
    <w:rsid w:val="00AD4B9D"/>
    <w:rsid w:val="00AD51A5"/>
    <w:rsid w:val="00AD5AEE"/>
    <w:rsid w:val="00AE0FD3"/>
    <w:rsid w:val="00AE2104"/>
    <w:rsid w:val="00AE2C36"/>
    <w:rsid w:val="00AE4052"/>
    <w:rsid w:val="00AE6D27"/>
    <w:rsid w:val="00AF15F1"/>
    <w:rsid w:val="00AF18A0"/>
    <w:rsid w:val="00B0092B"/>
    <w:rsid w:val="00B00B36"/>
    <w:rsid w:val="00B014DF"/>
    <w:rsid w:val="00B053A6"/>
    <w:rsid w:val="00B07468"/>
    <w:rsid w:val="00B1125C"/>
    <w:rsid w:val="00B1198D"/>
    <w:rsid w:val="00B12F84"/>
    <w:rsid w:val="00B14608"/>
    <w:rsid w:val="00B14FC9"/>
    <w:rsid w:val="00B15B8E"/>
    <w:rsid w:val="00B21DB7"/>
    <w:rsid w:val="00B222F5"/>
    <w:rsid w:val="00B25F4C"/>
    <w:rsid w:val="00B2681D"/>
    <w:rsid w:val="00B26B2F"/>
    <w:rsid w:val="00B37E12"/>
    <w:rsid w:val="00B42102"/>
    <w:rsid w:val="00B45516"/>
    <w:rsid w:val="00B47855"/>
    <w:rsid w:val="00B51CA1"/>
    <w:rsid w:val="00B51EE4"/>
    <w:rsid w:val="00B53810"/>
    <w:rsid w:val="00B56C89"/>
    <w:rsid w:val="00B6139A"/>
    <w:rsid w:val="00B62A8D"/>
    <w:rsid w:val="00B663F5"/>
    <w:rsid w:val="00B66907"/>
    <w:rsid w:val="00B671C1"/>
    <w:rsid w:val="00B67D86"/>
    <w:rsid w:val="00B71031"/>
    <w:rsid w:val="00B71253"/>
    <w:rsid w:val="00B73D51"/>
    <w:rsid w:val="00B74A89"/>
    <w:rsid w:val="00B75D24"/>
    <w:rsid w:val="00B850DD"/>
    <w:rsid w:val="00B85516"/>
    <w:rsid w:val="00B90C63"/>
    <w:rsid w:val="00B93A7D"/>
    <w:rsid w:val="00BA0FFF"/>
    <w:rsid w:val="00BA1668"/>
    <w:rsid w:val="00BA3D4D"/>
    <w:rsid w:val="00BA65BF"/>
    <w:rsid w:val="00BB0408"/>
    <w:rsid w:val="00BB0DEC"/>
    <w:rsid w:val="00BB1116"/>
    <w:rsid w:val="00BB1E79"/>
    <w:rsid w:val="00BB347A"/>
    <w:rsid w:val="00BB4BA3"/>
    <w:rsid w:val="00BB5F19"/>
    <w:rsid w:val="00BC419A"/>
    <w:rsid w:val="00BC41D5"/>
    <w:rsid w:val="00BC7408"/>
    <w:rsid w:val="00BD2BD6"/>
    <w:rsid w:val="00BD5B8C"/>
    <w:rsid w:val="00BD610E"/>
    <w:rsid w:val="00BD7881"/>
    <w:rsid w:val="00BE5BBF"/>
    <w:rsid w:val="00BF10DB"/>
    <w:rsid w:val="00BF46CA"/>
    <w:rsid w:val="00BF5AC1"/>
    <w:rsid w:val="00BF7DCD"/>
    <w:rsid w:val="00C041C8"/>
    <w:rsid w:val="00C05C19"/>
    <w:rsid w:val="00C076B3"/>
    <w:rsid w:val="00C14957"/>
    <w:rsid w:val="00C211ED"/>
    <w:rsid w:val="00C22A79"/>
    <w:rsid w:val="00C303DF"/>
    <w:rsid w:val="00C30810"/>
    <w:rsid w:val="00C3378E"/>
    <w:rsid w:val="00C348BF"/>
    <w:rsid w:val="00C35C4F"/>
    <w:rsid w:val="00C36893"/>
    <w:rsid w:val="00C42C7F"/>
    <w:rsid w:val="00C501DE"/>
    <w:rsid w:val="00C504F6"/>
    <w:rsid w:val="00C50A41"/>
    <w:rsid w:val="00C511B0"/>
    <w:rsid w:val="00C51622"/>
    <w:rsid w:val="00C52645"/>
    <w:rsid w:val="00C54433"/>
    <w:rsid w:val="00C552C1"/>
    <w:rsid w:val="00C56A91"/>
    <w:rsid w:val="00C570B4"/>
    <w:rsid w:val="00C60017"/>
    <w:rsid w:val="00C66FFB"/>
    <w:rsid w:val="00C6761B"/>
    <w:rsid w:val="00C71C73"/>
    <w:rsid w:val="00C746F0"/>
    <w:rsid w:val="00C827F1"/>
    <w:rsid w:val="00C82DD7"/>
    <w:rsid w:val="00C8411C"/>
    <w:rsid w:val="00C86947"/>
    <w:rsid w:val="00C90ED9"/>
    <w:rsid w:val="00C9377E"/>
    <w:rsid w:val="00C946EF"/>
    <w:rsid w:val="00CA10EF"/>
    <w:rsid w:val="00CA1801"/>
    <w:rsid w:val="00CA2114"/>
    <w:rsid w:val="00CA2B0D"/>
    <w:rsid w:val="00CA3669"/>
    <w:rsid w:val="00CA3C86"/>
    <w:rsid w:val="00CB48CE"/>
    <w:rsid w:val="00CC0752"/>
    <w:rsid w:val="00CC237C"/>
    <w:rsid w:val="00CC485F"/>
    <w:rsid w:val="00CC505A"/>
    <w:rsid w:val="00CC5888"/>
    <w:rsid w:val="00CD0A7D"/>
    <w:rsid w:val="00CD14FB"/>
    <w:rsid w:val="00CD4E2D"/>
    <w:rsid w:val="00CD57F5"/>
    <w:rsid w:val="00CD5891"/>
    <w:rsid w:val="00CD7316"/>
    <w:rsid w:val="00CE0425"/>
    <w:rsid w:val="00CE715E"/>
    <w:rsid w:val="00CF0AA9"/>
    <w:rsid w:val="00D0641A"/>
    <w:rsid w:val="00D10768"/>
    <w:rsid w:val="00D10CA9"/>
    <w:rsid w:val="00D1113B"/>
    <w:rsid w:val="00D13417"/>
    <w:rsid w:val="00D14826"/>
    <w:rsid w:val="00D15378"/>
    <w:rsid w:val="00D17F97"/>
    <w:rsid w:val="00D20B07"/>
    <w:rsid w:val="00D216A8"/>
    <w:rsid w:val="00D22A61"/>
    <w:rsid w:val="00D231EE"/>
    <w:rsid w:val="00D23CE0"/>
    <w:rsid w:val="00D25941"/>
    <w:rsid w:val="00D25BC2"/>
    <w:rsid w:val="00D26460"/>
    <w:rsid w:val="00D318C8"/>
    <w:rsid w:val="00D322D0"/>
    <w:rsid w:val="00D35E7B"/>
    <w:rsid w:val="00D36366"/>
    <w:rsid w:val="00D36623"/>
    <w:rsid w:val="00D36876"/>
    <w:rsid w:val="00D36877"/>
    <w:rsid w:val="00D44182"/>
    <w:rsid w:val="00D452F6"/>
    <w:rsid w:val="00D45783"/>
    <w:rsid w:val="00D46096"/>
    <w:rsid w:val="00D51647"/>
    <w:rsid w:val="00D52E27"/>
    <w:rsid w:val="00D55C39"/>
    <w:rsid w:val="00D60FFF"/>
    <w:rsid w:val="00D668C1"/>
    <w:rsid w:val="00D668F5"/>
    <w:rsid w:val="00D66D58"/>
    <w:rsid w:val="00D7066C"/>
    <w:rsid w:val="00D71B79"/>
    <w:rsid w:val="00D72253"/>
    <w:rsid w:val="00D73E34"/>
    <w:rsid w:val="00D76B9F"/>
    <w:rsid w:val="00D76FDE"/>
    <w:rsid w:val="00D8160E"/>
    <w:rsid w:val="00D83679"/>
    <w:rsid w:val="00D8390C"/>
    <w:rsid w:val="00D84CF9"/>
    <w:rsid w:val="00D86C11"/>
    <w:rsid w:val="00D87D30"/>
    <w:rsid w:val="00D90225"/>
    <w:rsid w:val="00D930B0"/>
    <w:rsid w:val="00D97F50"/>
    <w:rsid w:val="00DA1A39"/>
    <w:rsid w:val="00DA67A9"/>
    <w:rsid w:val="00DA6A22"/>
    <w:rsid w:val="00DB4A8B"/>
    <w:rsid w:val="00DB4BBD"/>
    <w:rsid w:val="00DC18FA"/>
    <w:rsid w:val="00DC264C"/>
    <w:rsid w:val="00DC5154"/>
    <w:rsid w:val="00DC51DF"/>
    <w:rsid w:val="00DC56BA"/>
    <w:rsid w:val="00DD2623"/>
    <w:rsid w:val="00DD50D3"/>
    <w:rsid w:val="00DD687F"/>
    <w:rsid w:val="00DE0FF2"/>
    <w:rsid w:val="00DE13D7"/>
    <w:rsid w:val="00DE39E4"/>
    <w:rsid w:val="00DE6A7C"/>
    <w:rsid w:val="00DF1F32"/>
    <w:rsid w:val="00DF2699"/>
    <w:rsid w:val="00DF3FDD"/>
    <w:rsid w:val="00DF6873"/>
    <w:rsid w:val="00DF69FF"/>
    <w:rsid w:val="00E05F30"/>
    <w:rsid w:val="00E06D30"/>
    <w:rsid w:val="00E06E0B"/>
    <w:rsid w:val="00E112BD"/>
    <w:rsid w:val="00E115A9"/>
    <w:rsid w:val="00E11B90"/>
    <w:rsid w:val="00E126DB"/>
    <w:rsid w:val="00E12771"/>
    <w:rsid w:val="00E164B9"/>
    <w:rsid w:val="00E178CC"/>
    <w:rsid w:val="00E23781"/>
    <w:rsid w:val="00E25D59"/>
    <w:rsid w:val="00E27412"/>
    <w:rsid w:val="00E37DB8"/>
    <w:rsid w:val="00E40DD4"/>
    <w:rsid w:val="00E442E8"/>
    <w:rsid w:val="00E45D8F"/>
    <w:rsid w:val="00E45EAA"/>
    <w:rsid w:val="00E519BA"/>
    <w:rsid w:val="00E522D2"/>
    <w:rsid w:val="00E54C93"/>
    <w:rsid w:val="00E55D4C"/>
    <w:rsid w:val="00E57B23"/>
    <w:rsid w:val="00E57CF6"/>
    <w:rsid w:val="00E61AA0"/>
    <w:rsid w:val="00E64CA1"/>
    <w:rsid w:val="00E65285"/>
    <w:rsid w:val="00E65B89"/>
    <w:rsid w:val="00E72CC7"/>
    <w:rsid w:val="00E73CC6"/>
    <w:rsid w:val="00E73CD9"/>
    <w:rsid w:val="00E753B8"/>
    <w:rsid w:val="00E76945"/>
    <w:rsid w:val="00E77F86"/>
    <w:rsid w:val="00E802FD"/>
    <w:rsid w:val="00E80A52"/>
    <w:rsid w:val="00E8135A"/>
    <w:rsid w:val="00E824CC"/>
    <w:rsid w:val="00E871C5"/>
    <w:rsid w:val="00E907ED"/>
    <w:rsid w:val="00E909CE"/>
    <w:rsid w:val="00E948F9"/>
    <w:rsid w:val="00EA1FEF"/>
    <w:rsid w:val="00EA5E37"/>
    <w:rsid w:val="00EA5F2E"/>
    <w:rsid w:val="00EB5614"/>
    <w:rsid w:val="00EB62C1"/>
    <w:rsid w:val="00EC0774"/>
    <w:rsid w:val="00EC126D"/>
    <w:rsid w:val="00EC594C"/>
    <w:rsid w:val="00EC6310"/>
    <w:rsid w:val="00ED0211"/>
    <w:rsid w:val="00ED3F0F"/>
    <w:rsid w:val="00ED6E83"/>
    <w:rsid w:val="00EE3051"/>
    <w:rsid w:val="00EE45C1"/>
    <w:rsid w:val="00EE4D71"/>
    <w:rsid w:val="00EF0041"/>
    <w:rsid w:val="00EF087F"/>
    <w:rsid w:val="00EF2215"/>
    <w:rsid w:val="00EF286C"/>
    <w:rsid w:val="00EF3631"/>
    <w:rsid w:val="00EF36C1"/>
    <w:rsid w:val="00EF5309"/>
    <w:rsid w:val="00EF611B"/>
    <w:rsid w:val="00EF61DA"/>
    <w:rsid w:val="00EF6ED1"/>
    <w:rsid w:val="00F05D54"/>
    <w:rsid w:val="00F066C9"/>
    <w:rsid w:val="00F1281D"/>
    <w:rsid w:val="00F17821"/>
    <w:rsid w:val="00F200CA"/>
    <w:rsid w:val="00F20B10"/>
    <w:rsid w:val="00F20CD1"/>
    <w:rsid w:val="00F240C8"/>
    <w:rsid w:val="00F30218"/>
    <w:rsid w:val="00F3084B"/>
    <w:rsid w:val="00F31299"/>
    <w:rsid w:val="00F32833"/>
    <w:rsid w:val="00F32AC5"/>
    <w:rsid w:val="00F34A0D"/>
    <w:rsid w:val="00F4151C"/>
    <w:rsid w:val="00F41A70"/>
    <w:rsid w:val="00F44CC4"/>
    <w:rsid w:val="00F5100D"/>
    <w:rsid w:val="00F520AF"/>
    <w:rsid w:val="00F551A5"/>
    <w:rsid w:val="00F55FA5"/>
    <w:rsid w:val="00F5636C"/>
    <w:rsid w:val="00F6084A"/>
    <w:rsid w:val="00F613B8"/>
    <w:rsid w:val="00F61FF2"/>
    <w:rsid w:val="00F6245D"/>
    <w:rsid w:val="00F64BBB"/>
    <w:rsid w:val="00F708CB"/>
    <w:rsid w:val="00F741C6"/>
    <w:rsid w:val="00F76EE3"/>
    <w:rsid w:val="00F81E95"/>
    <w:rsid w:val="00F84AA7"/>
    <w:rsid w:val="00F85378"/>
    <w:rsid w:val="00F877D0"/>
    <w:rsid w:val="00F9506F"/>
    <w:rsid w:val="00F95D05"/>
    <w:rsid w:val="00F96608"/>
    <w:rsid w:val="00F96662"/>
    <w:rsid w:val="00FA00D4"/>
    <w:rsid w:val="00FA086F"/>
    <w:rsid w:val="00FA148E"/>
    <w:rsid w:val="00FA35C7"/>
    <w:rsid w:val="00FA4E37"/>
    <w:rsid w:val="00FA68F6"/>
    <w:rsid w:val="00FA7E53"/>
    <w:rsid w:val="00FB0AA1"/>
    <w:rsid w:val="00FB1300"/>
    <w:rsid w:val="00FB4C69"/>
    <w:rsid w:val="00FB5B12"/>
    <w:rsid w:val="00FB793F"/>
    <w:rsid w:val="00FC480B"/>
    <w:rsid w:val="00FC48CD"/>
    <w:rsid w:val="00FC630B"/>
    <w:rsid w:val="00FC63E7"/>
    <w:rsid w:val="00FC6AB1"/>
    <w:rsid w:val="00FD1C46"/>
    <w:rsid w:val="00FD1F69"/>
    <w:rsid w:val="00FD256D"/>
    <w:rsid w:val="00FD3239"/>
    <w:rsid w:val="00FD350C"/>
    <w:rsid w:val="00FD442B"/>
    <w:rsid w:val="00FD4444"/>
    <w:rsid w:val="00FD58DB"/>
    <w:rsid w:val="00FD69D1"/>
    <w:rsid w:val="00FD6A50"/>
    <w:rsid w:val="00FD6E46"/>
    <w:rsid w:val="00FD7DC2"/>
    <w:rsid w:val="00FE0621"/>
    <w:rsid w:val="00FE23B8"/>
    <w:rsid w:val="00FE4F1C"/>
    <w:rsid w:val="00FE5310"/>
    <w:rsid w:val="00FE6BBA"/>
    <w:rsid w:val="00FF0BC1"/>
    <w:rsid w:val="00FF1D6D"/>
    <w:rsid w:val="00FF2654"/>
    <w:rsid w:val="00FF44A3"/>
    <w:rsid w:val="00FF517D"/>
    <w:rsid w:val="00FF5E91"/>
    <w:rsid w:val="00FF7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64556"/>
  <w15:chartTrackingRefBased/>
  <w15:docId w15:val="{C8804B57-772E-E741-B278-11E083EC3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6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A366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A366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D35E7B"/>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D35E7B"/>
    <w:rPr>
      <w:rFonts w:ascii="Times New Roman" w:hAnsi="Times New Roman" w:cs="Times New Roman"/>
      <w:sz w:val="24"/>
      <w:szCs w:val="24"/>
    </w:rPr>
  </w:style>
  <w:style w:type="paragraph" w:styleId="ListParagraph">
    <w:name w:val="List Paragraph"/>
    <w:basedOn w:val="Normal"/>
    <w:uiPriority w:val="34"/>
    <w:qFormat/>
    <w:rsid w:val="00665B82"/>
    <w:pPr>
      <w:ind w:left="720"/>
      <w:contextualSpacing/>
    </w:pPr>
  </w:style>
  <w:style w:type="character" w:styleId="PlaceholderText">
    <w:name w:val="Placeholder Text"/>
    <w:basedOn w:val="DefaultParagraphFont"/>
    <w:uiPriority w:val="99"/>
    <w:semiHidden/>
    <w:rsid w:val="00231A06"/>
    <w:rPr>
      <w:color w:val="808080"/>
    </w:rPr>
  </w:style>
  <w:style w:type="paragraph" w:styleId="Caption">
    <w:name w:val="caption"/>
    <w:basedOn w:val="Normal"/>
    <w:next w:val="Normal"/>
    <w:uiPriority w:val="35"/>
    <w:unhideWhenUsed/>
    <w:qFormat/>
    <w:rsid w:val="000A64F6"/>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A36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366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CA366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7783A"/>
    <w:rPr>
      <w:color w:val="0563C1" w:themeColor="hyperlink"/>
      <w:u w:val="single"/>
    </w:rPr>
  </w:style>
  <w:style w:type="character" w:styleId="CommentReference">
    <w:name w:val="annotation reference"/>
    <w:basedOn w:val="DefaultParagraphFont"/>
    <w:uiPriority w:val="99"/>
    <w:semiHidden/>
    <w:unhideWhenUsed/>
    <w:rsid w:val="00233D3D"/>
    <w:rPr>
      <w:sz w:val="18"/>
      <w:szCs w:val="18"/>
    </w:rPr>
  </w:style>
  <w:style w:type="paragraph" w:styleId="CommentText">
    <w:name w:val="annotation text"/>
    <w:basedOn w:val="Normal"/>
    <w:link w:val="CommentTextChar"/>
    <w:uiPriority w:val="99"/>
    <w:semiHidden/>
    <w:unhideWhenUsed/>
    <w:rsid w:val="00233D3D"/>
    <w:rPr>
      <w:sz w:val="24"/>
      <w:szCs w:val="24"/>
    </w:rPr>
  </w:style>
  <w:style w:type="character" w:customStyle="1" w:styleId="CommentTextChar">
    <w:name w:val="Comment Text Char"/>
    <w:basedOn w:val="DefaultParagraphFont"/>
    <w:link w:val="CommentText"/>
    <w:uiPriority w:val="99"/>
    <w:semiHidden/>
    <w:rsid w:val="00233D3D"/>
    <w:rPr>
      <w:sz w:val="24"/>
      <w:szCs w:val="24"/>
    </w:rPr>
  </w:style>
  <w:style w:type="paragraph" w:styleId="CommentSubject">
    <w:name w:val="annotation subject"/>
    <w:basedOn w:val="CommentText"/>
    <w:next w:val="CommentText"/>
    <w:link w:val="CommentSubjectChar"/>
    <w:uiPriority w:val="99"/>
    <w:semiHidden/>
    <w:unhideWhenUsed/>
    <w:rsid w:val="00233D3D"/>
    <w:rPr>
      <w:b/>
      <w:bCs/>
      <w:sz w:val="20"/>
      <w:szCs w:val="20"/>
    </w:rPr>
  </w:style>
  <w:style w:type="character" w:customStyle="1" w:styleId="CommentSubjectChar">
    <w:name w:val="Comment Subject Char"/>
    <w:basedOn w:val="CommentTextChar"/>
    <w:link w:val="CommentSubject"/>
    <w:uiPriority w:val="99"/>
    <w:semiHidden/>
    <w:rsid w:val="00233D3D"/>
    <w:rPr>
      <w:b/>
      <w:bCs/>
      <w:sz w:val="20"/>
      <w:szCs w:val="20"/>
    </w:rPr>
  </w:style>
  <w:style w:type="paragraph" w:styleId="BalloonText">
    <w:name w:val="Balloon Text"/>
    <w:basedOn w:val="Normal"/>
    <w:link w:val="BalloonTextChar"/>
    <w:uiPriority w:val="99"/>
    <w:semiHidden/>
    <w:unhideWhenUsed/>
    <w:rsid w:val="00233D3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33D3D"/>
    <w:rPr>
      <w:rFonts w:ascii="Times New Roman" w:hAnsi="Times New Roman" w:cs="Times New Roman"/>
      <w:sz w:val="18"/>
      <w:szCs w:val="18"/>
    </w:rPr>
  </w:style>
  <w:style w:type="paragraph" w:styleId="Revision">
    <w:name w:val="Revision"/>
    <w:hidden/>
    <w:uiPriority w:val="99"/>
    <w:semiHidden/>
    <w:rsid w:val="00815A14"/>
  </w:style>
  <w:style w:type="paragraph" w:styleId="NoSpacing">
    <w:name w:val="No Spacing"/>
    <w:uiPriority w:val="1"/>
    <w:qFormat/>
    <w:rsid w:val="00C52645"/>
  </w:style>
  <w:style w:type="character" w:styleId="LineNumber">
    <w:name w:val="line number"/>
    <w:basedOn w:val="DefaultParagraphFont"/>
    <w:uiPriority w:val="99"/>
    <w:semiHidden/>
    <w:unhideWhenUsed/>
    <w:rsid w:val="00625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76876">
      <w:bodyDiv w:val="1"/>
      <w:marLeft w:val="0"/>
      <w:marRight w:val="0"/>
      <w:marTop w:val="0"/>
      <w:marBottom w:val="0"/>
      <w:divBdr>
        <w:top w:val="none" w:sz="0" w:space="0" w:color="auto"/>
        <w:left w:val="none" w:sz="0" w:space="0" w:color="auto"/>
        <w:bottom w:val="none" w:sz="0" w:space="0" w:color="auto"/>
        <w:right w:val="none" w:sz="0" w:space="0" w:color="auto"/>
      </w:divBdr>
      <w:divsChild>
        <w:div w:id="444546556">
          <w:marLeft w:val="0"/>
          <w:marRight w:val="0"/>
          <w:marTop w:val="0"/>
          <w:marBottom w:val="0"/>
          <w:divBdr>
            <w:top w:val="none" w:sz="0" w:space="0" w:color="auto"/>
            <w:left w:val="none" w:sz="0" w:space="0" w:color="auto"/>
            <w:bottom w:val="none" w:sz="0" w:space="0" w:color="auto"/>
            <w:right w:val="none" w:sz="0" w:space="0" w:color="auto"/>
          </w:divBdr>
          <w:divsChild>
            <w:div w:id="2106342929">
              <w:marLeft w:val="0"/>
              <w:marRight w:val="0"/>
              <w:marTop w:val="0"/>
              <w:marBottom w:val="0"/>
              <w:divBdr>
                <w:top w:val="none" w:sz="0" w:space="0" w:color="auto"/>
                <w:left w:val="none" w:sz="0" w:space="0" w:color="auto"/>
                <w:bottom w:val="none" w:sz="0" w:space="0" w:color="auto"/>
                <w:right w:val="none" w:sz="0" w:space="0" w:color="auto"/>
              </w:divBdr>
              <w:divsChild>
                <w:div w:id="6455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5255">
      <w:bodyDiv w:val="1"/>
      <w:marLeft w:val="0"/>
      <w:marRight w:val="0"/>
      <w:marTop w:val="0"/>
      <w:marBottom w:val="0"/>
      <w:divBdr>
        <w:top w:val="none" w:sz="0" w:space="0" w:color="auto"/>
        <w:left w:val="none" w:sz="0" w:space="0" w:color="auto"/>
        <w:bottom w:val="none" w:sz="0" w:space="0" w:color="auto"/>
        <w:right w:val="none" w:sz="0" w:space="0" w:color="auto"/>
      </w:divBdr>
    </w:div>
    <w:div w:id="97334780">
      <w:bodyDiv w:val="1"/>
      <w:marLeft w:val="0"/>
      <w:marRight w:val="0"/>
      <w:marTop w:val="0"/>
      <w:marBottom w:val="0"/>
      <w:divBdr>
        <w:top w:val="none" w:sz="0" w:space="0" w:color="auto"/>
        <w:left w:val="none" w:sz="0" w:space="0" w:color="auto"/>
        <w:bottom w:val="none" w:sz="0" w:space="0" w:color="auto"/>
        <w:right w:val="none" w:sz="0" w:space="0" w:color="auto"/>
      </w:divBdr>
    </w:div>
    <w:div w:id="348068021">
      <w:bodyDiv w:val="1"/>
      <w:marLeft w:val="0"/>
      <w:marRight w:val="0"/>
      <w:marTop w:val="0"/>
      <w:marBottom w:val="0"/>
      <w:divBdr>
        <w:top w:val="none" w:sz="0" w:space="0" w:color="auto"/>
        <w:left w:val="none" w:sz="0" w:space="0" w:color="auto"/>
        <w:bottom w:val="none" w:sz="0" w:space="0" w:color="auto"/>
        <w:right w:val="none" w:sz="0" w:space="0" w:color="auto"/>
      </w:divBdr>
      <w:divsChild>
        <w:div w:id="1479417996">
          <w:marLeft w:val="0"/>
          <w:marRight w:val="0"/>
          <w:marTop w:val="0"/>
          <w:marBottom w:val="0"/>
          <w:divBdr>
            <w:top w:val="none" w:sz="0" w:space="0" w:color="auto"/>
            <w:left w:val="none" w:sz="0" w:space="0" w:color="auto"/>
            <w:bottom w:val="none" w:sz="0" w:space="0" w:color="auto"/>
            <w:right w:val="none" w:sz="0" w:space="0" w:color="auto"/>
          </w:divBdr>
        </w:div>
        <w:div w:id="1004740815">
          <w:marLeft w:val="0"/>
          <w:marRight w:val="0"/>
          <w:marTop w:val="0"/>
          <w:marBottom w:val="0"/>
          <w:divBdr>
            <w:top w:val="none" w:sz="0" w:space="0" w:color="auto"/>
            <w:left w:val="none" w:sz="0" w:space="0" w:color="auto"/>
            <w:bottom w:val="none" w:sz="0" w:space="0" w:color="auto"/>
            <w:right w:val="none" w:sz="0" w:space="0" w:color="auto"/>
          </w:divBdr>
        </w:div>
        <w:div w:id="1008408527">
          <w:marLeft w:val="0"/>
          <w:marRight w:val="0"/>
          <w:marTop w:val="0"/>
          <w:marBottom w:val="0"/>
          <w:divBdr>
            <w:top w:val="none" w:sz="0" w:space="0" w:color="auto"/>
            <w:left w:val="none" w:sz="0" w:space="0" w:color="auto"/>
            <w:bottom w:val="none" w:sz="0" w:space="0" w:color="auto"/>
            <w:right w:val="none" w:sz="0" w:space="0" w:color="auto"/>
          </w:divBdr>
        </w:div>
        <w:div w:id="1975405460">
          <w:marLeft w:val="0"/>
          <w:marRight w:val="0"/>
          <w:marTop w:val="0"/>
          <w:marBottom w:val="0"/>
          <w:divBdr>
            <w:top w:val="none" w:sz="0" w:space="0" w:color="auto"/>
            <w:left w:val="none" w:sz="0" w:space="0" w:color="auto"/>
            <w:bottom w:val="none" w:sz="0" w:space="0" w:color="auto"/>
            <w:right w:val="none" w:sz="0" w:space="0" w:color="auto"/>
          </w:divBdr>
        </w:div>
        <w:div w:id="252788633">
          <w:marLeft w:val="0"/>
          <w:marRight w:val="0"/>
          <w:marTop w:val="0"/>
          <w:marBottom w:val="0"/>
          <w:divBdr>
            <w:top w:val="none" w:sz="0" w:space="0" w:color="auto"/>
            <w:left w:val="none" w:sz="0" w:space="0" w:color="auto"/>
            <w:bottom w:val="none" w:sz="0" w:space="0" w:color="auto"/>
            <w:right w:val="none" w:sz="0" w:space="0" w:color="auto"/>
          </w:divBdr>
        </w:div>
        <w:div w:id="2117290708">
          <w:marLeft w:val="0"/>
          <w:marRight w:val="0"/>
          <w:marTop w:val="0"/>
          <w:marBottom w:val="0"/>
          <w:divBdr>
            <w:top w:val="none" w:sz="0" w:space="0" w:color="auto"/>
            <w:left w:val="none" w:sz="0" w:space="0" w:color="auto"/>
            <w:bottom w:val="none" w:sz="0" w:space="0" w:color="auto"/>
            <w:right w:val="none" w:sz="0" w:space="0" w:color="auto"/>
          </w:divBdr>
        </w:div>
        <w:div w:id="845485981">
          <w:marLeft w:val="0"/>
          <w:marRight w:val="0"/>
          <w:marTop w:val="0"/>
          <w:marBottom w:val="0"/>
          <w:divBdr>
            <w:top w:val="none" w:sz="0" w:space="0" w:color="auto"/>
            <w:left w:val="none" w:sz="0" w:space="0" w:color="auto"/>
            <w:bottom w:val="none" w:sz="0" w:space="0" w:color="auto"/>
            <w:right w:val="none" w:sz="0" w:space="0" w:color="auto"/>
          </w:divBdr>
        </w:div>
        <w:div w:id="1874804218">
          <w:marLeft w:val="0"/>
          <w:marRight w:val="0"/>
          <w:marTop w:val="0"/>
          <w:marBottom w:val="0"/>
          <w:divBdr>
            <w:top w:val="none" w:sz="0" w:space="0" w:color="auto"/>
            <w:left w:val="none" w:sz="0" w:space="0" w:color="auto"/>
            <w:bottom w:val="none" w:sz="0" w:space="0" w:color="auto"/>
            <w:right w:val="none" w:sz="0" w:space="0" w:color="auto"/>
          </w:divBdr>
        </w:div>
        <w:div w:id="957419535">
          <w:marLeft w:val="0"/>
          <w:marRight w:val="0"/>
          <w:marTop w:val="0"/>
          <w:marBottom w:val="0"/>
          <w:divBdr>
            <w:top w:val="none" w:sz="0" w:space="0" w:color="auto"/>
            <w:left w:val="none" w:sz="0" w:space="0" w:color="auto"/>
            <w:bottom w:val="none" w:sz="0" w:space="0" w:color="auto"/>
            <w:right w:val="none" w:sz="0" w:space="0" w:color="auto"/>
          </w:divBdr>
        </w:div>
        <w:div w:id="513999609">
          <w:marLeft w:val="0"/>
          <w:marRight w:val="0"/>
          <w:marTop w:val="0"/>
          <w:marBottom w:val="0"/>
          <w:divBdr>
            <w:top w:val="none" w:sz="0" w:space="0" w:color="auto"/>
            <w:left w:val="none" w:sz="0" w:space="0" w:color="auto"/>
            <w:bottom w:val="none" w:sz="0" w:space="0" w:color="auto"/>
            <w:right w:val="none" w:sz="0" w:space="0" w:color="auto"/>
          </w:divBdr>
        </w:div>
        <w:div w:id="165291849">
          <w:marLeft w:val="0"/>
          <w:marRight w:val="0"/>
          <w:marTop w:val="0"/>
          <w:marBottom w:val="0"/>
          <w:divBdr>
            <w:top w:val="none" w:sz="0" w:space="0" w:color="auto"/>
            <w:left w:val="none" w:sz="0" w:space="0" w:color="auto"/>
            <w:bottom w:val="none" w:sz="0" w:space="0" w:color="auto"/>
            <w:right w:val="none" w:sz="0" w:space="0" w:color="auto"/>
          </w:divBdr>
        </w:div>
        <w:div w:id="850025943">
          <w:marLeft w:val="0"/>
          <w:marRight w:val="0"/>
          <w:marTop w:val="0"/>
          <w:marBottom w:val="0"/>
          <w:divBdr>
            <w:top w:val="none" w:sz="0" w:space="0" w:color="auto"/>
            <w:left w:val="none" w:sz="0" w:space="0" w:color="auto"/>
            <w:bottom w:val="none" w:sz="0" w:space="0" w:color="auto"/>
            <w:right w:val="none" w:sz="0" w:space="0" w:color="auto"/>
          </w:divBdr>
        </w:div>
        <w:div w:id="940647711">
          <w:marLeft w:val="0"/>
          <w:marRight w:val="0"/>
          <w:marTop w:val="0"/>
          <w:marBottom w:val="0"/>
          <w:divBdr>
            <w:top w:val="none" w:sz="0" w:space="0" w:color="auto"/>
            <w:left w:val="none" w:sz="0" w:space="0" w:color="auto"/>
            <w:bottom w:val="none" w:sz="0" w:space="0" w:color="auto"/>
            <w:right w:val="none" w:sz="0" w:space="0" w:color="auto"/>
          </w:divBdr>
        </w:div>
        <w:div w:id="495338043">
          <w:marLeft w:val="0"/>
          <w:marRight w:val="0"/>
          <w:marTop w:val="0"/>
          <w:marBottom w:val="0"/>
          <w:divBdr>
            <w:top w:val="none" w:sz="0" w:space="0" w:color="auto"/>
            <w:left w:val="none" w:sz="0" w:space="0" w:color="auto"/>
            <w:bottom w:val="none" w:sz="0" w:space="0" w:color="auto"/>
            <w:right w:val="none" w:sz="0" w:space="0" w:color="auto"/>
          </w:divBdr>
        </w:div>
        <w:div w:id="1709143787">
          <w:marLeft w:val="0"/>
          <w:marRight w:val="0"/>
          <w:marTop w:val="0"/>
          <w:marBottom w:val="0"/>
          <w:divBdr>
            <w:top w:val="none" w:sz="0" w:space="0" w:color="auto"/>
            <w:left w:val="none" w:sz="0" w:space="0" w:color="auto"/>
            <w:bottom w:val="none" w:sz="0" w:space="0" w:color="auto"/>
            <w:right w:val="none" w:sz="0" w:space="0" w:color="auto"/>
          </w:divBdr>
        </w:div>
        <w:div w:id="277689942">
          <w:marLeft w:val="0"/>
          <w:marRight w:val="0"/>
          <w:marTop w:val="0"/>
          <w:marBottom w:val="0"/>
          <w:divBdr>
            <w:top w:val="none" w:sz="0" w:space="0" w:color="auto"/>
            <w:left w:val="none" w:sz="0" w:space="0" w:color="auto"/>
            <w:bottom w:val="none" w:sz="0" w:space="0" w:color="auto"/>
            <w:right w:val="none" w:sz="0" w:space="0" w:color="auto"/>
          </w:divBdr>
          <w:divsChild>
            <w:div w:id="1037587442">
              <w:marLeft w:val="0"/>
              <w:marRight w:val="0"/>
              <w:marTop w:val="0"/>
              <w:marBottom w:val="0"/>
              <w:divBdr>
                <w:top w:val="none" w:sz="0" w:space="0" w:color="auto"/>
                <w:left w:val="none" w:sz="0" w:space="0" w:color="auto"/>
                <w:bottom w:val="none" w:sz="0" w:space="0" w:color="auto"/>
                <w:right w:val="none" w:sz="0" w:space="0" w:color="auto"/>
              </w:divBdr>
            </w:div>
            <w:div w:id="1770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5094">
      <w:bodyDiv w:val="1"/>
      <w:marLeft w:val="0"/>
      <w:marRight w:val="0"/>
      <w:marTop w:val="0"/>
      <w:marBottom w:val="0"/>
      <w:divBdr>
        <w:top w:val="none" w:sz="0" w:space="0" w:color="auto"/>
        <w:left w:val="none" w:sz="0" w:space="0" w:color="auto"/>
        <w:bottom w:val="none" w:sz="0" w:space="0" w:color="auto"/>
        <w:right w:val="none" w:sz="0" w:space="0" w:color="auto"/>
      </w:divBdr>
    </w:div>
    <w:div w:id="670565129">
      <w:bodyDiv w:val="1"/>
      <w:marLeft w:val="0"/>
      <w:marRight w:val="0"/>
      <w:marTop w:val="0"/>
      <w:marBottom w:val="0"/>
      <w:divBdr>
        <w:top w:val="none" w:sz="0" w:space="0" w:color="auto"/>
        <w:left w:val="none" w:sz="0" w:space="0" w:color="auto"/>
        <w:bottom w:val="none" w:sz="0" w:space="0" w:color="auto"/>
        <w:right w:val="none" w:sz="0" w:space="0" w:color="auto"/>
      </w:divBdr>
      <w:divsChild>
        <w:div w:id="604965966">
          <w:marLeft w:val="0"/>
          <w:marRight w:val="0"/>
          <w:marTop w:val="0"/>
          <w:marBottom w:val="0"/>
          <w:divBdr>
            <w:top w:val="none" w:sz="0" w:space="0" w:color="auto"/>
            <w:left w:val="none" w:sz="0" w:space="0" w:color="auto"/>
            <w:bottom w:val="none" w:sz="0" w:space="0" w:color="auto"/>
            <w:right w:val="none" w:sz="0" w:space="0" w:color="auto"/>
          </w:divBdr>
          <w:divsChild>
            <w:div w:id="37165852">
              <w:marLeft w:val="0"/>
              <w:marRight w:val="0"/>
              <w:marTop w:val="0"/>
              <w:marBottom w:val="0"/>
              <w:divBdr>
                <w:top w:val="none" w:sz="0" w:space="0" w:color="auto"/>
                <w:left w:val="none" w:sz="0" w:space="0" w:color="auto"/>
                <w:bottom w:val="none" w:sz="0" w:space="0" w:color="auto"/>
                <w:right w:val="none" w:sz="0" w:space="0" w:color="auto"/>
              </w:divBdr>
              <w:divsChild>
                <w:div w:id="17397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063192">
      <w:bodyDiv w:val="1"/>
      <w:marLeft w:val="0"/>
      <w:marRight w:val="0"/>
      <w:marTop w:val="0"/>
      <w:marBottom w:val="0"/>
      <w:divBdr>
        <w:top w:val="none" w:sz="0" w:space="0" w:color="auto"/>
        <w:left w:val="none" w:sz="0" w:space="0" w:color="auto"/>
        <w:bottom w:val="none" w:sz="0" w:space="0" w:color="auto"/>
        <w:right w:val="none" w:sz="0" w:space="0" w:color="auto"/>
      </w:divBdr>
    </w:div>
    <w:div w:id="739406762">
      <w:bodyDiv w:val="1"/>
      <w:marLeft w:val="0"/>
      <w:marRight w:val="0"/>
      <w:marTop w:val="0"/>
      <w:marBottom w:val="0"/>
      <w:divBdr>
        <w:top w:val="none" w:sz="0" w:space="0" w:color="auto"/>
        <w:left w:val="none" w:sz="0" w:space="0" w:color="auto"/>
        <w:bottom w:val="none" w:sz="0" w:space="0" w:color="auto"/>
        <w:right w:val="none" w:sz="0" w:space="0" w:color="auto"/>
      </w:divBdr>
    </w:div>
    <w:div w:id="989747014">
      <w:bodyDiv w:val="1"/>
      <w:marLeft w:val="0"/>
      <w:marRight w:val="0"/>
      <w:marTop w:val="0"/>
      <w:marBottom w:val="0"/>
      <w:divBdr>
        <w:top w:val="none" w:sz="0" w:space="0" w:color="auto"/>
        <w:left w:val="none" w:sz="0" w:space="0" w:color="auto"/>
        <w:bottom w:val="none" w:sz="0" w:space="0" w:color="auto"/>
        <w:right w:val="none" w:sz="0" w:space="0" w:color="auto"/>
      </w:divBdr>
    </w:div>
    <w:div w:id="1190292021">
      <w:bodyDiv w:val="1"/>
      <w:marLeft w:val="0"/>
      <w:marRight w:val="0"/>
      <w:marTop w:val="0"/>
      <w:marBottom w:val="0"/>
      <w:divBdr>
        <w:top w:val="none" w:sz="0" w:space="0" w:color="auto"/>
        <w:left w:val="none" w:sz="0" w:space="0" w:color="auto"/>
        <w:bottom w:val="none" w:sz="0" w:space="0" w:color="auto"/>
        <w:right w:val="none" w:sz="0" w:space="0" w:color="auto"/>
      </w:divBdr>
    </w:div>
    <w:div w:id="1247114615">
      <w:bodyDiv w:val="1"/>
      <w:marLeft w:val="0"/>
      <w:marRight w:val="0"/>
      <w:marTop w:val="0"/>
      <w:marBottom w:val="0"/>
      <w:divBdr>
        <w:top w:val="none" w:sz="0" w:space="0" w:color="auto"/>
        <w:left w:val="none" w:sz="0" w:space="0" w:color="auto"/>
        <w:bottom w:val="none" w:sz="0" w:space="0" w:color="auto"/>
        <w:right w:val="none" w:sz="0" w:space="0" w:color="auto"/>
      </w:divBdr>
    </w:div>
    <w:div w:id="1291672628">
      <w:bodyDiv w:val="1"/>
      <w:marLeft w:val="0"/>
      <w:marRight w:val="0"/>
      <w:marTop w:val="0"/>
      <w:marBottom w:val="0"/>
      <w:divBdr>
        <w:top w:val="none" w:sz="0" w:space="0" w:color="auto"/>
        <w:left w:val="none" w:sz="0" w:space="0" w:color="auto"/>
        <w:bottom w:val="none" w:sz="0" w:space="0" w:color="auto"/>
        <w:right w:val="none" w:sz="0" w:space="0" w:color="auto"/>
      </w:divBdr>
    </w:div>
    <w:div w:id="1336691737">
      <w:bodyDiv w:val="1"/>
      <w:marLeft w:val="0"/>
      <w:marRight w:val="0"/>
      <w:marTop w:val="0"/>
      <w:marBottom w:val="0"/>
      <w:divBdr>
        <w:top w:val="none" w:sz="0" w:space="0" w:color="auto"/>
        <w:left w:val="none" w:sz="0" w:space="0" w:color="auto"/>
        <w:bottom w:val="none" w:sz="0" w:space="0" w:color="auto"/>
        <w:right w:val="none" w:sz="0" w:space="0" w:color="auto"/>
      </w:divBdr>
    </w:div>
    <w:div w:id="1350453091">
      <w:bodyDiv w:val="1"/>
      <w:marLeft w:val="0"/>
      <w:marRight w:val="0"/>
      <w:marTop w:val="0"/>
      <w:marBottom w:val="0"/>
      <w:divBdr>
        <w:top w:val="none" w:sz="0" w:space="0" w:color="auto"/>
        <w:left w:val="none" w:sz="0" w:space="0" w:color="auto"/>
        <w:bottom w:val="none" w:sz="0" w:space="0" w:color="auto"/>
        <w:right w:val="none" w:sz="0" w:space="0" w:color="auto"/>
      </w:divBdr>
    </w:div>
    <w:div w:id="1390882812">
      <w:bodyDiv w:val="1"/>
      <w:marLeft w:val="0"/>
      <w:marRight w:val="0"/>
      <w:marTop w:val="0"/>
      <w:marBottom w:val="0"/>
      <w:divBdr>
        <w:top w:val="none" w:sz="0" w:space="0" w:color="auto"/>
        <w:left w:val="none" w:sz="0" w:space="0" w:color="auto"/>
        <w:bottom w:val="none" w:sz="0" w:space="0" w:color="auto"/>
        <w:right w:val="none" w:sz="0" w:space="0" w:color="auto"/>
      </w:divBdr>
    </w:div>
    <w:div w:id="1520897982">
      <w:bodyDiv w:val="1"/>
      <w:marLeft w:val="0"/>
      <w:marRight w:val="0"/>
      <w:marTop w:val="0"/>
      <w:marBottom w:val="0"/>
      <w:divBdr>
        <w:top w:val="none" w:sz="0" w:space="0" w:color="auto"/>
        <w:left w:val="none" w:sz="0" w:space="0" w:color="auto"/>
        <w:bottom w:val="none" w:sz="0" w:space="0" w:color="auto"/>
        <w:right w:val="none" w:sz="0" w:space="0" w:color="auto"/>
      </w:divBdr>
    </w:div>
    <w:div w:id="1633097344">
      <w:bodyDiv w:val="1"/>
      <w:marLeft w:val="0"/>
      <w:marRight w:val="0"/>
      <w:marTop w:val="0"/>
      <w:marBottom w:val="0"/>
      <w:divBdr>
        <w:top w:val="none" w:sz="0" w:space="0" w:color="auto"/>
        <w:left w:val="none" w:sz="0" w:space="0" w:color="auto"/>
        <w:bottom w:val="none" w:sz="0" w:space="0" w:color="auto"/>
        <w:right w:val="none" w:sz="0" w:space="0" w:color="auto"/>
      </w:divBdr>
    </w:div>
    <w:div w:id="1802069136">
      <w:bodyDiv w:val="1"/>
      <w:marLeft w:val="0"/>
      <w:marRight w:val="0"/>
      <w:marTop w:val="0"/>
      <w:marBottom w:val="0"/>
      <w:divBdr>
        <w:top w:val="none" w:sz="0" w:space="0" w:color="auto"/>
        <w:left w:val="none" w:sz="0" w:space="0" w:color="auto"/>
        <w:bottom w:val="none" w:sz="0" w:space="0" w:color="auto"/>
        <w:right w:val="none" w:sz="0" w:space="0" w:color="auto"/>
      </w:divBdr>
    </w:div>
    <w:div w:id="201453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nul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nul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image" Target="media/image6.(nul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A9F01C0-FC61-4B4D-B4BD-C1D980D19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37</Pages>
  <Words>23823</Words>
  <Characters>135796</Characters>
  <Application>Microsoft Office Word</Application>
  <DocSecurity>0</DocSecurity>
  <Lines>1131</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Stephen Scherrer</cp:lastModifiedBy>
  <cp:revision>7</cp:revision>
  <cp:lastPrinted>2017-11-17T18:44:00Z</cp:lastPrinted>
  <dcterms:created xsi:type="dcterms:W3CDTF">2018-10-22T23:27:00Z</dcterms:created>
  <dcterms:modified xsi:type="dcterms:W3CDTF">2018-11-16T01:26:00Z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vt:lpwstr>
  </property>
  <property fmtid="{D5CDD505-2E9C-101B-9397-08002B2CF9AE}" pid="7" name="Mendeley Recent Style Id 2_1">
    <vt:lpwstr>http://www.zotero.org/styles/canadian-journal-of-fisheries-and-aquatic-sciences</vt:lpwstr>
  </property>
  <property fmtid="{D5CDD505-2E9C-101B-9397-08002B2CF9AE}" pid="8" name="Mendeley Recent Style Name 2_1">
    <vt:lpwstr>Canadian Journal of Fisheries and Aquatic Sciences</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16th edition (author-date)</vt:lpwstr>
  </property>
  <property fmtid="{D5CDD505-2E9C-101B-9397-08002B2CF9AE}" pid="11" name="Mendeley Recent Style Id 4_1">
    <vt:lpwstr>http://www.zotero.org/styles/fishery-bulletin</vt:lpwstr>
  </property>
  <property fmtid="{D5CDD505-2E9C-101B-9397-08002B2CF9AE}" pid="12" name="Mendeley Recent Style Name 4_1">
    <vt:lpwstr>Fishery Bulletin</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(author-date)</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http://www.zotero.org/styles/marine-biology</vt:lpwstr>
  </property>
  <property fmtid="{D5CDD505-2E9C-101B-9397-08002B2CF9AE}" pid="18" name="Mendeley Recent Style Name 7_1">
    <vt:lpwstr>Marine Biology</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http://www.zotero.org/styles/peerj</vt:lpwstr>
  </property>
  <property fmtid="{D5CDD505-2E9C-101B-9397-08002B2CF9AE}" pid="22" name="Mendeley Recent Style Name 9_1">
    <vt:lpwstr>PeerJ</vt:lpwstr>
  </property>
  <property fmtid="{D5CDD505-2E9C-101B-9397-08002B2CF9AE}" pid="23" name="Mendeley Document_1">
    <vt:lpwstr>True</vt:lpwstr>
  </property>
  <property fmtid="{D5CDD505-2E9C-101B-9397-08002B2CF9AE}" pid="24" name="Mendeley Unique User Id_1">
    <vt:lpwstr>46366e82-79d0-3c06-a6d7-282bb408a2ed</vt:lpwstr>
  </property>
  <property fmtid="{D5CDD505-2E9C-101B-9397-08002B2CF9AE}" pid="25" name="Mendeley Citation Style_1">
    <vt:lpwstr>http://www.zotero.org/styles/canadian-journal-of-fisheries-and-aquatic-sciences</vt:lpwstr>
  </property>
</Properties>
</file>