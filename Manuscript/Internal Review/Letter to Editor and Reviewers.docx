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4946E" w14:textId="10D68CD2" w:rsidR="00471936" w:rsidRPr="0029323F" w:rsidRDefault="00471936">
      <w:pPr>
        <w:rPr>
          <w:rFonts w:ascii="Times New Roman" w:hAnsi="Times New Roman" w:cs="Times New Roman"/>
        </w:rPr>
      </w:pPr>
      <w:r w:rsidRPr="0029323F">
        <w:rPr>
          <w:rFonts w:ascii="Times New Roman" w:hAnsi="Times New Roman" w:cs="Times New Roman"/>
        </w:rPr>
        <w:t>University of Hawaii Manoa</w:t>
      </w:r>
    </w:p>
    <w:p w14:paraId="11E4FCD4" w14:textId="5643A59C" w:rsidR="00471936" w:rsidRPr="0029323F" w:rsidRDefault="00471936">
      <w:pPr>
        <w:rPr>
          <w:rFonts w:ascii="Times New Roman" w:hAnsi="Times New Roman" w:cs="Times New Roman"/>
        </w:rPr>
      </w:pPr>
      <w:r w:rsidRPr="0029323F">
        <w:rPr>
          <w:rFonts w:ascii="Times New Roman" w:hAnsi="Times New Roman" w:cs="Times New Roman"/>
        </w:rPr>
        <w:t>Department of Oceanography</w:t>
      </w:r>
    </w:p>
    <w:p w14:paraId="7C3531F4" w14:textId="09B51A73" w:rsidR="00471936" w:rsidRPr="0029323F" w:rsidRDefault="00471936">
      <w:pPr>
        <w:rPr>
          <w:rFonts w:ascii="Times New Roman" w:hAnsi="Times New Roman" w:cs="Times New Roman"/>
        </w:rPr>
      </w:pPr>
      <w:r w:rsidRPr="0029323F">
        <w:rPr>
          <w:rFonts w:ascii="Times New Roman" w:hAnsi="Times New Roman" w:cs="Times New Roman"/>
        </w:rPr>
        <w:t>1000 Pope Rd</w:t>
      </w:r>
    </w:p>
    <w:p w14:paraId="03C46D19" w14:textId="0576D5EB" w:rsidR="00471936" w:rsidRPr="0029323F" w:rsidRDefault="00471936">
      <w:pPr>
        <w:rPr>
          <w:rFonts w:ascii="Times New Roman" w:hAnsi="Times New Roman" w:cs="Times New Roman"/>
        </w:rPr>
      </w:pPr>
      <w:r w:rsidRPr="0029323F">
        <w:rPr>
          <w:rFonts w:ascii="Times New Roman" w:hAnsi="Times New Roman" w:cs="Times New Roman"/>
        </w:rPr>
        <w:t>Honolulu, HI 96822</w:t>
      </w:r>
    </w:p>
    <w:p w14:paraId="3AF94A50" w14:textId="6EBA20F9" w:rsidR="00471936" w:rsidRPr="0029323F" w:rsidRDefault="00471936" w:rsidP="00471936">
      <w:pPr>
        <w:jc w:val="right"/>
        <w:rPr>
          <w:rFonts w:ascii="Times New Roman" w:hAnsi="Times New Roman" w:cs="Times New Roman"/>
        </w:rPr>
      </w:pPr>
      <w:del w:id="0" w:author="Stephen Scherrer" w:date="2019-09-03T10:44:00Z">
        <w:r w:rsidRPr="0029323F" w:rsidDel="00E62614">
          <w:rPr>
            <w:rFonts w:ascii="Times New Roman" w:hAnsi="Times New Roman" w:cs="Times New Roman"/>
          </w:rPr>
          <w:delText xml:space="preserve">19 </w:delText>
        </w:r>
      </w:del>
      <w:ins w:id="1" w:author="Stephen Scherrer" w:date="2019-09-03T10:44:00Z">
        <w:r w:rsidR="00E62614">
          <w:rPr>
            <w:rFonts w:ascii="Times New Roman" w:hAnsi="Times New Roman" w:cs="Times New Roman"/>
          </w:rPr>
          <w:t>3</w:t>
        </w:r>
        <w:r w:rsidR="00E62614" w:rsidRPr="0029323F">
          <w:rPr>
            <w:rFonts w:ascii="Times New Roman" w:hAnsi="Times New Roman" w:cs="Times New Roman"/>
          </w:rPr>
          <w:t xml:space="preserve"> </w:t>
        </w:r>
      </w:ins>
      <w:del w:id="2" w:author="Stephen Scherrer" w:date="2019-09-03T10:44:00Z">
        <w:r w:rsidRPr="0029323F" w:rsidDel="00E62614">
          <w:rPr>
            <w:rFonts w:ascii="Times New Roman" w:hAnsi="Times New Roman" w:cs="Times New Roman"/>
          </w:rPr>
          <w:delText xml:space="preserve">August </w:delText>
        </w:r>
      </w:del>
      <w:ins w:id="3" w:author="Stephen Scherrer" w:date="2019-09-03T10:44:00Z">
        <w:r w:rsidR="00E62614">
          <w:rPr>
            <w:rFonts w:ascii="Times New Roman" w:hAnsi="Times New Roman" w:cs="Times New Roman"/>
          </w:rPr>
          <w:t>September</w:t>
        </w:r>
        <w:r w:rsidR="00E62614" w:rsidRPr="0029323F">
          <w:rPr>
            <w:rFonts w:ascii="Times New Roman" w:hAnsi="Times New Roman" w:cs="Times New Roman"/>
          </w:rPr>
          <w:t xml:space="preserve"> </w:t>
        </w:r>
      </w:ins>
      <w:r w:rsidRPr="0029323F">
        <w:rPr>
          <w:rFonts w:ascii="Times New Roman" w:hAnsi="Times New Roman" w:cs="Times New Roman"/>
        </w:rPr>
        <w:t>2019</w:t>
      </w:r>
    </w:p>
    <w:p w14:paraId="05AEEEAB" w14:textId="63D50E43" w:rsidR="00895BC6" w:rsidRPr="0029323F" w:rsidRDefault="00471936">
      <w:pPr>
        <w:rPr>
          <w:rFonts w:ascii="Times New Roman" w:hAnsi="Times New Roman" w:cs="Times New Roman"/>
        </w:rPr>
      </w:pPr>
      <w:r w:rsidRPr="0029323F">
        <w:rPr>
          <w:rFonts w:ascii="Times New Roman" w:hAnsi="Times New Roman" w:cs="Times New Roman"/>
        </w:rPr>
        <w:t xml:space="preserve">Dear </w:t>
      </w:r>
      <w:r w:rsidR="00012976">
        <w:rPr>
          <w:rFonts w:ascii="Times New Roman" w:hAnsi="Times New Roman" w:cs="Times New Roman"/>
        </w:rPr>
        <w:t xml:space="preserve">Editor and </w:t>
      </w:r>
      <w:r w:rsidRPr="0029323F">
        <w:rPr>
          <w:rFonts w:ascii="Times New Roman" w:hAnsi="Times New Roman" w:cs="Times New Roman"/>
        </w:rPr>
        <w:t>Reviewers,</w:t>
      </w:r>
    </w:p>
    <w:p w14:paraId="03B27B66" w14:textId="7134A8E8" w:rsidR="00471936" w:rsidRPr="0029323F" w:rsidRDefault="00471936">
      <w:pPr>
        <w:rPr>
          <w:rFonts w:ascii="Times New Roman" w:hAnsi="Times New Roman" w:cs="Times New Roman"/>
        </w:rPr>
      </w:pPr>
    </w:p>
    <w:p w14:paraId="0C40B69C" w14:textId="3C7524BB" w:rsidR="00471936" w:rsidRPr="0029323F" w:rsidRDefault="00D253E4">
      <w:pPr>
        <w:rPr>
          <w:rFonts w:ascii="Times New Roman" w:hAnsi="Times New Roman" w:cs="Times New Roman"/>
        </w:rPr>
      </w:pPr>
      <w:ins w:id="4" w:author="ecf" w:date="2019-08-20T15:42:00Z">
        <w:r>
          <w:rPr>
            <w:rFonts w:ascii="Times New Roman" w:hAnsi="Times New Roman" w:cs="Times New Roman"/>
          </w:rPr>
          <w:t>We</w:t>
        </w:r>
      </w:ins>
      <w:del w:id="5" w:author="ecf" w:date="2019-08-20T15:42:00Z">
        <w:r w:rsidR="00471936" w:rsidRPr="0029323F" w:rsidDel="00D253E4">
          <w:rPr>
            <w:rFonts w:ascii="Times New Roman" w:hAnsi="Times New Roman" w:cs="Times New Roman"/>
          </w:rPr>
          <w:delText>I</w:delText>
        </w:r>
      </w:del>
      <w:r w:rsidR="00471936" w:rsidRPr="0029323F">
        <w:rPr>
          <w:rFonts w:ascii="Times New Roman" w:hAnsi="Times New Roman" w:cs="Times New Roman"/>
        </w:rPr>
        <w:t xml:space="preserve"> would like to extent our thanks for your time and effort in the technical review of our manuscript. Your constructive feedback has vastly improved the clarity of our work.</w:t>
      </w:r>
    </w:p>
    <w:p w14:paraId="104B3504" w14:textId="303D901A" w:rsidR="00471936" w:rsidRPr="0029323F" w:rsidRDefault="00471936">
      <w:pPr>
        <w:rPr>
          <w:rFonts w:ascii="Times New Roman" w:hAnsi="Times New Roman" w:cs="Times New Roman"/>
        </w:rPr>
      </w:pPr>
    </w:p>
    <w:p w14:paraId="44CE1162" w14:textId="518161B8" w:rsidR="00471936" w:rsidRPr="0029323F" w:rsidRDefault="00471936">
      <w:pPr>
        <w:rPr>
          <w:rFonts w:ascii="Times New Roman" w:hAnsi="Times New Roman" w:cs="Times New Roman"/>
        </w:rPr>
      </w:pPr>
      <w:r w:rsidRPr="0029323F">
        <w:rPr>
          <w:rFonts w:ascii="Times New Roman" w:hAnsi="Times New Roman" w:cs="Times New Roman"/>
        </w:rPr>
        <w:t>In the following document, we have addressed the general comments</w:t>
      </w:r>
      <w:r w:rsidR="0029323F" w:rsidRPr="0029323F">
        <w:rPr>
          <w:rFonts w:ascii="Times New Roman" w:hAnsi="Times New Roman" w:cs="Times New Roman"/>
        </w:rPr>
        <w:t xml:space="preserve"> (you will find our responses in italics under the original text)</w:t>
      </w:r>
      <w:r w:rsidRPr="0029323F">
        <w:rPr>
          <w:rFonts w:ascii="Times New Roman" w:hAnsi="Times New Roman" w:cs="Times New Roman"/>
        </w:rPr>
        <w:t xml:space="preserve"> and have responded to individual comments in the resubmitted manuscript. </w:t>
      </w:r>
    </w:p>
    <w:p w14:paraId="48E682FF" w14:textId="4E3C5291" w:rsidR="00471936" w:rsidRPr="0029323F" w:rsidRDefault="00471936">
      <w:pPr>
        <w:rPr>
          <w:rFonts w:ascii="Times New Roman" w:hAnsi="Times New Roman" w:cs="Times New Roman"/>
        </w:rPr>
      </w:pPr>
    </w:p>
    <w:p w14:paraId="7B386E06" w14:textId="6F93A623" w:rsidR="00471936" w:rsidRPr="0029323F" w:rsidRDefault="00471936">
      <w:pPr>
        <w:rPr>
          <w:rFonts w:ascii="Times New Roman" w:hAnsi="Times New Roman" w:cs="Times New Roman"/>
        </w:rPr>
      </w:pPr>
      <w:r w:rsidRPr="0029323F">
        <w:rPr>
          <w:rFonts w:ascii="Times New Roman" w:hAnsi="Times New Roman" w:cs="Times New Roman"/>
        </w:rPr>
        <w:t>We hope you find the improved manuscript satisfactory.</w:t>
      </w:r>
    </w:p>
    <w:p w14:paraId="0E597C70" w14:textId="1A078192" w:rsidR="00471936" w:rsidRPr="0029323F" w:rsidRDefault="00471936">
      <w:pPr>
        <w:rPr>
          <w:rFonts w:ascii="Times New Roman" w:hAnsi="Times New Roman" w:cs="Times New Roman"/>
        </w:rPr>
      </w:pPr>
    </w:p>
    <w:p w14:paraId="0A9C1159" w14:textId="564682D9" w:rsidR="00471936" w:rsidRPr="0029323F" w:rsidRDefault="00471936">
      <w:pPr>
        <w:rPr>
          <w:rFonts w:ascii="Times New Roman" w:hAnsi="Times New Roman" w:cs="Times New Roman"/>
        </w:rPr>
      </w:pPr>
      <w:r w:rsidRPr="0029323F">
        <w:rPr>
          <w:rFonts w:ascii="Times New Roman" w:hAnsi="Times New Roman" w:cs="Times New Roman"/>
        </w:rPr>
        <w:t>Thank you again for your work, as it has improved our own,</w:t>
      </w:r>
    </w:p>
    <w:p w14:paraId="0E7D6452" w14:textId="06FBF728" w:rsidR="00471936" w:rsidRPr="00A13216" w:rsidRDefault="00A13216">
      <w:pPr>
        <w:rPr>
          <w:rFonts w:ascii="Times New Roman" w:hAnsi="Times New Roman" w:cs="Times New Roman"/>
        </w:rPr>
      </w:pPr>
      <w:r w:rsidRPr="00A13216">
        <w:rPr>
          <w:rFonts w:ascii="Times New Roman" w:hAnsi="Times New Roman" w:cs="Times New Roman"/>
          <w:noProof/>
        </w:rPr>
        <w:drawing>
          <wp:inline distT="0" distB="0" distL="0" distR="0" wp14:anchorId="0B457E18" wp14:editId="592026DB">
            <wp:extent cx="1699491" cy="75365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49839" cy="820327"/>
                    </a:xfrm>
                    <a:prstGeom prst="rect">
                      <a:avLst/>
                    </a:prstGeom>
                  </pic:spPr>
                </pic:pic>
              </a:graphicData>
            </a:graphic>
          </wp:inline>
        </w:drawing>
      </w:r>
    </w:p>
    <w:p w14:paraId="395F1F99" w14:textId="52B82D8E" w:rsidR="00471936" w:rsidRPr="0029323F" w:rsidRDefault="00471936">
      <w:pPr>
        <w:rPr>
          <w:rFonts w:ascii="Times New Roman" w:hAnsi="Times New Roman" w:cs="Times New Roman"/>
        </w:rPr>
      </w:pPr>
      <w:r w:rsidRPr="0029323F">
        <w:rPr>
          <w:rFonts w:ascii="Times New Roman" w:hAnsi="Times New Roman" w:cs="Times New Roman"/>
        </w:rPr>
        <w:t>Stephen R. Scherrer</w:t>
      </w:r>
    </w:p>
    <w:p w14:paraId="7EB8830A" w14:textId="4142EBB8" w:rsidR="00471936" w:rsidRPr="0029323F" w:rsidRDefault="00471936">
      <w:pPr>
        <w:rPr>
          <w:rFonts w:ascii="Times New Roman" w:hAnsi="Times New Roman" w:cs="Times New Roman"/>
        </w:rPr>
      </w:pPr>
      <w:r w:rsidRPr="0029323F">
        <w:rPr>
          <w:rFonts w:ascii="Times New Roman" w:hAnsi="Times New Roman" w:cs="Times New Roman"/>
        </w:rPr>
        <w:t>Ph.D. Candidate</w:t>
      </w:r>
    </w:p>
    <w:p w14:paraId="3F59CFA8" w14:textId="7E1888E9" w:rsidR="00471936" w:rsidRPr="0029323F" w:rsidRDefault="00471936">
      <w:pPr>
        <w:rPr>
          <w:rFonts w:ascii="Times New Roman" w:hAnsi="Times New Roman" w:cs="Times New Roman"/>
        </w:rPr>
      </w:pPr>
    </w:p>
    <w:p w14:paraId="778F0C67" w14:textId="3899F365" w:rsidR="00471936" w:rsidRPr="0029323F" w:rsidRDefault="00471936">
      <w:pPr>
        <w:rPr>
          <w:rFonts w:ascii="Times New Roman" w:hAnsi="Times New Roman" w:cs="Times New Roman"/>
        </w:rPr>
      </w:pPr>
      <w:r w:rsidRPr="0029323F">
        <w:rPr>
          <w:rFonts w:ascii="Times New Roman" w:hAnsi="Times New Roman" w:cs="Times New Roman"/>
        </w:rPr>
        <w:t>On behalf of all authors.</w:t>
      </w:r>
    </w:p>
    <w:p w14:paraId="1CCBDCC0" w14:textId="77777777" w:rsidR="00471936" w:rsidRDefault="00471936"/>
    <w:p w14:paraId="1DAEB95E" w14:textId="530A072A" w:rsidR="008B284E" w:rsidRDefault="008B284E"/>
    <w:p w14:paraId="440E47C7" w14:textId="72534038" w:rsidR="008B284E" w:rsidRPr="0029323F" w:rsidRDefault="008B284E" w:rsidP="008B284E">
      <w:pPr>
        <w:rPr>
          <w:rFonts w:ascii="Times New Roman" w:eastAsia="Times New Roman" w:hAnsi="Times New Roman" w:cs="Times New Roman"/>
          <w:b/>
          <w:bCs/>
          <w:color w:val="000000" w:themeColor="text1"/>
        </w:rPr>
      </w:pPr>
      <w:r w:rsidRPr="0029323F">
        <w:rPr>
          <w:rFonts w:ascii="Times New Roman" w:eastAsia="Times New Roman" w:hAnsi="Times New Roman" w:cs="Times New Roman"/>
          <w:b/>
          <w:bCs/>
          <w:color w:val="000000" w:themeColor="text1"/>
        </w:rPr>
        <w:t xml:space="preserve">Overall this paper is well written and provides an improved methodology to estimate growth of an important Hawaiian commercial bottomfish species. It is critical to provide the most accurate estimation of life history parameters for a species that is becoming the benchmark for the stock assessment of the </w:t>
      </w:r>
      <w:proofErr w:type="spellStart"/>
      <w:r w:rsidRPr="0029323F">
        <w:rPr>
          <w:rFonts w:ascii="Times New Roman" w:eastAsia="Times New Roman" w:hAnsi="Times New Roman" w:cs="Times New Roman"/>
          <w:b/>
          <w:bCs/>
          <w:color w:val="000000" w:themeColor="text1"/>
        </w:rPr>
        <w:t>deepwater</w:t>
      </w:r>
      <w:proofErr w:type="spellEnd"/>
      <w:r w:rsidRPr="0029323F">
        <w:rPr>
          <w:rFonts w:ascii="Times New Roman" w:eastAsia="Times New Roman" w:hAnsi="Times New Roman" w:cs="Times New Roman"/>
          <w:b/>
          <w:bCs/>
          <w:color w:val="000000" w:themeColor="text1"/>
        </w:rPr>
        <w:t xml:space="preserve"> snapper complex in Hawaii. This species has a long history of marked variability in the estimation of age and growth, primarily due to mixed ageing methodologies and opportunistic sampling. However, advances in radiometric dating has provided </w:t>
      </w:r>
      <w:proofErr w:type="spellStart"/>
      <w:r w:rsidRPr="0029323F">
        <w:rPr>
          <w:rFonts w:ascii="Times New Roman" w:eastAsia="Times New Roman" w:hAnsi="Times New Roman" w:cs="Times New Roman"/>
          <w:b/>
          <w:bCs/>
          <w:color w:val="000000" w:themeColor="text1"/>
        </w:rPr>
        <w:t>acurate</w:t>
      </w:r>
      <w:proofErr w:type="spellEnd"/>
      <w:r w:rsidRPr="0029323F">
        <w:rPr>
          <w:rFonts w:ascii="Times New Roman" w:eastAsia="Times New Roman" w:hAnsi="Times New Roman" w:cs="Times New Roman"/>
          <w:b/>
          <w:bCs/>
          <w:color w:val="000000" w:themeColor="text1"/>
        </w:rPr>
        <w:t xml:space="preserve"> longevity estimates for this species. As a result, the present study has successfully evaluated growth using both a Bayesian hierarchical and maximum likelihood approaches to evaluate growth models, while incorporating the data from tagging and radiometric ageing data.</w:t>
      </w:r>
      <w:r w:rsidRPr="0029323F">
        <w:rPr>
          <w:rFonts w:ascii="Times New Roman" w:eastAsia="Times New Roman" w:hAnsi="Times New Roman" w:cs="Times New Roman"/>
          <w:b/>
          <w:bCs/>
          <w:color w:val="000000" w:themeColor="text1"/>
        </w:rPr>
        <w:br/>
      </w:r>
      <w:r w:rsidRPr="0029323F">
        <w:rPr>
          <w:rFonts w:ascii="Times New Roman" w:eastAsia="Times New Roman" w:hAnsi="Times New Roman" w:cs="Times New Roman"/>
          <w:b/>
          <w:bCs/>
          <w:color w:val="000000" w:themeColor="text1"/>
        </w:rPr>
        <w:br/>
        <w:t xml:space="preserve">However, I feel three aspects of this study deserve comment and consideration from the authors. First, the authors state the potential bias when estimating growth using mixed ageing methodology (i.e., episodic growth, poor increment </w:t>
      </w:r>
      <w:proofErr w:type="spellStart"/>
      <w:r w:rsidRPr="0029323F">
        <w:rPr>
          <w:rFonts w:ascii="Times New Roman" w:eastAsia="Times New Roman" w:hAnsi="Times New Roman" w:cs="Times New Roman"/>
          <w:b/>
          <w:bCs/>
          <w:color w:val="000000" w:themeColor="text1"/>
        </w:rPr>
        <w:t>resultion</w:t>
      </w:r>
      <w:proofErr w:type="spellEnd"/>
      <w:r w:rsidRPr="0029323F">
        <w:rPr>
          <w:rFonts w:ascii="Times New Roman" w:eastAsia="Times New Roman" w:hAnsi="Times New Roman" w:cs="Times New Roman"/>
          <w:b/>
          <w:bCs/>
          <w:color w:val="000000" w:themeColor="text1"/>
        </w:rPr>
        <w:t xml:space="preserve"> for younger ages, and lack of validation) and length frequency analysis.</w:t>
      </w:r>
      <w:ins w:id="6" w:author="ecf" w:date="2019-08-20T16:33:00Z">
        <w:r w:rsidR="008F5003">
          <w:rPr>
            <w:rFonts w:ascii="Times New Roman" w:eastAsia="Times New Roman" w:hAnsi="Times New Roman" w:cs="Times New Roman"/>
            <w:b/>
            <w:bCs/>
            <w:color w:val="000000" w:themeColor="text1"/>
          </w:rPr>
          <w:t xml:space="preserve"> </w:t>
        </w:r>
      </w:ins>
      <w:r w:rsidRPr="0029323F">
        <w:rPr>
          <w:rFonts w:ascii="Times New Roman" w:eastAsia="Times New Roman" w:hAnsi="Times New Roman" w:cs="Times New Roman"/>
          <w:b/>
          <w:bCs/>
          <w:color w:val="000000" w:themeColor="text1"/>
        </w:rPr>
        <w:t xml:space="preserve">This bias has been noted in recent studies and may be reflected in overestimation of K and underestimation of L∞, or </w:t>
      </w:r>
      <w:proofErr w:type="spellStart"/>
      <w:r w:rsidRPr="0029323F">
        <w:rPr>
          <w:rFonts w:ascii="Times New Roman" w:eastAsia="Times New Roman" w:hAnsi="Times New Roman" w:cs="Times New Roman"/>
          <w:b/>
          <w:bCs/>
          <w:color w:val="000000" w:themeColor="text1"/>
        </w:rPr>
        <w:t>vise</w:t>
      </w:r>
      <w:proofErr w:type="spellEnd"/>
      <w:r w:rsidRPr="0029323F">
        <w:rPr>
          <w:rFonts w:ascii="Times New Roman" w:eastAsia="Times New Roman" w:hAnsi="Times New Roman" w:cs="Times New Roman"/>
          <w:b/>
          <w:bCs/>
          <w:color w:val="000000" w:themeColor="text1"/>
        </w:rPr>
        <w:t xml:space="preserve"> versa, especially given potential decoupling of length at age (Newman et al. 2015, Williams et al. 2017). Given this stance by the authors and recent reviews, there should be some discussion on how the incorporation of the biased direct ageing data (from the previous studies) is or </w:t>
      </w:r>
      <w:r w:rsidRPr="0029323F">
        <w:rPr>
          <w:rFonts w:ascii="Times New Roman" w:eastAsia="Times New Roman" w:hAnsi="Times New Roman" w:cs="Times New Roman"/>
          <w:b/>
          <w:bCs/>
          <w:color w:val="000000" w:themeColor="text1"/>
        </w:rPr>
        <w:lastRenderedPageBreak/>
        <w:t xml:space="preserve">is not </w:t>
      </w:r>
      <w:proofErr w:type="spellStart"/>
      <w:r w:rsidRPr="0029323F">
        <w:rPr>
          <w:rFonts w:ascii="Times New Roman" w:eastAsia="Times New Roman" w:hAnsi="Times New Roman" w:cs="Times New Roman"/>
          <w:b/>
          <w:bCs/>
          <w:color w:val="000000" w:themeColor="text1"/>
        </w:rPr>
        <w:t>rectifiyed</w:t>
      </w:r>
      <w:proofErr w:type="spellEnd"/>
      <w:r w:rsidRPr="0029323F">
        <w:rPr>
          <w:rFonts w:ascii="Times New Roman" w:eastAsia="Times New Roman" w:hAnsi="Times New Roman" w:cs="Times New Roman"/>
          <w:b/>
          <w:bCs/>
          <w:color w:val="000000" w:themeColor="text1"/>
        </w:rPr>
        <w:t xml:space="preserve"> in the current study. Is it effective to incorporate this biased data into any predictive model? Would you not expect the parameter values in this study to be consistent with previous studies, given the data is the same? </w:t>
      </w:r>
    </w:p>
    <w:p w14:paraId="4228601C" w14:textId="77777777" w:rsidR="008B284E" w:rsidRPr="0029323F" w:rsidRDefault="008B284E" w:rsidP="008B284E">
      <w:pPr>
        <w:rPr>
          <w:rFonts w:ascii="Times New Roman" w:eastAsia="Times New Roman" w:hAnsi="Times New Roman" w:cs="Times New Roman"/>
          <w:b/>
          <w:bCs/>
          <w:i/>
          <w:iCs/>
          <w:color w:val="0000FF"/>
        </w:rPr>
      </w:pPr>
    </w:p>
    <w:p w14:paraId="32FB5DE4" w14:textId="40673471" w:rsidR="008F5003" w:rsidRPr="0029323F" w:rsidRDefault="007D31BC" w:rsidP="008F5003">
      <w:pPr>
        <w:rPr>
          <w:ins w:id="7" w:author="ecf" w:date="2019-08-20T16:38:00Z"/>
          <w:rFonts w:ascii="Times New Roman" w:eastAsia="Times New Roman" w:hAnsi="Times New Roman" w:cs="Times New Roman"/>
          <w:i/>
          <w:iCs/>
          <w:color w:val="000000" w:themeColor="text1"/>
        </w:rPr>
      </w:pPr>
      <w:ins w:id="8" w:author="ecf" w:date="2019-08-20T17:04:00Z">
        <w:r>
          <w:rPr>
            <w:rFonts w:ascii="Times New Roman" w:eastAsia="Times New Roman" w:hAnsi="Times New Roman" w:cs="Times New Roman"/>
            <w:i/>
            <w:iCs/>
            <w:color w:val="000000" w:themeColor="text1"/>
          </w:rPr>
          <w:t xml:space="preserve">Thank you for your review. </w:t>
        </w:r>
      </w:ins>
      <w:ins w:id="9" w:author="ecf" w:date="2019-08-20T16:38:00Z">
        <w:r w:rsidR="008F5003">
          <w:rPr>
            <w:rFonts w:ascii="Times New Roman" w:eastAsia="Times New Roman" w:hAnsi="Times New Roman" w:cs="Times New Roman"/>
            <w:i/>
            <w:iCs/>
            <w:color w:val="000000" w:themeColor="text1"/>
          </w:rPr>
          <w:t>This study represents the first integrated analysis of all available data sources to age P. filamentosus. While i</w:t>
        </w:r>
        <w:r w:rsidR="008F5003" w:rsidRPr="0029323F">
          <w:rPr>
            <w:rFonts w:ascii="Times New Roman" w:eastAsia="Times New Roman" w:hAnsi="Times New Roman" w:cs="Times New Roman"/>
            <w:i/>
            <w:iCs/>
            <w:color w:val="000000" w:themeColor="text1"/>
          </w:rPr>
          <w:t xml:space="preserve">ncluding data from length at age and length frequency studies influenced growth parameters obtained under </w:t>
        </w:r>
        <w:r w:rsidR="008F5003">
          <w:rPr>
            <w:rFonts w:ascii="Times New Roman" w:eastAsia="Times New Roman" w:hAnsi="Times New Roman" w:cs="Times New Roman"/>
            <w:i/>
            <w:iCs/>
            <w:color w:val="000000" w:themeColor="text1"/>
          </w:rPr>
          <w:t xml:space="preserve">our </w:t>
        </w:r>
        <w:r w:rsidR="008F5003" w:rsidRPr="0029323F">
          <w:rPr>
            <w:rFonts w:ascii="Times New Roman" w:eastAsia="Times New Roman" w:hAnsi="Times New Roman" w:cs="Times New Roman"/>
            <w:i/>
            <w:iCs/>
            <w:color w:val="000000" w:themeColor="text1"/>
          </w:rPr>
          <w:t>integrative model</w:t>
        </w:r>
        <w:r w:rsidR="008F5003">
          <w:rPr>
            <w:rFonts w:ascii="Times New Roman" w:eastAsia="Times New Roman" w:hAnsi="Times New Roman" w:cs="Times New Roman"/>
            <w:i/>
            <w:iCs/>
            <w:color w:val="000000" w:themeColor="text1"/>
          </w:rPr>
          <w:t>ing approach,</w:t>
        </w:r>
        <w:r w:rsidR="008F5003" w:rsidRPr="0029323F">
          <w:rPr>
            <w:rFonts w:ascii="Times New Roman" w:eastAsia="Times New Roman" w:hAnsi="Times New Roman" w:cs="Times New Roman"/>
            <w:i/>
            <w:iCs/>
            <w:color w:val="000000" w:themeColor="text1"/>
          </w:rPr>
          <w:t xml:space="preserve"> their inclusion does not</w:t>
        </w:r>
        <w:r w:rsidR="008F5003">
          <w:rPr>
            <w:rFonts w:ascii="Times New Roman" w:eastAsia="Times New Roman" w:hAnsi="Times New Roman" w:cs="Times New Roman"/>
            <w:i/>
            <w:iCs/>
            <w:color w:val="000000" w:themeColor="text1"/>
          </w:rPr>
          <w:t xml:space="preserve"> mean</w:t>
        </w:r>
        <w:r w:rsidR="008F5003" w:rsidRPr="0029323F">
          <w:rPr>
            <w:rFonts w:ascii="Times New Roman" w:eastAsia="Times New Roman" w:hAnsi="Times New Roman" w:cs="Times New Roman"/>
            <w:i/>
            <w:iCs/>
            <w:color w:val="000000" w:themeColor="text1"/>
          </w:rPr>
          <w:t xml:space="preserve"> that the resulting parameters will directly </w:t>
        </w:r>
        <w:r w:rsidR="008F5003">
          <w:rPr>
            <w:rFonts w:ascii="Times New Roman" w:eastAsia="Times New Roman" w:hAnsi="Times New Roman" w:cs="Times New Roman"/>
            <w:i/>
            <w:iCs/>
            <w:color w:val="000000" w:themeColor="text1"/>
          </w:rPr>
          <w:t>mirror</w:t>
        </w:r>
        <w:r w:rsidR="008F5003" w:rsidRPr="0029323F">
          <w:rPr>
            <w:rFonts w:ascii="Times New Roman" w:eastAsia="Times New Roman" w:hAnsi="Times New Roman" w:cs="Times New Roman"/>
            <w:i/>
            <w:iCs/>
            <w:color w:val="000000" w:themeColor="text1"/>
          </w:rPr>
          <w:t xml:space="preserve"> those of previous studies.</w:t>
        </w:r>
        <w:r w:rsidR="008F5003">
          <w:rPr>
            <w:rFonts w:ascii="Times New Roman" w:eastAsia="Times New Roman" w:hAnsi="Times New Roman" w:cs="Times New Roman"/>
            <w:i/>
            <w:iCs/>
            <w:color w:val="000000" w:themeColor="text1"/>
          </w:rPr>
          <w:t xml:space="preserve"> In fact, we would expect them to be similar, but would be surprised if the results were identical because of the multiple data sets that were integrated in the analysis.</w:t>
        </w:r>
        <w:r w:rsidR="008F5003" w:rsidRPr="0029323F">
          <w:rPr>
            <w:rFonts w:ascii="Times New Roman" w:eastAsia="Times New Roman" w:hAnsi="Times New Roman" w:cs="Times New Roman"/>
            <w:i/>
            <w:iCs/>
            <w:color w:val="000000" w:themeColor="text1"/>
          </w:rPr>
          <w:t xml:space="preserve"> In addition to the OTP mark recapture data (n = 387), the preferred integrative model (Model 11) included direct aging data from otolith </w:t>
        </w:r>
        <w:proofErr w:type="spellStart"/>
        <w:r w:rsidR="008F5003" w:rsidRPr="0029323F">
          <w:rPr>
            <w:rFonts w:ascii="Times New Roman" w:eastAsia="Times New Roman" w:hAnsi="Times New Roman" w:cs="Times New Roman"/>
            <w:i/>
            <w:iCs/>
            <w:color w:val="000000" w:themeColor="text1"/>
          </w:rPr>
          <w:t>micorincrement</w:t>
        </w:r>
        <w:proofErr w:type="spellEnd"/>
        <w:r w:rsidR="008F5003" w:rsidRPr="0029323F">
          <w:rPr>
            <w:rFonts w:ascii="Times New Roman" w:eastAsia="Times New Roman" w:hAnsi="Times New Roman" w:cs="Times New Roman"/>
            <w:i/>
            <w:iCs/>
            <w:color w:val="000000" w:themeColor="text1"/>
          </w:rPr>
          <w:t xml:space="preserve"> (DeMartini et al 1994; n = 35), bomb carbon (Andrews 2012; n = 33) and </w:t>
        </w:r>
        <w:proofErr w:type="spellStart"/>
        <w:r w:rsidR="008F5003" w:rsidRPr="0029323F">
          <w:rPr>
            <w:rFonts w:ascii="Times New Roman" w:eastAsia="Times New Roman" w:hAnsi="Times New Roman" w:cs="Times New Roman"/>
            <w:i/>
            <w:iCs/>
            <w:color w:val="000000" w:themeColor="text1"/>
          </w:rPr>
          <w:t>lead:radium</w:t>
        </w:r>
        <w:proofErr w:type="spellEnd"/>
        <w:r w:rsidR="008F5003" w:rsidRPr="0029323F">
          <w:rPr>
            <w:rFonts w:ascii="Times New Roman" w:eastAsia="Times New Roman" w:hAnsi="Times New Roman" w:cs="Times New Roman"/>
            <w:i/>
            <w:iCs/>
            <w:color w:val="000000" w:themeColor="text1"/>
          </w:rPr>
          <w:t xml:space="preserve"> sources (Andrews 2012; n = 3), as well as length frequency data from (Moffit and Parrish 1996; n = 13). </w:t>
        </w:r>
        <w:r w:rsidR="008F5003">
          <w:rPr>
            <w:rFonts w:ascii="Times New Roman" w:eastAsia="Times New Roman" w:hAnsi="Times New Roman" w:cs="Times New Roman"/>
            <w:i/>
            <w:iCs/>
            <w:color w:val="000000" w:themeColor="text1"/>
          </w:rPr>
          <w:t>However, the</w:t>
        </w:r>
        <w:r w:rsidR="008F5003" w:rsidRPr="0029323F">
          <w:rPr>
            <w:rFonts w:ascii="Times New Roman" w:eastAsia="Times New Roman" w:hAnsi="Times New Roman" w:cs="Times New Roman"/>
            <w:i/>
            <w:iCs/>
            <w:color w:val="000000" w:themeColor="text1"/>
          </w:rPr>
          <w:t xml:space="preserve"> direct aging data of Ralston and Miyamoto, believed to be the most problematic data sets because it used a method for determining age that involved integrating daily otolith counts to establish a relationship between otolith size and age, was</w:t>
        </w:r>
        <w:r w:rsidR="008F5003">
          <w:rPr>
            <w:rFonts w:ascii="Times New Roman" w:eastAsia="Times New Roman" w:hAnsi="Times New Roman" w:cs="Times New Roman"/>
            <w:i/>
            <w:iCs/>
            <w:color w:val="000000" w:themeColor="text1"/>
          </w:rPr>
          <w:t xml:space="preserve"> not included </w:t>
        </w:r>
        <w:r w:rsidR="008F5003" w:rsidRPr="0029323F">
          <w:rPr>
            <w:rFonts w:ascii="Times New Roman" w:eastAsia="Times New Roman" w:hAnsi="Times New Roman" w:cs="Times New Roman"/>
            <w:i/>
            <w:iCs/>
            <w:color w:val="000000" w:themeColor="text1"/>
          </w:rPr>
          <w:t xml:space="preserve">under the preferred model. During parameter estimation, the favored model weighed all data sources by the total number of observations in each datasets (rather than first estimating the best fit for each data source and then averaging parameters between them, as was proposed in model structures 6, 8, and 10). </w:t>
        </w:r>
      </w:ins>
    </w:p>
    <w:p w14:paraId="602CD52F" w14:textId="77777777" w:rsidR="008F5003" w:rsidRDefault="008F5003" w:rsidP="00E62614">
      <w:pPr>
        <w:autoSpaceDE w:val="0"/>
        <w:autoSpaceDN w:val="0"/>
        <w:adjustRightInd w:val="0"/>
        <w:rPr>
          <w:ins w:id="10" w:author="ecf" w:date="2019-08-20T16:38:00Z"/>
          <w:rFonts w:ascii="Times New Roman" w:eastAsia="Times New Roman" w:hAnsi="Times New Roman" w:cs="Times New Roman"/>
          <w:i/>
          <w:iCs/>
          <w:color w:val="000000" w:themeColor="text1"/>
        </w:rPr>
      </w:pPr>
    </w:p>
    <w:p w14:paraId="53A1E97E" w14:textId="1BB333E4" w:rsidR="000E2BB1" w:rsidRPr="0029323F" w:rsidRDefault="000E2BB1" w:rsidP="00E62614">
      <w:pPr>
        <w:autoSpaceDE w:val="0"/>
        <w:autoSpaceDN w:val="0"/>
        <w:adjustRightInd w:val="0"/>
        <w:rPr>
          <w:rFonts w:ascii="Times New Roman" w:eastAsia="Times New Roman" w:hAnsi="Times New Roman" w:cs="Times New Roman"/>
          <w:i/>
          <w:iCs/>
          <w:color w:val="000000" w:themeColor="text1"/>
        </w:rPr>
      </w:pPr>
      <w:ins w:id="11" w:author="ecf" w:date="2019-08-20T16:28:00Z">
        <w:r>
          <w:rPr>
            <w:rFonts w:ascii="Times New Roman" w:eastAsia="Times New Roman" w:hAnsi="Times New Roman" w:cs="Times New Roman"/>
            <w:i/>
            <w:iCs/>
            <w:color w:val="000000" w:themeColor="text1"/>
          </w:rPr>
          <w:t xml:space="preserve">Our paper states that age estimates from </w:t>
        </w:r>
        <w:r w:rsidR="008F5003">
          <w:rPr>
            <w:rFonts w:ascii="Times New Roman" w:eastAsia="Times New Roman" w:hAnsi="Times New Roman" w:cs="Times New Roman"/>
            <w:i/>
            <w:iCs/>
            <w:color w:val="000000" w:themeColor="text1"/>
          </w:rPr>
          <w:t>otolith counts for “early (&lt; 5 years) life stages</w:t>
        </w:r>
      </w:ins>
      <w:ins w:id="12" w:author="ecf" w:date="2019-08-20T16:29:00Z">
        <w:r w:rsidR="008F5003">
          <w:rPr>
            <w:rFonts w:ascii="Times New Roman" w:eastAsia="Times New Roman" w:hAnsi="Times New Roman" w:cs="Times New Roman"/>
            <w:i/>
            <w:iCs/>
            <w:color w:val="000000" w:themeColor="text1"/>
          </w:rPr>
          <w:t>” may be biased</w:t>
        </w:r>
      </w:ins>
      <w:ins w:id="13" w:author="ecf" w:date="2019-08-20T16:39:00Z">
        <w:r w:rsidR="00F543E9">
          <w:rPr>
            <w:rFonts w:ascii="Times New Roman" w:eastAsia="Times New Roman" w:hAnsi="Times New Roman" w:cs="Times New Roman"/>
            <w:i/>
            <w:iCs/>
            <w:color w:val="000000" w:themeColor="text1"/>
          </w:rPr>
          <w:t xml:space="preserve"> (L69-71)</w:t>
        </w:r>
      </w:ins>
      <w:ins w:id="14" w:author="ecf" w:date="2019-08-20T16:29:00Z">
        <w:r w:rsidR="008F5003">
          <w:rPr>
            <w:rFonts w:ascii="Times New Roman" w:eastAsia="Times New Roman" w:hAnsi="Times New Roman" w:cs="Times New Roman"/>
            <w:i/>
            <w:iCs/>
            <w:color w:val="000000" w:themeColor="text1"/>
          </w:rPr>
          <w:t xml:space="preserve">, not </w:t>
        </w:r>
      </w:ins>
      <w:ins w:id="15" w:author="ecf" w:date="2019-08-20T16:31:00Z">
        <w:r w:rsidR="008F5003">
          <w:rPr>
            <w:rFonts w:ascii="Times New Roman" w:eastAsia="Times New Roman" w:hAnsi="Times New Roman" w:cs="Times New Roman"/>
            <w:i/>
            <w:iCs/>
            <w:color w:val="000000" w:themeColor="text1"/>
          </w:rPr>
          <w:t xml:space="preserve">that </w:t>
        </w:r>
      </w:ins>
      <w:ins w:id="16" w:author="ecf" w:date="2019-08-20T16:29:00Z">
        <w:r w:rsidR="008F5003">
          <w:rPr>
            <w:rFonts w:ascii="Times New Roman" w:eastAsia="Times New Roman" w:hAnsi="Times New Roman" w:cs="Times New Roman"/>
            <w:i/>
            <w:iCs/>
            <w:color w:val="000000" w:themeColor="text1"/>
          </w:rPr>
          <w:t>all methods for aging methodologies</w:t>
        </w:r>
      </w:ins>
      <w:ins w:id="17" w:author="ecf" w:date="2019-08-20T16:31:00Z">
        <w:r w:rsidR="008F5003">
          <w:rPr>
            <w:rFonts w:ascii="Times New Roman" w:eastAsia="Times New Roman" w:hAnsi="Times New Roman" w:cs="Times New Roman"/>
            <w:i/>
            <w:iCs/>
            <w:color w:val="000000" w:themeColor="text1"/>
          </w:rPr>
          <w:t xml:space="preserve"> are biased</w:t>
        </w:r>
      </w:ins>
      <w:ins w:id="18" w:author="ecf" w:date="2019-08-20T16:35:00Z">
        <w:r w:rsidR="008F5003">
          <w:rPr>
            <w:rFonts w:ascii="Times New Roman" w:eastAsia="Times New Roman" w:hAnsi="Times New Roman" w:cs="Times New Roman"/>
            <w:i/>
            <w:iCs/>
            <w:color w:val="000000" w:themeColor="text1"/>
          </w:rPr>
          <w:t>,</w:t>
        </w:r>
      </w:ins>
      <w:ins w:id="19" w:author="ecf" w:date="2019-08-20T16:30:00Z">
        <w:r w:rsidR="008F5003">
          <w:rPr>
            <w:rFonts w:ascii="Times New Roman" w:eastAsia="Times New Roman" w:hAnsi="Times New Roman" w:cs="Times New Roman"/>
            <w:i/>
            <w:iCs/>
            <w:color w:val="000000" w:themeColor="text1"/>
          </w:rPr>
          <w:t xml:space="preserve"> nor </w:t>
        </w:r>
      </w:ins>
      <w:ins w:id="20" w:author="ecf" w:date="2019-08-20T16:35:00Z">
        <w:r w:rsidR="008F5003">
          <w:rPr>
            <w:rFonts w:ascii="Times New Roman" w:eastAsia="Times New Roman" w:hAnsi="Times New Roman" w:cs="Times New Roman"/>
            <w:i/>
            <w:iCs/>
            <w:color w:val="000000" w:themeColor="text1"/>
          </w:rPr>
          <w:t xml:space="preserve">is that bias present </w:t>
        </w:r>
      </w:ins>
      <w:ins w:id="21" w:author="ecf" w:date="2019-08-20T16:30:00Z">
        <w:r w:rsidR="008F5003">
          <w:rPr>
            <w:rFonts w:ascii="Times New Roman" w:eastAsia="Times New Roman" w:hAnsi="Times New Roman" w:cs="Times New Roman"/>
            <w:i/>
            <w:iCs/>
            <w:color w:val="000000" w:themeColor="text1"/>
          </w:rPr>
          <w:t>for all life stages</w:t>
        </w:r>
      </w:ins>
      <w:ins w:id="22" w:author="ecf" w:date="2019-08-20T16:31:00Z">
        <w:r w:rsidR="008F5003">
          <w:rPr>
            <w:rFonts w:ascii="Times New Roman" w:eastAsia="Times New Roman" w:hAnsi="Times New Roman" w:cs="Times New Roman"/>
            <w:i/>
            <w:iCs/>
            <w:color w:val="000000" w:themeColor="text1"/>
          </w:rPr>
          <w:t xml:space="preserve">. </w:t>
        </w:r>
      </w:ins>
      <w:ins w:id="23" w:author="ecf" w:date="2019-08-20T16:33:00Z">
        <w:r w:rsidR="008F5003">
          <w:rPr>
            <w:rFonts w:ascii="Times New Roman" w:eastAsia="Times New Roman" w:hAnsi="Times New Roman" w:cs="Times New Roman"/>
            <w:i/>
            <w:iCs/>
            <w:color w:val="000000" w:themeColor="text1"/>
          </w:rPr>
          <w:t xml:space="preserve">The incorporation of this data represents the best available information for early </w:t>
        </w:r>
      </w:ins>
      <w:ins w:id="24" w:author="ecf" w:date="2019-08-20T16:34:00Z">
        <w:r w:rsidR="008F5003">
          <w:rPr>
            <w:rFonts w:ascii="Times New Roman" w:eastAsia="Times New Roman" w:hAnsi="Times New Roman" w:cs="Times New Roman"/>
            <w:i/>
            <w:iCs/>
            <w:color w:val="000000" w:themeColor="text1"/>
          </w:rPr>
          <w:t>life</w:t>
        </w:r>
      </w:ins>
      <w:ins w:id="25" w:author="ecf" w:date="2019-08-20T16:33:00Z">
        <w:r w:rsidR="008F5003">
          <w:rPr>
            <w:rFonts w:ascii="Times New Roman" w:eastAsia="Times New Roman" w:hAnsi="Times New Roman" w:cs="Times New Roman"/>
            <w:i/>
            <w:iCs/>
            <w:color w:val="000000" w:themeColor="text1"/>
          </w:rPr>
          <w:t xml:space="preserve"> </w:t>
        </w:r>
      </w:ins>
      <w:ins w:id="26" w:author="ecf" w:date="2019-08-20T16:34:00Z">
        <w:r w:rsidR="008F5003">
          <w:rPr>
            <w:rFonts w:ascii="Times New Roman" w:eastAsia="Times New Roman" w:hAnsi="Times New Roman" w:cs="Times New Roman"/>
            <w:i/>
            <w:iCs/>
            <w:color w:val="000000" w:themeColor="text1"/>
          </w:rPr>
          <w:t>stage</w:t>
        </w:r>
      </w:ins>
      <w:ins w:id="27" w:author="ecf" w:date="2019-08-20T16:35:00Z">
        <w:r w:rsidR="008F5003">
          <w:rPr>
            <w:rFonts w:ascii="Times New Roman" w:eastAsia="Times New Roman" w:hAnsi="Times New Roman" w:cs="Times New Roman"/>
            <w:i/>
            <w:iCs/>
            <w:color w:val="000000" w:themeColor="text1"/>
          </w:rPr>
          <w:t xml:space="preserve"> fish</w:t>
        </w:r>
      </w:ins>
      <w:ins w:id="28" w:author="ecf" w:date="2019-08-20T16:34:00Z">
        <w:r w:rsidR="008F5003">
          <w:rPr>
            <w:rFonts w:ascii="Times New Roman" w:eastAsia="Times New Roman" w:hAnsi="Times New Roman" w:cs="Times New Roman"/>
            <w:i/>
            <w:iCs/>
            <w:color w:val="000000" w:themeColor="text1"/>
          </w:rPr>
          <w:t xml:space="preserve"> and is commonly included in aging studies. </w:t>
        </w:r>
      </w:ins>
      <w:del w:id="29" w:author="Stephen Scherrer" w:date="2019-09-03T10:48:00Z">
        <w:r w:rsidR="00E62614" w:rsidDel="00EF2620">
          <w:rPr>
            <w:rFonts w:ascii="Times New Roman" w:eastAsia="Times New Roman" w:hAnsi="Times New Roman" w:cs="Times New Roman"/>
            <w:i/>
            <w:iCs/>
            <w:color w:val="000000" w:themeColor="text1"/>
          </w:rPr>
          <w:delText>a</w:delText>
        </w:r>
      </w:del>
    </w:p>
    <w:p w14:paraId="3E9DEC46" w14:textId="77777777" w:rsidR="000E2BB1" w:rsidRDefault="000E2BB1" w:rsidP="008B284E">
      <w:pPr>
        <w:rPr>
          <w:ins w:id="30" w:author="ecf" w:date="2019-08-20T16:20:00Z"/>
          <w:rFonts w:ascii="Times New Roman" w:eastAsia="Times New Roman" w:hAnsi="Times New Roman" w:cs="Times New Roman"/>
          <w:i/>
          <w:iCs/>
          <w:color w:val="000000" w:themeColor="text1"/>
        </w:rPr>
      </w:pPr>
    </w:p>
    <w:p w14:paraId="4939E3E2" w14:textId="77777777" w:rsidR="00362D8B" w:rsidRPr="0029323F" w:rsidRDefault="00362D8B" w:rsidP="008B284E">
      <w:pPr>
        <w:rPr>
          <w:rFonts w:ascii="Times New Roman" w:eastAsia="Times New Roman" w:hAnsi="Times New Roman" w:cs="Times New Roman"/>
          <w:i/>
          <w:iCs/>
          <w:color w:val="000000" w:themeColor="text1"/>
        </w:rPr>
      </w:pPr>
    </w:p>
    <w:p w14:paraId="0A407B79" w14:textId="77777777" w:rsidR="004D435A" w:rsidRPr="0029323F" w:rsidRDefault="008B284E" w:rsidP="008B284E">
      <w:pPr>
        <w:rPr>
          <w:rFonts w:ascii="Times New Roman" w:eastAsia="Times New Roman" w:hAnsi="Times New Roman" w:cs="Times New Roman"/>
          <w:b/>
          <w:bCs/>
          <w:color w:val="000000" w:themeColor="text1"/>
        </w:rPr>
      </w:pPr>
      <w:r w:rsidRPr="0029323F">
        <w:rPr>
          <w:rFonts w:ascii="Times New Roman" w:eastAsia="Times New Roman" w:hAnsi="Times New Roman" w:cs="Times New Roman"/>
          <w:i/>
          <w:iCs/>
          <w:color w:val="0000FF"/>
        </w:rPr>
        <w:br/>
      </w:r>
      <w:r w:rsidRPr="0029323F">
        <w:rPr>
          <w:rFonts w:ascii="Times New Roman" w:eastAsia="Times New Roman" w:hAnsi="Times New Roman" w:cs="Times New Roman"/>
          <w:b/>
          <w:bCs/>
          <w:color w:val="000000" w:themeColor="text1"/>
        </w:rPr>
        <w:t xml:space="preserve">Second, </w:t>
      </w:r>
      <w:proofErr w:type="spellStart"/>
      <w:r w:rsidRPr="0029323F">
        <w:rPr>
          <w:rFonts w:ascii="Times New Roman" w:eastAsia="Times New Roman" w:hAnsi="Times New Roman" w:cs="Times New Roman"/>
          <w:b/>
          <w:bCs/>
          <w:color w:val="000000" w:themeColor="text1"/>
        </w:rPr>
        <w:t>subregional</w:t>
      </w:r>
      <w:proofErr w:type="spellEnd"/>
      <w:r w:rsidRPr="0029323F">
        <w:rPr>
          <w:rFonts w:ascii="Times New Roman" w:eastAsia="Times New Roman" w:hAnsi="Times New Roman" w:cs="Times New Roman"/>
          <w:b/>
          <w:bCs/>
          <w:color w:val="000000" w:themeColor="text1"/>
        </w:rPr>
        <w:t xml:space="preserve"> variation in age composition has been shown to exist in some </w:t>
      </w:r>
      <w:proofErr w:type="spellStart"/>
      <w:r w:rsidRPr="0029323F">
        <w:rPr>
          <w:rFonts w:ascii="Times New Roman" w:eastAsia="Times New Roman" w:hAnsi="Times New Roman" w:cs="Times New Roman"/>
          <w:b/>
          <w:bCs/>
          <w:color w:val="000000" w:themeColor="text1"/>
        </w:rPr>
        <w:t>eteline</w:t>
      </w:r>
      <w:proofErr w:type="spellEnd"/>
      <w:r w:rsidRPr="0029323F">
        <w:rPr>
          <w:rFonts w:ascii="Times New Roman" w:eastAsia="Times New Roman" w:hAnsi="Times New Roman" w:cs="Times New Roman"/>
          <w:b/>
          <w:bCs/>
          <w:color w:val="000000" w:themeColor="text1"/>
        </w:rPr>
        <w:t xml:space="preserve"> snapper species (Williams et al. 2017, </w:t>
      </w:r>
      <w:proofErr w:type="spellStart"/>
      <w:r w:rsidRPr="0029323F">
        <w:rPr>
          <w:rFonts w:ascii="Times New Roman" w:eastAsia="Times New Roman" w:hAnsi="Times New Roman" w:cs="Times New Roman"/>
          <w:b/>
          <w:bCs/>
          <w:color w:val="000000" w:themeColor="text1"/>
        </w:rPr>
        <w:t>OʻMalley</w:t>
      </w:r>
      <w:proofErr w:type="spellEnd"/>
      <w:r w:rsidRPr="0029323F">
        <w:rPr>
          <w:rFonts w:ascii="Times New Roman" w:eastAsia="Times New Roman" w:hAnsi="Times New Roman" w:cs="Times New Roman"/>
          <w:b/>
          <w:bCs/>
          <w:color w:val="000000" w:themeColor="text1"/>
        </w:rPr>
        <w:t xml:space="preserve"> pers comm, Nichols 2019), therefore, pooling of ages from both subregions of the Hawaiian </w:t>
      </w:r>
      <w:proofErr w:type="spellStart"/>
      <w:r w:rsidRPr="0029323F">
        <w:rPr>
          <w:rFonts w:ascii="Times New Roman" w:eastAsia="Times New Roman" w:hAnsi="Times New Roman" w:cs="Times New Roman"/>
          <w:b/>
          <w:bCs/>
          <w:color w:val="000000" w:themeColor="text1"/>
        </w:rPr>
        <w:t>Archipelagop</w:t>
      </w:r>
      <w:proofErr w:type="spellEnd"/>
      <w:r w:rsidRPr="0029323F">
        <w:rPr>
          <w:rFonts w:ascii="Times New Roman" w:eastAsia="Times New Roman" w:hAnsi="Times New Roman" w:cs="Times New Roman"/>
          <w:b/>
          <w:bCs/>
          <w:color w:val="000000" w:themeColor="text1"/>
        </w:rPr>
        <w:t xml:space="preserve"> should be used with caution. This is especially true if the intention of this study is to describe growth for only the MHI subregion. The potential impact of several centuries of fishing exploitation on age composition of P. </w:t>
      </w:r>
      <w:proofErr w:type="gramStart"/>
      <w:r w:rsidRPr="0029323F">
        <w:rPr>
          <w:rFonts w:ascii="Times New Roman" w:eastAsia="Times New Roman" w:hAnsi="Times New Roman" w:cs="Times New Roman"/>
          <w:b/>
          <w:bCs/>
          <w:color w:val="000000" w:themeColor="text1"/>
        </w:rPr>
        <w:t>filamentosus  is</w:t>
      </w:r>
      <w:proofErr w:type="gramEnd"/>
      <w:r w:rsidRPr="0029323F">
        <w:rPr>
          <w:rFonts w:ascii="Times New Roman" w:eastAsia="Times New Roman" w:hAnsi="Times New Roman" w:cs="Times New Roman"/>
          <w:b/>
          <w:bCs/>
          <w:color w:val="000000" w:themeColor="text1"/>
        </w:rPr>
        <w:t xml:space="preserve"> unknown in the MHI; however, it could have an impact when compared to NWHI population.</w:t>
      </w:r>
    </w:p>
    <w:p w14:paraId="76D4172E" w14:textId="77777777" w:rsidR="004D435A" w:rsidRPr="0029323F" w:rsidRDefault="004D435A" w:rsidP="008B284E">
      <w:pPr>
        <w:rPr>
          <w:rFonts w:ascii="Times New Roman" w:eastAsia="Times New Roman" w:hAnsi="Times New Roman" w:cs="Times New Roman"/>
          <w:color w:val="000000" w:themeColor="text1"/>
        </w:rPr>
      </w:pPr>
    </w:p>
    <w:p w14:paraId="4BDFAE0B" w14:textId="3EA22B97" w:rsidR="00C71638" w:rsidRDefault="00546214" w:rsidP="00C71638">
      <w:pPr>
        <w:rPr>
          <w:rFonts w:ascii="Times New Roman" w:eastAsia="Times New Roman" w:hAnsi="Times New Roman" w:cs="Times New Roman"/>
          <w:i/>
          <w:iCs/>
          <w:color w:val="000000" w:themeColor="text1"/>
        </w:rPr>
      </w:pPr>
      <w:ins w:id="31" w:author="ecf" w:date="2019-08-20T16:57:00Z">
        <w:r>
          <w:rPr>
            <w:rFonts w:ascii="Times New Roman" w:eastAsia="Times New Roman" w:hAnsi="Times New Roman" w:cs="Times New Roman"/>
            <w:i/>
            <w:iCs/>
            <w:color w:val="000000" w:themeColor="text1"/>
          </w:rPr>
          <w:t xml:space="preserve">A reading of </w:t>
        </w:r>
      </w:ins>
      <w:ins w:id="32" w:author="ecf" w:date="2019-08-20T16:51:00Z">
        <w:r>
          <w:rPr>
            <w:rFonts w:ascii="Times New Roman" w:eastAsia="Times New Roman" w:hAnsi="Times New Roman" w:cs="Times New Roman"/>
            <w:i/>
            <w:iCs/>
            <w:color w:val="000000" w:themeColor="text1"/>
          </w:rPr>
          <w:t>Williams et al. (Front. Mar. S</w:t>
        </w:r>
        <w:r w:rsidRPr="00A54B61">
          <w:rPr>
            <w:rFonts w:ascii="Times New Roman" w:eastAsia="Times New Roman" w:hAnsi="Times New Roman" w:cs="Times New Roman"/>
            <w:i/>
            <w:iCs/>
            <w:color w:val="000000" w:themeColor="text1"/>
          </w:rPr>
          <w:t>ci. 2017,</w:t>
        </w:r>
        <w:r w:rsidRPr="00E62614">
          <w:rPr>
            <w:rFonts w:ascii="Times New Roman" w:hAnsi="Times New Roman" w:cs="Times New Roman"/>
          </w:rPr>
          <w:t xml:space="preserve"> </w:t>
        </w:r>
        <w:r w:rsidRPr="00E62614">
          <w:rPr>
            <w:rFonts w:ascii="Times New Roman" w:hAnsi="Times New Roman" w:cs="Times New Roman"/>
          </w:rPr>
          <w:fldChar w:fldCharType="begin"/>
        </w:r>
        <w:r w:rsidRPr="00E62614">
          <w:rPr>
            <w:rFonts w:ascii="Times New Roman" w:hAnsi="Times New Roman" w:cs="Times New Roman"/>
          </w:rPr>
          <w:instrText xml:space="preserve"> HYPERLINK "https://doi.org/10.3389/fmars.2017.00382" </w:instrText>
        </w:r>
        <w:r w:rsidRPr="00E62614">
          <w:rPr>
            <w:rFonts w:ascii="Times New Roman" w:hAnsi="Times New Roman" w:cs="Times New Roman"/>
          </w:rPr>
          <w:fldChar w:fldCharType="separate"/>
        </w:r>
        <w:r w:rsidRPr="00E62614">
          <w:rPr>
            <w:rStyle w:val="Hyperlink"/>
            <w:rFonts w:ascii="Times New Roman" w:hAnsi="Times New Roman" w:cs="Times New Roman"/>
          </w:rPr>
          <w:t>https://doi.org/10.3389/fmars.2017.00382</w:t>
        </w:r>
        <w:r w:rsidRPr="00E62614">
          <w:rPr>
            <w:rFonts w:ascii="Times New Roman" w:hAnsi="Times New Roman" w:cs="Times New Roman"/>
          </w:rPr>
          <w:fldChar w:fldCharType="end"/>
        </w:r>
        <w:r w:rsidRPr="00E62614">
          <w:rPr>
            <w:rFonts w:ascii="Times New Roman" w:hAnsi="Times New Roman" w:cs="Times New Roman"/>
          </w:rPr>
          <w:t>)</w:t>
        </w:r>
        <w:r w:rsidRPr="00A54B61">
          <w:rPr>
            <w:rFonts w:ascii="Times New Roman" w:eastAsia="Times New Roman" w:hAnsi="Times New Roman" w:cs="Times New Roman"/>
            <w:i/>
            <w:iCs/>
            <w:color w:val="000000" w:themeColor="text1"/>
          </w:rPr>
          <w:t xml:space="preserve"> </w:t>
        </w:r>
      </w:ins>
      <w:ins w:id="33" w:author="ecf" w:date="2019-08-20T16:57:00Z">
        <w:r w:rsidRPr="00A54B61">
          <w:rPr>
            <w:rFonts w:ascii="Times New Roman" w:eastAsia="Times New Roman" w:hAnsi="Times New Roman" w:cs="Times New Roman"/>
            <w:i/>
            <w:iCs/>
            <w:color w:val="000000" w:themeColor="text1"/>
          </w:rPr>
          <w:t xml:space="preserve">finds that they </w:t>
        </w:r>
      </w:ins>
      <w:ins w:id="34" w:author="ecf" w:date="2019-08-20T16:51:00Z">
        <w:r w:rsidRPr="00A54B61">
          <w:rPr>
            <w:rFonts w:ascii="Times New Roman" w:eastAsia="Times New Roman" w:hAnsi="Times New Roman" w:cs="Times New Roman"/>
            <w:i/>
            <w:iCs/>
            <w:color w:val="000000" w:themeColor="text1"/>
          </w:rPr>
          <w:t xml:space="preserve">do not examine </w:t>
        </w:r>
        <w:proofErr w:type="spellStart"/>
        <w:r w:rsidRPr="00A54B61">
          <w:rPr>
            <w:rFonts w:ascii="Times New Roman" w:eastAsia="Times New Roman" w:hAnsi="Times New Roman" w:cs="Times New Roman"/>
            <w:i/>
            <w:iCs/>
            <w:color w:val="000000" w:themeColor="text1"/>
          </w:rPr>
          <w:t>subregional</w:t>
        </w:r>
        <w:proofErr w:type="spellEnd"/>
        <w:r w:rsidRPr="00A54B61">
          <w:rPr>
            <w:rFonts w:ascii="Times New Roman" w:eastAsia="Times New Roman" w:hAnsi="Times New Roman" w:cs="Times New Roman"/>
            <w:i/>
            <w:iCs/>
            <w:color w:val="000000" w:themeColor="text1"/>
          </w:rPr>
          <w:t xml:space="preserve"> variation in age composition of</w:t>
        </w:r>
      </w:ins>
      <w:ins w:id="35" w:author="ecf" w:date="2019-08-20T16:57:00Z">
        <w:r w:rsidRPr="00A54B61">
          <w:rPr>
            <w:rFonts w:ascii="Times New Roman" w:eastAsia="Times New Roman" w:hAnsi="Times New Roman" w:cs="Times New Roman"/>
            <w:i/>
            <w:iCs/>
            <w:color w:val="000000" w:themeColor="text1"/>
          </w:rPr>
          <w:t xml:space="preserve"> bottomfish (</w:t>
        </w:r>
      </w:ins>
      <w:ins w:id="36" w:author="ecf" w:date="2019-08-20T16:51:00Z">
        <w:r w:rsidRPr="00A54B61">
          <w:rPr>
            <w:rFonts w:ascii="Times New Roman" w:eastAsia="Times New Roman" w:hAnsi="Times New Roman" w:cs="Times New Roman"/>
            <w:i/>
            <w:iCs/>
            <w:color w:val="000000" w:themeColor="text1"/>
          </w:rPr>
          <w:t xml:space="preserve">E. </w:t>
        </w:r>
        <w:proofErr w:type="spellStart"/>
        <w:r w:rsidRPr="00A54B61">
          <w:rPr>
            <w:rFonts w:ascii="Times New Roman" w:eastAsia="Times New Roman" w:hAnsi="Times New Roman" w:cs="Times New Roman"/>
            <w:i/>
            <w:iCs/>
            <w:color w:val="000000" w:themeColor="text1"/>
          </w:rPr>
          <w:t>carbunculus</w:t>
        </w:r>
      </w:ins>
      <w:proofErr w:type="spellEnd"/>
      <w:ins w:id="37" w:author="ecf" w:date="2019-08-20T16:58:00Z">
        <w:r w:rsidRPr="00A54B61">
          <w:rPr>
            <w:rFonts w:ascii="Times New Roman" w:eastAsia="Times New Roman" w:hAnsi="Times New Roman" w:cs="Times New Roman"/>
            <w:i/>
            <w:iCs/>
            <w:color w:val="000000" w:themeColor="text1"/>
          </w:rPr>
          <w:t>)</w:t>
        </w:r>
      </w:ins>
      <w:ins w:id="38" w:author="ecf" w:date="2019-08-20T16:51:00Z">
        <w:r w:rsidRPr="00A54B61">
          <w:rPr>
            <w:rFonts w:ascii="Times New Roman" w:eastAsia="Times New Roman" w:hAnsi="Times New Roman" w:cs="Times New Roman"/>
            <w:i/>
            <w:iCs/>
            <w:color w:val="000000" w:themeColor="text1"/>
          </w:rPr>
          <w:t xml:space="preserve"> but </w:t>
        </w:r>
      </w:ins>
      <w:ins w:id="39" w:author="ecf" w:date="2019-08-20T17:01:00Z">
        <w:r w:rsidR="00A54B61">
          <w:rPr>
            <w:rFonts w:ascii="Times New Roman" w:eastAsia="Times New Roman" w:hAnsi="Times New Roman" w:cs="Times New Roman"/>
            <w:i/>
            <w:iCs/>
            <w:color w:val="000000" w:themeColor="text1"/>
          </w:rPr>
          <w:t xml:space="preserve">rather </w:t>
        </w:r>
      </w:ins>
      <w:ins w:id="40" w:author="ecf" w:date="2019-08-20T16:52:00Z">
        <w:r w:rsidRPr="00A54B61">
          <w:rPr>
            <w:rFonts w:ascii="Times New Roman" w:eastAsia="Times New Roman" w:hAnsi="Times New Roman" w:cs="Times New Roman"/>
            <w:i/>
            <w:iCs/>
            <w:color w:val="000000" w:themeColor="text1"/>
          </w:rPr>
          <w:t>compare</w:t>
        </w:r>
        <w:r w:rsidR="00A54B61">
          <w:rPr>
            <w:rFonts w:ascii="Times New Roman" w:eastAsia="Times New Roman" w:hAnsi="Times New Roman" w:cs="Times New Roman"/>
            <w:i/>
            <w:iCs/>
            <w:color w:val="000000" w:themeColor="text1"/>
          </w:rPr>
          <w:t xml:space="preserve"> growth</w:t>
        </w:r>
        <w:r w:rsidRPr="00A54B61">
          <w:rPr>
            <w:rFonts w:ascii="Times New Roman" w:eastAsia="Times New Roman" w:hAnsi="Times New Roman" w:cs="Times New Roman"/>
            <w:i/>
            <w:iCs/>
            <w:color w:val="000000" w:themeColor="text1"/>
          </w:rPr>
          <w:t xml:space="preserve"> parameter values between Ocean (Paci</w:t>
        </w:r>
        <w:r w:rsidR="00A54B61">
          <w:rPr>
            <w:rFonts w:ascii="Times New Roman" w:eastAsia="Times New Roman" w:hAnsi="Times New Roman" w:cs="Times New Roman"/>
            <w:i/>
            <w:iCs/>
            <w:color w:val="000000" w:themeColor="text1"/>
          </w:rPr>
          <w:t>fic/Indian), Sex (Male/Female), and</w:t>
        </w:r>
        <w:r w:rsidRPr="00A54B61">
          <w:rPr>
            <w:rFonts w:ascii="Times New Roman" w:eastAsia="Times New Roman" w:hAnsi="Times New Roman" w:cs="Times New Roman"/>
            <w:i/>
            <w:iCs/>
            <w:color w:val="000000" w:themeColor="text1"/>
          </w:rPr>
          <w:t xml:space="preserve"> Latitude.</w:t>
        </w:r>
      </w:ins>
      <w:ins w:id="41" w:author="ecf" w:date="2019-08-20T16:54:00Z">
        <w:r w:rsidRPr="00A54B61">
          <w:rPr>
            <w:rFonts w:ascii="Times New Roman" w:eastAsia="Times New Roman" w:hAnsi="Times New Roman" w:cs="Times New Roman"/>
            <w:i/>
            <w:iCs/>
            <w:color w:val="000000" w:themeColor="text1"/>
          </w:rPr>
          <w:t xml:space="preserve"> None of their co</w:t>
        </w:r>
        <w:r>
          <w:rPr>
            <w:rFonts w:ascii="Times New Roman" w:eastAsia="Times New Roman" w:hAnsi="Times New Roman" w:cs="Times New Roman"/>
            <w:i/>
            <w:iCs/>
            <w:color w:val="000000" w:themeColor="text1"/>
          </w:rPr>
          <w:t xml:space="preserve">nclusions or analysis </w:t>
        </w:r>
      </w:ins>
      <w:ins w:id="42" w:author="ecf" w:date="2019-08-20T16:55:00Z">
        <w:r>
          <w:rPr>
            <w:rFonts w:ascii="Times New Roman" w:eastAsia="Times New Roman" w:hAnsi="Times New Roman" w:cs="Times New Roman"/>
            <w:i/>
            <w:iCs/>
            <w:color w:val="000000" w:themeColor="text1"/>
          </w:rPr>
          <w:t xml:space="preserve">were presented regarding </w:t>
        </w:r>
      </w:ins>
      <w:ins w:id="43" w:author="ecf" w:date="2019-08-20T16:54:00Z">
        <w:r>
          <w:rPr>
            <w:rFonts w:ascii="Times New Roman" w:eastAsia="Times New Roman" w:hAnsi="Times New Roman" w:cs="Times New Roman"/>
            <w:i/>
            <w:iCs/>
            <w:color w:val="000000" w:themeColor="text1"/>
          </w:rPr>
          <w:t>longitudinal variation in age parameters</w:t>
        </w:r>
      </w:ins>
      <w:ins w:id="44" w:author="ecf" w:date="2019-08-20T16:52:00Z">
        <w:r>
          <w:rPr>
            <w:rFonts w:ascii="Times New Roman" w:eastAsia="Times New Roman" w:hAnsi="Times New Roman" w:cs="Times New Roman"/>
            <w:i/>
            <w:iCs/>
            <w:color w:val="000000" w:themeColor="text1"/>
          </w:rPr>
          <w:t xml:space="preserve"> </w:t>
        </w:r>
      </w:ins>
      <w:ins w:id="45" w:author="ecf" w:date="2019-08-20T16:55:00Z">
        <w:r>
          <w:rPr>
            <w:rFonts w:ascii="Times New Roman" w:eastAsia="Times New Roman" w:hAnsi="Times New Roman" w:cs="Times New Roman"/>
            <w:i/>
            <w:iCs/>
            <w:color w:val="000000" w:themeColor="text1"/>
          </w:rPr>
          <w:t xml:space="preserve">similar to the </w:t>
        </w:r>
      </w:ins>
      <w:ins w:id="46" w:author="ecf" w:date="2019-08-20T16:56:00Z">
        <w:r>
          <w:rPr>
            <w:rFonts w:ascii="Times New Roman" w:eastAsia="Times New Roman" w:hAnsi="Times New Roman" w:cs="Times New Roman"/>
            <w:i/>
            <w:iCs/>
            <w:color w:val="000000" w:themeColor="text1"/>
          </w:rPr>
          <w:t>situation</w:t>
        </w:r>
      </w:ins>
      <w:ins w:id="47" w:author="ecf" w:date="2019-08-20T16:55:00Z">
        <w:r>
          <w:rPr>
            <w:rFonts w:ascii="Times New Roman" w:eastAsia="Times New Roman" w:hAnsi="Times New Roman" w:cs="Times New Roman"/>
            <w:i/>
            <w:iCs/>
            <w:color w:val="000000" w:themeColor="text1"/>
          </w:rPr>
          <w:t xml:space="preserve"> </w:t>
        </w:r>
      </w:ins>
      <w:ins w:id="48" w:author="ecf" w:date="2019-08-20T16:56:00Z">
        <w:r>
          <w:rPr>
            <w:rFonts w:ascii="Times New Roman" w:eastAsia="Times New Roman" w:hAnsi="Times New Roman" w:cs="Times New Roman"/>
            <w:i/>
            <w:iCs/>
            <w:color w:val="000000" w:themeColor="text1"/>
          </w:rPr>
          <w:t>in the Hawaiian archipelago. While Nichols</w:t>
        </w:r>
      </w:ins>
      <w:ins w:id="49" w:author="ecf" w:date="2019-08-20T16:58:00Z">
        <w:r>
          <w:rPr>
            <w:rFonts w:ascii="Times New Roman" w:eastAsia="Times New Roman" w:hAnsi="Times New Roman" w:cs="Times New Roman"/>
            <w:i/>
            <w:iCs/>
            <w:color w:val="000000" w:themeColor="text1"/>
          </w:rPr>
          <w:t>’</w:t>
        </w:r>
      </w:ins>
      <w:ins w:id="50" w:author="ecf" w:date="2019-08-20T16:56:00Z">
        <w:r>
          <w:rPr>
            <w:rFonts w:ascii="Times New Roman" w:eastAsia="Times New Roman" w:hAnsi="Times New Roman" w:cs="Times New Roman"/>
            <w:i/>
            <w:iCs/>
            <w:color w:val="000000" w:themeColor="text1"/>
          </w:rPr>
          <w:t xml:space="preserve"> </w:t>
        </w:r>
      </w:ins>
      <w:ins w:id="51" w:author="ecf" w:date="2019-08-20T16:58:00Z">
        <w:r>
          <w:rPr>
            <w:rFonts w:ascii="Times New Roman" w:eastAsia="Times New Roman" w:hAnsi="Times New Roman" w:cs="Times New Roman"/>
            <w:i/>
            <w:iCs/>
            <w:color w:val="000000" w:themeColor="text1"/>
          </w:rPr>
          <w:t xml:space="preserve">(2019) </w:t>
        </w:r>
      </w:ins>
      <w:ins w:id="52" w:author="ecf" w:date="2019-08-20T16:56:00Z">
        <w:r>
          <w:rPr>
            <w:rFonts w:ascii="Times New Roman" w:eastAsia="Times New Roman" w:hAnsi="Times New Roman" w:cs="Times New Roman"/>
            <w:i/>
            <w:iCs/>
            <w:color w:val="000000" w:themeColor="text1"/>
          </w:rPr>
          <w:t xml:space="preserve">recent work on E. </w:t>
        </w:r>
        <w:proofErr w:type="spellStart"/>
        <w:r>
          <w:rPr>
            <w:rFonts w:ascii="Times New Roman" w:eastAsia="Times New Roman" w:hAnsi="Times New Roman" w:cs="Times New Roman"/>
            <w:i/>
            <w:iCs/>
            <w:color w:val="000000" w:themeColor="text1"/>
          </w:rPr>
          <w:t>carbunculus</w:t>
        </w:r>
        <w:proofErr w:type="spellEnd"/>
        <w:r>
          <w:rPr>
            <w:rFonts w:ascii="Times New Roman" w:eastAsia="Times New Roman" w:hAnsi="Times New Roman" w:cs="Times New Roman"/>
            <w:i/>
            <w:iCs/>
            <w:color w:val="000000" w:themeColor="text1"/>
          </w:rPr>
          <w:t xml:space="preserve"> for the Hawaiian archipelago demonstrated age and size truncation in the MHI population relative to the NWHI,</w:t>
        </w:r>
      </w:ins>
      <w:ins w:id="53" w:author="ecf" w:date="2019-08-20T16:59:00Z">
        <w:r>
          <w:rPr>
            <w:rFonts w:ascii="Times New Roman" w:eastAsia="Times New Roman" w:hAnsi="Times New Roman" w:cs="Times New Roman"/>
            <w:i/>
            <w:iCs/>
            <w:color w:val="000000" w:themeColor="text1"/>
          </w:rPr>
          <w:t xml:space="preserve"> the results of the integrated analysis for P. filamentosus suggest that it was appropriate to include all available data sources </w:t>
        </w:r>
      </w:ins>
      <w:ins w:id="54" w:author="ecf" w:date="2019-08-20T17:00:00Z">
        <w:r>
          <w:rPr>
            <w:rFonts w:ascii="Times New Roman" w:eastAsia="Times New Roman" w:hAnsi="Times New Roman" w:cs="Times New Roman"/>
            <w:i/>
            <w:iCs/>
            <w:color w:val="000000" w:themeColor="text1"/>
          </w:rPr>
          <w:t>as a single population for the model selection process</w:t>
        </w:r>
      </w:ins>
      <w:ins w:id="55" w:author="ecf" w:date="2019-08-20T17:04:00Z">
        <w:r w:rsidR="007D31BC">
          <w:rPr>
            <w:rFonts w:ascii="Times New Roman" w:eastAsia="Times New Roman" w:hAnsi="Times New Roman" w:cs="Times New Roman"/>
            <w:i/>
            <w:iCs/>
            <w:color w:val="000000" w:themeColor="text1"/>
          </w:rPr>
          <w:t xml:space="preserve"> (also supported by genetic data</w:t>
        </w:r>
      </w:ins>
      <w:ins w:id="56" w:author="ecf" w:date="2019-08-20T17:06:00Z">
        <w:r w:rsidR="007D31BC">
          <w:rPr>
            <w:rFonts w:ascii="Times New Roman" w:eastAsia="Times New Roman" w:hAnsi="Times New Roman" w:cs="Times New Roman"/>
            <w:i/>
            <w:iCs/>
            <w:color w:val="000000" w:themeColor="text1"/>
          </w:rPr>
          <w:t xml:space="preserve"> – see Gaither et al. 2011 cited in paper)</w:t>
        </w:r>
      </w:ins>
      <w:ins w:id="57" w:author="ecf" w:date="2019-08-20T17:00:00Z">
        <w:r>
          <w:rPr>
            <w:rFonts w:ascii="Times New Roman" w:eastAsia="Times New Roman" w:hAnsi="Times New Roman" w:cs="Times New Roman"/>
            <w:i/>
            <w:iCs/>
            <w:color w:val="000000" w:themeColor="text1"/>
          </w:rPr>
          <w:t>.</w:t>
        </w:r>
      </w:ins>
      <w:ins w:id="58" w:author="ecf" w:date="2019-08-20T16:56:00Z">
        <w:r w:rsidR="00A54B61">
          <w:rPr>
            <w:rFonts w:ascii="Times New Roman" w:eastAsia="Times New Roman" w:hAnsi="Times New Roman" w:cs="Times New Roman"/>
            <w:i/>
            <w:iCs/>
            <w:color w:val="000000" w:themeColor="text1"/>
          </w:rPr>
          <w:t xml:space="preserve"> </w:t>
        </w:r>
        <w:r>
          <w:rPr>
            <w:rFonts w:ascii="Times New Roman" w:eastAsia="Times New Roman" w:hAnsi="Times New Roman" w:cs="Times New Roman"/>
            <w:i/>
            <w:iCs/>
            <w:color w:val="000000" w:themeColor="text1"/>
          </w:rPr>
          <w:t xml:space="preserve">With that said, we </w:t>
        </w:r>
      </w:ins>
      <w:ins w:id="59" w:author="ecf" w:date="2019-08-20T17:00:00Z">
        <w:r>
          <w:rPr>
            <w:rFonts w:ascii="Times New Roman" w:eastAsia="Times New Roman" w:hAnsi="Times New Roman" w:cs="Times New Roman"/>
            <w:i/>
            <w:iCs/>
            <w:color w:val="000000" w:themeColor="text1"/>
          </w:rPr>
          <w:t>a</w:t>
        </w:r>
      </w:ins>
      <w:r w:rsidR="004F1FCD" w:rsidRPr="0029323F">
        <w:rPr>
          <w:rFonts w:ascii="Times New Roman" w:eastAsia="Times New Roman" w:hAnsi="Times New Roman" w:cs="Times New Roman"/>
          <w:i/>
          <w:iCs/>
          <w:color w:val="000000" w:themeColor="text1"/>
        </w:rPr>
        <w:t>gree</w:t>
      </w:r>
      <w:ins w:id="60" w:author="ecf" w:date="2019-08-20T17:00:00Z">
        <w:r>
          <w:rPr>
            <w:rFonts w:ascii="Times New Roman" w:eastAsia="Times New Roman" w:hAnsi="Times New Roman" w:cs="Times New Roman"/>
            <w:i/>
            <w:iCs/>
            <w:color w:val="000000" w:themeColor="text1"/>
          </w:rPr>
          <w:t xml:space="preserve"> that</w:t>
        </w:r>
      </w:ins>
      <w:r w:rsidR="004F1FCD" w:rsidRPr="0029323F">
        <w:rPr>
          <w:rFonts w:ascii="Times New Roman" w:eastAsia="Times New Roman" w:hAnsi="Times New Roman" w:cs="Times New Roman"/>
          <w:i/>
          <w:iCs/>
          <w:color w:val="000000" w:themeColor="text1"/>
        </w:rPr>
        <w:t xml:space="preserve"> </w:t>
      </w:r>
      <w:ins w:id="61" w:author="ecf" w:date="2019-08-20T17:00:00Z">
        <w:r>
          <w:rPr>
            <w:rFonts w:ascii="Times New Roman" w:eastAsia="Times New Roman" w:hAnsi="Times New Roman" w:cs="Times New Roman"/>
            <w:i/>
            <w:iCs/>
            <w:color w:val="000000" w:themeColor="text1"/>
          </w:rPr>
          <w:t xml:space="preserve">the </w:t>
        </w:r>
        <w:r>
          <w:rPr>
            <w:rFonts w:ascii="Times New Roman" w:eastAsia="Times New Roman" w:hAnsi="Times New Roman" w:cs="Times New Roman"/>
            <w:i/>
            <w:iCs/>
            <w:color w:val="000000" w:themeColor="text1"/>
          </w:rPr>
          <w:lastRenderedPageBreak/>
          <w:t xml:space="preserve">possibility of regional variation in a population can influence the estimation of growth </w:t>
        </w:r>
        <w:proofErr w:type="gramStart"/>
        <w:r>
          <w:rPr>
            <w:rFonts w:ascii="Times New Roman" w:eastAsia="Times New Roman" w:hAnsi="Times New Roman" w:cs="Times New Roman"/>
            <w:i/>
            <w:iCs/>
            <w:color w:val="000000" w:themeColor="text1"/>
          </w:rPr>
          <w:t>parameters</w:t>
        </w:r>
        <w:proofErr w:type="gramEnd"/>
        <w:r>
          <w:rPr>
            <w:rFonts w:ascii="Times New Roman" w:eastAsia="Times New Roman" w:hAnsi="Times New Roman" w:cs="Times New Roman"/>
            <w:i/>
            <w:iCs/>
            <w:color w:val="000000" w:themeColor="text1"/>
          </w:rPr>
          <w:t xml:space="preserve"> so we</w:t>
        </w:r>
      </w:ins>
      <w:r w:rsidR="004F1FCD" w:rsidRPr="0029323F">
        <w:rPr>
          <w:rFonts w:ascii="Times New Roman" w:eastAsia="Times New Roman" w:hAnsi="Times New Roman" w:cs="Times New Roman"/>
          <w:i/>
          <w:iCs/>
          <w:color w:val="000000" w:themeColor="text1"/>
        </w:rPr>
        <w:t xml:space="preserve"> </w:t>
      </w:r>
      <w:r w:rsidR="00C1298E" w:rsidRPr="0029323F">
        <w:rPr>
          <w:rFonts w:ascii="Times New Roman" w:eastAsia="Times New Roman" w:hAnsi="Times New Roman" w:cs="Times New Roman"/>
          <w:i/>
          <w:iCs/>
          <w:color w:val="000000" w:themeColor="text1"/>
        </w:rPr>
        <w:t>h</w:t>
      </w:r>
      <w:ins w:id="62" w:author="ecf" w:date="2019-08-20T17:01:00Z">
        <w:r>
          <w:rPr>
            <w:rFonts w:ascii="Times New Roman" w:eastAsia="Times New Roman" w:hAnsi="Times New Roman" w:cs="Times New Roman"/>
            <w:i/>
            <w:iCs/>
            <w:color w:val="000000" w:themeColor="text1"/>
          </w:rPr>
          <w:t>ave</w:t>
        </w:r>
      </w:ins>
      <w:r w:rsidR="00C1298E" w:rsidRPr="0029323F">
        <w:rPr>
          <w:rFonts w:ascii="Times New Roman" w:eastAsia="Times New Roman" w:hAnsi="Times New Roman" w:cs="Times New Roman"/>
          <w:i/>
          <w:iCs/>
          <w:color w:val="000000" w:themeColor="text1"/>
        </w:rPr>
        <w:t xml:space="preserve"> made clearer</w:t>
      </w:r>
      <w:r w:rsidR="004F1FCD" w:rsidRPr="0029323F">
        <w:rPr>
          <w:rFonts w:ascii="Times New Roman" w:eastAsia="Times New Roman" w:hAnsi="Times New Roman" w:cs="Times New Roman"/>
          <w:i/>
          <w:iCs/>
          <w:color w:val="000000" w:themeColor="text1"/>
        </w:rPr>
        <w:t xml:space="preserve"> in the discussion section</w:t>
      </w:r>
      <w:r w:rsidR="00C1298E" w:rsidRPr="0029323F">
        <w:rPr>
          <w:rFonts w:ascii="Times New Roman" w:eastAsia="Times New Roman" w:hAnsi="Times New Roman" w:cs="Times New Roman"/>
          <w:i/>
          <w:iCs/>
          <w:color w:val="000000" w:themeColor="text1"/>
        </w:rPr>
        <w:t xml:space="preserve"> where we explicitly discuss </w:t>
      </w:r>
      <w:proofErr w:type="spellStart"/>
      <w:r w:rsidR="00C1298E" w:rsidRPr="0029323F">
        <w:rPr>
          <w:rFonts w:ascii="Times New Roman" w:eastAsia="Times New Roman" w:hAnsi="Times New Roman" w:cs="Times New Roman"/>
          <w:i/>
          <w:iCs/>
          <w:color w:val="000000" w:themeColor="text1"/>
        </w:rPr>
        <w:t>spatio</w:t>
      </w:r>
      <w:proofErr w:type="spellEnd"/>
      <w:r w:rsidR="00C1298E" w:rsidRPr="0029323F">
        <w:rPr>
          <w:rFonts w:ascii="Times New Roman" w:eastAsia="Times New Roman" w:hAnsi="Times New Roman" w:cs="Times New Roman"/>
          <w:i/>
          <w:iCs/>
          <w:color w:val="000000" w:themeColor="text1"/>
        </w:rPr>
        <w:t xml:space="preserve">-temporal assumptions and whether including this data is appropriate. </w:t>
      </w:r>
    </w:p>
    <w:p w14:paraId="40BBA331" w14:textId="77777777" w:rsidR="00C71638" w:rsidRPr="0029323F" w:rsidRDefault="00C71638" w:rsidP="00C71638">
      <w:pPr>
        <w:rPr>
          <w:rFonts w:ascii="Times New Roman" w:eastAsia="Times New Roman" w:hAnsi="Times New Roman" w:cs="Times New Roman"/>
          <w:b/>
          <w:bCs/>
          <w:color w:val="000000" w:themeColor="text1"/>
        </w:rPr>
      </w:pPr>
    </w:p>
    <w:p w14:paraId="28B663DD" w14:textId="056B07B0" w:rsidR="008B284E" w:rsidRPr="0029323F" w:rsidRDefault="008B284E" w:rsidP="008B284E">
      <w:pPr>
        <w:rPr>
          <w:rFonts w:ascii="Times New Roman" w:eastAsia="Times New Roman" w:hAnsi="Times New Roman" w:cs="Times New Roman"/>
          <w:b/>
          <w:bCs/>
          <w:color w:val="000000" w:themeColor="text1"/>
        </w:rPr>
      </w:pPr>
      <w:r w:rsidRPr="0029323F">
        <w:rPr>
          <w:rFonts w:ascii="Times New Roman" w:eastAsia="Times New Roman" w:hAnsi="Times New Roman" w:cs="Times New Roman"/>
          <w:b/>
          <w:bCs/>
          <w:color w:val="000000" w:themeColor="text1"/>
        </w:rPr>
        <w:t xml:space="preserve">Lastly, the authors discuss the potential impact sexual dimorphism may have on </w:t>
      </w:r>
      <w:proofErr w:type="spellStart"/>
      <w:r w:rsidRPr="0029323F">
        <w:rPr>
          <w:rFonts w:ascii="Times New Roman" w:eastAsia="Times New Roman" w:hAnsi="Times New Roman" w:cs="Times New Roman"/>
          <w:b/>
          <w:bCs/>
          <w:color w:val="000000" w:themeColor="text1"/>
        </w:rPr>
        <w:t>predicitve</w:t>
      </w:r>
      <w:proofErr w:type="spellEnd"/>
      <w:r w:rsidRPr="0029323F">
        <w:rPr>
          <w:rFonts w:ascii="Times New Roman" w:eastAsia="Times New Roman" w:hAnsi="Times New Roman" w:cs="Times New Roman"/>
          <w:b/>
          <w:bCs/>
          <w:color w:val="000000" w:themeColor="text1"/>
        </w:rPr>
        <w:t xml:space="preserve"> ability and potential to underestimates the recapture length due to an averaging of both sexes. Since effective external sex identification methodologies were not in place at the time of this tagging, it is understood that sex-specific data is lacking from analysis. However, the maximum size range for the tagged fish are not </w:t>
      </w:r>
      <w:proofErr w:type="spellStart"/>
      <w:r w:rsidRPr="0029323F">
        <w:rPr>
          <w:rFonts w:ascii="Times New Roman" w:eastAsia="Times New Roman" w:hAnsi="Times New Roman" w:cs="Times New Roman"/>
          <w:b/>
          <w:bCs/>
          <w:color w:val="000000" w:themeColor="text1"/>
        </w:rPr>
        <w:t>representive</w:t>
      </w:r>
      <w:proofErr w:type="spellEnd"/>
      <w:r w:rsidRPr="0029323F">
        <w:rPr>
          <w:rFonts w:ascii="Times New Roman" w:eastAsia="Times New Roman" w:hAnsi="Times New Roman" w:cs="Times New Roman"/>
          <w:b/>
          <w:bCs/>
          <w:color w:val="000000" w:themeColor="text1"/>
        </w:rPr>
        <w:t xml:space="preserve"> of the population (</w:t>
      </w:r>
      <w:proofErr w:type="spellStart"/>
      <w:r w:rsidRPr="0029323F">
        <w:rPr>
          <w:rFonts w:ascii="Times New Roman" w:eastAsia="Times New Roman" w:hAnsi="Times New Roman" w:cs="Times New Roman"/>
          <w:b/>
          <w:bCs/>
          <w:color w:val="000000" w:themeColor="text1"/>
        </w:rPr>
        <w:t>Luers</w:t>
      </w:r>
      <w:proofErr w:type="spellEnd"/>
      <w:r w:rsidRPr="0029323F">
        <w:rPr>
          <w:rFonts w:ascii="Times New Roman" w:eastAsia="Times New Roman" w:hAnsi="Times New Roman" w:cs="Times New Roman"/>
          <w:b/>
          <w:bCs/>
          <w:color w:val="000000" w:themeColor="text1"/>
        </w:rPr>
        <w:t xml:space="preserve"> et al. 2017). The model sensitivity and impact because of lack of larger individuals (&gt;50 cm) being included is not discussed, but related to sexual dimorphism.</w:t>
      </w:r>
    </w:p>
    <w:p w14:paraId="42C1C30E" w14:textId="77625EC8" w:rsidR="008B284E" w:rsidRPr="0029323F" w:rsidRDefault="008B284E">
      <w:pPr>
        <w:rPr>
          <w:rFonts w:ascii="Times New Roman" w:hAnsi="Times New Roman" w:cs="Times New Roman"/>
        </w:rPr>
      </w:pPr>
    </w:p>
    <w:p w14:paraId="4DFCE06C" w14:textId="6B85A6A8" w:rsidR="008B284E" w:rsidRPr="0078109E" w:rsidRDefault="00DE68F1" w:rsidP="00E62614">
      <w:pPr>
        <w:autoSpaceDE w:val="0"/>
        <w:autoSpaceDN w:val="0"/>
        <w:adjustRightInd w:val="0"/>
        <w:rPr>
          <w:rFonts w:ascii="Times New Roman" w:hAnsi="Times New Roman" w:cs="Times New Roman"/>
          <w:i/>
          <w:iCs/>
        </w:rPr>
      </w:pPr>
      <w:r w:rsidRPr="0029323F">
        <w:rPr>
          <w:rFonts w:ascii="Times New Roman" w:hAnsi="Times New Roman" w:cs="Times New Roman"/>
          <w:i/>
          <w:iCs/>
        </w:rPr>
        <w:t>The model used to fit tagging data uses</w:t>
      </w:r>
      <w:ins w:id="63" w:author="Stephen Scherrer" w:date="2019-09-03T10:49:00Z">
        <w:r w:rsidR="00EF2620">
          <w:rPr>
            <w:rFonts w:ascii="Times New Roman" w:hAnsi="Times New Roman" w:cs="Times New Roman"/>
            <w:i/>
            <w:iCs/>
          </w:rPr>
          <w:t xml:space="preserve"> a</w:t>
        </w:r>
      </w:ins>
      <w:del w:id="64" w:author="Stephen Scherrer" w:date="2019-09-03T10:49:00Z">
        <w:r w:rsidRPr="0029323F" w:rsidDel="00EF2620">
          <w:rPr>
            <w:rFonts w:ascii="Times New Roman" w:hAnsi="Times New Roman" w:cs="Times New Roman"/>
            <w:i/>
            <w:iCs/>
          </w:rPr>
          <w:delText xml:space="preserve"> a</w:delText>
        </w:r>
      </w:del>
      <w:r w:rsidRPr="0029323F">
        <w:rPr>
          <w:rFonts w:ascii="Times New Roman" w:hAnsi="Times New Roman" w:cs="Times New Roman"/>
          <w:i/>
          <w:iCs/>
        </w:rPr>
        <w:t xml:space="preserve"> likelihood value</w:t>
      </w:r>
      <w:del w:id="65" w:author="Stephen Scherrer" w:date="2019-09-03T10:49:00Z">
        <w:r w:rsidRPr="0029323F" w:rsidDel="00EF2620">
          <w:rPr>
            <w:rFonts w:ascii="Times New Roman" w:hAnsi="Times New Roman" w:cs="Times New Roman"/>
            <w:i/>
            <w:iCs/>
          </w:rPr>
          <w:delText>s</w:delText>
        </w:r>
      </w:del>
      <w:r w:rsidRPr="0029323F">
        <w:rPr>
          <w:rFonts w:ascii="Times New Roman" w:hAnsi="Times New Roman" w:cs="Times New Roman"/>
          <w:i/>
          <w:iCs/>
        </w:rPr>
        <w:t xml:space="preserve"> obtained from joint density of both tagging and recapture lengths (For details, see </w:t>
      </w:r>
      <w:proofErr w:type="spellStart"/>
      <w:r w:rsidRPr="0029323F">
        <w:rPr>
          <w:rFonts w:ascii="Times New Roman" w:hAnsi="Times New Roman" w:cs="Times New Roman"/>
          <w:i/>
          <w:iCs/>
        </w:rPr>
        <w:t>Laslett</w:t>
      </w:r>
      <w:proofErr w:type="spellEnd"/>
      <w:r w:rsidRPr="0029323F">
        <w:rPr>
          <w:rFonts w:ascii="Times New Roman" w:hAnsi="Times New Roman" w:cs="Times New Roman"/>
          <w:i/>
          <w:iCs/>
        </w:rPr>
        <w:t xml:space="preserve"> et. al. 2002)</w:t>
      </w:r>
      <w:r w:rsidR="0009101D" w:rsidRPr="0029323F">
        <w:rPr>
          <w:rFonts w:ascii="Times New Roman" w:hAnsi="Times New Roman" w:cs="Times New Roman"/>
          <w:i/>
          <w:iCs/>
        </w:rPr>
        <w:t xml:space="preserve"> </w:t>
      </w:r>
      <w:r w:rsidR="00D75DE3" w:rsidRPr="0029323F">
        <w:rPr>
          <w:rFonts w:ascii="Times New Roman" w:hAnsi="Times New Roman" w:cs="Times New Roman"/>
          <w:i/>
          <w:iCs/>
        </w:rPr>
        <w:t xml:space="preserve">meaning that parameters are estimated with consideration to both tagging length and length at recapture. </w:t>
      </w:r>
      <w:r w:rsidR="00C3462B" w:rsidRPr="0029323F">
        <w:rPr>
          <w:rFonts w:ascii="Times New Roman" w:hAnsi="Times New Roman" w:cs="Times New Roman"/>
          <w:i/>
          <w:iCs/>
        </w:rPr>
        <w:t>T</w:t>
      </w:r>
      <w:r w:rsidR="004F1FCD" w:rsidRPr="0029323F">
        <w:rPr>
          <w:rFonts w:ascii="Times New Roman" w:hAnsi="Times New Roman" w:cs="Times New Roman"/>
          <w:i/>
          <w:iCs/>
        </w:rPr>
        <w:t xml:space="preserve">here are </w:t>
      </w:r>
      <w:r w:rsidR="0009101D" w:rsidRPr="0029323F">
        <w:rPr>
          <w:rFonts w:ascii="Times New Roman" w:hAnsi="Times New Roman" w:cs="Times New Roman"/>
          <w:i/>
          <w:iCs/>
        </w:rPr>
        <w:t>72</w:t>
      </w:r>
      <w:r w:rsidR="004F1FCD" w:rsidRPr="0029323F">
        <w:rPr>
          <w:rFonts w:ascii="Times New Roman" w:hAnsi="Times New Roman" w:cs="Times New Roman"/>
          <w:i/>
          <w:iCs/>
        </w:rPr>
        <w:t xml:space="preserve"> individuals in the OTP</w:t>
      </w:r>
      <w:r w:rsidR="00D75DE3" w:rsidRPr="0029323F">
        <w:rPr>
          <w:rFonts w:ascii="Times New Roman" w:hAnsi="Times New Roman" w:cs="Times New Roman"/>
          <w:i/>
          <w:iCs/>
        </w:rPr>
        <w:t xml:space="preserve"> tagging</w:t>
      </w:r>
      <w:r w:rsidR="004F1FCD" w:rsidRPr="0029323F">
        <w:rPr>
          <w:rFonts w:ascii="Times New Roman" w:hAnsi="Times New Roman" w:cs="Times New Roman"/>
          <w:i/>
          <w:iCs/>
        </w:rPr>
        <w:t xml:space="preserve"> data with ob</w:t>
      </w:r>
      <w:r w:rsidR="004F1FCD" w:rsidRPr="0078109E">
        <w:rPr>
          <w:rFonts w:ascii="Times New Roman" w:hAnsi="Times New Roman" w:cs="Times New Roman"/>
          <w:i/>
          <w:iCs/>
        </w:rPr>
        <w:t>served length</w:t>
      </w:r>
      <w:r w:rsidRPr="0078109E">
        <w:rPr>
          <w:rFonts w:ascii="Times New Roman" w:hAnsi="Times New Roman" w:cs="Times New Roman"/>
          <w:i/>
          <w:iCs/>
        </w:rPr>
        <w:t>s</w:t>
      </w:r>
      <w:r w:rsidR="004F1FCD" w:rsidRPr="0078109E">
        <w:rPr>
          <w:rFonts w:ascii="Times New Roman" w:hAnsi="Times New Roman" w:cs="Times New Roman"/>
          <w:i/>
          <w:iCs/>
        </w:rPr>
        <w:t xml:space="preserve"> at recapture exce</w:t>
      </w:r>
      <w:r w:rsidRPr="0078109E">
        <w:rPr>
          <w:rFonts w:ascii="Times New Roman" w:hAnsi="Times New Roman" w:cs="Times New Roman"/>
          <w:i/>
          <w:iCs/>
        </w:rPr>
        <w:t>eding</w:t>
      </w:r>
      <w:r w:rsidR="004F1FCD" w:rsidRPr="0078109E">
        <w:rPr>
          <w:rFonts w:ascii="Times New Roman" w:hAnsi="Times New Roman" w:cs="Times New Roman"/>
          <w:i/>
          <w:iCs/>
        </w:rPr>
        <w:t xml:space="preserve"> 50 cm.</w:t>
      </w:r>
      <w:ins w:id="66" w:author="ecf" w:date="2019-08-20T17:20:00Z">
        <w:r w:rsidR="0078109E" w:rsidRPr="0078109E">
          <w:rPr>
            <w:rFonts w:ascii="Times New Roman" w:hAnsi="Times New Roman" w:cs="Times New Roman"/>
            <w:i/>
            <w:iCs/>
          </w:rPr>
          <w:t xml:space="preserve"> The sample of specimens used by </w:t>
        </w:r>
        <w:proofErr w:type="spellStart"/>
        <w:r w:rsidR="0078109E" w:rsidRPr="0078109E">
          <w:rPr>
            <w:rFonts w:ascii="Times New Roman" w:hAnsi="Times New Roman" w:cs="Times New Roman"/>
            <w:i/>
            <w:iCs/>
          </w:rPr>
          <w:t>Luers</w:t>
        </w:r>
        <w:proofErr w:type="spellEnd"/>
        <w:r w:rsidR="0078109E" w:rsidRPr="0078109E">
          <w:rPr>
            <w:rFonts w:ascii="Times New Roman" w:hAnsi="Times New Roman" w:cs="Times New Roman"/>
            <w:i/>
            <w:iCs/>
          </w:rPr>
          <w:t xml:space="preserve"> et al. (2017) had most fish sampled in the range of 35-55 cm FL </w:t>
        </w:r>
      </w:ins>
      <w:ins w:id="67" w:author="ecf" w:date="2019-08-20T17:21:00Z">
        <w:r w:rsidR="0078109E" w:rsidRPr="00E62614">
          <w:rPr>
            <w:rFonts w:ascii="Times New Roman" w:hAnsi="Times New Roman" w:cs="Times New Roman"/>
            <w:i/>
            <w:color w:val="000000"/>
          </w:rPr>
          <w:t>regardless of sex (pg.</w:t>
        </w:r>
      </w:ins>
      <w:ins w:id="68" w:author="ecf" w:date="2019-08-20T17:22:00Z">
        <w:r w:rsidR="0078109E" w:rsidRPr="00E62614">
          <w:rPr>
            <w:rFonts w:ascii="Times New Roman" w:hAnsi="Times New Roman" w:cs="Times New Roman"/>
            <w:i/>
            <w:color w:val="000000"/>
          </w:rPr>
          <w:t xml:space="preserve"> 328) </w:t>
        </w:r>
      </w:ins>
      <w:ins w:id="69" w:author="ecf" w:date="2019-08-20T17:24:00Z">
        <w:r w:rsidR="0078109E" w:rsidRPr="00E62614">
          <w:rPr>
            <w:rFonts w:ascii="Times New Roman" w:hAnsi="Times New Roman" w:cs="Times New Roman"/>
            <w:i/>
            <w:color w:val="000000"/>
          </w:rPr>
          <w:t xml:space="preserve">with only a few fish over 70 cm </w:t>
        </w:r>
      </w:ins>
      <w:ins w:id="70" w:author="ecf" w:date="2019-08-20T17:22:00Z">
        <w:r w:rsidR="0078109E" w:rsidRPr="00E62614">
          <w:rPr>
            <w:rFonts w:ascii="Times New Roman" w:hAnsi="Times New Roman" w:cs="Times New Roman"/>
            <w:i/>
            <w:color w:val="000000"/>
          </w:rPr>
          <w:t>whi</w:t>
        </w:r>
        <w:r w:rsidR="0078109E">
          <w:rPr>
            <w:rFonts w:ascii="Times New Roman" w:hAnsi="Times New Roman" w:cs="Times New Roman"/>
            <w:i/>
            <w:color w:val="000000"/>
          </w:rPr>
          <w:t xml:space="preserve">ch is comparable to our dataset with minimal effects on </w:t>
        </w:r>
      </w:ins>
      <w:ins w:id="71" w:author="ecf" w:date="2019-08-20T17:26:00Z">
        <w:r w:rsidR="0078109E">
          <w:rPr>
            <w:rFonts w:ascii="Times New Roman" w:hAnsi="Times New Roman" w:cs="Times New Roman"/>
            <w:i/>
            <w:color w:val="000000"/>
          </w:rPr>
          <w:t xml:space="preserve">the </w:t>
        </w:r>
      </w:ins>
      <w:ins w:id="72" w:author="ecf" w:date="2019-08-20T17:22:00Z">
        <w:r w:rsidR="0078109E">
          <w:rPr>
            <w:rFonts w:ascii="Times New Roman" w:hAnsi="Times New Roman" w:cs="Times New Roman"/>
            <w:i/>
            <w:color w:val="000000"/>
          </w:rPr>
          <w:t xml:space="preserve">estimation on </w:t>
        </w:r>
      </w:ins>
      <w:ins w:id="73" w:author="ecf" w:date="2019-08-20T17:25:00Z">
        <w:r w:rsidR="0078109E" w:rsidRPr="0029323F">
          <w:rPr>
            <w:rFonts w:ascii="Times New Roman" w:eastAsia="Times New Roman" w:hAnsi="Times New Roman" w:cs="Times New Roman"/>
            <w:i/>
            <w:iCs/>
            <w:color w:val="000000" w:themeColor="text1"/>
          </w:rPr>
          <w:t>L</w:t>
        </w:r>
        <w:r w:rsidR="0078109E" w:rsidRPr="00AC28D7">
          <w:rPr>
            <w:rFonts w:ascii="Times New Roman" w:hAnsi="Times New Roman" w:cs="Times New Roman"/>
            <w:i/>
            <w:sz w:val="26"/>
            <w:szCs w:val="26"/>
            <w:vertAlign w:val="subscript"/>
          </w:rPr>
          <w:t>∞</w:t>
        </w:r>
      </w:ins>
      <w:ins w:id="74" w:author="ecf" w:date="2019-08-20T17:26:00Z">
        <w:r w:rsidR="0078109E">
          <w:rPr>
            <w:rFonts w:ascii="Times New Roman" w:hAnsi="Times New Roman" w:cs="Times New Roman"/>
            <w:i/>
            <w:iCs/>
          </w:rPr>
          <w:t xml:space="preserve">. </w:t>
        </w:r>
      </w:ins>
      <w:r w:rsidR="0009101D" w:rsidRPr="0029323F">
        <w:rPr>
          <w:rFonts w:ascii="Times New Roman" w:hAnsi="Times New Roman" w:cs="Times New Roman"/>
          <w:i/>
          <w:iCs/>
        </w:rPr>
        <w:t>Additionally</w:t>
      </w:r>
      <w:r w:rsidR="00C3462B" w:rsidRPr="0029323F">
        <w:rPr>
          <w:rFonts w:ascii="Times New Roman" w:hAnsi="Times New Roman" w:cs="Times New Roman"/>
          <w:i/>
          <w:iCs/>
        </w:rPr>
        <w:t xml:space="preserve">, </w:t>
      </w:r>
      <w:r w:rsidR="0009101D" w:rsidRPr="0029323F">
        <w:rPr>
          <w:rFonts w:ascii="Times New Roman" w:hAnsi="Times New Roman" w:cs="Times New Roman"/>
          <w:i/>
          <w:iCs/>
        </w:rPr>
        <w:t>larger size classes</w:t>
      </w:r>
      <w:r w:rsidR="00D75DE3" w:rsidRPr="0029323F">
        <w:rPr>
          <w:rFonts w:ascii="Times New Roman" w:hAnsi="Times New Roman" w:cs="Times New Roman"/>
          <w:i/>
          <w:iCs/>
        </w:rPr>
        <w:t xml:space="preserve"> (both pooled and individuals)</w:t>
      </w:r>
      <w:r w:rsidR="0009101D" w:rsidRPr="0029323F">
        <w:rPr>
          <w:rFonts w:ascii="Times New Roman" w:hAnsi="Times New Roman" w:cs="Times New Roman"/>
          <w:i/>
          <w:iCs/>
        </w:rPr>
        <w:t xml:space="preserve"> </w:t>
      </w:r>
      <w:r w:rsidR="00C3462B" w:rsidRPr="0029323F">
        <w:rPr>
          <w:rFonts w:ascii="Times New Roman" w:hAnsi="Times New Roman" w:cs="Times New Roman"/>
          <w:i/>
          <w:iCs/>
        </w:rPr>
        <w:t xml:space="preserve">obtained </w:t>
      </w:r>
      <w:r w:rsidR="00D75DE3" w:rsidRPr="0029323F">
        <w:rPr>
          <w:rFonts w:ascii="Times New Roman" w:hAnsi="Times New Roman" w:cs="Times New Roman"/>
          <w:i/>
          <w:iCs/>
        </w:rPr>
        <w:t xml:space="preserve">from </w:t>
      </w:r>
      <w:r w:rsidR="0009101D" w:rsidRPr="0029323F">
        <w:rPr>
          <w:rFonts w:ascii="Times New Roman" w:hAnsi="Times New Roman" w:cs="Times New Roman"/>
          <w:i/>
          <w:iCs/>
        </w:rPr>
        <w:t xml:space="preserve">bomb-carbon and </w:t>
      </w:r>
      <w:proofErr w:type="spellStart"/>
      <w:r w:rsidR="0009101D" w:rsidRPr="0029323F">
        <w:rPr>
          <w:rFonts w:ascii="Times New Roman" w:hAnsi="Times New Roman" w:cs="Times New Roman"/>
          <w:i/>
          <w:iCs/>
        </w:rPr>
        <w:t>lead:radium</w:t>
      </w:r>
      <w:proofErr w:type="spellEnd"/>
      <w:r w:rsidR="0009101D" w:rsidRPr="0029323F">
        <w:rPr>
          <w:rFonts w:ascii="Times New Roman" w:hAnsi="Times New Roman" w:cs="Times New Roman"/>
          <w:i/>
          <w:iCs/>
        </w:rPr>
        <w:t xml:space="preserve"> data sets</w:t>
      </w:r>
      <w:r w:rsidR="00D75DE3" w:rsidRPr="0029323F">
        <w:rPr>
          <w:rFonts w:ascii="Times New Roman" w:hAnsi="Times New Roman" w:cs="Times New Roman"/>
          <w:i/>
          <w:iCs/>
        </w:rPr>
        <w:t xml:space="preserve"> (Andrews et al. 201</w:t>
      </w:r>
      <w:ins w:id="75" w:author="Stephen Scherrer" w:date="2019-09-03T10:50:00Z">
        <w:r w:rsidR="000F61A9">
          <w:rPr>
            <w:rFonts w:ascii="Times New Roman" w:hAnsi="Times New Roman" w:cs="Times New Roman"/>
            <w:i/>
            <w:iCs/>
          </w:rPr>
          <w:t>2</w:t>
        </w:r>
      </w:ins>
      <w:bookmarkStart w:id="76" w:name="_GoBack"/>
      <w:bookmarkEnd w:id="76"/>
      <w:del w:id="77" w:author="Stephen Scherrer" w:date="2019-09-03T10:50:00Z">
        <w:r w:rsidR="00D75DE3" w:rsidRPr="0029323F" w:rsidDel="000F61A9">
          <w:rPr>
            <w:rFonts w:ascii="Times New Roman" w:hAnsi="Times New Roman" w:cs="Times New Roman"/>
            <w:i/>
            <w:iCs/>
          </w:rPr>
          <w:delText>1</w:delText>
        </w:r>
      </w:del>
      <w:r w:rsidR="00D75DE3" w:rsidRPr="0029323F">
        <w:rPr>
          <w:rFonts w:ascii="Times New Roman" w:hAnsi="Times New Roman" w:cs="Times New Roman"/>
          <w:i/>
          <w:iCs/>
        </w:rPr>
        <w:t>) are include</w:t>
      </w:r>
      <w:r w:rsidR="00D75DE3" w:rsidRPr="0078109E">
        <w:rPr>
          <w:rFonts w:ascii="Times New Roman" w:hAnsi="Times New Roman" w:cs="Times New Roman"/>
          <w:i/>
          <w:iCs/>
        </w:rPr>
        <w:t xml:space="preserve">d in </w:t>
      </w:r>
      <w:r w:rsidR="00C3462B" w:rsidRPr="0078109E">
        <w:rPr>
          <w:rFonts w:ascii="Times New Roman" w:hAnsi="Times New Roman" w:cs="Times New Roman"/>
          <w:i/>
          <w:iCs/>
        </w:rPr>
        <w:t>in the direct aging components of the integrative models and contribute to the parameter estimation procedure for those models (Models 6-11).</w:t>
      </w:r>
      <w:r w:rsidR="0014263E" w:rsidRPr="0078109E">
        <w:rPr>
          <w:rFonts w:ascii="Times New Roman" w:hAnsi="Times New Roman" w:cs="Times New Roman"/>
          <w:i/>
          <w:iCs/>
        </w:rPr>
        <w:t xml:space="preserve"> </w:t>
      </w:r>
    </w:p>
    <w:p w14:paraId="0A54DBD9" w14:textId="276C8AE7" w:rsidR="0014263E" w:rsidRPr="0029323F" w:rsidRDefault="0014263E">
      <w:pPr>
        <w:rPr>
          <w:rFonts w:ascii="Times New Roman" w:hAnsi="Times New Roman" w:cs="Times New Roman"/>
          <w:i/>
          <w:iCs/>
        </w:rPr>
      </w:pPr>
    </w:p>
    <w:p w14:paraId="4E518A7E" w14:textId="14A30A1F" w:rsidR="005C31F3" w:rsidRPr="0029323F" w:rsidDel="0054673E" w:rsidRDefault="0078109E" w:rsidP="005C31F3">
      <w:pPr>
        <w:rPr>
          <w:del w:id="78" w:author="ecf" w:date="2019-08-20T17:30:00Z"/>
          <w:rFonts w:ascii="Times New Roman" w:hAnsi="Times New Roman" w:cs="Times New Roman"/>
          <w:i/>
          <w:iCs/>
        </w:rPr>
      </w:pPr>
      <w:ins w:id="79" w:author="ecf" w:date="2019-08-20T17:26:00Z">
        <w:r>
          <w:rPr>
            <w:rFonts w:ascii="Times New Roman" w:hAnsi="Times New Roman" w:cs="Times New Roman"/>
            <w:i/>
            <w:iCs/>
          </w:rPr>
          <w:t xml:space="preserve">A final point, </w:t>
        </w:r>
      </w:ins>
      <w:r w:rsidR="0014263E" w:rsidRPr="0029323F">
        <w:rPr>
          <w:rFonts w:ascii="Times New Roman" w:hAnsi="Times New Roman" w:cs="Times New Roman"/>
          <w:i/>
          <w:iCs/>
        </w:rPr>
        <w:t>Williams e</w:t>
      </w:r>
      <w:ins w:id="80" w:author="ecf" w:date="2019-08-20T17:26:00Z">
        <w:r>
          <w:rPr>
            <w:rFonts w:ascii="Times New Roman" w:hAnsi="Times New Roman" w:cs="Times New Roman"/>
            <w:i/>
            <w:iCs/>
          </w:rPr>
          <w:t xml:space="preserve">t al. (2017) </w:t>
        </w:r>
      </w:ins>
      <w:ins w:id="81" w:author="ecf" w:date="2019-08-20T17:27:00Z">
        <w:r>
          <w:rPr>
            <w:rFonts w:ascii="Times New Roman" w:hAnsi="Times New Roman" w:cs="Times New Roman"/>
            <w:i/>
            <w:iCs/>
          </w:rPr>
          <w:t>suggests determinate growth</w:t>
        </w:r>
      </w:ins>
      <w:r w:rsidR="00166803" w:rsidRPr="0029323F">
        <w:rPr>
          <w:rFonts w:ascii="Times New Roman" w:hAnsi="Times New Roman" w:cs="Times New Roman"/>
          <w:i/>
          <w:iCs/>
        </w:rPr>
        <w:t xml:space="preserve"> once </w:t>
      </w:r>
      <w:ins w:id="82" w:author="ecf" w:date="2019-08-20T17:27:00Z">
        <w:r>
          <w:rPr>
            <w:rFonts w:ascii="Times New Roman" w:hAnsi="Times New Roman" w:cs="Times New Roman"/>
            <w:i/>
            <w:iCs/>
          </w:rPr>
          <w:t xml:space="preserve">a fish has </w:t>
        </w:r>
      </w:ins>
      <w:r w:rsidR="00166803" w:rsidRPr="0029323F">
        <w:rPr>
          <w:rFonts w:ascii="Times New Roman" w:hAnsi="Times New Roman" w:cs="Times New Roman"/>
          <w:i/>
          <w:iCs/>
        </w:rPr>
        <w:t>attain</w:t>
      </w:r>
      <w:ins w:id="83" w:author="ecf" w:date="2019-08-20T17:27:00Z">
        <w:r>
          <w:rPr>
            <w:rFonts w:ascii="Times New Roman" w:hAnsi="Times New Roman" w:cs="Times New Roman"/>
            <w:i/>
            <w:iCs/>
          </w:rPr>
          <w:t>ed</w:t>
        </w:r>
      </w:ins>
      <w:r w:rsidR="00166803" w:rsidRPr="0029323F">
        <w:rPr>
          <w:rFonts w:ascii="Times New Roman" w:hAnsi="Times New Roman" w:cs="Times New Roman"/>
          <w:i/>
          <w:iCs/>
        </w:rPr>
        <w:t xml:space="preserve"> their asymptotic length</w:t>
      </w:r>
      <w:ins w:id="84" w:author="ecf" w:date="2019-08-20T17:27:00Z">
        <w:r>
          <w:rPr>
            <w:rFonts w:ascii="Times New Roman" w:hAnsi="Times New Roman" w:cs="Times New Roman"/>
            <w:i/>
            <w:iCs/>
          </w:rPr>
          <w:t xml:space="preserve">, Thus, </w:t>
        </w:r>
      </w:ins>
      <w:r w:rsidR="00166803" w:rsidRPr="0029323F">
        <w:rPr>
          <w:rFonts w:ascii="Times New Roman" w:hAnsi="Times New Roman" w:cs="Times New Roman"/>
          <w:i/>
          <w:iCs/>
        </w:rPr>
        <w:t>these fish go on to live a considerable time</w:t>
      </w:r>
      <w:ins w:id="85" w:author="ecf" w:date="2019-08-20T17:27:00Z">
        <w:r>
          <w:rPr>
            <w:rFonts w:ascii="Times New Roman" w:hAnsi="Times New Roman" w:cs="Times New Roman"/>
            <w:i/>
            <w:iCs/>
          </w:rPr>
          <w:t xml:space="preserve"> at a similar size</w:t>
        </w:r>
      </w:ins>
      <w:r w:rsidR="00166803" w:rsidRPr="0029323F">
        <w:rPr>
          <w:rFonts w:ascii="Times New Roman" w:hAnsi="Times New Roman" w:cs="Times New Roman"/>
          <w:i/>
          <w:iCs/>
        </w:rPr>
        <w:t xml:space="preserve"> and it is not possible to determine the age of the largest fish from size alone. </w:t>
      </w:r>
      <w:r w:rsidR="00294471" w:rsidRPr="0029323F">
        <w:rPr>
          <w:rFonts w:ascii="Times New Roman" w:hAnsi="Times New Roman" w:cs="Times New Roman"/>
          <w:i/>
          <w:iCs/>
        </w:rPr>
        <w:t xml:space="preserve">When growth parameters underestimate the recaptured size of the largest fish, this means that these fish are continuing to grow at a rate faster than predicted. </w:t>
      </w:r>
      <w:r w:rsidR="00C71638">
        <w:rPr>
          <w:rFonts w:ascii="Times New Roman" w:hAnsi="Times New Roman" w:cs="Times New Roman"/>
          <w:i/>
          <w:iCs/>
        </w:rPr>
        <w:t>If d</w:t>
      </w:r>
      <w:r w:rsidR="005C31F3" w:rsidRPr="0029323F">
        <w:rPr>
          <w:rFonts w:ascii="Times New Roman" w:hAnsi="Times New Roman" w:cs="Times New Roman"/>
          <w:i/>
          <w:iCs/>
        </w:rPr>
        <w:t xml:space="preserve">ecoupling of length and age </w:t>
      </w:r>
      <w:r w:rsidR="00C71638">
        <w:rPr>
          <w:rFonts w:ascii="Times New Roman" w:hAnsi="Times New Roman" w:cs="Times New Roman"/>
          <w:i/>
          <w:iCs/>
        </w:rPr>
        <w:t xml:space="preserve">described for this species were to account for this effect, we </w:t>
      </w:r>
      <w:r w:rsidR="005C31F3" w:rsidRPr="0029323F">
        <w:rPr>
          <w:rFonts w:ascii="Times New Roman" w:hAnsi="Times New Roman" w:cs="Times New Roman"/>
          <w:i/>
          <w:iCs/>
        </w:rPr>
        <w:t xml:space="preserve">should instead </w:t>
      </w:r>
      <w:r w:rsidR="00C71638">
        <w:rPr>
          <w:rFonts w:ascii="Times New Roman" w:hAnsi="Times New Roman" w:cs="Times New Roman"/>
          <w:i/>
          <w:iCs/>
        </w:rPr>
        <w:t>see</w:t>
      </w:r>
      <w:r w:rsidR="005C31F3" w:rsidRPr="0029323F">
        <w:rPr>
          <w:rFonts w:ascii="Times New Roman" w:hAnsi="Times New Roman" w:cs="Times New Roman"/>
          <w:i/>
          <w:iCs/>
        </w:rPr>
        <w:t xml:space="preserve"> the opposite effect, where fish get older but </w:t>
      </w:r>
      <w:r w:rsidR="00C1298E" w:rsidRPr="0029323F">
        <w:rPr>
          <w:rFonts w:ascii="Times New Roman" w:hAnsi="Times New Roman" w:cs="Times New Roman"/>
          <w:i/>
          <w:iCs/>
        </w:rPr>
        <w:t>grow at slower rates</w:t>
      </w:r>
      <w:r w:rsidR="005C31F3" w:rsidRPr="0029323F">
        <w:rPr>
          <w:rFonts w:ascii="Times New Roman" w:hAnsi="Times New Roman" w:cs="Times New Roman"/>
          <w:i/>
          <w:iCs/>
        </w:rPr>
        <w:t>, rather than growing faster as they approach their asymptotic size.</w:t>
      </w:r>
      <w:ins w:id="86" w:author="ecf" w:date="2019-08-20T17:28:00Z">
        <w:r w:rsidR="0054673E">
          <w:rPr>
            <w:rFonts w:ascii="Times New Roman" w:hAnsi="Times New Roman" w:cs="Times New Roman"/>
            <w:i/>
            <w:iCs/>
          </w:rPr>
          <w:t xml:space="preserve"> Since we didn’t observe this in the model analysis, it suggests that our results are robust and follow</w:t>
        </w:r>
      </w:ins>
      <w:ins w:id="87" w:author="ecf" w:date="2019-08-20T17:29:00Z">
        <w:r w:rsidR="0054673E">
          <w:rPr>
            <w:rFonts w:ascii="Times New Roman" w:hAnsi="Times New Roman" w:cs="Times New Roman"/>
            <w:i/>
            <w:iCs/>
          </w:rPr>
          <w:t xml:space="preserve"> conclusions from</w:t>
        </w:r>
      </w:ins>
      <w:ins w:id="88" w:author="ecf" w:date="2019-08-20T17:28:00Z">
        <w:r w:rsidR="0054673E">
          <w:rPr>
            <w:rFonts w:ascii="Times New Roman" w:hAnsi="Times New Roman" w:cs="Times New Roman"/>
            <w:i/>
            <w:iCs/>
          </w:rPr>
          <w:t xml:space="preserve"> prior studies.</w:t>
        </w:r>
      </w:ins>
      <w:ins w:id="89" w:author="ecf" w:date="2019-08-20T17:30:00Z">
        <w:r w:rsidR="0054673E">
          <w:rPr>
            <w:rFonts w:ascii="Times New Roman" w:hAnsi="Times New Roman" w:cs="Times New Roman"/>
            <w:i/>
            <w:iCs/>
          </w:rPr>
          <w:t xml:space="preserve"> </w:t>
        </w:r>
      </w:ins>
    </w:p>
    <w:p w14:paraId="04515653" w14:textId="77777777" w:rsidR="005C31F3" w:rsidRPr="0029323F" w:rsidDel="0054673E" w:rsidRDefault="005C31F3">
      <w:pPr>
        <w:rPr>
          <w:del w:id="90" w:author="ecf" w:date="2019-08-20T17:30:00Z"/>
          <w:rFonts w:ascii="Times New Roman" w:hAnsi="Times New Roman" w:cs="Times New Roman"/>
          <w:i/>
          <w:iCs/>
        </w:rPr>
      </w:pPr>
    </w:p>
    <w:p w14:paraId="064003E1" w14:textId="18E54DE1" w:rsidR="0014263E" w:rsidRPr="0029323F" w:rsidRDefault="00C1298E">
      <w:pPr>
        <w:rPr>
          <w:rFonts w:ascii="Times New Roman" w:hAnsi="Times New Roman" w:cs="Times New Roman"/>
          <w:i/>
          <w:iCs/>
        </w:rPr>
      </w:pPr>
      <w:r w:rsidRPr="0029323F">
        <w:rPr>
          <w:rFonts w:ascii="Times New Roman" w:hAnsi="Times New Roman" w:cs="Times New Roman"/>
          <w:i/>
          <w:iCs/>
        </w:rPr>
        <w:t>The</w:t>
      </w:r>
      <w:r w:rsidR="00294471" w:rsidRPr="0029323F">
        <w:rPr>
          <w:rFonts w:ascii="Times New Roman" w:hAnsi="Times New Roman" w:cs="Times New Roman"/>
          <w:i/>
          <w:iCs/>
        </w:rPr>
        <w:t xml:space="preserve"> growth parameters obtained by </w:t>
      </w:r>
      <w:r w:rsidR="00166803" w:rsidRPr="0029323F">
        <w:rPr>
          <w:rFonts w:ascii="Times New Roman" w:hAnsi="Times New Roman" w:cs="Times New Roman"/>
          <w:i/>
          <w:iCs/>
        </w:rPr>
        <w:t xml:space="preserve">Andrews et al. </w:t>
      </w:r>
      <w:r w:rsidR="00BA2C6B" w:rsidRPr="0029323F">
        <w:rPr>
          <w:rFonts w:ascii="Times New Roman" w:hAnsi="Times New Roman" w:cs="Times New Roman"/>
          <w:i/>
          <w:iCs/>
        </w:rPr>
        <w:t xml:space="preserve">for P. filamentosus </w:t>
      </w:r>
      <w:ins w:id="91" w:author="ecf" w:date="2019-08-20T17:30:00Z">
        <w:r w:rsidR="0054673E">
          <w:rPr>
            <w:rFonts w:ascii="Times New Roman" w:hAnsi="Times New Roman" w:cs="Times New Roman"/>
            <w:i/>
            <w:iCs/>
          </w:rPr>
          <w:t>were able to address this</w:t>
        </w:r>
      </w:ins>
      <w:r w:rsidR="00166803" w:rsidRPr="0029323F">
        <w:rPr>
          <w:rFonts w:ascii="Times New Roman" w:hAnsi="Times New Roman" w:cs="Times New Roman"/>
          <w:i/>
          <w:iCs/>
        </w:rPr>
        <w:t xml:space="preserve"> concern </w:t>
      </w:r>
      <w:r w:rsidR="00294471" w:rsidRPr="0029323F">
        <w:rPr>
          <w:rFonts w:ascii="Times New Roman" w:hAnsi="Times New Roman" w:cs="Times New Roman"/>
          <w:i/>
          <w:iCs/>
        </w:rPr>
        <w:t xml:space="preserve">by using </w:t>
      </w:r>
      <w:proofErr w:type="spellStart"/>
      <w:r w:rsidR="00294471" w:rsidRPr="0029323F">
        <w:rPr>
          <w:rFonts w:ascii="Times New Roman" w:hAnsi="Times New Roman" w:cs="Times New Roman"/>
          <w:i/>
          <w:iCs/>
        </w:rPr>
        <w:t>radiometrics</w:t>
      </w:r>
      <w:proofErr w:type="spellEnd"/>
      <w:r w:rsidR="00294471" w:rsidRPr="0029323F">
        <w:rPr>
          <w:rFonts w:ascii="Times New Roman" w:hAnsi="Times New Roman" w:cs="Times New Roman"/>
          <w:i/>
          <w:iCs/>
        </w:rPr>
        <w:t xml:space="preserve"> to validate age (</w:t>
      </w:r>
      <w:ins w:id="92" w:author="ecf" w:date="2019-08-20T17:30:00Z">
        <w:r w:rsidR="0054673E">
          <w:rPr>
            <w:rFonts w:ascii="Times New Roman" w:hAnsi="Times New Roman" w:cs="Times New Roman"/>
            <w:i/>
            <w:iCs/>
          </w:rPr>
          <w:t xml:space="preserve">and, </w:t>
        </w:r>
      </w:ins>
      <w:r w:rsidR="00166803" w:rsidRPr="0029323F">
        <w:rPr>
          <w:rFonts w:ascii="Times New Roman" w:hAnsi="Times New Roman" w:cs="Times New Roman"/>
          <w:i/>
          <w:iCs/>
        </w:rPr>
        <w:t>in the process</w:t>
      </w:r>
      <w:ins w:id="93" w:author="ecf" w:date="2019-08-20T17:30:00Z">
        <w:r w:rsidR="0054673E">
          <w:rPr>
            <w:rFonts w:ascii="Times New Roman" w:hAnsi="Times New Roman" w:cs="Times New Roman"/>
            <w:i/>
            <w:iCs/>
          </w:rPr>
          <w:t>,</w:t>
        </w:r>
      </w:ins>
      <w:r w:rsidR="00166803" w:rsidRPr="0029323F">
        <w:rPr>
          <w:rFonts w:ascii="Times New Roman" w:hAnsi="Times New Roman" w:cs="Times New Roman"/>
          <w:i/>
          <w:iCs/>
        </w:rPr>
        <w:t xml:space="preserve"> reveal</w:t>
      </w:r>
      <w:r w:rsidR="00C71638">
        <w:rPr>
          <w:rFonts w:ascii="Times New Roman" w:hAnsi="Times New Roman" w:cs="Times New Roman"/>
          <w:i/>
          <w:iCs/>
        </w:rPr>
        <w:t>ed</w:t>
      </w:r>
      <w:r w:rsidR="00166803" w:rsidRPr="0029323F">
        <w:rPr>
          <w:rFonts w:ascii="Times New Roman" w:hAnsi="Times New Roman" w:cs="Times New Roman"/>
          <w:i/>
          <w:iCs/>
        </w:rPr>
        <w:t xml:space="preserve"> that the life expectancy for this species was significantly greater than previously estimated). </w:t>
      </w:r>
      <w:r w:rsidR="00BA2C6B" w:rsidRPr="0029323F">
        <w:rPr>
          <w:rFonts w:ascii="Times New Roman" w:hAnsi="Times New Roman" w:cs="Times New Roman"/>
          <w:i/>
          <w:iCs/>
        </w:rPr>
        <w:t>These</w:t>
      </w:r>
      <w:r w:rsidR="00166803" w:rsidRPr="0029323F">
        <w:rPr>
          <w:rFonts w:ascii="Times New Roman" w:hAnsi="Times New Roman" w:cs="Times New Roman"/>
          <w:i/>
          <w:iCs/>
        </w:rPr>
        <w:t xml:space="preserve"> parameters are in very close agreement with the ones we’ve estimated here</w:t>
      </w:r>
      <w:r w:rsidR="00294471" w:rsidRPr="0029323F">
        <w:rPr>
          <w:rFonts w:ascii="Times New Roman" w:hAnsi="Times New Roman" w:cs="Times New Roman"/>
          <w:i/>
          <w:iCs/>
        </w:rPr>
        <w:t xml:space="preserve"> and </w:t>
      </w:r>
      <w:r w:rsidR="00C71638">
        <w:rPr>
          <w:rFonts w:ascii="Times New Roman" w:hAnsi="Times New Roman" w:cs="Times New Roman"/>
          <w:i/>
          <w:iCs/>
        </w:rPr>
        <w:t xml:space="preserve">similarly </w:t>
      </w:r>
      <w:r w:rsidR="00294471" w:rsidRPr="0029323F">
        <w:rPr>
          <w:rFonts w:ascii="Times New Roman" w:hAnsi="Times New Roman" w:cs="Times New Roman"/>
          <w:i/>
          <w:iCs/>
        </w:rPr>
        <w:t xml:space="preserve">underestimate growth </w:t>
      </w:r>
      <w:r w:rsidR="00C71638">
        <w:rPr>
          <w:rFonts w:ascii="Times New Roman" w:hAnsi="Times New Roman" w:cs="Times New Roman"/>
          <w:i/>
          <w:iCs/>
        </w:rPr>
        <w:t>in the largest fish</w:t>
      </w:r>
      <w:r w:rsidR="00294471" w:rsidRPr="0029323F">
        <w:rPr>
          <w:rFonts w:ascii="Times New Roman" w:hAnsi="Times New Roman" w:cs="Times New Roman"/>
          <w:i/>
          <w:iCs/>
        </w:rPr>
        <w:t xml:space="preserve">. For these reasons, </w:t>
      </w:r>
      <w:r w:rsidR="00166803" w:rsidRPr="0029323F">
        <w:rPr>
          <w:rFonts w:ascii="Times New Roman" w:hAnsi="Times New Roman" w:cs="Times New Roman"/>
          <w:i/>
          <w:iCs/>
        </w:rPr>
        <w:t>it does not appear that decoupling of age</w:t>
      </w:r>
      <w:r w:rsidR="00294471" w:rsidRPr="0029323F">
        <w:rPr>
          <w:rFonts w:ascii="Times New Roman" w:hAnsi="Times New Roman" w:cs="Times New Roman"/>
          <w:i/>
          <w:iCs/>
        </w:rPr>
        <w:t>, nor a lack of larger individuals,</w:t>
      </w:r>
      <w:r w:rsidR="00166803" w:rsidRPr="0029323F">
        <w:rPr>
          <w:rFonts w:ascii="Times New Roman" w:hAnsi="Times New Roman" w:cs="Times New Roman"/>
          <w:i/>
          <w:iCs/>
        </w:rPr>
        <w:t xml:space="preserve"> </w:t>
      </w:r>
      <w:r w:rsidR="00C71638">
        <w:rPr>
          <w:rFonts w:ascii="Times New Roman" w:hAnsi="Times New Roman" w:cs="Times New Roman"/>
          <w:i/>
          <w:iCs/>
        </w:rPr>
        <w:t xml:space="preserve">can account for the </w:t>
      </w:r>
      <w:r w:rsidR="00FE6B78">
        <w:rPr>
          <w:rFonts w:ascii="Times New Roman" w:hAnsi="Times New Roman" w:cs="Times New Roman"/>
          <w:i/>
          <w:iCs/>
        </w:rPr>
        <w:t>consistent underestimation of growth for the largest fish.</w:t>
      </w:r>
    </w:p>
    <w:sectPr w:rsidR="0014263E" w:rsidRPr="0029323F" w:rsidSect="00535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 Scherrer">
    <w15:presenceInfo w15:providerId="AD" w15:userId="S::scherrer@hawaii.edu::40252c95-a6d0-4ffb-bbb7-efb00b189f36"/>
  </w15:person>
  <w15:person w15:author="ecf">
    <w15:presenceInfo w15:providerId="None" w15:userId="e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84E"/>
    <w:rsid w:val="00012976"/>
    <w:rsid w:val="000137C3"/>
    <w:rsid w:val="00090790"/>
    <w:rsid w:val="0009101D"/>
    <w:rsid w:val="000E2BB1"/>
    <w:rsid w:val="000F61A9"/>
    <w:rsid w:val="00121F23"/>
    <w:rsid w:val="0014263E"/>
    <w:rsid w:val="00166803"/>
    <w:rsid w:val="001E1C49"/>
    <w:rsid w:val="00275174"/>
    <w:rsid w:val="00285029"/>
    <w:rsid w:val="0029323F"/>
    <w:rsid w:val="00294471"/>
    <w:rsid w:val="002F2316"/>
    <w:rsid w:val="00332C7F"/>
    <w:rsid w:val="00362D8B"/>
    <w:rsid w:val="00471936"/>
    <w:rsid w:val="004D435A"/>
    <w:rsid w:val="004F1FCD"/>
    <w:rsid w:val="0053520A"/>
    <w:rsid w:val="00546214"/>
    <w:rsid w:val="0054673E"/>
    <w:rsid w:val="005C31F3"/>
    <w:rsid w:val="0078109E"/>
    <w:rsid w:val="007D31BC"/>
    <w:rsid w:val="00895BC6"/>
    <w:rsid w:val="008B284E"/>
    <w:rsid w:val="008F5003"/>
    <w:rsid w:val="00A13216"/>
    <w:rsid w:val="00A54B61"/>
    <w:rsid w:val="00BA2C6B"/>
    <w:rsid w:val="00BF0457"/>
    <w:rsid w:val="00C1298E"/>
    <w:rsid w:val="00C30EE1"/>
    <w:rsid w:val="00C3462B"/>
    <w:rsid w:val="00C71638"/>
    <w:rsid w:val="00CA4D90"/>
    <w:rsid w:val="00D253E4"/>
    <w:rsid w:val="00D61C46"/>
    <w:rsid w:val="00D75DE3"/>
    <w:rsid w:val="00DC2E04"/>
    <w:rsid w:val="00DE68F1"/>
    <w:rsid w:val="00E62614"/>
    <w:rsid w:val="00E92B4A"/>
    <w:rsid w:val="00EF2620"/>
    <w:rsid w:val="00F505B6"/>
    <w:rsid w:val="00F543E9"/>
    <w:rsid w:val="00FE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6F0D"/>
  <w15:chartTrackingRefBased/>
  <w15:docId w15:val="{7A852B35-A998-9249-A0D4-E07662F9E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284E"/>
  </w:style>
  <w:style w:type="paragraph" w:styleId="BalloonText">
    <w:name w:val="Balloon Text"/>
    <w:basedOn w:val="Normal"/>
    <w:link w:val="BalloonTextChar"/>
    <w:uiPriority w:val="99"/>
    <w:semiHidden/>
    <w:unhideWhenUsed/>
    <w:rsid w:val="00C346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462B"/>
    <w:rPr>
      <w:rFonts w:ascii="Times New Roman" w:hAnsi="Times New Roman" w:cs="Times New Roman"/>
      <w:sz w:val="18"/>
      <w:szCs w:val="18"/>
    </w:rPr>
  </w:style>
  <w:style w:type="character" w:styleId="Hyperlink">
    <w:name w:val="Hyperlink"/>
    <w:basedOn w:val="DefaultParagraphFont"/>
    <w:uiPriority w:val="99"/>
    <w:semiHidden/>
    <w:unhideWhenUsed/>
    <w:rsid w:val="005462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2F78F-4E79-234E-A36C-752460309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Scherrer</dc:creator>
  <cp:keywords/>
  <dc:description/>
  <cp:lastModifiedBy>Stephen Scherrer</cp:lastModifiedBy>
  <cp:revision>6</cp:revision>
  <dcterms:created xsi:type="dcterms:W3CDTF">2019-09-03T20:44:00Z</dcterms:created>
  <dcterms:modified xsi:type="dcterms:W3CDTF">2019-09-03T20:51:00Z</dcterms:modified>
</cp:coreProperties>
</file>