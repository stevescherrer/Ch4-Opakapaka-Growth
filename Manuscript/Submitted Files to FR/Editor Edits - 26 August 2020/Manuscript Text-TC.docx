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C51F7" w14:textId="77777777" w:rsidR="0087676F" w:rsidRPr="00C10CE0" w:rsidRDefault="0087676F" w:rsidP="0087676F">
      <w:pPr>
        <w:outlineLvl w:val="0"/>
        <w:rPr>
          <w:rFonts w:ascii="Times New Roman" w:hAnsi="Times New Roman" w:cs="Times New Roman"/>
          <w:b/>
          <w:bCs/>
          <w:i/>
          <w:sz w:val="24"/>
          <w:szCs w:val="24"/>
        </w:rPr>
      </w:pPr>
      <w:r w:rsidRPr="00C10CE0">
        <w:rPr>
          <w:rFonts w:ascii="Times New Roman" w:hAnsi="Times New Roman" w:cs="Times New Roman"/>
          <w:b/>
          <w:bCs/>
          <w:i/>
          <w:sz w:val="24"/>
          <w:szCs w:val="24"/>
        </w:rPr>
        <w:t xml:space="preserve">Estimation of growth parameters integrating tag-recapture, length-frequency, and direct aging data using likelihood and Bayesian methods for the tropical </w:t>
      </w:r>
      <w:proofErr w:type="spellStart"/>
      <w:r w:rsidRPr="00C10CE0">
        <w:rPr>
          <w:rFonts w:ascii="Times New Roman" w:hAnsi="Times New Roman" w:cs="Times New Roman"/>
          <w:b/>
          <w:bCs/>
          <w:i/>
          <w:sz w:val="24"/>
          <w:szCs w:val="24"/>
        </w:rPr>
        <w:t>deepwater</w:t>
      </w:r>
      <w:proofErr w:type="spellEnd"/>
      <w:r w:rsidRPr="00C10CE0">
        <w:rPr>
          <w:rFonts w:ascii="Times New Roman" w:hAnsi="Times New Roman" w:cs="Times New Roman"/>
          <w:b/>
          <w:bCs/>
          <w:i/>
          <w:sz w:val="24"/>
          <w:szCs w:val="24"/>
        </w:rPr>
        <w:t xml:space="preserve"> snapper </w:t>
      </w:r>
      <w:r w:rsidRPr="00C10CE0">
        <w:rPr>
          <w:rFonts w:ascii="Times New Roman" w:hAnsi="Times New Roman" w:cs="Times New Roman"/>
          <w:b/>
          <w:bCs/>
          <w:i/>
          <w:iCs/>
          <w:sz w:val="24"/>
          <w:szCs w:val="24"/>
        </w:rPr>
        <w:t>Pristipomoides filamentous</w:t>
      </w:r>
      <w:r w:rsidRPr="00C10CE0">
        <w:rPr>
          <w:rFonts w:ascii="Times New Roman" w:hAnsi="Times New Roman" w:cs="Times New Roman"/>
          <w:b/>
          <w:bCs/>
          <w:i/>
          <w:sz w:val="24"/>
          <w:szCs w:val="24"/>
        </w:rPr>
        <w:t xml:space="preserve"> in Hawaii</w:t>
      </w:r>
    </w:p>
    <w:p w14:paraId="5B5142A0" w14:textId="77777777" w:rsidR="0087676F" w:rsidRPr="00046C8F" w:rsidRDefault="0087676F" w:rsidP="0087676F">
      <w:pPr>
        <w:outlineLvl w:val="0"/>
        <w:rPr>
          <w:rFonts w:ascii="Times New Roman" w:hAnsi="Times New Roman" w:cs="Times New Roman"/>
          <w:b/>
          <w:i/>
          <w:sz w:val="24"/>
          <w:szCs w:val="24"/>
        </w:rPr>
      </w:pPr>
    </w:p>
    <w:p w14:paraId="429C6022" w14:textId="14211331" w:rsidR="0087676F" w:rsidRPr="00046C8F" w:rsidRDefault="0087676F" w:rsidP="0087676F">
      <w:pPr>
        <w:rPr>
          <w:rFonts w:ascii="Times New Roman" w:hAnsi="Times New Roman" w:cs="Times New Roman"/>
          <w:sz w:val="24"/>
          <w:szCs w:val="24"/>
          <w:vertAlign w:val="superscript"/>
        </w:rPr>
      </w:pPr>
      <w:r w:rsidRPr="00046C8F">
        <w:rPr>
          <w:rFonts w:ascii="Times New Roman" w:hAnsi="Times New Roman" w:cs="Times New Roman"/>
          <w:sz w:val="24"/>
          <w:szCs w:val="24"/>
        </w:rPr>
        <w:t>Scherrer, Stephen R.</w:t>
      </w: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w:t>
      </w:r>
      <w:r w:rsidR="00D146F4">
        <w:rPr>
          <w:rFonts w:ascii="Times New Roman" w:hAnsi="Times New Roman" w:cs="Times New Roman"/>
          <w:sz w:val="24"/>
          <w:szCs w:val="24"/>
        </w:rPr>
        <w:t xml:space="preserve">, </w:t>
      </w:r>
      <w:r w:rsidRPr="00046C8F">
        <w:rPr>
          <w:rFonts w:ascii="Times New Roman" w:hAnsi="Times New Roman" w:cs="Times New Roman"/>
          <w:sz w:val="24"/>
          <w:szCs w:val="24"/>
        </w:rPr>
        <w:t>Kobayashi, Donald R.</w:t>
      </w:r>
      <w:r w:rsidRPr="00046C8F">
        <w:rPr>
          <w:rFonts w:ascii="Times New Roman" w:hAnsi="Times New Roman" w:cs="Times New Roman"/>
          <w:sz w:val="24"/>
          <w:szCs w:val="24"/>
          <w:vertAlign w:val="superscript"/>
        </w:rPr>
        <w:t>2</w:t>
      </w:r>
      <w:r w:rsidR="00D146F4" w:rsidRPr="00606A41">
        <w:rPr>
          <w:rFonts w:ascii="Times New Roman" w:hAnsi="Times New Roman" w:cs="Times New Roman"/>
          <w:sz w:val="24"/>
          <w:szCs w:val="24"/>
        </w:rPr>
        <w:t>,</w:t>
      </w:r>
      <w:ins w:id="0" w:author="Author" w:date="2020-09-02T14:58:00Z">
        <w:r w:rsidR="00DB5C04">
          <w:rPr>
            <w:rFonts w:ascii="Times New Roman" w:hAnsi="Times New Roman" w:cs="Times New Roman"/>
            <w:sz w:val="24"/>
            <w:szCs w:val="24"/>
          </w:rPr>
          <w:t xml:space="preserve"> </w:t>
        </w:r>
      </w:ins>
      <w:r w:rsidRPr="00046C8F">
        <w:rPr>
          <w:rFonts w:ascii="Times New Roman" w:hAnsi="Times New Roman" w:cs="Times New Roman"/>
          <w:sz w:val="24"/>
          <w:szCs w:val="24"/>
        </w:rPr>
        <w:t>Weng, Kevin C.</w:t>
      </w:r>
      <w:r w:rsidRPr="00046C8F">
        <w:rPr>
          <w:rFonts w:ascii="Times New Roman" w:hAnsi="Times New Roman" w:cs="Times New Roman"/>
          <w:sz w:val="24"/>
          <w:szCs w:val="24"/>
          <w:vertAlign w:val="superscript"/>
        </w:rPr>
        <w:t>3</w:t>
      </w:r>
      <w:r w:rsidR="00D146F4" w:rsidRPr="00606A41">
        <w:rPr>
          <w:rFonts w:ascii="Times New Roman" w:hAnsi="Times New Roman" w:cs="Times New Roman"/>
          <w:sz w:val="24"/>
          <w:szCs w:val="24"/>
        </w:rPr>
        <w:t>,</w:t>
      </w:r>
      <w:r w:rsidR="00D146F4">
        <w:rPr>
          <w:rFonts w:ascii="Times New Roman" w:hAnsi="Times New Roman" w:cs="Times New Roman"/>
          <w:sz w:val="24"/>
          <w:szCs w:val="24"/>
          <w:vertAlign w:val="superscript"/>
        </w:rPr>
        <w:t xml:space="preserve"> </w:t>
      </w:r>
      <w:r w:rsidRPr="00046C8F">
        <w:rPr>
          <w:rFonts w:ascii="Times New Roman" w:hAnsi="Times New Roman" w:cs="Times New Roman"/>
          <w:sz w:val="24"/>
          <w:szCs w:val="24"/>
        </w:rPr>
        <w:t>Okamoto, Henry Y.</w:t>
      </w:r>
      <w:r w:rsidRPr="00046C8F">
        <w:rPr>
          <w:rFonts w:ascii="Times New Roman" w:hAnsi="Times New Roman" w:cs="Times New Roman"/>
          <w:sz w:val="24"/>
          <w:szCs w:val="24"/>
          <w:vertAlign w:val="superscript"/>
        </w:rPr>
        <w:t>4</w:t>
      </w:r>
      <w:r w:rsidR="00D146F4" w:rsidRPr="00606A41">
        <w:rPr>
          <w:rFonts w:ascii="Times New Roman" w:hAnsi="Times New Roman" w:cs="Times New Roman"/>
          <w:sz w:val="24"/>
          <w:szCs w:val="24"/>
        </w:rPr>
        <w:t>,</w:t>
      </w:r>
      <w:r w:rsidR="00D146F4">
        <w:rPr>
          <w:rFonts w:ascii="Times New Roman" w:hAnsi="Times New Roman" w:cs="Times New Roman"/>
          <w:sz w:val="24"/>
          <w:szCs w:val="24"/>
          <w:vertAlign w:val="superscript"/>
        </w:rPr>
        <w:t xml:space="preserve"> </w:t>
      </w:r>
      <w:r w:rsidRPr="00046C8F">
        <w:rPr>
          <w:rFonts w:ascii="Times New Roman" w:hAnsi="Times New Roman" w:cs="Times New Roman"/>
          <w:sz w:val="24"/>
          <w:szCs w:val="24"/>
        </w:rPr>
        <w:t>Oishi, Francis G.</w:t>
      </w:r>
      <w:r w:rsidRPr="00046C8F">
        <w:rPr>
          <w:rFonts w:ascii="Times New Roman" w:hAnsi="Times New Roman" w:cs="Times New Roman"/>
          <w:sz w:val="24"/>
          <w:szCs w:val="24"/>
          <w:vertAlign w:val="superscript"/>
        </w:rPr>
        <w:t>4</w:t>
      </w:r>
      <w:r w:rsidR="00D146F4" w:rsidRPr="00606A41">
        <w:rPr>
          <w:rFonts w:ascii="Times New Roman" w:hAnsi="Times New Roman" w:cs="Times New Roman"/>
          <w:sz w:val="24"/>
          <w:szCs w:val="24"/>
        </w:rPr>
        <w:t>,</w:t>
      </w:r>
      <w:r w:rsidR="00D146F4">
        <w:rPr>
          <w:rFonts w:ascii="Times New Roman" w:hAnsi="Times New Roman" w:cs="Times New Roman"/>
          <w:sz w:val="24"/>
          <w:szCs w:val="24"/>
          <w:vertAlign w:val="superscript"/>
        </w:rPr>
        <w:t xml:space="preserve"> </w:t>
      </w:r>
      <w:r w:rsidRPr="00046C8F">
        <w:rPr>
          <w:rFonts w:ascii="Times New Roman" w:hAnsi="Times New Roman" w:cs="Times New Roman"/>
          <w:sz w:val="24"/>
          <w:szCs w:val="24"/>
        </w:rPr>
        <w:t>Franklin, Erik C.</w:t>
      </w:r>
      <w:r w:rsidRPr="00046C8F">
        <w:rPr>
          <w:rFonts w:ascii="Times New Roman" w:hAnsi="Times New Roman" w:cs="Times New Roman"/>
          <w:sz w:val="24"/>
          <w:szCs w:val="24"/>
          <w:vertAlign w:val="superscript"/>
        </w:rPr>
        <w:t>5</w:t>
      </w:r>
    </w:p>
    <w:p w14:paraId="0420BF8A" w14:textId="77777777" w:rsidR="0087676F" w:rsidRPr="00046C8F" w:rsidRDefault="0087676F" w:rsidP="0087676F">
      <w:pPr>
        <w:rPr>
          <w:rFonts w:ascii="Times New Roman" w:hAnsi="Times New Roman" w:cs="Times New Roman"/>
          <w:sz w:val="24"/>
          <w:szCs w:val="24"/>
        </w:rPr>
      </w:pPr>
    </w:p>
    <w:p w14:paraId="2CF174AA" w14:textId="43FFF2F9" w:rsidR="0087676F" w:rsidRPr="00D146F4" w:rsidRDefault="0087676F" w:rsidP="00D146F4">
      <w:pPr>
        <w:jc w:val="both"/>
        <w:rPr>
          <w:rFonts w:ascii="Times New Roman" w:hAnsi="Times New Roman" w:cs="Times New Roman"/>
          <w:sz w:val="20"/>
          <w:szCs w:val="20"/>
        </w:rPr>
      </w:pPr>
      <w:r w:rsidRPr="00D146F4">
        <w:rPr>
          <w:rFonts w:ascii="Times New Roman" w:hAnsi="Times New Roman" w:cs="Times New Roman"/>
          <w:sz w:val="20"/>
          <w:szCs w:val="20"/>
          <w:vertAlign w:val="superscript"/>
        </w:rPr>
        <w:t>1</w:t>
      </w:r>
      <w:r w:rsidRPr="00D146F4">
        <w:rPr>
          <w:rFonts w:ascii="Times New Roman" w:hAnsi="Times New Roman" w:cs="Times New Roman"/>
          <w:sz w:val="20"/>
          <w:szCs w:val="20"/>
        </w:rPr>
        <w:t>University of Hawaii</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Oceanography Department</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1000 Pope Rd</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Honolulu, Hawaii 96822</w:t>
      </w:r>
      <w:r w:rsidR="00D146F4">
        <w:rPr>
          <w:rFonts w:ascii="Times New Roman" w:hAnsi="Times New Roman" w:cs="Times New Roman"/>
          <w:sz w:val="20"/>
          <w:szCs w:val="20"/>
        </w:rPr>
        <w:t xml:space="preserve">, </w:t>
      </w:r>
      <w:r w:rsidRPr="00D146F4">
        <w:rPr>
          <w:rFonts w:ascii="Times New Roman" w:hAnsi="Times New Roman" w:cs="Times New Roman"/>
          <w:sz w:val="20"/>
          <w:szCs w:val="20"/>
        </w:rPr>
        <w:t>scherrer@hawaii.edu</w:t>
      </w:r>
    </w:p>
    <w:p w14:paraId="533F6F6F" w14:textId="451F550A" w:rsidR="0087676F" w:rsidRPr="00D146F4" w:rsidRDefault="0087676F" w:rsidP="00D146F4">
      <w:pPr>
        <w:jc w:val="both"/>
        <w:rPr>
          <w:rFonts w:ascii="Times New Roman" w:hAnsi="Times New Roman" w:cs="Times New Roman"/>
          <w:sz w:val="20"/>
          <w:szCs w:val="20"/>
        </w:rPr>
      </w:pPr>
      <w:r w:rsidRPr="00D146F4">
        <w:rPr>
          <w:rFonts w:ascii="Times New Roman" w:hAnsi="Times New Roman" w:cs="Times New Roman"/>
          <w:sz w:val="20"/>
          <w:szCs w:val="20"/>
          <w:vertAlign w:val="superscript"/>
        </w:rPr>
        <w:t>2</w:t>
      </w:r>
      <w:r w:rsidRPr="00D146F4">
        <w:rPr>
          <w:rFonts w:ascii="Times New Roman" w:hAnsi="Times New Roman" w:cs="Times New Roman"/>
          <w:sz w:val="20"/>
          <w:szCs w:val="20"/>
        </w:rPr>
        <w:t>National Marine Fisheries Service</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Pacific Islands Fisheries Science Center</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1845 Wasp Blvd</w:t>
      </w:r>
      <w:r w:rsidR="00D146F4">
        <w:rPr>
          <w:rFonts w:ascii="Times New Roman" w:hAnsi="Times New Roman" w:cs="Times New Roman"/>
          <w:sz w:val="20"/>
          <w:szCs w:val="20"/>
        </w:rPr>
        <w:t xml:space="preserve">, </w:t>
      </w:r>
      <w:r w:rsidRPr="00D146F4">
        <w:rPr>
          <w:rFonts w:ascii="Times New Roman" w:hAnsi="Times New Roman" w:cs="Times New Roman"/>
          <w:sz w:val="20"/>
          <w:szCs w:val="20"/>
        </w:rPr>
        <w:t>Honolulu, Hawaii 96818</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donald.kobayashi@noaa.gov</w:t>
      </w:r>
    </w:p>
    <w:p w14:paraId="36A12876" w14:textId="4BCCC09D" w:rsidR="0087676F" w:rsidRPr="00D146F4" w:rsidRDefault="0087676F" w:rsidP="00D146F4">
      <w:pPr>
        <w:jc w:val="both"/>
        <w:rPr>
          <w:rFonts w:ascii="Times New Roman" w:hAnsi="Times New Roman" w:cs="Times New Roman"/>
          <w:sz w:val="20"/>
          <w:szCs w:val="20"/>
        </w:rPr>
      </w:pPr>
      <w:r w:rsidRPr="00D146F4">
        <w:rPr>
          <w:rFonts w:ascii="Times New Roman" w:hAnsi="Times New Roman" w:cs="Times New Roman"/>
          <w:sz w:val="20"/>
          <w:szCs w:val="20"/>
          <w:vertAlign w:val="superscript"/>
        </w:rPr>
        <w:t>3</w:t>
      </w:r>
      <w:r w:rsidRPr="00D146F4">
        <w:rPr>
          <w:rFonts w:ascii="Times New Roman" w:hAnsi="Times New Roman" w:cs="Times New Roman"/>
          <w:sz w:val="20"/>
          <w:szCs w:val="20"/>
        </w:rPr>
        <w:t>Virginia Institute of Marine Science</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College of William and Mary</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 xml:space="preserve">1375 </w:t>
      </w:r>
      <w:proofErr w:type="spellStart"/>
      <w:r w:rsidRPr="00D146F4">
        <w:rPr>
          <w:rFonts w:ascii="Times New Roman" w:hAnsi="Times New Roman" w:cs="Times New Roman"/>
          <w:sz w:val="20"/>
          <w:szCs w:val="20"/>
        </w:rPr>
        <w:t>Greate</w:t>
      </w:r>
      <w:proofErr w:type="spellEnd"/>
      <w:r w:rsidRPr="00D146F4">
        <w:rPr>
          <w:rFonts w:ascii="Times New Roman" w:hAnsi="Times New Roman" w:cs="Times New Roman"/>
          <w:sz w:val="20"/>
          <w:szCs w:val="20"/>
        </w:rPr>
        <w:t xml:space="preserve"> Road</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Gloucester Point, Virginia 23062</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kevinweng@vims.edu</w:t>
      </w:r>
    </w:p>
    <w:p w14:paraId="696C8BA5" w14:textId="219B6C75" w:rsidR="0087676F" w:rsidRPr="00D146F4" w:rsidRDefault="0087676F" w:rsidP="00D146F4">
      <w:pPr>
        <w:jc w:val="both"/>
        <w:rPr>
          <w:rFonts w:ascii="Times New Roman" w:hAnsi="Times New Roman" w:cs="Times New Roman"/>
          <w:sz w:val="20"/>
          <w:szCs w:val="20"/>
        </w:rPr>
      </w:pPr>
      <w:r w:rsidRPr="00D146F4">
        <w:rPr>
          <w:rFonts w:ascii="Times New Roman" w:hAnsi="Times New Roman" w:cs="Times New Roman"/>
          <w:sz w:val="20"/>
          <w:szCs w:val="20"/>
          <w:vertAlign w:val="superscript"/>
        </w:rPr>
        <w:t>4</w:t>
      </w:r>
      <w:r w:rsidRPr="00D146F4">
        <w:rPr>
          <w:rFonts w:ascii="Times New Roman" w:hAnsi="Times New Roman" w:cs="Times New Roman"/>
          <w:sz w:val="20"/>
          <w:szCs w:val="20"/>
        </w:rPr>
        <w:t>Division of Aquatic Resources</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State of Hawaii Department of Land and Natural Resources</w:t>
      </w:r>
      <w:r w:rsidR="00D146F4">
        <w:rPr>
          <w:rFonts w:ascii="Times New Roman" w:hAnsi="Times New Roman" w:cs="Times New Roman"/>
          <w:sz w:val="20"/>
          <w:szCs w:val="20"/>
        </w:rPr>
        <w:t xml:space="preserve">, </w:t>
      </w:r>
      <w:r w:rsidRPr="00D146F4">
        <w:rPr>
          <w:rFonts w:ascii="Times New Roman" w:hAnsi="Times New Roman" w:cs="Times New Roman"/>
          <w:sz w:val="20"/>
          <w:szCs w:val="20"/>
        </w:rPr>
        <w:t>1151 Punchbowl Street, Room 330</w:t>
      </w:r>
      <w:r w:rsidR="00D146F4" w:rsidRPr="00D146F4">
        <w:rPr>
          <w:rFonts w:ascii="Times New Roman" w:hAnsi="Times New Roman" w:cs="Times New Roman"/>
          <w:sz w:val="20"/>
          <w:szCs w:val="20"/>
        </w:rPr>
        <w:t>,</w:t>
      </w:r>
      <w:ins w:id="1" w:author="Author" w:date="2020-09-02T14:59:00Z">
        <w:r w:rsidR="00606A41">
          <w:rPr>
            <w:rFonts w:ascii="Times New Roman" w:hAnsi="Times New Roman" w:cs="Times New Roman"/>
            <w:sz w:val="20"/>
            <w:szCs w:val="20"/>
          </w:rPr>
          <w:t xml:space="preserve"> </w:t>
        </w:r>
      </w:ins>
      <w:r w:rsidRPr="00D146F4">
        <w:rPr>
          <w:rFonts w:ascii="Times New Roman" w:hAnsi="Times New Roman" w:cs="Times New Roman"/>
          <w:sz w:val="20"/>
          <w:szCs w:val="20"/>
        </w:rPr>
        <w:t>Honolulu, Hawaii 96813</w:t>
      </w:r>
    </w:p>
    <w:p w14:paraId="2D6B349D" w14:textId="4C7DAC76" w:rsidR="0087676F" w:rsidRPr="00D146F4" w:rsidRDefault="0087676F" w:rsidP="00D146F4">
      <w:pPr>
        <w:jc w:val="both"/>
        <w:rPr>
          <w:rFonts w:ascii="Times New Roman" w:hAnsi="Times New Roman" w:cs="Times New Roman"/>
          <w:sz w:val="20"/>
          <w:szCs w:val="20"/>
        </w:rPr>
      </w:pPr>
      <w:r w:rsidRPr="00D146F4">
        <w:rPr>
          <w:rFonts w:ascii="Times New Roman" w:hAnsi="Times New Roman" w:cs="Times New Roman"/>
          <w:sz w:val="20"/>
          <w:szCs w:val="20"/>
          <w:vertAlign w:val="superscript"/>
        </w:rPr>
        <w:t>5</w:t>
      </w:r>
      <w:r w:rsidRPr="00D146F4">
        <w:rPr>
          <w:rFonts w:ascii="Times New Roman" w:hAnsi="Times New Roman" w:cs="Times New Roman"/>
          <w:sz w:val="20"/>
          <w:szCs w:val="20"/>
        </w:rPr>
        <w:t>University of Hawaii</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School of Ocean and Earth Science and Technology</w:t>
      </w:r>
      <w:r w:rsidR="00D146F4" w:rsidRPr="00D146F4">
        <w:rPr>
          <w:rFonts w:ascii="Times New Roman" w:hAnsi="Times New Roman" w:cs="Times New Roman"/>
          <w:sz w:val="20"/>
          <w:szCs w:val="20"/>
        </w:rPr>
        <w:t>,</w:t>
      </w:r>
      <w:ins w:id="2" w:author="Author" w:date="2020-09-02T14:59:00Z">
        <w:r w:rsidR="00606A41">
          <w:rPr>
            <w:rFonts w:ascii="Times New Roman" w:hAnsi="Times New Roman" w:cs="Times New Roman"/>
            <w:sz w:val="20"/>
            <w:szCs w:val="20"/>
          </w:rPr>
          <w:t xml:space="preserve"> </w:t>
        </w:r>
      </w:ins>
      <w:r w:rsidRPr="00D146F4">
        <w:rPr>
          <w:rFonts w:ascii="Times New Roman" w:hAnsi="Times New Roman" w:cs="Times New Roman"/>
          <w:sz w:val="20"/>
          <w:szCs w:val="20"/>
        </w:rPr>
        <w:t>Hawaii Institute of Marine Biology</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 xml:space="preserve">46-007 </w:t>
      </w:r>
      <w:proofErr w:type="spellStart"/>
      <w:r w:rsidRPr="00D146F4">
        <w:rPr>
          <w:rFonts w:ascii="Times New Roman" w:hAnsi="Times New Roman" w:cs="Times New Roman"/>
          <w:sz w:val="20"/>
          <w:szCs w:val="20"/>
        </w:rPr>
        <w:t>Lilipuna</w:t>
      </w:r>
      <w:proofErr w:type="spellEnd"/>
      <w:r w:rsidRPr="00D146F4">
        <w:rPr>
          <w:rFonts w:ascii="Times New Roman" w:hAnsi="Times New Roman" w:cs="Times New Roman"/>
          <w:sz w:val="20"/>
          <w:szCs w:val="20"/>
        </w:rPr>
        <w:t xml:space="preserve"> Rd</w:t>
      </w:r>
      <w:r w:rsidR="00D146F4" w:rsidRPr="00D146F4">
        <w:rPr>
          <w:rFonts w:ascii="Times New Roman" w:hAnsi="Times New Roman" w:cs="Times New Roman"/>
          <w:sz w:val="20"/>
          <w:szCs w:val="20"/>
        </w:rPr>
        <w:t xml:space="preserve">, </w:t>
      </w:r>
      <w:r w:rsidRPr="00D146F4">
        <w:rPr>
          <w:rFonts w:ascii="Times New Roman" w:hAnsi="Times New Roman" w:cs="Times New Roman"/>
          <w:sz w:val="20"/>
          <w:szCs w:val="20"/>
        </w:rPr>
        <w:t>Kaneohe, Hawaii 96744</w:t>
      </w:r>
    </w:p>
    <w:p w14:paraId="04CE4301" w14:textId="77777777" w:rsidR="0087676F" w:rsidRPr="00D146F4" w:rsidRDefault="0087676F" w:rsidP="0087676F">
      <w:pPr>
        <w:rPr>
          <w:rFonts w:ascii="Times New Roman" w:hAnsi="Times New Roman" w:cs="Times New Roman"/>
          <w:sz w:val="20"/>
          <w:szCs w:val="20"/>
        </w:rPr>
      </w:pPr>
      <w:r w:rsidRPr="00D146F4">
        <w:rPr>
          <w:rFonts w:ascii="Times New Roman" w:hAnsi="Times New Roman" w:cs="Times New Roman"/>
          <w:sz w:val="20"/>
          <w:szCs w:val="20"/>
        </w:rPr>
        <w:t>erik.franklin@hawaii.edu</w:t>
      </w:r>
    </w:p>
    <w:p w14:paraId="5F9B9FA3" w14:textId="2F42E57C" w:rsidR="004E39FB" w:rsidRPr="00D02B31" w:rsidRDefault="004E39FB" w:rsidP="00D02B31">
      <w:pPr>
        <w:spacing w:before="240"/>
        <w:jc w:val="both"/>
        <w:outlineLvl w:val="0"/>
        <w:rPr>
          <w:rFonts w:ascii="Times New Roman" w:hAnsi="Times New Roman" w:cs="Times New Roman"/>
          <w:b/>
          <w:iCs/>
          <w:sz w:val="24"/>
          <w:szCs w:val="24"/>
        </w:rPr>
      </w:pPr>
      <w:r w:rsidRPr="00D02B31">
        <w:rPr>
          <w:rFonts w:ascii="Times New Roman" w:hAnsi="Times New Roman" w:cs="Times New Roman"/>
          <w:b/>
          <w:iCs/>
          <w:sz w:val="24"/>
          <w:szCs w:val="24"/>
        </w:rPr>
        <w:t>Abstract</w:t>
      </w:r>
    </w:p>
    <w:p w14:paraId="1C1CDBAC" w14:textId="7292FFE6" w:rsidR="004E39FB" w:rsidRPr="00D146F4" w:rsidRDefault="004E39FB" w:rsidP="00D146F4">
      <w:pPr>
        <w:jc w:val="both"/>
        <w:rPr>
          <w:rFonts w:ascii="Times New Roman" w:hAnsi="Times New Roman" w:cs="Times New Roman"/>
          <w:sz w:val="24"/>
          <w:szCs w:val="24"/>
        </w:rPr>
      </w:pPr>
      <w:r w:rsidRPr="00D146F4">
        <w:rPr>
          <w:rFonts w:ascii="Times New Roman" w:hAnsi="Times New Roman" w:cs="Times New Roman"/>
          <w:i/>
          <w:sz w:val="24"/>
          <w:szCs w:val="24"/>
        </w:rPr>
        <w:t>Pristipomoides filamentosus</w:t>
      </w:r>
      <w:r w:rsidRPr="00D146F4">
        <w:rPr>
          <w:rFonts w:ascii="Times New Roman" w:hAnsi="Times New Roman" w:cs="Times New Roman"/>
          <w:sz w:val="24"/>
          <w:szCs w:val="24"/>
        </w:rPr>
        <w:t xml:space="preserve"> is an economically and culturally important species of </w:t>
      </w:r>
      <w:proofErr w:type="spellStart"/>
      <w:r w:rsidRPr="00D146F4">
        <w:rPr>
          <w:rFonts w:ascii="Times New Roman" w:hAnsi="Times New Roman" w:cs="Times New Roman"/>
          <w:sz w:val="24"/>
          <w:szCs w:val="24"/>
        </w:rPr>
        <w:t>deepwater</w:t>
      </w:r>
      <w:proofErr w:type="spellEnd"/>
      <w:r w:rsidRPr="00D146F4">
        <w:rPr>
          <w:rFonts w:ascii="Times New Roman" w:hAnsi="Times New Roman" w:cs="Times New Roman"/>
          <w:sz w:val="24"/>
          <w:szCs w:val="24"/>
        </w:rPr>
        <w:t xml:space="preserve"> snapper </w:t>
      </w:r>
      <w:r w:rsidR="00A81B28" w:rsidRPr="00D146F4">
        <w:rPr>
          <w:rFonts w:ascii="Times New Roman" w:hAnsi="Times New Roman" w:cs="Times New Roman"/>
          <w:sz w:val="24"/>
          <w:szCs w:val="24"/>
        </w:rPr>
        <w:t xml:space="preserve">found throughout the </w:t>
      </w:r>
      <w:r w:rsidR="005956D2" w:rsidRPr="00D146F4">
        <w:rPr>
          <w:rFonts w:ascii="Times New Roman" w:hAnsi="Times New Roman" w:cs="Times New Roman"/>
          <w:sz w:val="24"/>
          <w:szCs w:val="24"/>
        </w:rPr>
        <w:t xml:space="preserve">tropical </w:t>
      </w:r>
      <w:r w:rsidR="00A81B28" w:rsidRPr="00D146F4">
        <w:rPr>
          <w:rFonts w:ascii="Times New Roman" w:hAnsi="Times New Roman" w:cs="Times New Roman"/>
          <w:sz w:val="24"/>
          <w:szCs w:val="24"/>
        </w:rPr>
        <w:t>Indo</w:t>
      </w:r>
      <w:r w:rsidR="005531FC" w:rsidRPr="00D146F4">
        <w:rPr>
          <w:rFonts w:ascii="Times New Roman" w:hAnsi="Times New Roman" w:cs="Times New Roman"/>
          <w:sz w:val="24"/>
          <w:szCs w:val="24"/>
        </w:rPr>
        <w:t>-</w:t>
      </w:r>
      <w:r w:rsidR="00A81B28" w:rsidRPr="00D146F4">
        <w:rPr>
          <w:rFonts w:ascii="Times New Roman" w:hAnsi="Times New Roman" w:cs="Times New Roman"/>
          <w:sz w:val="24"/>
          <w:szCs w:val="24"/>
        </w:rPr>
        <w:t>Pacific</w:t>
      </w:r>
      <w:r w:rsidRPr="00D146F4">
        <w:rPr>
          <w:rFonts w:ascii="Times New Roman" w:hAnsi="Times New Roman" w:cs="Times New Roman"/>
          <w:sz w:val="24"/>
          <w:szCs w:val="24"/>
        </w:rPr>
        <w:t xml:space="preserve">. From 1989 to 1993, the State of Hawaii </w:t>
      </w:r>
      <w:r w:rsidR="009B38F1" w:rsidRPr="00D146F4">
        <w:rPr>
          <w:rFonts w:ascii="Times New Roman" w:hAnsi="Times New Roman" w:cs="Times New Roman"/>
          <w:sz w:val="24"/>
          <w:szCs w:val="24"/>
        </w:rPr>
        <w:t xml:space="preserve">initiated </w:t>
      </w:r>
      <w:r w:rsidRPr="00D146F4">
        <w:rPr>
          <w:rFonts w:ascii="Times New Roman" w:hAnsi="Times New Roman" w:cs="Times New Roman"/>
          <w:sz w:val="24"/>
          <w:szCs w:val="24"/>
        </w:rPr>
        <w:t xml:space="preserve">a </w:t>
      </w:r>
      <w:r w:rsidR="000A6358" w:rsidRPr="00D146F4">
        <w:rPr>
          <w:rFonts w:ascii="Times New Roman" w:hAnsi="Times New Roman" w:cs="Times New Roman"/>
          <w:sz w:val="24"/>
          <w:szCs w:val="24"/>
        </w:rPr>
        <w:t>tagging</w:t>
      </w:r>
      <w:r w:rsidRPr="00D146F4">
        <w:rPr>
          <w:rFonts w:ascii="Times New Roman" w:hAnsi="Times New Roman" w:cs="Times New Roman"/>
          <w:sz w:val="24"/>
          <w:szCs w:val="24"/>
        </w:rPr>
        <w:t xml:space="preserve"> </w:t>
      </w:r>
      <w:r w:rsidR="000A6358" w:rsidRPr="00D146F4">
        <w:rPr>
          <w:rFonts w:ascii="Times New Roman" w:hAnsi="Times New Roman" w:cs="Times New Roman"/>
          <w:sz w:val="24"/>
          <w:szCs w:val="24"/>
        </w:rPr>
        <w:t xml:space="preserve">program with </w:t>
      </w:r>
      <w:r w:rsidR="003329CB" w:rsidRPr="00D146F4">
        <w:rPr>
          <w:rFonts w:ascii="Times New Roman" w:hAnsi="Times New Roman" w:cs="Times New Roman"/>
          <w:sz w:val="24"/>
          <w:szCs w:val="24"/>
        </w:rPr>
        <w:t xml:space="preserve">fish </w:t>
      </w:r>
      <w:r w:rsidR="000A6358" w:rsidRPr="00D146F4">
        <w:rPr>
          <w:rFonts w:ascii="Times New Roman" w:hAnsi="Times New Roman" w:cs="Times New Roman"/>
          <w:sz w:val="24"/>
          <w:szCs w:val="24"/>
        </w:rPr>
        <w:t>opportunistically recaptur</w:t>
      </w:r>
      <w:r w:rsidR="003329CB" w:rsidRPr="00D146F4">
        <w:rPr>
          <w:rFonts w:ascii="Times New Roman" w:hAnsi="Times New Roman" w:cs="Times New Roman"/>
          <w:sz w:val="24"/>
          <w:szCs w:val="24"/>
        </w:rPr>
        <w:t>ed</w:t>
      </w:r>
      <w:r w:rsidR="000A6358" w:rsidRPr="00D146F4">
        <w:rPr>
          <w:rFonts w:ascii="Times New Roman" w:hAnsi="Times New Roman" w:cs="Times New Roman"/>
          <w:sz w:val="24"/>
          <w:szCs w:val="24"/>
        </w:rPr>
        <w:t xml:space="preserve"> </w:t>
      </w:r>
      <w:r w:rsidR="003329CB" w:rsidRPr="00D146F4">
        <w:rPr>
          <w:rFonts w:ascii="Times New Roman" w:hAnsi="Times New Roman" w:cs="Times New Roman"/>
          <w:sz w:val="24"/>
          <w:szCs w:val="24"/>
        </w:rPr>
        <w:t xml:space="preserve">by scientists and fishers </w:t>
      </w:r>
      <w:r w:rsidRPr="00D146F4">
        <w:rPr>
          <w:rFonts w:ascii="Times New Roman" w:hAnsi="Times New Roman" w:cs="Times New Roman"/>
          <w:sz w:val="24"/>
          <w:szCs w:val="24"/>
        </w:rPr>
        <w:t>to quantify</w:t>
      </w:r>
      <w:r w:rsidR="00A81B28"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growth and other life history parameters for the species. Over approximately 10 years, 10.5% of </w:t>
      </w:r>
      <w:r w:rsidR="003329CB" w:rsidRPr="00D146F4">
        <w:rPr>
          <w:rFonts w:ascii="Times New Roman" w:hAnsi="Times New Roman" w:cs="Times New Roman"/>
          <w:sz w:val="24"/>
          <w:szCs w:val="24"/>
        </w:rPr>
        <w:t xml:space="preserve">the </w:t>
      </w:r>
      <w:r w:rsidRPr="00D146F4">
        <w:rPr>
          <w:rFonts w:ascii="Times New Roman" w:hAnsi="Times New Roman" w:cs="Times New Roman"/>
          <w:sz w:val="24"/>
          <w:szCs w:val="24"/>
        </w:rPr>
        <w:t xml:space="preserve">4,179 tagged fish were recaptured. We </w:t>
      </w:r>
      <w:r w:rsidR="00A81B28" w:rsidRPr="00D146F4">
        <w:rPr>
          <w:rFonts w:ascii="Times New Roman" w:hAnsi="Times New Roman" w:cs="Times New Roman"/>
          <w:sz w:val="24"/>
          <w:szCs w:val="24"/>
        </w:rPr>
        <w:t>use</w:t>
      </w:r>
      <w:r w:rsidR="00741369" w:rsidRPr="00D146F4">
        <w:rPr>
          <w:rFonts w:ascii="Times New Roman" w:hAnsi="Times New Roman" w:cs="Times New Roman"/>
          <w:sz w:val="24"/>
          <w:szCs w:val="24"/>
        </w:rPr>
        <w:t>d</w:t>
      </w:r>
      <w:r w:rsidRPr="00D146F4">
        <w:rPr>
          <w:rFonts w:ascii="Times New Roman" w:hAnsi="Times New Roman" w:cs="Times New Roman"/>
          <w:sz w:val="24"/>
          <w:szCs w:val="24"/>
        </w:rPr>
        <w:t xml:space="preserve"> </w:t>
      </w:r>
      <w:r w:rsidR="001E0A38" w:rsidRPr="00D146F4">
        <w:rPr>
          <w:rFonts w:ascii="Times New Roman" w:hAnsi="Times New Roman" w:cs="Times New Roman"/>
          <w:sz w:val="24"/>
          <w:szCs w:val="24"/>
        </w:rPr>
        <w:t>th</w:t>
      </w:r>
      <w:r w:rsidR="001E0A38">
        <w:rPr>
          <w:rFonts w:ascii="Times New Roman" w:hAnsi="Times New Roman" w:cs="Times New Roman"/>
          <w:sz w:val="24"/>
          <w:szCs w:val="24"/>
        </w:rPr>
        <w:t>ese</w:t>
      </w:r>
      <w:r w:rsidR="001E0A38" w:rsidRPr="00D146F4">
        <w:rPr>
          <w:rFonts w:ascii="Times New Roman" w:hAnsi="Times New Roman" w:cs="Times New Roman"/>
          <w:sz w:val="24"/>
          <w:szCs w:val="24"/>
        </w:rPr>
        <w:t xml:space="preserve"> </w:t>
      </w:r>
      <w:r w:rsidRPr="00D146F4">
        <w:rPr>
          <w:rFonts w:ascii="Times New Roman" w:hAnsi="Times New Roman" w:cs="Times New Roman"/>
          <w:sz w:val="24"/>
          <w:szCs w:val="24"/>
        </w:rPr>
        <w:t>data</w:t>
      </w:r>
      <w:r w:rsidR="00741369"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to </w:t>
      </w:r>
      <w:r w:rsidR="00741369" w:rsidRPr="00D146F4">
        <w:rPr>
          <w:rFonts w:ascii="Times New Roman" w:hAnsi="Times New Roman" w:cs="Times New Roman"/>
          <w:sz w:val="24"/>
          <w:szCs w:val="24"/>
        </w:rPr>
        <w:t xml:space="preserve">compare </w:t>
      </w:r>
      <w:r w:rsidR="00C9186A" w:rsidRPr="00D146F4">
        <w:rPr>
          <w:rFonts w:ascii="Times New Roman" w:hAnsi="Times New Roman" w:cs="Times New Roman"/>
          <w:sz w:val="24"/>
          <w:szCs w:val="24"/>
        </w:rPr>
        <w:t xml:space="preserve">von Bertalanffy growth parameters </w:t>
      </w:r>
      <w:r w:rsidR="00741369" w:rsidRPr="00D146F4">
        <w:rPr>
          <w:rFonts w:ascii="Times New Roman" w:hAnsi="Times New Roman" w:cs="Times New Roman"/>
          <w:sz w:val="24"/>
          <w:szCs w:val="24"/>
        </w:rPr>
        <w:t xml:space="preserve">estimated </w:t>
      </w:r>
      <w:r w:rsidR="00C9186A" w:rsidRPr="00D146F4">
        <w:rPr>
          <w:rFonts w:ascii="Times New Roman" w:hAnsi="Times New Roman" w:cs="Times New Roman"/>
          <w:sz w:val="24"/>
          <w:szCs w:val="24"/>
        </w:rPr>
        <w:t>using Bayesian and likelihood approaches</w:t>
      </w:r>
      <w:r w:rsidRPr="00D146F4">
        <w:rPr>
          <w:rFonts w:ascii="Times New Roman" w:hAnsi="Times New Roman" w:cs="Times New Roman"/>
          <w:sz w:val="24"/>
          <w:szCs w:val="24"/>
        </w:rPr>
        <w:t xml:space="preserve">. </w:t>
      </w:r>
      <w:r w:rsidR="00741369" w:rsidRPr="00D146F4">
        <w:rPr>
          <w:rFonts w:ascii="Times New Roman" w:hAnsi="Times New Roman" w:cs="Times New Roman"/>
          <w:sz w:val="24"/>
          <w:szCs w:val="24"/>
        </w:rPr>
        <w:t xml:space="preserve">Next, we defined an objective cost function to estimate growth parameters that integrated the tagging data </w:t>
      </w:r>
      <w:r w:rsidR="00487D1D" w:rsidRPr="00D146F4">
        <w:rPr>
          <w:rFonts w:ascii="Times New Roman" w:hAnsi="Times New Roman" w:cs="Times New Roman"/>
          <w:sz w:val="24"/>
          <w:szCs w:val="24"/>
        </w:rPr>
        <w:t>with</w:t>
      </w:r>
      <w:r w:rsidR="00741369" w:rsidRPr="00D146F4">
        <w:rPr>
          <w:rFonts w:ascii="Times New Roman" w:hAnsi="Times New Roman" w:cs="Times New Roman"/>
          <w:sz w:val="24"/>
          <w:szCs w:val="24"/>
        </w:rPr>
        <w:t xml:space="preserve"> direct aging and length frequency data used in </w:t>
      </w:r>
      <w:r w:rsidR="00753688" w:rsidRPr="00D146F4">
        <w:rPr>
          <w:rFonts w:ascii="Times New Roman" w:hAnsi="Times New Roman" w:cs="Times New Roman"/>
          <w:sz w:val="24"/>
          <w:szCs w:val="24"/>
        </w:rPr>
        <w:t>previous</w:t>
      </w:r>
      <w:r w:rsidR="00741369" w:rsidRPr="00D146F4">
        <w:rPr>
          <w:rFonts w:ascii="Times New Roman" w:hAnsi="Times New Roman" w:cs="Times New Roman"/>
          <w:sz w:val="24"/>
          <w:szCs w:val="24"/>
        </w:rPr>
        <w:t xml:space="preserve"> regional growth studies. </w:t>
      </w:r>
      <w:r w:rsidR="00A81B28" w:rsidRPr="00D146F4">
        <w:rPr>
          <w:rFonts w:ascii="Times New Roman" w:hAnsi="Times New Roman" w:cs="Times New Roman"/>
          <w:sz w:val="24"/>
          <w:szCs w:val="24"/>
        </w:rPr>
        <w:t xml:space="preserve">Our results </w:t>
      </w:r>
      <w:r w:rsidRPr="00D146F4">
        <w:rPr>
          <w:rFonts w:ascii="Times New Roman" w:hAnsi="Times New Roman" w:cs="Times New Roman"/>
          <w:sz w:val="24"/>
          <w:szCs w:val="24"/>
        </w:rPr>
        <w:t>reconcile 30+ years of effort from various methods to estimate growth parameters</w:t>
      </w:r>
      <w:r w:rsidR="00A25DDE" w:rsidRPr="00D146F4">
        <w:rPr>
          <w:rFonts w:ascii="Times New Roman" w:hAnsi="Times New Roman" w:cs="Times New Roman"/>
          <w:sz w:val="24"/>
          <w:szCs w:val="24"/>
        </w:rPr>
        <w:t xml:space="preserve"> for </w:t>
      </w:r>
      <w:r w:rsidR="00A25DDE" w:rsidRPr="00D146F4">
        <w:rPr>
          <w:rFonts w:ascii="Times New Roman" w:hAnsi="Times New Roman" w:cs="Times New Roman"/>
          <w:i/>
          <w:iCs/>
          <w:sz w:val="24"/>
          <w:szCs w:val="24"/>
        </w:rPr>
        <w:t xml:space="preserve">P. </w:t>
      </w:r>
      <w:proofErr w:type="spellStart"/>
      <w:r w:rsidR="00A25DDE" w:rsidRPr="00D146F4">
        <w:rPr>
          <w:rFonts w:ascii="Times New Roman" w:hAnsi="Times New Roman" w:cs="Times New Roman"/>
          <w:i/>
          <w:iCs/>
          <w:sz w:val="24"/>
          <w:szCs w:val="24"/>
        </w:rPr>
        <w:t>filametosus</w:t>
      </w:r>
      <w:proofErr w:type="spellEnd"/>
      <w:r w:rsidR="00A25DDE" w:rsidRPr="00D146F4">
        <w:rPr>
          <w:rFonts w:ascii="Times New Roman" w:hAnsi="Times New Roman" w:cs="Times New Roman"/>
          <w:sz w:val="24"/>
          <w:szCs w:val="24"/>
        </w:rPr>
        <w:t xml:space="preserve"> in Hawaii</w:t>
      </w:r>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w:t>
      </w:r>
      <w:r w:rsidR="00E82CCE" w:rsidRPr="00D146F4">
        <w:rPr>
          <w:rFonts w:ascii="Times New Roman" w:hAnsi="Times New Roman" w:cs="Times New Roman"/>
          <w:sz w:val="24"/>
          <w:szCs w:val="24"/>
        </w:rPr>
        <w:t>68.14</w:t>
      </w:r>
      <w:r w:rsidR="00487D1D"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cm FL </w:t>
      </w:r>
      <w:r w:rsidR="006D6BDA" w:rsidRPr="00D146F4">
        <w:rPr>
          <w:rFonts w:ascii="Times New Roman" w:hAnsi="Times New Roman" w:cs="Times New Roman"/>
          <w:sz w:val="24"/>
          <w:szCs w:val="24"/>
        </w:rPr>
        <w:t>[</w:t>
      </w:r>
      <w:r w:rsidR="00487D1D" w:rsidRPr="00D146F4">
        <w:rPr>
          <w:rFonts w:ascii="Times New Roman" w:hAnsi="Times New Roman" w:cs="Times New Roman"/>
          <w:sz w:val="24"/>
          <w:szCs w:val="24"/>
        </w:rPr>
        <w:t xml:space="preserve">95% </w:t>
      </w:r>
      <w:r w:rsidR="00257AAA" w:rsidRPr="00D146F4">
        <w:rPr>
          <w:rFonts w:ascii="Times New Roman" w:hAnsi="Times New Roman" w:cs="Times New Roman"/>
          <w:sz w:val="24"/>
          <w:szCs w:val="24"/>
        </w:rPr>
        <w:t>Confidence Interval (CI):</w:t>
      </w:r>
      <w:r w:rsidR="00A17C9C" w:rsidRPr="00D146F4">
        <w:rPr>
          <w:rFonts w:ascii="Times New Roman" w:hAnsi="Times New Roman" w:cs="Times New Roman"/>
          <w:sz w:val="24"/>
          <w:szCs w:val="24"/>
        </w:rPr>
        <w:t xml:space="preserve"> </w:t>
      </w:r>
      <w:r w:rsidR="00D26FFD" w:rsidRPr="00D146F4">
        <w:rPr>
          <w:rFonts w:ascii="Times New Roman" w:hAnsi="Times New Roman" w:cs="Times New Roman"/>
          <w:sz w:val="24"/>
          <w:szCs w:val="24"/>
        </w:rPr>
        <w:t>65.4</w:t>
      </w:r>
      <w:r w:rsidR="006D6BDA" w:rsidRPr="00D146F4">
        <w:rPr>
          <w:rFonts w:ascii="Times New Roman" w:hAnsi="Times New Roman" w:cs="Times New Roman"/>
          <w:sz w:val="24"/>
          <w:szCs w:val="24"/>
        </w:rPr>
        <w:t xml:space="preserve">2–69.54] </w:t>
      </w:r>
      <w:r w:rsidR="00257AAA" w:rsidRPr="00D146F4">
        <w:rPr>
          <w:rFonts w:ascii="Times New Roman" w:hAnsi="Times New Roman" w:cs="Times New Roman"/>
          <w:sz w:val="24"/>
          <w:szCs w:val="24"/>
        </w:rPr>
        <w:t xml:space="preserve"> </w:t>
      </w:r>
      <w:r w:rsidRPr="00D146F4">
        <w:rPr>
          <w:rFonts w:ascii="Times New Roman" w:hAnsi="Times New Roman" w:cs="Times New Roman"/>
          <w:sz w:val="24"/>
          <w:szCs w:val="24"/>
        </w:rPr>
        <w:t>and K=0.22</w:t>
      </w:r>
      <w:r w:rsidR="001E0A38">
        <w:rPr>
          <w:rFonts w:ascii="Times New Roman" w:hAnsi="Times New Roman" w:cs="Times New Roman"/>
          <w:sz w:val="24"/>
          <w:szCs w:val="24"/>
        </w:rPr>
        <w:t>yr</w:t>
      </w:r>
      <w:r w:rsidR="001E0A38" w:rsidRPr="00D02B31">
        <w:rPr>
          <w:rFonts w:ascii="Times New Roman" w:hAnsi="Times New Roman" w:cs="Times New Roman"/>
          <w:sz w:val="24"/>
          <w:szCs w:val="24"/>
          <w:vertAlign w:val="superscript"/>
        </w:rPr>
        <w:t>-1</w:t>
      </w:r>
      <w:r w:rsidR="00257AAA" w:rsidRPr="00D146F4">
        <w:rPr>
          <w:rFonts w:ascii="Times New Roman" w:hAnsi="Times New Roman" w:cs="Times New Roman"/>
          <w:sz w:val="24"/>
          <w:szCs w:val="24"/>
        </w:rPr>
        <w:t xml:space="preserve"> [CI: </w:t>
      </w:r>
      <w:r w:rsidR="006D6BDA" w:rsidRPr="00D146F4">
        <w:rPr>
          <w:rFonts w:ascii="Times New Roman" w:hAnsi="Times New Roman" w:cs="Times New Roman"/>
          <w:sz w:val="24"/>
          <w:szCs w:val="24"/>
        </w:rPr>
        <w:t>0.20–0.25</w:t>
      </w:r>
      <w:r w:rsidR="00257AAA" w:rsidRPr="00D146F4">
        <w:rPr>
          <w:rFonts w:ascii="Times New Roman" w:hAnsi="Times New Roman" w:cs="Times New Roman"/>
          <w:sz w:val="24"/>
          <w:szCs w:val="24"/>
        </w:rPr>
        <w:t>]</w:t>
      </w:r>
      <w:r w:rsidRPr="00D146F4">
        <w:rPr>
          <w:rFonts w:ascii="Times New Roman" w:hAnsi="Times New Roman" w:cs="Times New Roman"/>
          <w:sz w:val="24"/>
          <w:szCs w:val="24"/>
        </w:rPr>
        <w:t>)</w:t>
      </w:r>
      <w:r w:rsidR="00A81B28"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demonstrate the importance of individual variability </w:t>
      </w:r>
      <w:r w:rsidR="00A25DDE" w:rsidRPr="00D146F4">
        <w:rPr>
          <w:rFonts w:ascii="Times New Roman" w:hAnsi="Times New Roman" w:cs="Times New Roman"/>
          <w:sz w:val="24"/>
          <w:szCs w:val="24"/>
        </w:rPr>
        <w:t>in the species d</w:t>
      </w:r>
      <w:r w:rsidRPr="00D146F4">
        <w:rPr>
          <w:rFonts w:ascii="Times New Roman" w:hAnsi="Times New Roman" w:cs="Times New Roman"/>
          <w:sz w:val="24"/>
          <w:szCs w:val="24"/>
        </w:rPr>
        <w:t xml:space="preserve">ue primarily to the asymptotic length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A25DDE" w:rsidRPr="00D146F4">
        <w:rPr>
          <w:rFonts w:ascii="Times New Roman" w:hAnsi="Times New Roman" w:cs="Times New Roman"/>
          <w:sz w:val="24"/>
          <w:szCs w:val="24"/>
        </w:rPr>
        <w:t>,</w:t>
      </w:r>
      <w:r w:rsidR="00A81B28" w:rsidRPr="00D146F4">
        <w:rPr>
          <w:rFonts w:ascii="Times New Roman" w:hAnsi="Times New Roman" w:cs="Times New Roman"/>
          <w:sz w:val="24"/>
          <w:szCs w:val="24"/>
        </w:rPr>
        <w:t xml:space="preserve"> and suggest </w:t>
      </w:r>
      <w:r w:rsidR="00A25DDE" w:rsidRPr="00D146F4">
        <w:rPr>
          <w:rFonts w:ascii="Times New Roman" w:hAnsi="Times New Roman" w:cs="Times New Roman"/>
          <w:sz w:val="24"/>
          <w:szCs w:val="24"/>
        </w:rPr>
        <w:t xml:space="preserve">the effects of sexual dimorphism on growth </w:t>
      </w:r>
      <w:r w:rsidR="00A81B28" w:rsidRPr="00D146F4">
        <w:rPr>
          <w:rFonts w:ascii="Times New Roman" w:hAnsi="Times New Roman" w:cs="Times New Roman"/>
          <w:sz w:val="24"/>
          <w:szCs w:val="24"/>
        </w:rPr>
        <w:t xml:space="preserve">as </w:t>
      </w:r>
      <w:r w:rsidR="005531FC" w:rsidRPr="00D146F4">
        <w:rPr>
          <w:rFonts w:ascii="Times New Roman" w:hAnsi="Times New Roman" w:cs="Times New Roman"/>
          <w:sz w:val="24"/>
          <w:szCs w:val="24"/>
        </w:rPr>
        <w:t xml:space="preserve">a </w:t>
      </w:r>
      <w:r w:rsidR="00A81B28" w:rsidRPr="00D146F4">
        <w:rPr>
          <w:rFonts w:ascii="Times New Roman" w:hAnsi="Times New Roman" w:cs="Times New Roman"/>
          <w:sz w:val="24"/>
          <w:szCs w:val="24"/>
        </w:rPr>
        <w:t>focus of future inquiry</w:t>
      </w:r>
      <w:r w:rsidRPr="00D146F4">
        <w:rPr>
          <w:rFonts w:ascii="Times New Roman" w:hAnsi="Times New Roman" w:cs="Times New Roman"/>
          <w:sz w:val="24"/>
          <w:szCs w:val="24"/>
        </w:rPr>
        <w:t xml:space="preserve">. These results have </w:t>
      </w:r>
      <w:r w:rsidR="00A25DDE" w:rsidRPr="00D146F4">
        <w:rPr>
          <w:rFonts w:ascii="Times New Roman" w:hAnsi="Times New Roman" w:cs="Times New Roman"/>
          <w:sz w:val="24"/>
          <w:szCs w:val="24"/>
        </w:rPr>
        <w:t xml:space="preserve">direct </w:t>
      </w:r>
      <w:r w:rsidRPr="00D146F4">
        <w:rPr>
          <w:rFonts w:ascii="Times New Roman" w:hAnsi="Times New Roman" w:cs="Times New Roman"/>
          <w:sz w:val="24"/>
          <w:szCs w:val="24"/>
        </w:rPr>
        <w:t>management implications as growth is</w:t>
      </w:r>
      <w:r w:rsidR="00A25DDE" w:rsidRPr="00D146F4">
        <w:rPr>
          <w:rFonts w:ascii="Times New Roman" w:hAnsi="Times New Roman" w:cs="Times New Roman"/>
          <w:sz w:val="24"/>
          <w:szCs w:val="24"/>
        </w:rPr>
        <w:t xml:space="preserve"> a critical</w:t>
      </w:r>
      <w:r w:rsidRPr="00D146F4">
        <w:rPr>
          <w:rFonts w:ascii="Times New Roman" w:hAnsi="Times New Roman" w:cs="Times New Roman"/>
          <w:sz w:val="24"/>
          <w:szCs w:val="24"/>
        </w:rPr>
        <w:t xml:space="preserve"> input for age-based stock assessment models and</w:t>
      </w:r>
      <w:r w:rsidR="00A25DDE" w:rsidRPr="00D146F4">
        <w:rPr>
          <w:rFonts w:ascii="Times New Roman" w:hAnsi="Times New Roman" w:cs="Times New Roman"/>
          <w:sz w:val="24"/>
          <w:szCs w:val="24"/>
        </w:rPr>
        <w:t xml:space="preserve"> often</w:t>
      </w:r>
      <w:r w:rsidRPr="00D146F4">
        <w:rPr>
          <w:rFonts w:ascii="Times New Roman" w:hAnsi="Times New Roman" w:cs="Times New Roman"/>
          <w:sz w:val="24"/>
          <w:szCs w:val="24"/>
        </w:rPr>
        <w:t xml:space="preserve"> used as a proxy for other life history traits.</w:t>
      </w:r>
    </w:p>
    <w:p w14:paraId="1E35ED1C" w14:textId="77777777" w:rsidR="00D146F4" w:rsidRPr="00D146F4" w:rsidRDefault="00D146F4" w:rsidP="00D02B31">
      <w:pPr>
        <w:spacing w:before="240"/>
        <w:jc w:val="both"/>
        <w:outlineLvl w:val="0"/>
        <w:rPr>
          <w:rFonts w:ascii="Times New Roman" w:hAnsi="Times New Roman" w:cs="Times New Roman"/>
          <w:sz w:val="24"/>
          <w:szCs w:val="24"/>
        </w:rPr>
      </w:pPr>
      <w:r w:rsidRPr="00D146F4">
        <w:rPr>
          <w:rFonts w:ascii="Times New Roman" w:hAnsi="Times New Roman" w:cs="Times New Roman"/>
          <w:sz w:val="24"/>
          <w:szCs w:val="24"/>
        </w:rPr>
        <w:t>* Corresponding Author</w:t>
      </w:r>
    </w:p>
    <w:p w14:paraId="5D6B95BE" w14:textId="77777777" w:rsidR="004E39FB" w:rsidRPr="00D146F4" w:rsidRDefault="004E39FB" w:rsidP="00D146F4">
      <w:pPr>
        <w:jc w:val="both"/>
        <w:outlineLvl w:val="0"/>
        <w:rPr>
          <w:rFonts w:ascii="Times New Roman" w:hAnsi="Times New Roman" w:cs="Times New Roman"/>
          <w:b/>
          <w:i/>
          <w:sz w:val="24"/>
          <w:szCs w:val="24"/>
        </w:rPr>
      </w:pPr>
    </w:p>
    <w:p w14:paraId="46C0CEEE" w14:textId="4F497F1A" w:rsidR="00D42812" w:rsidRPr="00D02B31" w:rsidRDefault="00D146F4" w:rsidP="00D146F4">
      <w:pPr>
        <w:jc w:val="both"/>
        <w:outlineLvl w:val="0"/>
        <w:rPr>
          <w:rFonts w:ascii="Times New Roman" w:hAnsi="Times New Roman" w:cs="Times New Roman"/>
          <w:b/>
          <w:iCs/>
          <w:sz w:val="24"/>
          <w:szCs w:val="24"/>
        </w:rPr>
      </w:pPr>
      <w:r>
        <w:rPr>
          <w:rFonts w:ascii="Times New Roman" w:hAnsi="Times New Roman" w:cs="Times New Roman"/>
          <w:b/>
          <w:i/>
          <w:sz w:val="24"/>
          <w:szCs w:val="24"/>
        </w:rPr>
        <w:br w:type="column"/>
      </w:r>
      <w:r w:rsidR="003F55EC" w:rsidRPr="00D02B31">
        <w:rPr>
          <w:rFonts w:ascii="Times New Roman" w:hAnsi="Times New Roman" w:cs="Times New Roman"/>
          <w:b/>
          <w:iCs/>
          <w:sz w:val="24"/>
          <w:szCs w:val="24"/>
        </w:rPr>
        <w:lastRenderedPageBreak/>
        <w:t xml:space="preserve">1. </w:t>
      </w:r>
      <w:r w:rsidR="00D42812" w:rsidRPr="00D02B31">
        <w:rPr>
          <w:rFonts w:ascii="Times New Roman" w:hAnsi="Times New Roman" w:cs="Times New Roman"/>
          <w:b/>
          <w:iCs/>
          <w:sz w:val="24"/>
          <w:szCs w:val="24"/>
        </w:rPr>
        <w:t>Introduction</w:t>
      </w:r>
    </w:p>
    <w:p w14:paraId="6DCF48B0" w14:textId="62DC3FC0" w:rsidR="00D42812" w:rsidRPr="00D146F4" w:rsidRDefault="00D42812" w:rsidP="00D146F4">
      <w:pPr>
        <w:jc w:val="both"/>
        <w:rPr>
          <w:rFonts w:ascii="Times New Roman" w:hAnsi="Times New Roman" w:cs="Times New Roman"/>
          <w:sz w:val="24"/>
          <w:szCs w:val="24"/>
        </w:rPr>
      </w:pPr>
      <w:r w:rsidRPr="00D146F4">
        <w:rPr>
          <w:rFonts w:ascii="Times New Roman" w:hAnsi="Times New Roman" w:cs="Times New Roman"/>
          <w:i/>
          <w:sz w:val="24"/>
          <w:szCs w:val="24"/>
        </w:rPr>
        <w:t>Pristipomoides filamentosus</w:t>
      </w:r>
      <w:r w:rsidRPr="00D146F4">
        <w:rPr>
          <w:rFonts w:ascii="Times New Roman" w:hAnsi="Times New Roman" w:cs="Times New Roman"/>
          <w:sz w:val="24"/>
          <w:szCs w:val="24"/>
        </w:rPr>
        <w:t xml:space="preserve"> (Valenciennes, 1830) is a species of long-lived </w:t>
      </w:r>
      <w:proofErr w:type="spellStart"/>
      <w:r w:rsidRPr="00D146F4">
        <w:rPr>
          <w:rFonts w:ascii="Times New Roman" w:hAnsi="Times New Roman" w:cs="Times New Roman"/>
          <w:sz w:val="24"/>
          <w:szCs w:val="24"/>
        </w:rPr>
        <w:t>deepwater</w:t>
      </w:r>
      <w:proofErr w:type="spellEnd"/>
      <w:r w:rsidRPr="00D146F4">
        <w:rPr>
          <w:rFonts w:ascii="Times New Roman" w:hAnsi="Times New Roman" w:cs="Times New Roman"/>
          <w:sz w:val="24"/>
          <w:szCs w:val="24"/>
        </w:rPr>
        <w:t xml:space="preserve"> snapper distributed throughout the tropical </w:t>
      </w:r>
      <w:r w:rsidR="000A6358" w:rsidRPr="00D146F4">
        <w:rPr>
          <w:rFonts w:ascii="Times New Roman" w:hAnsi="Times New Roman" w:cs="Times New Roman"/>
          <w:sz w:val="24"/>
          <w:szCs w:val="24"/>
        </w:rPr>
        <w:t>Indo-Pacific</w:t>
      </w:r>
      <w:r w:rsidRPr="00D146F4">
        <w:rPr>
          <w:rFonts w:ascii="Times New Roman" w:hAnsi="Times New Roman" w:cs="Times New Roman"/>
          <w:sz w:val="24"/>
          <w:szCs w:val="24"/>
        </w:rPr>
        <w:t xml:space="preserve"> </w:t>
      </w:r>
      <w:r w:rsidRPr="00D146F4">
        <w:rPr>
          <w:rFonts w:ascii="Times New Roman" w:hAnsi="Times New Roman" w:cs="Times New Roman"/>
          <w:sz w:val="24"/>
          <w:szCs w:val="24"/>
        </w:rPr>
        <w:fldChar w:fldCharType="begin" w:fldLock="1"/>
      </w:r>
      <w:r w:rsidR="00181624" w:rsidRPr="00D146F4">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ONE","id":"ITEM-2","issue":"12","issued":{"date-parts":[["2011"]]},"page":"1-13","title":"High connectivity in the deepwater snapper Pristipomoides filamentosus (lutjanidae) across the indo-pacific with isolation of the Hawaiian archipelago","type":"article-journal","volume":"6"},"uris":["http://www.mendeley.com/documents/?uuid=a8be7f26-89f6-47d2-bd89-ae62a8d2d943"]}],"mendeley":{"formattedCitation":"(Allen, 1985; Gaither et al., 2011)","plainTextFormattedCitation":"(Allen, 1985; Gaither et al., 2011)","previouslyFormattedCitation":"(Allen, 1985; Gaither et al., 2011)"},"properties":{"noteIndex":0},"schema":"https://github.com/citation-style-language/schema/raw/master/csl-citation.json"}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(Allen, 1985; Gaither et al., 2011)</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r w:rsidR="00BA0BB5" w:rsidRPr="00D146F4">
        <w:rPr>
          <w:rFonts w:ascii="Times New Roman" w:hAnsi="Times New Roman" w:cs="Times New Roman"/>
          <w:sz w:val="24"/>
          <w:szCs w:val="24"/>
        </w:rPr>
        <w:t>The</w:t>
      </w:r>
      <w:r w:rsidRPr="00D146F4">
        <w:rPr>
          <w:rFonts w:ascii="Times New Roman" w:hAnsi="Times New Roman" w:cs="Times New Roman"/>
          <w:sz w:val="24"/>
          <w:szCs w:val="24"/>
        </w:rPr>
        <w:t xml:space="preserve"> species constitutes a significant fraction of </w:t>
      </w:r>
      <w:r w:rsidR="00BA0BB5" w:rsidRPr="00D146F4">
        <w:rPr>
          <w:rFonts w:ascii="Times New Roman" w:hAnsi="Times New Roman" w:cs="Times New Roman"/>
          <w:sz w:val="24"/>
          <w:szCs w:val="24"/>
        </w:rPr>
        <w:t>Hawaii’s</w:t>
      </w:r>
      <w:r w:rsidRPr="00D146F4">
        <w:rPr>
          <w:rFonts w:ascii="Times New Roman" w:hAnsi="Times New Roman" w:cs="Times New Roman"/>
          <w:sz w:val="24"/>
          <w:szCs w:val="24"/>
        </w:rPr>
        <w:t xml:space="preserve"> commercial </w:t>
      </w:r>
      <w:proofErr w:type="spellStart"/>
      <w:r w:rsidRPr="00D146F4">
        <w:rPr>
          <w:rFonts w:ascii="Times New Roman" w:hAnsi="Times New Roman" w:cs="Times New Roman"/>
          <w:sz w:val="24"/>
          <w:szCs w:val="24"/>
        </w:rPr>
        <w:t>bottomfish</w:t>
      </w:r>
      <w:proofErr w:type="spellEnd"/>
      <w:r w:rsidRPr="00D146F4">
        <w:rPr>
          <w:rFonts w:ascii="Times New Roman" w:hAnsi="Times New Roman" w:cs="Times New Roman"/>
          <w:sz w:val="24"/>
          <w:szCs w:val="24"/>
        </w:rPr>
        <w:t xml:space="preserve"> fishery </w:t>
      </w:r>
      <w:r w:rsidR="00BA0BB5" w:rsidRPr="00D146F4">
        <w:rPr>
          <w:rFonts w:ascii="Times New Roman" w:hAnsi="Times New Roman" w:cs="Times New Roman"/>
          <w:sz w:val="24"/>
          <w:szCs w:val="24"/>
        </w:rPr>
        <w:t xml:space="preserve">where it is colloquially known as opakapaka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Hawaii","type":"article-journal","volume":"80"},"uris":["http://www.mendeley.com/documents/?uuid=c65d55bc-11a5-3148-942d-69438ffe9d92"]}],"mendeley":{"formattedCitation":"(“Hawaii Reported Landing Tables,” 2016; Ralston and Polovina, 1982)","manualFormatting":"(Ralston and Polovina 1982, Langseth et al. 2018)","plainTextFormattedCitation":"(“Hawaii Reported Landing Tables,” 2016; Ralston and Polovina, 1982)","previouslyFormattedCitation":"(“Hawaii Reported Landing Tables,” 2016; Ralston and Polovina, 1982)"},"properties":{"noteIndex":0},"schema":"https://github.com/citation-style-language/schema/raw/master/csl-citation.json"}</w:instrText>
      </w:r>
      <w:r w:rsidRPr="00D146F4">
        <w:rPr>
          <w:rFonts w:ascii="Times New Roman" w:hAnsi="Times New Roman" w:cs="Times New Roman"/>
          <w:sz w:val="24"/>
          <w:szCs w:val="24"/>
        </w:rPr>
        <w:fldChar w:fldCharType="separate"/>
      </w:r>
      <w:r w:rsidRPr="00D146F4">
        <w:rPr>
          <w:rFonts w:ascii="Times New Roman" w:hAnsi="Times New Roman" w:cs="Times New Roman"/>
          <w:noProof/>
          <w:sz w:val="24"/>
          <w:szCs w:val="24"/>
        </w:rPr>
        <w:t>(Ralston and Polovina</w:t>
      </w:r>
      <w:r w:rsidR="001E0A38">
        <w:rPr>
          <w:rFonts w:ascii="Times New Roman" w:hAnsi="Times New Roman" w:cs="Times New Roman"/>
          <w:noProof/>
          <w:sz w:val="24"/>
          <w:szCs w:val="24"/>
        </w:rPr>
        <w:t>,</w:t>
      </w:r>
      <w:r w:rsidRPr="00D146F4">
        <w:rPr>
          <w:rFonts w:ascii="Times New Roman" w:hAnsi="Times New Roman" w:cs="Times New Roman"/>
          <w:noProof/>
          <w:sz w:val="24"/>
          <w:szCs w:val="24"/>
        </w:rPr>
        <w:t xml:space="preserve"> 1982</w:t>
      </w:r>
      <w:r w:rsidR="001E0A38">
        <w:rPr>
          <w:rFonts w:ascii="Times New Roman" w:hAnsi="Times New Roman" w:cs="Times New Roman"/>
          <w:noProof/>
          <w:sz w:val="24"/>
          <w:szCs w:val="24"/>
        </w:rPr>
        <w:t>;</w:t>
      </w:r>
      <w:r w:rsidR="001E0A38" w:rsidRPr="00D146F4">
        <w:rPr>
          <w:rFonts w:ascii="Times New Roman" w:hAnsi="Times New Roman" w:cs="Times New Roman"/>
          <w:noProof/>
          <w:sz w:val="24"/>
          <w:szCs w:val="24"/>
        </w:rPr>
        <w:t xml:space="preserve"> </w:t>
      </w:r>
      <w:r w:rsidRPr="00D146F4">
        <w:rPr>
          <w:rFonts w:ascii="Times New Roman" w:hAnsi="Times New Roman" w:cs="Times New Roman"/>
          <w:noProof/>
          <w:sz w:val="24"/>
          <w:szCs w:val="24"/>
        </w:rPr>
        <w:t>Langseth et al.</w:t>
      </w:r>
      <w:r w:rsidR="001E0A38">
        <w:rPr>
          <w:rFonts w:ascii="Times New Roman" w:hAnsi="Times New Roman" w:cs="Times New Roman"/>
          <w:noProof/>
          <w:sz w:val="24"/>
          <w:szCs w:val="24"/>
        </w:rPr>
        <w:t>,</w:t>
      </w:r>
      <w:r w:rsidRPr="00D146F4">
        <w:rPr>
          <w:rFonts w:ascii="Times New Roman" w:hAnsi="Times New Roman" w:cs="Times New Roman"/>
          <w:noProof/>
          <w:sz w:val="24"/>
          <w:szCs w:val="24"/>
        </w:rPr>
        <w:t xml:space="preserve"> 2018)</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r w:rsidR="003329CB" w:rsidRPr="00D146F4">
        <w:rPr>
          <w:rFonts w:ascii="Times New Roman" w:hAnsi="Times New Roman" w:cs="Times New Roman"/>
          <w:i/>
          <w:iCs/>
          <w:sz w:val="24"/>
          <w:szCs w:val="24"/>
        </w:rPr>
        <w:t xml:space="preserve">P. filamentosus </w:t>
      </w:r>
      <w:r w:rsidR="00BA0BB5" w:rsidRPr="00D146F4">
        <w:rPr>
          <w:rFonts w:ascii="Times New Roman" w:hAnsi="Times New Roman" w:cs="Times New Roman"/>
          <w:sz w:val="24"/>
          <w:szCs w:val="24"/>
        </w:rPr>
        <w:t xml:space="preserve">is one </w:t>
      </w:r>
      <w:r w:rsidR="00A81B28" w:rsidRPr="00D146F4">
        <w:rPr>
          <w:rFonts w:ascii="Times New Roman" w:hAnsi="Times New Roman" w:cs="Times New Roman"/>
          <w:sz w:val="24"/>
          <w:szCs w:val="24"/>
        </w:rPr>
        <w:t>of seven</w:t>
      </w:r>
      <w:r w:rsidR="00660A60" w:rsidRPr="00D146F4">
        <w:rPr>
          <w:rFonts w:ascii="Times New Roman" w:hAnsi="Times New Roman" w:cs="Times New Roman"/>
          <w:sz w:val="24"/>
          <w:szCs w:val="24"/>
        </w:rPr>
        <w:t xml:space="preserve"> management unit </w:t>
      </w:r>
      <w:r w:rsidR="00A81B28" w:rsidRPr="00D146F4">
        <w:rPr>
          <w:rFonts w:ascii="Times New Roman" w:hAnsi="Times New Roman" w:cs="Times New Roman"/>
          <w:sz w:val="24"/>
          <w:szCs w:val="24"/>
        </w:rPr>
        <w:t xml:space="preserve">species </w:t>
      </w:r>
      <w:r w:rsidR="008C472A" w:rsidRPr="00D146F4">
        <w:rPr>
          <w:rFonts w:ascii="Times New Roman" w:hAnsi="Times New Roman" w:cs="Times New Roman"/>
          <w:sz w:val="24"/>
          <w:szCs w:val="24"/>
        </w:rPr>
        <w:t>pooled</w:t>
      </w:r>
      <w:r w:rsidR="00BA0BB5" w:rsidRPr="00D146F4">
        <w:rPr>
          <w:rFonts w:ascii="Times New Roman" w:hAnsi="Times New Roman" w:cs="Times New Roman"/>
          <w:sz w:val="24"/>
          <w:szCs w:val="24"/>
        </w:rPr>
        <w:t xml:space="preserve"> </w:t>
      </w:r>
      <w:r w:rsidR="00A81B28" w:rsidRPr="00D146F4">
        <w:rPr>
          <w:rFonts w:ascii="Times New Roman" w:hAnsi="Times New Roman" w:cs="Times New Roman"/>
          <w:sz w:val="24"/>
          <w:szCs w:val="24"/>
        </w:rPr>
        <w:t>for</w:t>
      </w:r>
      <w:r w:rsidR="00660A60" w:rsidRPr="00D146F4">
        <w:rPr>
          <w:rFonts w:ascii="Times New Roman" w:hAnsi="Times New Roman" w:cs="Times New Roman"/>
          <w:sz w:val="24"/>
          <w:szCs w:val="24"/>
        </w:rPr>
        <w:t xml:space="preserve"> </w:t>
      </w:r>
      <w:r w:rsidR="003329CB" w:rsidRPr="00D146F4">
        <w:rPr>
          <w:rFonts w:ascii="Times New Roman" w:hAnsi="Times New Roman" w:cs="Times New Roman"/>
          <w:sz w:val="24"/>
          <w:szCs w:val="24"/>
        </w:rPr>
        <w:t>the</w:t>
      </w:r>
      <w:r w:rsidR="00A81B28" w:rsidRPr="00D146F4">
        <w:rPr>
          <w:rFonts w:ascii="Times New Roman" w:hAnsi="Times New Roman" w:cs="Times New Roman"/>
          <w:sz w:val="24"/>
          <w:szCs w:val="24"/>
        </w:rPr>
        <w:t xml:space="preserve"> assessment of Hawaii’s </w:t>
      </w:r>
      <w:proofErr w:type="spellStart"/>
      <w:r w:rsidR="00A81B28" w:rsidRPr="00D146F4">
        <w:rPr>
          <w:rFonts w:ascii="Times New Roman" w:hAnsi="Times New Roman" w:cs="Times New Roman"/>
          <w:sz w:val="24"/>
          <w:szCs w:val="24"/>
        </w:rPr>
        <w:t>bottomfish</w:t>
      </w:r>
      <w:proofErr w:type="spellEnd"/>
      <w:r w:rsidR="003329CB" w:rsidRPr="00D146F4">
        <w:rPr>
          <w:rFonts w:ascii="Times New Roman" w:hAnsi="Times New Roman" w:cs="Times New Roman"/>
          <w:sz w:val="24"/>
          <w:szCs w:val="24"/>
        </w:rPr>
        <w:t xml:space="preserve"> stock</w:t>
      </w:r>
      <w:r w:rsidR="001E0A38">
        <w:rPr>
          <w:rFonts w:ascii="Times New Roman" w:hAnsi="Times New Roman" w:cs="Times New Roman"/>
          <w:sz w:val="24"/>
          <w:szCs w:val="24"/>
        </w:rPr>
        <w:t>. H</w:t>
      </w:r>
      <w:r w:rsidR="00C6243E" w:rsidRPr="00D146F4">
        <w:rPr>
          <w:rFonts w:ascii="Times New Roman" w:hAnsi="Times New Roman" w:cs="Times New Roman"/>
          <w:sz w:val="24"/>
          <w:szCs w:val="24"/>
        </w:rPr>
        <w:t>owever</w:t>
      </w:r>
      <w:r w:rsidR="001E0A38">
        <w:rPr>
          <w:rFonts w:ascii="Times New Roman" w:hAnsi="Times New Roman" w:cs="Times New Roman"/>
          <w:sz w:val="24"/>
          <w:szCs w:val="24"/>
        </w:rPr>
        <w:t>,</w:t>
      </w:r>
      <w:r w:rsidR="00C6243E" w:rsidRPr="00D146F4">
        <w:rPr>
          <w:rFonts w:ascii="Times New Roman" w:hAnsi="Times New Roman" w:cs="Times New Roman"/>
          <w:sz w:val="24"/>
          <w:szCs w:val="24"/>
        </w:rPr>
        <w:t xml:space="preserve"> </w:t>
      </w:r>
      <w:r w:rsidRPr="00D146F4">
        <w:rPr>
          <w:rFonts w:ascii="Times New Roman" w:hAnsi="Times New Roman" w:cs="Times New Roman"/>
          <w:sz w:val="24"/>
          <w:szCs w:val="24"/>
        </w:rPr>
        <w:t>there is interest in the potential use of</w:t>
      </w:r>
      <w:r w:rsidR="00A81B28" w:rsidRPr="00D146F4">
        <w:rPr>
          <w:rFonts w:ascii="Times New Roman" w:hAnsi="Times New Roman" w:cs="Times New Roman"/>
          <w:sz w:val="24"/>
          <w:szCs w:val="24"/>
        </w:rPr>
        <w:t xml:space="preserve"> </w:t>
      </w:r>
      <w:r w:rsidRPr="00D146F4">
        <w:rPr>
          <w:rFonts w:ascii="Times New Roman" w:hAnsi="Times New Roman" w:cs="Times New Roman"/>
          <w:sz w:val="24"/>
          <w:szCs w:val="24"/>
        </w:rPr>
        <w:t>species-specific, age-structured assessment</w:t>
      </w:r>
      <w:r w:rsidR="00A81B28" w:rsidRPr="00D146F4">
        <w:rPr>
          <w:rFonts w:ascii="Times New Roman" w:hAnsi="Times New Roman" w:cs="Times New Roman"/>
          <w:sz w:val="24"/>
          <w:szCs w:val="24"/>
        </w:rPr>
        <w:t>s</w:t>
      </w:r>
      <w:r w:rsidRPr="00D146F4">
        <w:rPr>
          <w:rFonts w:ascii="Times New Roman" w:hAnsi="Times New Roman" w:cs="Times New Roman"/>
          <w:sz w:val="24"/>
          <w:szCs w:val="24"/>
        </w:rPr>
        <w:t xml:space="preserve"> </w:t>
      </w:r>
      <w:r w:rsidR="00181624" w:rsidRPr="00D146F4">
        <w:rPr>
          <w:rFonts w:ascii="Times New Roman" w:hAnsi="Times New Roman" w:cs="Times New Roman"/>
          <w:sz w:val="24"/>
          <w:szCs w:val="24"/>
        </w:rPr>
        <w:t xml:space="preserve">for this </w:t>
      </w:r>
      <w:r w:rsidR="001E0A38">
        <w:rPr>
          <w:rFonts w:ascii="Times New Roman" w:hAnsi="Times New Roman" w:cs="Times New Roman"/>
          <w:sz w:val="24"/>
          <w:szCs w:val="24"/>
        </w:rPr>
        <w:t>stock,</w:t>
      </w:r>
      <w:r w:rsidR="001E0A38" w:rsidRPr="00D146F4">
        <w:rPr>
          <w:rFonts w:ascii="Times New Roman" w:hAnsi="Times New Roman" w:cs="Times New Roman"/>
          <w:sz w:val="24"/>
          <w:szCs w:val="24"/>
        </w:rPr>
        <w:t xml:space="preserve"> </w:t>
      </w:r>
      <w:r w:rsidR="00181624" w:rsidRPr="00D146F4">
        <w:rPr>
          <w:rFonts w:ascii="Times New Roman" w:hAnsi="Times New Roman" w:cs="Times New Roman"/>
          <w:sz w:val="24"/>
          <w:szCs w:val="24"/>
        </w:rPr>
        <w:t xml:space="preserve">which require accurate </w:t>
      </w:r>
      <w:r w:rsidR="00A81B28" w:rsidRPr="00D146F4">
        <w:rPr>
          <w:rFonts w:ascii="Times New Roman" w:hAnsi="Times New Roman" w:cs="Times New Roman"/>
          <w:sz w:val="24"/>
          <w:szCs w:val="24"/>
        </w:rPr>
        <w:t>estimates</w:t>
      </w:r>
      <w:r w:rsidR="00181624" w:rsidRPr="00D146F4">
        <w:rPr>
          <w:rFonts w:ascii="Times New Roman" w:hAnsi="Times New Roman" w:cs="Times New Roman"/>
          <w:sz w:val="24"/>
          <w:szCs w:val="24"/>
        </w:rPr>
        <w:t xml:space="preserve"> of growth </w:t>
      </w:r>
      <w:r w:rsidR="00A81B28" w:rsidRPr="00D146F4">
        <w:rPr>
          <w:rFonts w:ascii="Times New Roman" w:hAnsi="Times New Roman" w:cs="Times New Roman"/>
          <w:sz w:val="24"/>
          <w:szCs w:val="24"/>
        </w:rPr>
        <w:t>and other life history paramet</w:t>
      </w:r>
      <w:r w:rsidR="00660A60" w:rsidRPr="00D146F4">
        <w:rPr>
          <w:rFonts w:ascii="Times New Roman" w:hAnsi="Times New Roman" w:cs="Times New Roman"/>
          <w:sz w:val="24"/>
          <w:szCs w:val="24"/>
        </w:rPr>
        <w:t>ers</w:t>
      </w:r>
      <w:r w:rsidR="00A81B28" w:rsidRPr="00D146F4">
        <w:rPr>
          <w:rFonts w:ascii="Times New Roman" w:hAnsi="Times New Roman" w:cs="Times New Roman"/>
          <w:sz w:val="24"/>
          <w:szCs w:val="24"/>
        </w:rPr>
        <w:t xml:space="preserve"> </w:t>
      </w:r>
      <w:r w:rsidRPr="00D146F4">
        <w:rPr>
          <w:rFonts w:ascii="Times New Roman" w:hAnsi="Times New Roman" w:cs="Times New Roman"/>
          <w:sz w:val="24"/>
          <w:szCs w:val="24"/>
        </w:rPr>
        <w:fldChar w:fldCharType="begin" w:fldLock="1"/>
      </w:r>
      <w:r w:rsidR="00396284" w:rsidRPr="00D146F4">
        <w:rPr>
          <w:rFonts w:ascii="Times New Roman" w:hAnsi="Times New Roman" w:cs="Times New Roman"/>
          <w:sz w:val="24"/>
          <w:szCs w:val="24"/>
        </w:rPr>
        <w:instrText>ADDIN CSL_CITATION {"citationItems":[{"id":"ITEM-1","itemData":{"abstract":"A stock assessment of the main Hawaiian Islands Deep 7 bottomfish complex was conducted in 2018. The assessment used a Bayesian surplus production model fit to bottomfish catch and effort data from commercial catch reports for fishing years 1949-2015. Recommendations from the Center of Independent Experts panel concerning the initial 2014 assessment update were addressed, including improved data filtering and standardization techniques, readdressing assumptions for prior values, the inclusion of a fishery-independent estimate of abundance, and exploration of a single-species assessment model for opakapaka (Pristipomoides filamentosus). The surplus production model for the Deep 7 complex was used to evaluate the risk of overfishing as a function of alternative annual reported catches from fishing years 2018 through 2022. The projections included uncertainty in the posterior distribution of estimated bottomfish biomass in 2015 and population dynamics parameters estimated from the assessment model. The Deep 7 bottomfish stock complex in the Main Hawaiian Islands was categorized as not overfished (where overfished was defined as B/BMSY &lt; 0.844) and not experiencing overfishing (where overfishing was defined as H/HMSY &gt; 1) in 2015. The overfishing limit (OFL), defined as the future amount of reported catch that would yield a P*=50% probability of overfishing ranged from 558-604 thousand pounds depending on future year. The smallest Deep 7 future catch that would lead to a roughly P*=40% chance of overfishing was about 490 thousand pounds. The Bayesian surplus production model developed for opakapaka produced similar overall results to the model for the Deep 7 complex. Results were approximately proportional to the corresponding value in the Deep 7 bottomfish model with biomass over all years scaled by 68%, which was similar to the ratio of opakapaka to Deep 7 from two data sources: the estimate of opakapaka biomass to Deep 7 biomass from the fishery-independent survey (68%), and the overall proportion of total catch biomass of Deep 7 bottomfish comprised of opakapaka (67%).","author":[{"dropping-particle":"","family":"Langseth","given":"Brian","non-dropping-particle":"","parse-names":false,"suffix":""},{"dropping-particle":"","family":"Syslo","given":"John","non-dropping-particle":"","parse-names":false,"suffix":""},{"dropping-particle":"","family":"Yau","given":"Annie","non-dropping-particle":"","parse-names":false,"suffix":""},{"dropping-particle":"","family":"Kapur","given":"Maia","non-dropping-particle":"","parse-names":false,"suffix":""},{"dropping-particle":"","family":"Brodziak","given":"Jon","non-dropping-particle":"","parse-names":false,"suffix":""}],"container-title":"NOAA Technical Memorandum NMFS-PIFSC","id":"ITEM-1","issue":"February","issued":{"date-parts":[["2018"]]},"page":"217","title":"Stock assessment for the main Hawaiian Islands Deep 7 bottomfish complex in 2018, with catch projections through 2022.","type":"article-journal","volume":"69"},"uris":["http://www.mendeley.com/documents/?uuid=12ef83b2-471f-47a2-bd7e-b7e9168e88ed"]},{"id":"ITEM-2","itemData":{"container-title":"CAPAM Workshop Series Report 2","editor":[{"dropping-particle":"","family":"Mauder","given":"M. N.","non-dropping-particle":"","parse-names":false,"suffix":""},{"dropping-particle":"","family":"Crone","given":"P. R.","non-dropping-particle":"","parse-names":false,"suffix":""},{"dropping-particle":"","family":"Valero","given":"J. L.","non-dropping-particle":"","parse-names":false,"suffix":""},{"dropping-particle":"","family":"Semmens","given":"B. X.","non-dropping-particle":"","parse-names":false,"suffix":""}],"id":"ITEM-2","issue":"March","issued":{"date-parts":[["2015"]]},"page":"55","publisher":"Center for the Advancement of Population Assessment Methodology","publisher-place":"La Jolla, CA","title":"Growth: theory, estimation, and application in fishery stock assessment","type":"paper-conference"},"uris":["http://www.mendeley.com/documents/?uuid=04ae2a6c-2e29-411b-8c78-4df7c8ecfe5c"]}],"mendeley":{"formattedCitation":"(Langseth et al., 2018; Mauder et al., 2015)","plainTextFormattedCitation":"(Langseth et al., 2018; Mauder et al., 2015)","previouslyFormattedCitation":"(Langseth et al., 2018; Mauder et al., 2015)"},"properties":{"noteIndex":0},"schema":"https://github.com/citation-style-language/schema/raw/master/csl-citation.json"}</w:instrText>
      </w:r>
      <w:r w:rsidRPr="00D146F4">
        <w:rPr>
          <w:rFonts w:ascii="Times New Roman" w:hAnsi="Times New Roman" w:cs="Times New Roman"/>
          <w:sz w:val="24"/>
          <w:szCs w:val="24"/>
        </w:rPr>
        <w:fldChar w:fldCharType="separate"/>
      </w:r>
      <w:r w:rsidR="00181624" w:rsidRPr="00D146F4">
        <w:rPr>
          <w:rFonts w:ascii="Times New Roman" w:hAnsi="Times New Roman" w:cs="Times New Roman"/>
          <w:noProof/>
          <w:sz w:val="24"/>
          <w:szCs w:val="24"/>
        </w:rPr>
        <w:t>(Langseth et al., 2018; Mau</w:t>
      </w:r>
      <w:r w:rsidR="001E0A38">
        <w:rPr>
          <w:rFonts w:ascii="Times New Roman" w:hAnsi="Times New Roman" w:cs="Times New Roman"/>
          <w:noProof/>
          <w:sz w:val="24"/>
          <w:szCs w:val="24"/>
        </w:rPr>
        <w:t>n</w:t>
      </w:r>
      <w:r w:rsidR="00181624" w:rsidRPr="00D146F4">
        <w:rPr>
          <w:rFonts w:ascii="Times New Roman" w:hAnsi="Times New Roman" w:cs="Times New Roman"/>
          <w:noProof/>
          <w:sz w:val="24"/>
          <w:szCs w:val="24"/>
        </w:rPr>
        <w:t>der et al., 2015</w:t>
      </w:r>
      <w:r w:rsidR="00660A60" w:rsidRPr="00D146F4">
        <w:rPr>
          <w:rFonts w:ascii="Times New Roman" w:hAnsi="Times New Roman" w:cs="Times New Roman"/>
          <w:noProof/>
          <w:sz w:val="24"/>
          <w:szCs w:val="24"/>
        </w:rPr>
        <w:t>, Oyafuso et al. 2017</w:t>
      </w:r>
      <w:r w:rsidR="00181624" w:rsidRPr="00D146F4">
        <w:rPr>
          <w:rFonts w:ascii="Times New Roman" w:hAnsi="Times New Roman" w:cs="Times New Roman"/>
          <w:noProof/>
          <w:sz w:val="24"/>
          <w:szCs w:val="24"/>
        </w:rPr>
        <w:t>)</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w:t>
      </w:r>
    </w:p>
    <w:p w14:paraId="44248C09" w14:textId="2929A1A7" w:rsidR="00D42812" w:rsidRPr="00D146F4" w:rsidRDefault="001E0A38" w:rsidP="00D02B31">
      <w:pPr>
        <w:ind w:firstLine="360"/>
        <w:jc w:val="both"/>
        <w:rPr>
          <w:rFonts w:ascii="Times New Roman" w:hAnsi="Times New Roman" w:cs="Times New Roman"/>
          <w:sz w:val="24"/>
          <w:szCs w:val="24"/>
        </w:rPr>
      </w:pPr>
      <w:r>
        <w:rPr>
          <w:rFonts w:ascii="Times New Roman" w:hAnsi="Times New Roman" w:cs="Times New Roman"/>
          <w:sz w:val="24"/>
          <w:szCs w:val="24"/>
        </w:rPr>
        <w:t>Several</w:t>
      </w:r>
      <w:r w:rsidR="00A81B28" w:rsidRPr="00D146F4">
        <w:rPr>
          <w:rFonts w:ascii="Times New Roman" w:hAnsi="Times New Roman" w:cs="Times New Roman"/>
          <w:sz w:val="24"/>
          <w:szCs w:val="24"/>
        </w:rPr>
        <w:t xml:space="preserve"> studies have used d</w:t>
      </w:r>
      <w:r w:rsidR="00BA0BB5" w:rsidRPr="00D146F4">
        <w:rPr>
          <w:rFonts w:ascii="Times New Roman" w:hAnsi="Times New Roman" w:cs="Times New Roman"/>
          <w:sz w:val="24"/>
          <w:szCs w:val="24"/>
        </w:rPr>
        <w:t xml:space="preserve">ifferent approaches to estimate growth parameters for </w:t>
      </w:r>
      <w:r w:rsidR="00BA0BB5" w:rsidRPr="00D146F4">
        <w:rPr>
          <w:rFonts w:ascii="Times New Roman" w:hAnsi="Times New Roman" w:cs="Times New Roman"/>
          <w:i/>
          <w:iCs/>
          <w:sz w:val="24"/>
          <w:szCs w:val="24"/>
        </w:rPr>
        <w:t>P. filamentosus</w:t>
      </w:r>
      <w:r w:rsidR="00BA0BB5" w:rsidRPr="00D146F4">
        <w:rPr>
          <w:rFonts w:ascii="Times New Roman" w:hAnsi="Times New Roman" w:cs="Times New Roman"/>
          <w:sz w:val="24"/>
          <w:szCs w:val="24"/>
        </w:rPr>
        <w:t xml:space="preserve"> in </w:t>
      </w:r>
      <w:r w:rsidR="00181624" w:rsidRPr="00D146F4">
        <w:rPr>
          <w:rFonts w:ascii="Times New Roman" w:hAnsi="Times New Roman" w:cs="Times New Roman"/>
          <w:sz w:val="24"/>
          <w:szCs w:val="24"/>
        </w:rPr>
        <w:t>Hawaii and elsewhere in the Indo-Pacific</w:t>
      </w:r>
      <w:r w:rsidR="00D42812" w:rsidRPr="00D146F4">
        <w:rPr>
          <w:rFonts w:ascii="Times New Roman" w:hAnsi="Times New Roman" w:cs="Times New Roman"/>
          <w:sz w:val="24"/>
          <w:szCs w:val="24"/>
        </w:rPr>
        <w:t xml:space="preserve"> (</w:t>
      </w:r>
      <w:commentRangeStart w:id="3"/>
      <w:del w:id="4" w:author="Author" w:date="2020-09-02T15:00:00Z">
        <w:r w:rsidR="00D42812" w:rsidRPr="00D146F4" w:rsidDel="00606A41">
          <w:rPr>
            <w:rFonts w:ascii="Times New Roman" w:hAnsi="Times New Roman" w:cs="Times New Roman"/>
            <w:sz w:val="24"/>
            <w:szCs w:val="24"/>
          </w:rPr>
          <w:delText>Table 2</w:delText>
        </w:r>
        <w:commentRangeEnd w:id="3"/>
        <w:r w:rsidDel="00606A41">
          <w:rPr>
            <w:rStyle w:val="CommentReference"/>
          </w:rPr>
          <w:commentReference w:id="3"/>
        </w:r>
      </w:del>
      <w:ins w:id="5" w:author="Author" w:date="2020-09-02T15:00:00Z">
        <w:r w:rsidR="00606A41">
          <w:rPr>
            <w:rFonts w:ascii="Times New Roman" w:hAnsi="Times New Roman" w:cs="Times New Roman"/>
            <w:sz w:val="24"/>
            <w:szCs w:val="24"/>
          </w:rPr>
          <w:t>Table 1</w:t>
        </w:r>
      </w:ins>
      <w:r w:rsidR="00D42812" w:rsidRPr="00D146F4">
        <w:rPr>
          <w:rFonts w:ascii="Times New Roman" w:hAnsi="Times New Roman" w:cs="Times New Roman"/>
          <w:sz w:val="24"/>
          <w:szCs w:val="24"/>
        </w:rPr>
        <w:t xml:space="preserve">). </w:t>
      </w:r>
      <w:r w:rsidR="00BA0BB5" w:rsidRPr="00D146F4">
        <w:rPr>
          <w:rFonts w:ascii="Times New Roman" w:hAnsi="Times New Roman" w:cs="Times New Roman"/>
          <w:sz w:val="24"/>
          <w:szCs w:val="24"/>
        </w:rPr>
        <w:t>Early estimates were obtained using d</w:t>
      </w:r>
      <w:r w:rsidR="00D42812" w:rsidRPr="00D146F4">
        <w:rPr>
          <w:rFonts w:ascii="Times New Roman" w:hAnsi="Times New Roman" w:cs="Times New Roman"/>
          <w:sz w:val="24"/>
          <w:szCs w:val="24"/>
        </w:rPr>
        <w:t xml:space="preserve">irect aging approaches </w:t>
      </w:r>
      <w:r w:rsidR="00BA0BB5" w:rsidRPr="00D146F4">
        <w:rPr>
          <w:rFonts w:ascii="Times New Roman" w:hAnsi="Times New Roman" w:cs="Times New Roman"/>
          <w:sz w:val="24"/>
          <w:szCs w:val="24"/>
        </w:rPr>
        <w:t xml:space="preserve">with </w:t>
      </w:r>
      <w:r w:rsidR="00D42812" w:rsidRPr="00D146F4">
        <w:rPr>
          <w:rFonts w:ascii="Times New Roman" w:hAnsi="Times New Roman" w:cs="Times New Roman"/>
          <w:sz w:val="24"/>
          <w:szCs w:val="24"/>
        </w:rPr>
        <w:t>length-at-age data</w:t>
      </w:r>
      <w:r w:rsidR="000A6358" w:rsidRPr="00D146F4">
        <w:rPr>
          <w:rFonts w:ascii="Times New Roman" w:hAnsi="Times New Roman" w:cs="Times New Roman"/>
          <w:sz w:val="24"/>
          <w:szCs w:val="24"/>
        </w:rPr>
        <w:t xml:space="preserve"> from</w:t>
      </w:r>
      <w:r w:rsidR="00BA0BB5"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t>otolith</w:t>
      </w:r>
      <w:r w:rsidR="000A6358" w:rsidRPr="00D146F4">
        <w:rPr>
          <w:rFonts w:ascii="Times New Roman" w:hAnsi="Times New Roman" w:cs="Times New Roman"/>
          <w:sz w:val="24"/>
          <w:szCs w:val="24"/>
        </w:rPr>
        <w:t xml:space="preserve"> reads</w:t>
      </w:r>
      <w:r w:rsidR="00D42812" w:rsidRPr="00D146F4">
        <w:rPr>
          <w:rFonts w:ascii="Times New Roman" w:hAnsi="Times New Roman" w:cs="Times New Roman"/>
          <w:sz w:val="24"/>
          <w:szCs w:val="24"/>
        </w:rPr>
        <w:t xml:space="preserve"> </w:t>
      </w:r>
      <w:r w:rsidR="000A6358" w:rsidRPr="00D146F4">
        <w:rPr>
          <w:rFonts w:ascii="Times New Roman" w:hAnsi="Times New Roman" w:cs="Times New Roman"/>
          <w:sz w:val="24"/>
          <w:szCs w:val="24"/>
        </w:rPr>
        <w:t xml:space="preserve">interpreted </w:t>
      </w:r>
      <w:r w:rsidR="00A81B28" w:rsidRPr="00D146F4">
        <w:rPr>
          <w:rFonts w:ascii="Times New Roman" w:hAnsi="Times New Roman" w:cs="Times New Roman"/>
          <w:sz w:val="24"/>
          <w:szCs w:val="24"/>
        </w:rPr>
        <w:t>as a proxy for age</w:t>
      </w:r>
      <w:r w:rsidR="00D42812"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filamentosus","type":"article-journal","volume":"50"},"uris":["http://www.mendeley.com/documents/?uuid=d1ca1dfb-b670-4931-8ab7-4624d170403f"]},{"id":"ITEM-4","itemData":{"author":[{"dropping-particle":"","family":"DeMartini","given":"Edward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NMFS-PIFSC","id":"ITEM-7","issued":{"date-parts":[["2011"]]},"number-of-pages":"58 p. + Appendicies","publisher-place":"Honolulu, HI","title":"Bomb Radiocarbon and Lead-Radium Dating of Opakapaka (Pristipomoides filamentosus)","type":"report"},"uris":["http://www.mendeley.com/documents/?uuid=a9c83ffb-1784-407e-a9e3-0eeb743e5ec8"]}],"mendeley":{"formattedCitation":"(Andrews et al., 2011, 2012; DeMartini et al., 1994; Moffitt and Parrish, 1996; Radtke, 1987; Ralston and Miyamoto, 1983; Uchiyama and Tagami, 1984)","manualFormatting":"(Ralston &amp; Miyamoto, 1983; Uchiyama &amp; Tagami, 1984; Radtke, 1987; DeMartini, Landgraf &amp; Ralston, 1994, Ralston &amp; Williams, 1988)","plainTextFormattedCitation":"(Andrews et al., 2011, 2012; DeMartini et al., 1994; Moffitt and Parrish, 1996; Radtke, 1987; Ralston and Miyamoto, 1983; Uchiyama and Tagami, 1984)","previouslyFormattedCitation":"(Andrews et al., 2011, 2012; DeMartini et al., 1994; Moffitt and Parrish, 1996; Radtke, 1987; Ralston and Miyamoto, 1983; Uchiyama and Tagami, 1984)"},"properties":{"noteIndex":0},"schema":"https://github.com/citation-style-language/schema/raw/master/csl-citation.json"}</w:instrText>
      </w:r>
      <w:r w:rsidR="00D42812" w:rsidRPr="00D146F4">
        <w:rPr>
          <w:rFonts w:ascii="Times New Roman" w:hAnsi="Times New Roman" w:cs="Times New Roman"/>
          <w:sz w:val="24"/>
          <w:szCs w:val="24"/>
        </w:rPr>
        <w:fldChar w:fldCharType="separate"/>
      </w:r>
      <w:r w:rsidR="00D42812" w:rsidRPr="00D146F4">
        <w:rPr>
          <w:rFonts w:ascii="Times New Roman" w:hAnsi="Times New Roman" w:cs="Times New Roman"/>
          <w:noProof/>
          <w:sz w:val="24"/>
          <w:szCs w:val="24"/>
        </w:rPr>
        <w:t xml:space="preserve">(Ralston </w:t>
      </w:r>
      <w:r>
        <w:rPr>
          <w:rFonts w:ascii="Times New Roman" w:hAnsi="Times New Roman" w:cs="Times New Roman"/>
          <w:noProof/>
          <w:sz w:val="24"/>
          <w:szCs w:val="24"/>
        </w:rPr>
        <w:t>and</w:t>
      </w:r>
      <w:r w:rsidRPr="00D146F4">
        <w:rPr>
          <w:rFonts w:ascii="Times New Roman" w:hAnsi="Times New Roman" w:cs="Times New Roman"/>
          <w:noProof/>
          <w:sz w:val="24"/>
          <w:szCs w:val="24"/>
        </w:rPr>
        <w:t xml:space="preserve"> </w:t>
      </w:r>
      <w:r w:rsidR="00D42812" w:rsidRPr="00D146F4">
        <w:rPr>
          <w:rFonts w:ascii="Times New Roman" w:hAnsi="Times New Roman" w:cs="Times New Roman"/>
          <w:noProof/>
          <w:sz w:val="24"/>
          <w:szCs w:val="24"/>
        </w:rPr>
        <w:t xml:space="preserve">Miyamoto, 1983; Uchiyama </w:t>
      </w:r>
      <w:r>
        <w:rPr>
          <w:rFonts w:ascii="Times New Roman" w:hAnsi="Times New Roman" w:cs="Times New Roman"/>
          <w:noProof/>
          <w:sz w:val="24"/>
          <w:szCs w:val="24"/>
        </w:rPr>
        <w:t>and</w:t>
      </w:r>
      <w:r w:rsidRPr="00D146F4">
        <w:rPr>
          <w:rFonts w:ascii="Times New Roman" w:hAnsi="Times New Roman" w:cs="Times New Roman"/>
          <w:noProof/>
          <w:sz w:val="24"/>
          <w:szCs w:val="24"/>
        </w:rPr>
        <w:t xml:space="preserve"> </w:t>
      </w:r>
      <w:r w:rsidR="00D42812" w:rsidRPr="00D146F4">
        <w:rPr>
          <w:rFonts w:ascii="Times New Roman" w:hAnsi="Times New Roman" w:cs="Times New Roman"/>
          <w:noProof/>
          <w:sz w:val="24"/>
          <w:szCs w:val="24"/>
        </w:rPr>
        <w:t>Tagami, 1984; Radtke, 1987; De</w:t>
      </w:r>
      <w:r w:rsidR="00D42812" w:rsidRPr="00D146F4">
        <w:rPr>
          <w:rFonts w:ascii="Times New Roman" w:hAnsi="Times New Roman" w:cs="Times New Roman"/>
          <w:noProof/>
          <w:sz w:val="24"/>
          <w:szCs w:val="24"/>
          <w:lang w:val="haw-US"/>
        </w:rPr>
        <w:t>M</w:t>
      </w:r>
      <w:r w:rsidR="00D42812" w:rsidRPr="00D146F4">
        <w:rPr>
          <w:rFonts w:ascii="Times New Roman" w:hAnsi="Times New Roman" w:cs="Times New Roman"/>
          <w:noProof/>
          <w:sz w:val="24"/>
          <w:szCs w:val="24"/>
        </w:rPr>
        <w:t xml:space="preserve">artini, </w:t>
      </w:r>
      <w:r>
        <w:rPr>
          <w:rFonts w:ascii="Times New Roman" w:hAnsi="Times New Roman" w:cs="Times New Roman"/>
          <w:noProof/>
          <w:sz w:val="24"/>
          <w:szCs w:val="24"/>
        </w:rPr>
        <w:t>et al.</w:t>
      </w:r>
      <w:r w:rsidR="00D42812" w:rsidRPr="00D146F4">
        <w:rPr>
          <w:rFonts w:ascii="Times New Roman" w:hAnsi="Times New Roman" w:cs="Times New Roman"/>
          <w:noProof/>
          <w:sz w:val="24"/>
          <w:szCs w:val="24"/>
        </w:rPr>
        <w:t xml:space="preserve">, 1994, Ralston </w:t>
      </w:r>
      <w:r>
        <w:rPr>
          <w:rFonts w:ascii="Times New Roman" w:hAnsi="Times New Roman" w:cs="Times New Roman"/>
          <w:noProof/>
          <w:sz w:val="24"/>
          <w:szCs w:val="24"/>
        </w:rPr>
        <w:t>and</w:t>
      </w:r>
      <w:r w:rsidRPr="00D146F4">
        <w:rPr>
          <w:rFonts w:ascii="Times New Roman" w:hAnsi="Times New Roman" w:cs="Times New Roman"/>
          <w:noProof/>
          <w:sz w:val="24"/>
          <w:szCs w:val="24"/>
        </w:rPr>
        <w:t xml:space="preserve"> </w:t>
      </w:r>
      <w:r w:rsidR="00D42812" w:rsidRPr="00D146F4">
        <w:rPr>
          <w:rFonts w:ascii="Times New Roman" w:hAnsi="Times New Roman" w:cs="Times New Roman"/>
          <w:noProof/>
          <w:sz w:val="24"/>
          <w:szCs w:val="24"/>
        </w:rPr>
        <w:t>Williams, 1988)</w:t>
      </w:r>
      <w:r w:rsidR="00D42812" w:rsidRPr="00D146F4">
        <w:rPr>
          <w:rFonts w:ascii="Times New Roman" w:hAnsi="Times New Roman" w:cs="Times New Roman"/>
          <w:sz w:val="24"/>
          <w:szCs w:val="24"/>
        </w:rPr>
        <w:fldChar w:fldCharType="end"/>
      </w:r>
      <w:r w:rsidR="00D42812" w:rsidRPr="00D146F4">
        <w:rPr>
          <w:rFonts w:ascii="Times New Roman" w:hAnsi="Times New Roman" w:cs="Times New Roman"/>
          <w:sz w:val="24"/>
          <w:szCs w:val="24"/>
        </w:rPr>
        <w:t xml:space="preserve">. </w:t>
      </w:r>
      <w:r w:rsidR="000A6358" w:rsidRPr="00D146F4">
        <w:rPr>
          <w:rFonts w:ascii="Times New Roman" w:hAnsi="Times New Roman" w:cs="Times New Roman"/>
          <w:sz w:val="24"/>
          <w:szCs w:val="24"/>
        </w:rPr>
        <w:t>T</w:t>
      </w:r>
      <w:r w:rsidR="00BA0BB5" w:rsidRPr="00D146F4">
        <w:rPr>
          <w:rFonts w:ascii="Times New Roman" w:hAnsi="Times New Roman" w:cs="Times New Roman"/>
          <w:sz w:val="24"/>
          <w:szCs w:val="24"/>
        </w:rPr>
        <w:t xml:space="preserve">hese </w:t>
      </w:r>
      <w:r w:rsidR="00181624" w:rsidRPr="00D146F4">
        <w:rPr>
          <w:rFonts w:ascii="Times New Roman" w:hAnsi="Times New Roman" w:cs="Times New Roman"/>
          <w:sz w:val="24"/>
          <w:szCs w:val="24"/>
        </w:rPr>
        <w:t>method</w:t>
      </w:r>
      <w:r w:rsidR="00BA0BB5" w:rsidRPr="00D146F4">
        <w:rPr>
          <w:rFonts w:ascii="Times New Roman" w:hAnsi="Times New Roman" w:cs="Times New Roman"/>
          <w:sz w:val="24"/>
          <w:szCs w:val="24"/>
        </w:rPr>
        <w:t>s</w:t>
      </w:r>
      <w:r w:rsidR="00181624" w:rsidRPr="00D146F4">
        <w:rPr>
          <w:rFonts w:ascii="Times New Roman" w:hAnsi="Times New Roman" w:cs="Times New Roman"/>
          <w:sz w:val="24"/>
          <w:szCs w:val="24"/>
        </w:rPr>
        <w:t xml:space="preserve"> rel</w:t>
      </w:r>
      <w:r w:rsidR="00BA0BB5" w:rsidRPr="00D146F4">
        <w:rPr>
          <w:rFonts w:ascii="Times New Roman" w:hAnsi="Times New Roman" w:cs="Times New Roman"/>
          <w:sz w:val="24"/>
          <w:szCs w:val="24"/>
        </w:rPr>
        <w:t>ied</w:t>
      </w:r>
      <w:r w:rsidR="00181624" w:rsidRPr="00D146F4">
        <w:rPr>
          <w:rFonts w:ascii="Times New Roman" w:hAnsi="Times New Roman" w:cs="Times New Roman"/>
          <w:sz w:val="24"/>
          <w:szCs w:val="24"/>
        </w:rPr>
        <w:t xml:space="preserve"> on</w:t>
      </w:r>
      <w:r w:rsidR="00D42812" w:rsidRPr="00D146F4">
        <w:rPr>
          <w:rFonts w:ascii="Times New Roman" w:hAnsi="Times New Roman" w:cs="Times New Roman"/>
          <w:sz w:val="24"/>
          <w:szCs w:val="24"/>
        </w:rPr>
        <w:t xml:space="preserve"> </w:t>
      </w:r>
      <w:r w:rsidR="00181624" w:rsidRPr="00D146F4">
        <w:rPr>
          <w:rFonts w:ascii="Times New Roman" w:hAnsi="Times New Roman" w:cs="Times New Roman"/>
          <w:sz w:val="24"/>
          <w:szCs w:val="24"/>
        </w:rPr>
        <w:t xml:space="preserve">the </w:t>
      </w:r>
      <w:r w:rsidR="00D42812" w:rsidRPr="00D146F4">
        <w:rPr>
          <w:rFonts w:ascii="Times New Roman" w:hAnsi="Times New Roman" w:cs="Times New Roman"/>
          <w:sz w:val="24"/>
          <w:szCs w:val="24"/>
        </w:rPr>
        <w:t xml:space="preserve">integration of daily otolith bands </w:t>
      </w:r>
      <w:r w:rsidR="00A81B28" w:rsidRPr="00D146F4">
        <w:rPr>
          <w:rFonts w:ascii="Times New Roman" w:hAnsi="Times New Roman" w:cs="Times New Roman"/>
          <w:sz w:val="24"/>
          <w:szCs w:val="24"/>
        </w:rPr>
        <w:t>which can</w:t>
      </w:r>
      <w:r w:rsidR="00D42812" w:rsidRPr="00D146F4">
        <w:rPr>
          <w:rFonts w:ascii="Times New Roman" w:hAnsi="Times New Roman" w:cs="Times New Roman"/>
          <w:sz w:val="24"/>
          <w:szCs w:val="24"/>
        </w:rPr>
        <w:t xml:space="preserve"> </w:t>
      </w:r>
      <w:r w:rsidR="00BA0BB5" w:rsidRPr="00D146F4">
        <w:rPr>
          <w:rFonts w:ascii="Times New Roman" w:hAnsi="Times New Roman" w:cs="Times New Roman"/>
          <w:sz w:val="24"/>
          <w:szCs w:val="24"/>
        </w:rPr>
        <w:t xml:space="preserve">bias age estimates </w:t>
      </w:r>
      <w:r w:rsidR="00D42812" w:rsidRPr="00D146F4">
        <w:rPr>
          <w:rFonts w:ascii="Times New Roman" w:hAnsi="Times New Roman" w:cs="Times New Roman"/>
          <w:sz w:val="24"/>
          <w:szCs w:val="24"/>
        </w:rPr>
        <w:t xml:space="preserve">due to episodic growth and poor increment resolution in early (&lt; 5 years) life stages </w:t>
      </w:r>
      <w:r w:rsidR="00D42812"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Science","id":"ITEM-1","issue":"1","issued":{"date-parts":[["2017"]]},"page":"193-203","title":"Ageing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estimates","type":"article-journal","volume":"74"},"uris":["http://www.mendeley.com/documents/?uuid=7f48c73b-39b4-4eb8-a827-45e0113e3713"]}],"mendeley":{"formattedCitation":"(Wakefield et al., 2017)","plainTextFormattedCitation":"(Wakefield et al., 2017)","previouslyFormattedCitation":"(Wakefield et al., 2017)"},"properties":{"noteIndex":0},"schema":"https://github.com/citation-style-language/schema/raw/master/csl-citation.json"}</w:instrText>
      </w:r>
      <w:r w:rsidR="00D42812" w:rsidRPr="00D146F4">
        <w:rPr>
          <w:rFonts w:ascii="Times New Roman" w:hAnsi="Times New Roman" w:cs="Times New Roman"/>
          <w:sz w:val="24"/>
          <w:szCs w:val="24"/>
        </w:rPr>
        <w:fldChar w:fldCharType="separate"/>
      </w:r>
      <w:r w:rsidR="009A4E6C" w:rsidRPr="00D146F4">
        <w:rPr>
          <w:rFonts w:ascii="Times New Roman" w:hAnsi="Times New Roman" w:cs="Times New Roman"/>
          <w:noProof/>
          <w:sz w:val="24"/>
          <w:szCs w:val="24"/>
        </w:rPr>
        <w:t>(Wakefield et al., 2017)</w:t>
      </w:r>
      <w:r w:rsidR="00D42812" w:rsidRPr="00D146F4">
        <w:rPr>
          <w:rFonts w:ascii="Times New Roman" w:hAnsi="Times New Roman" w:cs="Times New Roman"/>
          <w:sz w:val="24"/>
          <w:szCs w:val="24"/>
        </w:rPr>
        <w:fldChar w:fldCharType="end"/>
      </w:r>
      <w:r w:rsidR="00D42812" w:rsidRPr="00D146F4">
        <w:rPr>
          <w:rFonts w:ascii="Times New Roman" w:hAnsi="Times New Roman" w:cs="Times New Roman"/>
          <w:sz w:val="24"/>
          <w:szCs w:val="24"/>
        </w:rPr>
        <w:t xml:space="preserve">. </w:t>
      </w:r>
      <w:r w:rsidR="009A4E6C" w:rsidRPr="00D146F4">
        <w:rPr>
          <w:rFonts w:ascii="Times New Roman" w:hAnsi="Times New Roman" w:cs="Times New Roman"/>
          <w:sz w:val="24"/>
          <w:szCs w:val="24"/>
        </w:rPr>
        <w:t>Revised parameter estimates</w:t>
      </w:r>
      <w:r w:rsidR="008C472A" w:rsidRPr="00D146F4">
        <w:rPr>
          <w:rFonts w:ascii="Times New Roman" w:hAnsi="Times New Roman" w:cs="Times New Roman"/>
          <w:sz w:val="24"/>
          <w:szCs w:val="24"/>
        </w:rPr>
        <w:t xml:space="preserve"> using the direct aging</w:t>
      </w:r>
      <w:r w:rsidR="009A4E6C" w:rsidRPr="00D146F4">
        <w:rPr>
          <w:rFonts w:ascii="Times New Roman" w:hAnsi="Times New Roman" w:cs="Times New Roman"/>
          <w:sz w:val="24"/>
          <w:szCs w:val="24"/>
        </w:rPr>
        <w:t xml:space="preserve"> </w:t>
      </w:r>
      <w:r w:rsidR="008C472A" w:rsidRPr="00D146F4">
        <w:rPr>
          <w:rFonts w:ascii="Times New Roman" w:hAnsi="Times New Roman" w:cs="Times New Roman"/>
          <w:sz w:val="24"/>
          <w:szCs w:val="24"/>
        </w:rPr>
        <w:t xml:space="preserve">approach </w:t>
      </w:r>
      <w:r w:rsidR="000A6358" w:rsidRPr="00D146F4">
        <w:rPr>
          <w:rFonts w:ascii="Times New Roman" w:hAnsi="Times New Roman" w:cs="Times New Roman"/>
          <w:sz w:val="24"/>
          <w:szCs w:val="24"/>
        </w:rPr>
        <w:t xml:space="preserve">were </w:t>
      </w:r>
      <w:r w:rsidR="009A4E6C" w:rsidRPr="00D146F4">
        <w:rPr>
          <w:rFonts w:ascii="Times New Roman" w:hAnsi="Times New Roman" w:cs="Times New Roman"/>
          <w:sz w:val="24"/>
          <w:szCs w:val="24"/>
        </w:rPr>
        <w:t>obtained by supplementing data</w:t>
      </w:r>
      <w:r w:rsidR="00A81B28" w:rsidRPr="00D146F4">
        <w:rPr>
          <w:rFonts w:ascii="Times New Roman" w:hAnsi="Times New Roman" w:cs="Times New Roman"/>
          <w:sz w:val="24"/>
          <w:szCs w:val="24"/>
        </w:rPr>
        <w:t>sets</w:t>
      </w:r>
      <w:r w:rsidR="009A4E6C" w:rsidRPr="00D146F4">
        <w:rPr>
          <w:rFonts w:ascii="Times New Roman" w:hAnsi="Times New Roman" w:cs="Times New Roman"/>
          <w:sz w:val="24"/>
          <w:szCs w:val="24"/>
        </w:rPr>
        <w:t xml:space="preserve"> </w:t>
      </w:r>
      <w:r w:rsidR="00A81B28" w:rsidRPr="00D146F4">
        <w:rPr>
          <w:rFonts w:ascii="Times New Roman" w:hAnsi="Times New Roman" w:cs="Times New Roman"/>
          <w:sz w:val="24"/>
          <w:szCs w:val="24"/>
        </w:rPr>
        <w:t xml:space="preserve">from those </w:t>
      </w:r>
      <w:r>
        <w:rPr>
          <w:rFonts w:ascii="Times New Roman" w:hAnsi="Times New Roman" w:cs="Times New Roman"/>
          <w:sz w:val="24"/>
          <w:szCs w:val="24"/>
        </w:rPr>
        <w:t>earlier</w:t>
      </w:r>
      <w:r w:rsidRPr="00D146F4">
        <w:rPr>
          <w:rFonts w:ascii="Times New Roman" w:hAnsi="Times New Roman" w:cs="Times New Roman"/>
          <w:sz w:val="24"/>
          <w:szCs w:val="24"/>
        </w:rPr>
        <w:t xml:space="preserve"> </w:t>
      </w:r>
      <w:r w:rsidR="00A81B28" w:rsidRPr="00D146F4">
        <w:rPr>
          <w:rFonts w:ascii="Times New Roman" w:hAnsi="Times New Roman" w:cs="Times New Roman"/>
          <w:sz w:val="24"/>
          <w:szCs w:val="24"/>
        </w:rPr>
        <w:t xml:space="preserve">studies </w:t>
      </w:r>
      <w:r w:rsidR="009A4E6C" w:rsidRPr="00D146F4">
        <w:rPr>
          <w:rFonts w:ascii="Times New Roman" w:hAnsi="Times New Roman" w:cs="Times New Roman"/>
          <w:sz w:val="24"/>
          <w:szCs w:val="24"/>
        </w:rPr>
        <w:t xml:space="preserve">with </w:t>
      </w:r>
      <w:r w:rsidR="008C472A" w:rsidRPr="00D146F4">
        <w:rPr>
          <w:rFonts w:ascii="Times New Roman" w:hAnsi="Times New Roman" w:cs="Times New Roman"/>
          <w:sz w:val="24"/>
          <w:szCs w:val="24"/>
        </w:rPr>
        <w:t xml:space="preserve">additional </w:t>
      </w:r>
      <w:r w:rsidR="009A4E6C" w:rsidRPr="00D146F4">
        <w:rPr>
          <w:rFonts w:ascii="Times New Roman" w:hAnsi="Times New Roman" w:cs="Times New Roman"/>
          <w:sz w:val="24"/>
          <w:szCs w:val="24"/>
        </w:rPr>
        <w:t xml:space="preserve">length-at-age </w:t>
      </w:r>
      <w:r w:rsidR="00A81B28" w:rsidRPr="00D146F4">
        <w:rPr>
          <w:rFonts w:ascii="Times New Roman" w:hAnsi="Times New Roman" w:cs="Times New Roman"/>
          <w:sz w:val="24"/>
          <w:szCs w:val="24"/>
        </w:rPr>
        <w:t>data where ages were estimated using bomb</w:t>
      </w:r>
      <w:r w:rsidR="009A4E6C" w:rsidRPr="00D146F4">
        <w:rPr>
          <w:rFonts w:ascii="Times New Roman" w:hAnsi="Times New Roman" w:cs="Times New Roman"/>
          <w:sz w:val="24"/>
          <w:szCs w:val="24"/>
        </w:rPr>
        <w:t xml:space="preserve"> radiocarbon and lead-radium ratios </w:t>
      </w:r>
      <w:r w:rsidR="009A4E6C"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otoliths","type":"article-journal","volume":"69"},"uris":["http://www.mendeley.com/documents/?uuid=e7876c98-c8eb-4a2e-9660-799b305a673f"]}],"mendeley":{"formattedCitation":"(Andrews et al., 2012)","plainTextFormattedCitation":"(Andrews et al., 2012)"},"properties":{"noteIndex":0},"schema":"https://github.com/citation-style-language/schema/raw/master/csl-citation.json"}</w:instrText>
      </w:r>
      <w:r w:rsidR="009A4E6C" w:rsidRPr="00D146F4">
        <w:rPr>
          <w:rFonts w:ascii="Times New Roman" w:hAnsi="Times New Roman" w:cs="Times New Roman"/>
          <w:sz w:val="24"/>
          <w:szCs w:val="24"/>
        </w:rPr>
        <w:fldChar w:fldCharType="separate"/>
      </w:r>
      <w:r w:rsidR="009A4E6C" w:rsidRPr="00D146F4">
        <w:rPr>
          <w:rFonts w:ascii="Times New Roman" w:hAnsi="Times New Roman" w:cs="Times New Roman"/>
          <w:noProof/>
          <w:sz w:val="24"/>
          <w:szCs w:val="24"/>
        </w:rPr>
        <w:t>(Andrews et al., 2012)</w:t>
      </w:r>
      <w:r w:rsidR="009A4E6C" w:rsidRPr="00D146F4">
        <w:rPr>
          <w:rFonts w:ascii="Times New Roman" w:hAnsi="Times New Roman" w:cs="Times New Roman"/>
          <w:sz w:val="24"/>
          <w:szCs w:val="24"/>
        </w:rPr>
        <w:fldChar w:fldCharType="end"/>
      </w:r>
      <w:r w:rsidR="009A4E6C" w:rsidRPr="00D146F4">
        <w:rPr>
          <w:rFonts w:ascii="Times New Roman" w:hAnsi="Times New Roman" w:cs="Times New Roman"/>
          <w:sz w:val="24"/>
          <w:szCs w:val="24"/>
        </w:rPr>
        <w:t xml:space="preserve">. </w:t>
      </w:r>
      <w:r w:rsidR="000A6358" w:rsidRPr="00D146F4">
        <w:rPr>
          <w:rFonts w:ascii="Times New Roman" w:hAnsi="Times New Roman" w:cs="Times New Roman"/>
          <w:sz w:val="24"/>
          <w:szCs w:val="24"/>
        </w:rPr>
        <w:t>In addition, a</w:t>
      </w:r>
      <w:r w:rsidR="00181624" w:rsidRPr="00D146F4">
        <w:rPr>
          <w:rFonts w:ascii="Times New Roman" w:hAnsi="Times New Roman" w:cs="Times New Roman"/>
          <w:sz w:val="24"/>
          <w:szCs w:val="24"/>
        </w:rPr>
        <w:t xml:space="preserve"> length frequency </w:t>
      </w:r>
      <w:r w:rsidR="00BA0BB5" w:rsidRPr="00D146F4">
        <w:rPr>
          <w:rFonts w:ascii="Times New Roman" w:hAnsi="Times New Roman" w:cs="Times New Roman"/>
          <w:sz w:val="24"/>
          <w:szCs w:val="24"/>
        </w:rPr>
        <w:t>approach</w:t>
      </w:r>
      <w:r w:rsidR="008C472A" w:rsidRPr="00D146F4">
        <w:rPr>
          <w:rFonts w:ascii="Times New Roman" w:hAnsi="Times New Roman" w:cs="Times New Roman"/>
          <w:sz w:val="24"/>
          <w:szCs w:val="24"/>
        </w:rPr>
        <w:t xml:space="preserve"> was used to estimate growth parameters by</w:t>
      </w:r>
      <w:r w:rsidR="00BA0BB5" w:rsidRPr="00D146F4">
        <w:rPr>
          <w:rFonts w:ascii="Times New Roman" w:hAnsi="Times New Roman" w:cs="Times New Roman"/>
          <w:sz w:val="24"/>
          <w:szCs w:val="24"/>
        </w:rPr>
        <w:t xml:space="preserve"> </w:t>
      </w:r>
      <w:r w:rsidR="008C472A" w:rsidRPr="00D146F4">
        <w:rPr>
          <w:rFonts w:ascii="Times New Roman" w:hAnsi="Times New Roman" w:cs="Times New Roman"/>
          <w:sz w:val="24"/>
          <w:szCs w:val="24"/>
        </w:rPr>
        <w:t>tracking the modal length progression of</w:t>
      </w:r>
      <w:r w:rsidR="009A4E6C" w:rsidRPr="00D146F4">
        <w:rPr>
          <w:rFonts w:ascii="Times New Roman" w:hAnsi="Times New Roman" w:cs="Times New Roman"/>
          <w:sz w:val="24"/>
          <w:szCs w:val="24"/>
        </w:rPr>
        <w:t xml:space="preserve"> </w:t>
      </w:r>
      <w:r w:rsidR="00181624" w:rsidRPr="00D146F4">
        <w:rPr>
          <w:rFonts w:ascii="Times New Roman" w:hAnsi="Times New Roman" w:cs="Times New Roman"/>
          <w:sz w:val="24"/>
          <w:szCs w:val="24"/>
        </w:rPr>
        <w:t xml:space="preserve">juvenile </w:t>
      </w:r>
      <w:r w:rsidR="008C472A" w:rsidRPr="00D146F4">
        <w:rPr>
          <w:rFonts w:ascii="Times New Roman" w:hAnsi="Times New Roman" w:cs="Times New Roman"/>
          <w:sz w:val="24"/>
          <w:szCs w:val="24"/>
        </w:rPr>
        <w:t>cohorts</w:t>
      </w:r>
      <w:r w:rsidR="00A81B28" w:rsidRPr="00D146F4">
        <w:rPr>
          <w:rFonts w:ascii="Times New Roman" w:hAnsi="Times New Roman" w:cs="Times New Roman"/>
          <w:sz w:val="24"/>
          <w:szCs w:val="24"/>
        </w:rPr>
        <w:t xml:space="preserve"> caught in</w:t>
      </w:r>
      <w:r w:rsidR="004D104A" w:rsidRPr="00D146F4">
        <w:rPr>
          <w:rFonts w:ascii="Times New Roman" w:hAnsi="Times New Roman" w:cs="Times New Roman"/>
          <w:sz w:val="24"/>
          <w:szCs w:val="24"/>
        </w:rPr>
        <w:t xml:space="preserve"> nursery habitat in</w:t>
      </w:r>
      <w:r w:rsidR="00A81B28" w:rsidRPr="00D146F4">
        <w:rPr>
          <w:rFonts w:ascii="Times New Roman" w:hAnsi="Times New Roman" w:cs="Times New Roman"/>
          <w:sz w:val="24"/>
          <w:szCs w:val="24"/>
        </w:rPr>
        <w:t xml:space="preserve"> Kaneohe Bay, Hawaii</w:t>
      </w:r>
      <w:r w:rsidR="008C472A" w:rsidRPr="00D146F4">
        <w:rPr>
          <w:rFonts w:ascii="Times New Roman" w:hAnsi="Times New Roman" w:cs="Times New Roman"/>
          <w:sz w:val="24"/>
          <w:szCs w:val="24"/>
        </w:rPr>
        <w:t>.</w:t>
      </w:r>
      <w:r w:rsidR="008168FD" w:rsidRPr="00D146F4">
        <w:rPr>
          <w:rFonts w:ascii="Times New Roman" w:hAnsi="Times New Roman" w:cs="Times New Roman"/>
          <w:sz w:val="24"/>
          <w:szCs w:val="24"/>
        </w:rPr>
        <w:t xml:space="preserve"> </w:t>
      </w:r>
      <w:r w:rsidR="008C472A" w:rsidRPr="00D146F4">
        <w:rPr>
          <w:rFonts w:ascii="Times New Roman" w:hAnsi="Times New Roman" w:cs="Times New Roman"/>
          <w:sz w:val="24"/>
          <w:szCs w:val="24"/>
        </w:rPr>
        <w:t xml:space="preserve">However, this study used a previous estimate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C472A" w:rsidRPr="00D146F4">
        <w:rPr>
          <w:rFonts w:ascii="Times New Roman" w:hAnsi="Times New Roman" w:cs="Times New Roman"/>
          <w:sz w:val="24"/>
          <w:szCs w:val="24"/>
        </w:rPr>
        <w:t xml:space="preserve"> where individual variability was not considered; </w:t>
      </w:r>
      <w:r w:rsidR="009A4E6C" w:rsidRPr="00D146F4">
        <w:rPr>
          <w:rFonts w:ascii="Times New Roman" w:hAnsi="Times New Roman" w:cs="Times New Roman"/>
          <w:sz w:val="24"/>
          <w:szCs w:val="24"/>
        </w:rPr>
        <w:t xml:space="preserve">this omission </w:t>
      </w:r>
      <w:r w:rsidR="00181624" w:rsidRPr="00D146F4">
        <w:rPr>
          <w:rFonts w:ascii="Times New Roman" w:hAnsi="Times New Roman" w:cs="Times New Roman"/>
          <w:sz w:val="24"/>
          <w:szCs w:val="24"/>
        </w:rPr>
        <w:t xml:space="preserve">can result in biased </w:t>
      </w:r>
      <w:r w:rsidR="00396284" w:rsidRPr="00D146F4">
        <w:rPr>
          <w:rFonts w:ascii="Times New Roman" w:hAnsi="Times New Roman" w:cs="Times New Roman"/>
          <w:sz w:val="24"/>
          <w:szCs w:val="24"/>
        </w:rPr>
        <w:t xml:space="preserve">parameter </w:t>
      </w:r>
      <w:r w:rsidR="00181624" w:rsidRPr="00D146F4">
        <w:rPr>
          <w:rFonts w:ascii="Times New Roman" w:hAnsi="Times New Roman" w:cs="Times New Roman"/>
          <w:sz w:val="24"/>
          <w:szCs w:val="24"/>
        </w:rPr>
        <w:t xml:space="preserve">estimates </w:t>
      </w:r>
      <w:r w:rsidR="00D42812"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{"citationItems":[{"id":"ITEM-1","itemData":{"DOI":"10.1139/f80-031","ISBN":"0706-652X","ISSN":"0706-652X","PMID":"2330","abstract":"The growth in length of a group of animals is examined. Each animal is assumed to grow according to the von Bertalanffy model with fixed parameters, but these parameters are allowed to differ between individuals. Equations governing the mean and variance of length at given age and growth increment at given length are provided, and their implications discussed. Results indicate that the traditional growth equation is likely to result in an underestimate of the mean value of K when either length at age or growth increment data are analyzed. This problem does not appear serious when using length at age data. However, the problems of interpretation are more serious in the case of growth increment data where serious over-estimates of the reconstructed mean length at age can result. A thorough analysis of growth cannot be made for a population exhibiting individual variability in L and K from growth increment data alone. In particular a nonlinear relationship between growth increment and initial length does not necessarily imply that the von Bertalanffy model is inappropriate to the species in question. A topic urgently in need of examination is the form of the joint distribution of K and L in animal populations.","author":[{"dropping-particle":"","family":"Sainsbury","given":"K J","non-dropping-particle":"","parse-names":false,"suffix":""}],"container-title":"Canadian Journal of Fisheries and Aquatic Sciences","id":"ITEM-1","issue":"2","issued":{"date-parts":[["1980"]]},"page":"241-247","title":"Effect of individual variability on the von Bertalanffy growth equation","type":"article-journal","volume":"37"},"uris":["http://www.mendeley.com/documents/?uuid=fa596d18-eecf-4347-8f08-0b480a33cc29"]}],"mendeley":{"formattedCitation":"(Sainsbury, 1980)","plainTextFormattedCitation":"(Sainsbury, 1980)","previouslyFormattedCitation":"(Sainsbury, 1980)"},"properties":{"noteIndex":0},"schema":"https://github.com/citation-style-language/schema/raw/master/csl-citation.json"}</w:instrText>
      </w:r>
      <w:r w:rsidR="00D42812" w:rsidRPr="00D146F4">
        <w:rPr>
          <w:rFonts w:ascii="Times New Roman" w:hAnsi="Times New Roman" w:cs="Times New Roman"/>
          <w:sz w:val="24"/>
          <w:szCs w:val="24"/>
        </w:rPr>
        <w:fldChar w:fldCharType="separate"/>
      </w:r>
      <w:r w:rsidR="009A4E6C" w:rsidRPr="00D146F4">
        <w:rPr>
          <w:rFonts w:ascii="Times New Roman" w:hAnsi="Times New Roman" w:cs="Times New Roman"/>
          <w:noProof/>
          <w:sz w:val="24"/>
          <w:szCs w:val="24"/>
        </w:rPr>
        <w:t>(Sainsbury, 1980</w:t>
      </w:r>
      <w:r w:rsidR="008C472A" w:rsidRPr="00D146F4">
        <w:rPr>
          <w:rFonts w:ascii="Times New Roman" w:hAnsi="Times New Roman" w:cs="Times New Roman"/>
          <w:sz w:val="24"/>
          <w:szCs w:val="24"/>
        </w:rPr>
        <w:fldChar w:fldCharType="begin" w:fldLock="1"/>
      </w:r>
      <w:r w:rsidR="008C472A" w:rsidRPr="00D146F4">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filamentosus","type":"article-journal","volume":"50"},"uris":["http://www.mendeley.com/documents/?uuid=d1ca1dfb-b670-4931-8ab7-4624d170403f"]}],"mendeley":{"formattedCitation":"(Moffitt and Parrish, 1996)","manualFormatting":"(Moffitt and Parrish, 1996)","plainTextFormattedCitation":"(Moffitt and Parrish, 1996)","previouslyFormattedCitation":"(Moffitt and Parrish, 1996)"},"properties":{"noteIndex":0},"schema":"https://github.com/citation-style-language/schema/raw/master/csl-citation.json"}</w:instrText>
      </w:r>
      <w:r w:rsidR="008C472A" w:rsidRPr="00D146F4">
        <w:rPr>
          <w:rFonts w:ascii="Times New Roman" w:hAnsi="Times New Roman" w:cs="Times New Roman"/>
          <w:sz w:val="24"/>
          <w:szCs w:val="24"/>
        </w:rPr>
        <w:fldChar w:fldCharType="separate"/>
      </w:r>
      <w:r w:rsidR="008C472A" w:rsidRPr="00D146F4">
        <w:rPr>
          <w:rFonts w:ascii="Times New Roman" w:hAnsi="Times New Roman" w:cs="Times New Roman"/>
          <w:noProof/>
          <w:sz w:val="24"/>
          <w:szCs w:val="24"/>
        </w:rPr>
        <w:t>, Moffitt and Parrish, 1996</w:t>
      </w:r>
      <w:r w:rsidR="008C472A" w:rsidRPr="00D146F4">
        <w:rPr>
          <w:rFonts w:ascii="Times New Roman" w:hAnsi="Times New Roman" w:cs="Times New Roman"/>
          <w:sz w:val="24"/>
          <w:szCs w:val="24"/>
        </w:rPr>
        <w:fldChar w:fldCharType="end"/>
      </w:r>
      <w:r w:rsidR="009A4E6C" w:rsidRPr="00D146F4">
        <w:rPr>
          <w:rFonts w:ascii="Times New Roman" w:hAnsi="Times New Roman" w:cs="Times New Roman"/>
          <w:noProof/>
          <w:sz w:val="24"/>
          <w:szCs w:val="24"/>
        </w:rPr>
        <w:t>)</w:t>
      </w:r>
      <w:r w:rsidR="00D42812" w:rsidRPr="00D146F4">
        <w:rPr>
          <w:rFonts w:ascii="Times New Roman" w:hAnsi="Times New Roman" w:cs="Times New Roman"/>
          <w:sz w:val="24"/>
          <w:szCs w:val="24"/>
        </w:rPr>
        <w:fldChar w:fldCharType="end"/>
      </w:r>
      <w:r w:rsidR="00D42812" w:rsidRPr="00D146F4">
        <w:rPr>
          <w:rFonts w:ascii="Times New Roman" w:hAnsi="Times New Roman" w:cs="Times New Roman"/>
          <w:sz w:val="24"/>
          <w:szCs w:val="24"/>
        </w:rPr>
        <w:t xml:space="preserve">. </w:t>
      </w:r>
      <w:r w:rsidR="009A4E6C" w:rsidRPr="00D146F4">
        <w:rPr>
          <w:rFonts w:ascii="Times New Roman" w:hAnsi="Times New Roman" w:cs="Times New Roman"/>
          <w:sz w:val="24"/>
          <w:szCs w:val="24"/>
        </w:rPr>
        <w:t xml:space="preserve">Estimation of growth </w:t>
      </w:r>
      <w:r w:rsidR="003329CB" w:rsidRPr="00D146F4">
        <w:rPr>
          <w:rFonts w:ascii="Times New Roman" w:hAnsi="Times New Roman" w:cs="Times New Roman"/>
          <w:sz w:val="24"/>
          <w:szCs w:val="24"/>
        </w:rPr>
        <w:t>parameters</w:t>
      </w:r>
      <w:r w:rsidR="009A4E6C" w:rsidRPr="00D146F4">
        <w:rPr>
          <w:rFonts w:ascii="Times New Roman" w:hAnsi="Times New Roman" w:cs="Times New Roman"/>
          <w:sz w:val="24"/>
          <w:szCs w:val="24"/>
        </w:rPr>
        <w:t xml:space="preserve"> from an </w:t>
      </w:r>
      <w:r w:rsidR="00396284" w:rsidRPr="00D146F4">
        <w:rPr>
          <w:rFonts w:ascii="Times New Roman" w:hAnsi="Times New Roman" w:cs="Times New Roman"/>
          <w:sz w:val="24"/>
          <w:szCs w:val="24"/>
        </w:rPr>
        <w:t xml:space="preserve">ongoing mark-recapture study </w:t>
      </w:r>
      <w:r w:rsidR="000A6358" w:rsidRPr="00D146F4">
        <w:rPr>
          <w:rFonts w:ascii="Times New Roman" w:hAnsi="Times New Roman" w:cs="Times New Roman"/>
          <w:sz w:val="24"/>
          <w:szCs w:val="24"/>
        </w:rPr>
        <w:t xml:space="preserve">(separate from the results reported here) </w:t>
      </w:r>
      <w:r w:rsidR="00396284" w:rsidRPr="00D146F4">
        <w:rPr>
          <w:rFonts w:ascii="Times New Roman" w:hAnsi="Times New Roman" w:cs="Times New Roman"/>
          <w:sz w:val="24"/>
          <w:szCs w:val="24"/>
        </w:rPr>
        <w:t>has attempted using growth increment approach</w:t>
      </w:r>
      <w:r w:rsidR="009A4E6C" w:rsidRPr="00D146F4">
        <w:rPr>
          <w:rFonts w:ascii="Times New Roman" w:hAnsi="Times New Roman" w:cs="Times New Roman"/>
          <w:sz w:val="24"/>
          <w:szCs w:val="24"/>
        </w:rPr>
        <w:t>es</w:t>
      </w:r>
      <w:r>
        <w:rPr>
          <w:rFonts w:ascii="Times New Roman" w:hAnsi="Times New Roman" w:cs="Times New Roman"/>
          <w:sz w:val="24"/>
          <w:szCs w:val="24"/>
        </w:rPr>
        <w:t>,</w:t>
      </w:r>
      <w:r w:rsidR="00396284" w:rsidRPr="00D146F4">
        <w:rPr>
          <w:rFonts w:ascii="Times New Roman" w:hAnsi="Times New Roman" w:cs="Times New Roman"/>
          <w:sz w:val="24"/>
          <w:szCs w:val="24"/>
        </w:rPr>
        <w:t xml:space="preserve"> but p</w:t>
      </w:r>
      <w:r w:rsidR="00D42812" w:rsidRPr="00D146F4">
        <w:rPr>
          <w:rFonts w:ascii="Times New Roman" w:hAnsi="Times New Roman" w:cs="Times New Roman"/>
          <w:sz w:val="24"/>
          <w:szCs w:val="24"/>
        </w:rPr>
        <w:t xml:space="preserve">reliminary results have been limited by the size distribution of recaptured individuals and </w:t>
      </w:r>
      <w:r w:rsidR="008C472A" w:rsidRPr="00D146F4">
        <w:rPr>
          <w:rFonts w:ascii="Times New Roman" w:hAnsi="Times New Roman" w:cs="Times New Roman"/>
          <w:sz w:val="24"/>
          <w:szCs w:val="24"/>
        </w:rPr>
        <w:t xml:space="preserve">the </w:t>
      </w:r>
      <w:r w:rsidR="00D42812" w:rsidRPr="00D146F4">
        <w:rPr>
          <w:rFonts w:ascii="Times New Roman" w:hAnsi="Times New Roman" w:cs="Times New Roman"/>
          <w:sz w:val="24"/>
          <w:szCs w:val="24"/>
        </w:rPr>
        <w:t xml:space="preserve">use </w:t>
      </w:r>
      <w:r w:rsidR="008C472A" w:rsidRPr="00D146F4">
        <w:rPr>
          <w:rFonts w:ascii="Times New Roman" w:hAnsi="Times New Roman" w:cs="Times New Roman"/>
          <w:sz w:val="24"/>
          <w:szCs w:val="24"/>
        </w:rPr>
        <w:t xml:space="preserve">of </w:t>
      </w:r>
      <w:r w:rsidR="009A4E6C" w:rsidRPr="00D146F4">
        <w:rPr>
          <w:rFonts w:ascii="Times New Roman" w:hAnsi="Times New Roman" w:cs="Times New Roman"/>
          <w:sz w:val="24"/>
          <w:szCs w:val="24"/>
        </w:rPr>
        <w:t xml:space="preserve">a </w:t>
      </w:r>
      <w:r w:rsidR="00D42812" w:rsidRPr="00D146F4">
        <w:rPr>
          <w:rFonts w:ascii="Times New Roman" w:hAnsi="Times New Roman" w:cs="Times New Roman"/>
          <w:sz w:val="24"/>
          <w:szCs w:val="24"/>
        </w:rPr>
        <w:t xml:space="preserve">parameterization </w:t>
      </w:r>
      <w:r w:rsidR="009A4E6C" w:rsidRPr="00D146F4">
        <w:rPr>
          <w:rFonts w:ascii="Times New Roman" w:hAnsi="Times New Roman" w:cs="Times New Roman"/>
          <w:sz w:val="24"/>
          <w:szCs w:val="24"/>
        </w:rPr>
        <w:t xml:space="preserve">of von </w:t>
      </w:r>
      <w:proofErr w:type="spellStart"/>
      <w:r w:rsidR="009A4E6C" w:rsidRPr="00D146F4">
        <w:rPr>
          <w:rFonts w:ascii="Times New Roman" w:hAnsi="Times New Roman" w:cs="Times New Roman"/>
          <w:sz w:val="24"/>
          <w:szCs w:val="24"/>
        </w:rPr>
        <w:t>Bertalanffy’s</w:t>
      </w:r>
      <w:proofErr w:type="spellEnd"/>
      <w:r w:rsidR="009A4E6C" w:rsidRPr="00D146F4">
        <w:rPr>
          <w:rFonts w:ascii="Times New Roman" w:hAnsi="Times New Roman" w:cs="Times New Roman"/>
          <w:sz w:val="24"/>
          <w:szCs w:val="24"/>
        </w:rPr>
        <w:t xml:space="preserve"> growth </w:t>
      </w:r>
      <w:r w:rsidR="00E74479" w:rsidRPr="00D146F4">
        <w:rPr>
          <w:rFonts w:ascii="Times New Roman" w:hAnsi="Times New Roman" w:cs="Times New Roman"/>
          <w:sz w:val="24"/>
          <w:szCs w:val="24"/>
        </w:rPr>
        <w:t>function (VBGF)</w:t>
      </w:r>
      <w:r w:rsidR="009A4E6C" w:rsidRPr="00D146F4">
        <w:rPr>
          <w:rFonts w:ascii="Times New Roman" w:hAnsi="Times New Roman" w:cs="Times New Roman"/>
          <w:sz w:val="24"/>
          <w:szCs w:val="24"/>
        </w:rPr>
        <w:t xml:space="preserve"> </w:t>
      </w:r>
      <w:r w:rsidR="00703244" w:rsidRPr="00D146F4">
        <w:rPr>
          <w:rFonts w:ascii="Times New Roman" w:hAnsi="Times New Roman" w:cs="Times New Roman"/>
          <w:sz w:val="24"/>
          <w:szCs w:val="24"/>
        </w:rPr>
        <w:t xml:space="preserve">that is not </w:t>
      </w:r>
      <w:r w:rsidR="00E35831" w:rsidRPr="00D146F4">
        <w:rPr>
          <w:rFonts w:ascii="Times New Roman" w:hAnsi="Times New Roman" w:cs="Times New Roman"/>
          <w:sz w:val="24"/>
          <w:szCs w:val="24"/>
        </w:rPr>
        <w:t>compatible</w:t>
      </w:r>
      <w:r w:rsidR="00703244"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t xml:space="preserve">with </w:t>
      </w:r>
      <w:r w:rsidR="009A4E6C" w:rsidRPr="00D146F4">
        <w:rPr>
          <w:rFonts w:ascii="Times New Roman" w:hAnsi="Times New Roman" w:cs="Times New Roman"/>
          <w:sz w:val="24"/>
          <w:szCs w:val="24"/>
        </w:rPr>
        <w:t>direct aging and length frequency approaches</w:t>
      </w:r>
      <w:r w:rsidR="00D42812"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fldChar w:fldCharType="begin" w:fldLock="1"/>
      </w:r>
      <w:ins w:id="6" w:author="Author" w:date="2020-09-02T15:03:00Z">
        <w:r w:rsidR="00606A41">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Group","type":"report"},"uris":["http://www.mendeley.com/documents/?uuid=5fdf49f4-f392-4c71-bb24-dd29127cfb4d"]},{"id":"ITEM-2","itemData":{"DOI":"10.1139/f88-115","ISBN":"0706-652X","ISSN":"0706-652X","PMID":"2327","abstract":"The two most common ways of estimating fish growth use age-length data and tagging data. It is shown that growth parameters estimated from these two types of data have different meanings and thus are not directly comparable. In particular, the von Bertalanffy parameter B, means asymptotic mean length at age for age-length data, and maximum length for tagging data, when estimated by conventional methods. New parameterinations are given for the von Bertalanffy equation which avoid this ambiguity and better represent the growth information in the two types of data. The comparison between growth estimates from these data sets is shown to be equivalent to comparing the mean growth rate of fish of a given age with that of fish of length equal to the mean length at that age. How much these growth rates may differ in real populations remains unresolved: estimates for two species of fish produced markedly different results, neither of which could be reproduced using growth models. Existing growth models are shown to be inadequate to answer this question. Les","author":[{"dropping-particle":"","family":"Francis","given":"R. I. C. C.","non-dropping-particle":"","parse-names":false,"suffix":""}],"container-title":"Canadian Journal of Fisheries and Aquatic Sciences","id":"ITEM-2","issued":{"date-parts":[["1988"]]},"page":"936-942","title":"Are Growth Parameters Estimated from Tagging and Age–Length Data Comparable?","type":"article-journal","volume":"45"},"uris":["http://www.mendeley.com/documents/?uuid=57d5484e-9919-4118-97a1-38b733890108"]}],"mendeley":{"formattedCitation":"(R. I. C. C. Francis, 1988; O’Malley, 2015)","manualFormatting":"(Francis, 1988b; O’Malley, 2015)","plainTextFormattedCitation":"(R. I. C. C. Francis, 1988; O’Malley, 2015)","previouslyFormattedCitation":"(R. I. C. C. Francis, 1988; O’Malley, 2015)"},"properties":{"noteIndex":0},"schema":"https://github.com/citation-style-language/schema/raw/master/csl-citation.json"}</w:instrText>
        </w:r>
      </w:ins>
      <w:del w:id="7" w:author="Author" w:date="2020-09-02T15:03:00Z">
        <w:r w:rsidR="009A4E6C" w:rsidRPr="00D146F4" w:rsidDel="00606A41">
          <w:rPr>
            <w:rFonts w:ascii="Times New Roman" w:hAnsi="Times New Roman" w:cs="Times New Roman"/>
            <w:sz w:val="24"/>
            <w:szCs w:val="24"/>
          </w:rPr>
          <w:del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Group","type":"report"},"uris":["http://www.mendeley.com/documents/?uuid=5fdf49f4-f392-4c71-bb24-dd29127cfb4d"]},{"id":"ITEM-2","itemData":{"DOI":"10.1139/f88-115","ISBN":"0706-652X","ISSN":"0706-652X","PMID":"2327","abstract":"The two most common ways of estimating fish growth use age-length data and tagging data. It is shown that growth parameters estimated from these two types of data have different meanings and thus are not directly comparable. In particular, the von Bertalanffy parameter B, means asymptotic mean length at age for age-length data, and maximum length for tagging data, when estimated by conventional methods. New parameterinations are given for the von Bertalanffy equation which avoid this ambiguity and better represent the growth information in the two types of data. The comparison between growth estimates from these data sets is shown to be equivalent to comparing the mean growth rate of fish of a given age with that of fish of length equal to the mean length at that age. How much these growth rates may differ in real populations remains unresolved: estimates for two species of fish produced markedly different results, neither of which could be reproduced using growth models. Existing growth models are shown to be inadequate to answer this question. Les","author":[{"dropping-particle":"","family":"Francis","given":"R. I. C. C.","non-dropping-particle":"","parse-names":false,"suffix":""}],"container-title":"Canadian Journal of Fisheries and Aquatic Sciences","id":"ITEM-2","issued":{"date-parts":[["1988"]]},"page":"936-942","title":"Are Growth Parameters Estimated from Tagging and Age–Length Data Comparable?","type":"article-journal","volume":"45"},"uris":["http://www.mendeley.com/documents/?uuid=57d5484e-9919-4118-97a1-38b733890108"]}],"mendeley":{"formattedCitation":"(R. I. C. C. Francis, 1988; O’Malley, 2015)","plainTextFormattedCitation":"(R. I. C. C. Francis, 1988; O’Malley, 2015)","previouslyFormattedCitation":"(R. I. C. C. Francis, 1988; O’Malley, 2015)"},"properties":{"noteIndex":0},"schema":"https://github.com/citation-style-language/schema/raw/master/csl-citation.json"}</w:delInstrText>
        </w:r>
      </w:del>
      <w:r w:rsidR="00D42812" w:rsidRPr="00D146F4">
        <w:rPr>
          <w:rFonts w:ascii="Times New Roman" w:hAnsi="Times New Roman" w:cs="Times New Roman"/>
          <w:sz w:val="24"/>
          <w:szCs w:val="24"/>
        </w:rPr>
        <w:fldChar w:fldCharType="separate"/>
      </w:r>
      <w:r w:rsidR="00396284" w:rsidRPr="00D146F4">
        <w:rPr>
          <w:rFonts w:ascii="Times New Roman" w:hAnsi="Times New Roman" w:cs="Times New Roman"/>
          <w:noProof/>
          <w:sz w:val="24"/>
          <w:szCs w:val="24"/>
        </w:rPr>
        <w:t>(Francis, 1988</w:t>
      </w:r>
      <w:ins w:id="8" w:author="Author" w:date="2020-09-02T15:04:00Z">
        <w:r w:rsidR="00606A41">
          <w:rPr>
            <w:rFonts w:ascii="Times New Roman" w:hAnsi="Times New Roman" w:cs="Times New Roman"/>
            <w:noProof/>
            <w:sz w:val="24"/>
            <w:szCs w:val="24"/>
          </w:rPr>
          <w:t>a</w:t>
        </w:r>
      </w:ins>
      <w:r w:rsidR="00396284" w:rsidRPr="00D146F4">
        <w:rPr>
          <w:rFonts w:ascii="Times New Roman" w:hAnsi="Times New Roman" w:cs="Times New Roman"/>
          <w:noProof/>
          <w:sz w:val="24"/>
          <w:szCs w:val="24"/>
        </w:rPr>
        <w:t>; O’Malley, 2015)</w:t>
      </w:r>
      <w:r w:rsidR="00D42812" w:rsidRPr="00D146F4">
        <w:rPr>
          <w:rFonts w:ascii="Times New Roman" w:hAnsi="Times New Roman" w:cs="Times New Roman"/>
          <w:sz w:val="24"/>
          <w:szCs w:val="24"/>
        </w:rPr>
        <w:fldChar w:fldCharType="end"/>
      </w:r>
      <w:r w:rsidR="00D42812" w:rsidRPr="00D146F4">
        <w:rPr>
          <w:rFonts w:ascii="Times New Roman" w:hAnsi="Times New Roman" w:cs="Times New Roman"/>
          <w:sz w:val="24"/>
          <w:szCs w:val="24"/>
        </w:rPr>
        <w:t xml:space="preserve">. While </w:t>
      </w:r>
      <w:r w:rsidR="00396284" w:rsidRPr="00D146F4">
        <w:rPr>
          <w:rFonts w:ascii="Times New Roman" w:hAnsi="Times New Roman" w:cs="Times New Roman"/>
          <w:sz w:val="24"/>
          <w:szCs w:val="24"/>
        </w:rPr>
        <w:t xml:space="preserve">the methods of </w:t>
      </w:r>
      <w:r w:rsidR="003B2A52" w:rsidRPr="00D146F4">
        <w:rPr>
          <w:rFonts w:ascii="Times New Roman" w:hAnsi="Times New Roman" w:cs="Times New Roman"/>
          <w:sz w:val="24"/>
          <w:szCs w:val="24"/>
        </w:rPr>
        <w:t xml:space="preserve">each </w:t>
      </w:r>
      <w:r w:rsidR="003329CB" w:rsidRPr="00D146F4">
        <w:rPr>
          <w:rFonts w:ascii="Times New Roman" w:hAnsi="Times New Roman" w:cs="Times New Roman"/>
          <w:sz w:val="24"/>
          <w:szCs w:val="24"/>
        </w:rPr>
        <w:t xml:space="preserve">of the </w:t>
      </w:r>
      <w:r w:rsidR="00396284" w:rsidRPr="00D146F4">
        <w:rPr>
          <w:rFonts w:ascii="Times New Roman" w:hAnsi="Times New Roman" w:cs="Times New Roman"/>
          <w:sz w:val="24"/>
          <w:szCs w:val="24"/>
        </w:rPr>
        <w:t xml:space="preserve">aforementioned </w:t>
      </w:r>
      <w:r w:rsidR="00D42812" w:rsidRPr="00D146F4">
        <w:rPr>
          <w:rFonts w:ascii="Times New Roman" w:hAnsi="Times New Roman" w:cs="Times New Roman"/>
          <w:sz w:val="24"/>
          <w:szCs w:val="24"/>
        </w:rPr>
        <w:t>studies produced individual estimates of growth parameters, none of th</w:t>
      </w:r>
      <w:r w:rsidR="000A6358" w:rsidRPr="00D146F4">
        <w:rPr>
          <w:rFonts w:ascii="Times New Roman" w:hAnsi="Times New Roman" w:cs="Times New Roman"/>
          <w:sz w:val="24"/>
          <w:szCs w:val="24"/>
        </w:rPr>
        <w:t xml:space="preserve">e studies attempted to integrate </w:t>
      </w:r>
      <w:r w:rsidR="00D85402" w:rsidRPr="00D146F4">
        <w:rPr>
          <w:rFonts w:ascii="Times New Roman" w:hAnsi="Times New Roman" w:cs="Times New Roman"/>
          <w:sz w:val="24"/>
          <w:szCs w:val="24"/>
        </w:rPr>
        <w:t>all</w:t>
      </w:r>
      <w:r w:rsidR="00D42812" w:rsidRPr="00D146F4">
        <w:rPr>
          <w:rFonts w:ascii="Times New Roman" w:hAnsi="Times New Roman" w:cs="Times New Roman"/>
          <w:sz w:val="24"/>
          <w:szCs w:val="24"/>
        </w:rPr>
        <w:t xml:space="preserve"> three classes of data (</w:t>
      </w:r>
      <w:r w:rsidR="000A6358" w:rsidRPr="00D146F4">
        <w:rPr>
          <w:rFonts w:ascii="Times New Roman" w:hAnsi="Times New Roman" w:cs="Times New Roman"/>
          <w:sz w:val="24"/>
          <w:szCs w:val="24"/>
        </w:rPr>
        <w:t xml:space="preserve">i.e., </w:t>
      </w:r>
      <w:r w:rsidR="00D42812" w:rsidRPr="00D146F4">
        <w:rPr>
          <w:rFonts w:ascii="Times New Roman" w:hAnsi="Times New Roman" w:cs="Times New Roman"/>
          <w:sz w:val="24"/>
          <w:szCs w:val="24"/>
        </w:rPr>
        <w:t>direct aging, modal progression, growth increment</w:t>
      </w:r>
      <w:r w:rsidR="000A6358" w:rsidRPr="00D146F4">
        <w:rPr>
          <w:rFonts w:ascii="Times New Roman" w:hAnsi="Times New Roman" w:cs="Times New Roman"/>
          <w:sz w:val="24"/>
          <w:szCs w:val="24"/>
        </w:rPr>
        <w:t xml:space="preserve"> from tagging</w:t>
      </w:r>
      <w:r w:rsidR="00D42812" w:rsidRPr="00D146F4">
        <w:rPr>
          <w:rFonts w:ascii="Times New Roman" w:hAnsi="Times New Roman" w:cs="Times New Roman"/>
          <w:sz w:val="24"/>
          <w:szCs w:val="24"/>
        </w:rPr>
        <w:t>) to explicitly evaluate the parameter values and sources of uncertainty.</w:t>
      </w:r>
    </w:p>
    <w:p w14:paraId="491D181A" w14:textId="4E43D626" w:rsidR="00D42812" w:rsidRPr="00D146F4" w:rsidRDefault="00D42812"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Analytical and statistical advances for estimating growth have developed to account for sources of variability and permit parameter comparisons across length-at-age, length frequency, and tagging based approaches </w:t>
      </w:r>
      <w:commentRangeStart w:id="9"/>
      <w:r w:rsidRPr="00D146F4">
        <w:rPr>
          <w:rFonts w:ascii="Times New Roman" w:hAnsi="Times New Roman" w:cs="Times New Roman"/>
          <w:sz w:val="24"/>
          <w:szCs w:val="24"/>
        </w:rPr>
        <w:fldChar w:fldCharType="begin" w:fldLock="1"/>
      </w:r>
      <w:ins w:id="10" w:author="Author" w:date="2020-09-02T15:04:00Z">
        <w:r w:rsidR="00606A41">
          <w:rPr>
            <w:rFonts w:ascii="Times New Roman" w:hAnsi="Times New Roman" w:cs="Times New Roman"/>
            <w:sz w:val="24"/>
            <w:szCs w:val="24"/>
          </w:rPr>
          <w: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data","type":"article-journal","volume":"61"},"uris":["http://www.mendeley.com/documents/?uuid=8afa6edb-3be0-368a-8b2e-152a035f865c"]}],"mendeley":{"formattedCitation":"(Eveson et al., 2004; R. I.C.C. Francis, 1988; Wang et al., 1995)","manualFormatting":"(Eveson et al., 2004; Francis, 1988b; Wang et al., 1995)","plainTextFormattedCitation":"(Eveson et al., 2004; R. I.C.C. Francis, 1988; Wang et al., 1995)","previouslyFormattedCitation":"(Eveson et al., 2004; R. I.C.C. Francis, 1988; Wang et al., 1995)"},"properties":{"noteIndex":0},"schema":"https://github.com/citation-style-language/schema/raw/master/csl-citation.json"}</w:instrText>
        </w:r>
      </w:ins>
      <w:del w:id="11" w:author="Author" w:date="2020-09-02T15:03:00Z">
        <w:r w:rsidR="009A4E6C" w:rsidRPr="00D146F4" w:rsidDel="00606A41">
          <w:rPr>
            <w:rFonts w:ascii="Times New Roman" w:hAnsi="Times New Roman" w:cs="Times New Roman"/>
            <w:sz w:val="24"/>
            <w:szCs w:val="24"/>
          </w:rPr>
          <w:del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data","type":"article-journal","volume":"61"},"uris":["http://www.mendeley.com/documents/?uuid=8afa6edb-3be0-368a-8b2e-152a035f865c"]}],"mendeley":{"formattedCitation":"(Eveson et al., 2004; R. I.C.C. Francis, 1988; Wang et al., 1995)","plainTextFormattedCitation":"(Eveson et al., 2004; R. I.C.C. Francis, 1988; Wang et al., 1995)","previouslyFormattedCitation":"(Eveson et al., 2004; R. I.C.C. Francis, 1988; Wang et al., 1995)"},"properties":{"noteIndex":0},"schema":"https://github.com/citation-style-language/schema/raw/master/csl-citation.json"}</w:delInstrText>
        </w:r>
      </w:del>
      <w:r w:rsidRPr="00D146F4">
        <w:rPr>
          <w:rFonts w:ascii="Times New Roman" w:hAnsi="Times New Roman" w:cs="Times New Roman"/>
          <w:sz w:val="24"/>
          <w:szCs w:val="24"/>
        </w:rPr>
        <w:fldChar w:fldCharType="separate"/>
      </w:r>
      <w:r w:rsidR="00396284" w:rsidRPr="00D146F4">
        <w:rPr>
          <w:rFonts w:ascii="Times New Roman" w:hAnsi="Times New Roman" w:cs="Times New Roman"/>
          <w:noProof/>
          <w:sz w:val="24"/>
          <w:szCs w:val="24"/>
        </w:rPr>
        <w:t>(Eveson et al., 2004; Francis, 1988</w:t>
      </w:r>
      <w:ins w:id="12" w:author="Author" w:date="2020-09-02T15:04:00Z">
        <w:r w:rsidR="00606A41">
          <w:rPr>
            <w:rFonts w:ascii="Times New Roman" w:hAnsi="Times New Roman" w:cs="Times New Roman"/>
            <w:noProof/>
            <w:sz w:val="24"/>
            <w:szCs w:val="24"/>
          </w:rPr>
          <w:t>b</w:t>
        </w:r>
      </w:ins>
      <w:r w:rsidR="00396284" w:rsidRPr="00D146F4">
        <w:rPr>
          <w:rFonts w:ascii="Times New Roman" w:hAnsi="Times New Roman" w:cs="Times New Roman"/>
          <w:noProof/>
          <w:sz w:val="24"/>
          <w:szCs w:val="24"/>
        </w:rPr>
        <w:t>; Wang et al., 1995)</w:t>
      </w:r>
      <w:r w:rsidRPr="00D146F4">
        <w:rPr>
          <w:rFonts w:ascii="Times New Roman" w:hAnsi="Times New Roman" w:cs="Times New Roman"/>
          <w:sz w:val="24"/>
          <w:szCs w:val="24"/>
        </w:rPr>
        <w:fldChar w:fldCharType="end"/>
      </w:r>
      <w:commentRangeEnd w:id="9"/>
      <w:r w:rsidR="00E01120">
        <w:rPr>
          <w:rStyle w:val="CommentReference"/>
        </w:rPr>
        <w:commentReference w:id="9"/>
      </w:r>
      <w:r w:rsidRPr="00D146F4">
        <w:rPr>
          <w:rFonts w:ascii="Times New Roman" w:hAnsi="Times New Roman" w:cs="Times New Roman"/>
          <w:sz w:val="24"/>
          <w:szCs w:val="24"/>
        </w:rPr>
        <w:t xml:space="preserve">. </w:t>
      </w:r>
      <w:r w:rsidR="00396284" w:rsidRPr="00D146F4">
        <w:rPr>
          <w:rFonts w:ascii="Times New Roman" w:hAnsi="Times New Roman" w:cs="Times New Roman"/>
          <w:sz w:val="24"/>
          <w:szCs w:val="24"/>
        </w:rPr>
        <w:t xml:space="preserve">Structural modifications </w:t>
      </w:r>
      <w:commentRangeStart w:id="13"/>
      <w:r w:rsidR="00396284" w:rsidRPr="00D146F4">
        <w:rPr>
          <w:rFonts w:ascii="Times New Roman" w:hAnsi="Times New Roman" w:cs="Times New Roman"/>
          <w:sz w:val="24"/>
          <w:szCs w:val="24"/>
        </w:rPr>
        <w:t>to Fabens (1965</w:t>
      </w:r>
      <w:commentRangeEnd w:id="13"/>
      <w:r w:rsidR="00E01120">
        <w:rPr>
          <w:rStyle w:val="CommentReference"/>
        </w:rPr>
        <w:commentReference w:id="13"/>
      </w:r>
      <w:r w:rsidR="00396284" w:rsidRPr="00D146F4">
        <w:rPr>
          <w:rFonts w:ascii="Times New Roman" w:hAnsi="Times New Roman" w:cs="Times New Roman"/>
          <w:sz w:val="24"/>
          <w:szCs w:val="24"/>
        </w:rPr>
        <w:t xml:space="preserve">) parameterization of the </w:t>
      </w:r>
      <w:r w:rsidR="00E74479" w:rsidRPr="00D146F4">
        <w:rPr>
          <w:rFonts w:ascii="Times New Roman" w:hAnsi="Times New Roman" w:cs="Times New Roman"/>
          <w:sz w:val="24"/>
          <w:szCs w:val="24"/>
        </w:rPr>
        <w:t>VBGF</w:t>
      </w:r>
      <w:r w:rsidR="00396284" w:rsidRPr="00D146F4">
        <w:rPr>
          <w:rFonts w:ascii="Times New Roman" w:hAnsi="Times New Roman" w:cs="Times New Roman"/>
          <w:sz w:val="24"/>
          <w:szCs w:val="24"/>
        </w:rPr>
        <w:t xml:space="preserve"> address issues of compatibility between growth parameters </w:t>
      </w:r>
      <w:r w:rsidR="004D104A" w:rsidRPr="00D146F4">
        <w:rPr>
          <w:rFonts w:ascii="Times New Roman" w:hAnsi="Times New Roman" w:cs="Times New Roman"/>
          <w:sz w:val="24"/>
          <w:szCs w:val="24"/>
        </w:rPr>
        <w:t xml:space="preserve">from direct aging and length frequency approaches with those </w:t>
      </w:r>
      <w:r w:rsidR="00396284" w:rsidRPr="00D146F4">
        <w:rPr>
          <w:rFonts w:ascii="Times New Roman" w:hAnsi="Times New Roman" w:cs="Times New Roman"/>
          <w:sz w:val="24"/>
          <w:szCs w:val="24"/>
        </w:rPr>
        <w:t xml:space="preserve">derived from tagging </w:t>
      </w:r>
      <w:r w:rsidR="004D104A" w:rsidRPr="00D146F4">
        <w:rPr>
          <w:rFonts w:ascii="Times New Roman" w:hAnsi="Times New Roman" w:cs="Times New Roman"/>
          <w:sz w:val="24"/>
          <w:szCs w:val="24"/>
        </w:rPr>
        <w:t xml:space="preserve">studies </w:t>
      </w:r>
      <w:r w:rsidR="00396284"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data","type":"article-journal","volume":"61"},"uris":["http://www.mendeley.com/documents/?uuid=8afa6edb-3be0-368a-8b2e-152a035f865c"]}],"mendeley":{"formattedCitation":"(Eveson et al., 2007, 2004; R. I.C.C. Francis, 1988; James, 1991; Laslett et al., 2002; Maller and Deboer, 1988; Palmer et al., 1991; Wang et al., 1995; Zhang et al., 2009)","manualFormatting":"(Maller and Deboer 1988, James 1991, Palmer et al. 1991, Laslett et al. 2002, Eveson et al. 2004, 2007, Zhang et al. 2009)","plainTextFormattedCitation":"(Eveson et al., 2007, 2004; R. I.C.C. Francis, 1988; James, 1991; Laslett et al., 2002; Maller and Deboer, 1988; Palmer et al., 1991; Wang et al., 1995; Zhang et al., 2009)","previouslyFormattedCitation":"(Eveson et al., 2007, 2004; R. I.C.C. Francis, 1988; James, 1991; Laslett et al., 2002; Maller and Deboer, 1988; Palmer et al., 1991; Wang et al., 1995; Zhang et al., 2009)"},"properties":{"noteIndex":0},"schema":"https://github.com/citation-style-language/schema/raw/master/csl-citation.json"}</w:instrText>
      </w:r>
      <w:r w:rsidR="00396284" w:rsidRPr="00D146F4">
        <w:rPr>
          <w:rFonts w:ascii="Times New Roman" w:hAnsi="Times New Roman" w:cs="Times New Roman"/>
          <w:sz w:val="24"/>
          <w:szCs w:val="24"/>
        </w:rPr>
        <w:fldChar w:fldCharType="separate"/>
      </w:r>
      <w:r w:rsidR="00396284" w:rsidRPr="00D146F4">
        <w:rPr>
          <w:rFonts w:ascii="Times New Roman" w:hAnsi="Times New Roman" w:cs="Times New Roman"/>
          <w:noProof/>
          <w:sz w:val="24"/>
          <w:szCs w:val="24"/>
        </w:rPr>
        <w:t>(Maller and Deboer</w:t>
      </w:r>
      <w:r w:rsidR="00BC7E79">
        <w:rPr>
          <w:rFonts w:ascii="Times New Roman" w:hAnsi="Times New Roman" w:cs="Times New Roman"/>
          <w:noProof/>
          <w:sz w:val="24"/>
          <w:szCs w:val="24"/>
        </w:rPr>
        <w:t>,</w:t>
      </w:r>
      <w:r w:rsidR="00396284" w:rsidRPr="00D146F4">
        <w:rPr>
          <w:rFonts w:ascii="Times New Roman" w:hAnsi="Times New Roman" w:cs="Times New Roman"/>
          <w:noProof/>
          <w:sz w:val="24"/>
          <w:szCs w:val="24"/>
        </w:rPr>
        <w:t xml:space="preserve"> 1988</w:t>
      </w:r>
      <w:r w:rsidR="00BC7E79">
        <w:rPr>
          <w:rFonts w:ascii="Times New Roman" w:hAnsi="Times New Roman" w:cs="Times New Roman"/>
          <w:noProof/>
          <w:sz w:val="24"/>
          <w:szCs w:val="24"/>
        </w:rPr>
        <w:t>;</w:t>
      </w:r>
      <w:r w:rsidR="00BC7E79" w:rsidRPr="00D146F4">
        <w:rPr>
          <w:rFonts w:ascii="Times New Roman" w:hAnsi="Times New Roman" w:cs="Times New Roman"/>
          <w:noProof/>
          <w:sz w:val="24"/>
          <w:szCs w:val="24"/>
        </w:rPr>
        <w:t xml:space="preserve"> </w:t>
      </w:r>
      <w:r w:rsidR="00396284" w:rsidRPr="00D146F4">
        <w:rPr>
          <w:rFonts w:ascii="Times New Roman" w:hAnsi="Times New Roman" w:cs="Times New Roman"/>
          <w:noProof/>
          <w:sz w:val="24"/>
          <w:szCs w:val="24"/>
        </w:rPr>
        <w:t>James</w:t>
      </w:r>
      <w:r w:rsidR="00BC7E79">
        <w:rPr>
          <w:rFonts w:ascii="Times New Roman" w:hAnsi="Times New Roman" w:cs="Times New Roman"/>
          <w:noProof/>
          <w:sz w:val="24"/>
          <w:szCs w:val="24"/>
        </w:rPr>
        <w:t>,</w:t>
      </w:r>
      <w:r w:rsidR="00396284" w:rsidRPr="00D146F4">
        <w:rPr>
          <w:rFonts w:ascii="Times New Roman" w:hAnsi="Times New Roman" w:cs="Times New Roman"/>
          <w:noProof/>
          <w:sz w:val="24"/>
          <w:szCs w:val="24"/>
        </w:rPr>
        <w:t xml:space="preserve"> 1991</w:t>
      </w:r>
      <w:r w:rsidR="00BC7E79">
        <w:rPr>
          <w:rFonts w:ascii="Times New Roman" w:hAnsi="Times New Roman" w:cs="Times New Roman"/>
          <w:noProof/>
          <w:sz w:val="24"/>
          <w:szCs w:val="24"/>
        </w:rPr>
        <w:t>;</w:t>
      </w:r>
      <w:r w:rsidR="00BC7E79" w:rsidRPr="00D146F4">
        <w:rPr>
          <w:rFonts w:ascii="Times New Roman" w:hAnsi="Times New Roman" w:cs="Times New Roman"/>
          <w:noProof/>
          <w:sz w:val="24"/>
          <w:szCs w:val="24"/>
        </w:rPr>
        <w:t xml:space="preserve"> </w:t>
      </w:r>
      <w:r w:rsidR="00396284" w:rsidRPr="00D146F4">
        <w:rPr>
          <w:rFonts w:ascii="Times New Roman" w:hAnsi="Times New Roman" w:cs="Times New Roman"/>
          <w:noProof/>
          <w:sz w:val="24"/>
          <w:szCs w:val="24"/>
        </w:rPr>
        <w:t>Palmer et al.</w:t>
      </w:r>
      <w:r w:rsidR="00BC7E79">
        <w:rPr>
          <w:rFonts w:ascii="Times New Roman" w:hAnsi="Times New Roman" w:cs="Times New Roman"/>
          <w:noProof/>
          <w:sz w:val="24"/>
          <w:szCs w:val="24"/>
        </w:rPr>
        <w:t>,</w:t>
      </w:r>
      <w:r w:rsidR="00396284" w:rsidRPr="00D146F4">
        <w:rPr>
          <w:rFonts w:ascii="Times New Roman" w:hAnsi="Times New Roman" w:cs="Times New Roman"/>
          <w:noProof/>
          <w:sz w:val="24"/>
          <w:szCs w:val="24"/>
        </w:rPr>
        <w:t xml:space="preserve"> 1991, Laslett et al.</w:t>
      </w:r>
      <w:r w:rsidR="00BC7E79">
        <w:rPr>
          <w:rFonts w:ascii="Times New Roman" w:hAnsi="Times New Roman" w:cs="Times New Roman"/>
          <w:noProof/>
          <w:sz w:val="24"/>
          <w:szCs w:val="24"/>
        </w:rPr>
        <w:t>,</w:t>
      </w:r>
      <w:r w:rsidR="00396284" w:rsidRPr="00D146F4">
        <w:rPr>
          <w:rFonts w:ascii="Times New Roman" w:hAnsi="Times New Roman" w:cs="Times New Roman"/>
          <w:noProof/>
          <w:sz w:val="24"/>
          <w:szCs w:val="24"/>
        </w:rPr>
        <w:t xml:space="preserve"> 2002</w:t>
      </w:r>
      <w:r w:rsidR="00BC7E79">
        <w:rPr>
          <w:rFonts w:ascii="Times New Roman" w:hAnsi="Times New Roman" w:cs="Times New Roman"/>
          <w:noProof/>
          <w:sz w:val="24"/>
          <w:szCs w:val="24"/>
        </w:rPr>
        <w:t>;</w:t>
      </w:r>
      <w:r w:rsidR="00BC7E79" w:rsidRPr="00D146F4">
        <w:rPr>
          <w:rFonts w:ascii="Times New Roman" w:hAnsi="Times New Roman" w:cs="Times New Roman"/>
          <w:noProof/>
          <w:sz w:val="24"/>
          <w:szCs w:val="24"/>
        </w:rPr>
        <w:t xml:space="preserve"> </w:t>
      </w:r>
      <w:r w:rsidR="00396284" w:rsidRPr="00D146F4">
        <w:rPr>
          <w:rFonts w:ascii="Times New Roman" w:hAnsi="Times New Roman" w:cs="Times New Roman"/>
          <w:noProof/>
          <w:sz w:val="24"/>
          <w:szCs w:val="24"/>
        </w:rPr>
        <w:t>Eveson et al.</w:t>
      </w:r>
      <w:r w:rsidR="00BC7E79">
        <w:rPr>
          <w:rFonts w:ascii="Times New Roman" w:hAnsi="Times New Roman" w:cs="Times New Roman"/>
          <w:noProof/>
          <w:sz w:val="24"/>
          <w:szCs w:val="24"/>
        </w:rPr>
        <w:t>,</w:t>
      </w:r>
      <w:r w:rsidR="00396284" w:rsidRPr="00D146F4">
        <w:rPr>
          <w:rFonts w:ascii="Times New Roman" w:hAnsi="Times New Roman" w:cs="Times New Roman"/>
          <w:noProof/>
          <w:sz w:val="24"/>
          <w:szCs w:val="24"/>
        </w:rPr>
        <w:t xml:space="preserve"> 2004, 2007</w:t>
      </w:r>
      <w:r w:rsidR="00BC7E79">
        <w:rPr>
          <w:rFonts w:ascii="Times New Roman" w:hAnsi="Times New Roman" w:cs="Times New Roman"/>
          <w:noProof/>
          <w:sz w:val="24"/>
          <w:szCs w:val="24"/>
        </w:rPr>
        <w:t>;</w:t>
      </w:r>
      <w:r w:rsidR="00BC7E79" w:rsidRPr="00D146F4">
        <w:rPr>
          <w:rFonts w:ascii="Times New Roman" w:hAnsi="Times New Roman" w:cs="Times New Roman"/>
          <w:noProof/>
          <w:sz w:val="24"/>
          <w:szCs w:val="24"/>
        </w:rPr>
        <w:t xml:space="preserve"> </w:t>
      </w:r>
      <w:r w:rsidR="00396284" w:rsidRPr="00D146F4">
        <w:rPr>
          <w:rFonts w:ascii="Times New Roman" w:hAnsi="Times New Roman" w:cs="Times New Roman"/>
          <w:noProof/>
          <w:sz w:val="24"/>
          <w:szCs w:val="24"/>
        </w:rPr>
        <w:t>Zhang et al.</w:t>
      </w:r>
      <w:r w:rsidR="00BC7E79">
        <w:rPr>
          <w:rFonts w:ascii="Times New Roman" w:hAnsi="Times New Roman" w:cs="Times New Roman"/>
          <w:noProof/>
          <w:sz w:val="24"/>
          <w:szCs w:val="24"/>
        </w:rPr>
        <w:t>,</w:t>
      </w:r>
      <w:r w:rsidR="00396284" w:rsidRPr="00D146F4">
        <w:rPr>
          <w:rFonts w:ascii="Times New Roman" w:hAnsi="Times New Roman" w:cs="Times New Roman"/>
          <w:noProof/>
          <w:sz w:val="24"/>
          <w:szCs w:val="24"/>
        </w:rPr>
        <w:t xml:space="preserve"> 2009)</w:t>
      </w:r>
      <w:r w:rsidR="00396284" w:rsidRPr="00D146F4">
        <w:rPr>
          <w:rFonts w:ascii="Times New Roman" w:hAnsi="Times New Roman" w:cs="Times New Roman"/>
          <w:sz w:val="24"/>
          <w:szCs w:val="24"/>
        </w:rPr>
        <w:fldChar w:fldCharType="end"/>
      </w:r>
      <w:r w:rsidR="00396284" w:rsidRPr="00D146F4">
        <w:rPr>
          <w:rFonts w:ascii="Times New Roman" w:hAnsi="Times New Roman" w:cs="Times New Roman"/>
          <w:sz w:val="24"/>
          <w:szCs w:val="24"/>
        </w:rPr>
        <w:t xml:space="preserve">. </w:t>
      </w:r>
      <w:r w:rsidR="008F7E15" w:rsidRPr="00D146F4">
        <w:rPr>
          <w:rFonts w:ascii="Times New Roman" w:hAnsi="Times New Roman" w:cs="Times New Roman"/>
          <w:sz w:val="24"/>
          <w:szCs w:val="24"/>
        </w:rPr>
        <w:t>These methods use m</w:t>
      </w:r>
      <w:r w:rsidRPr="00D146F4">
        <w:rPr>
          <w:rFonts w:ascii="Times New Roman" w:hAnsi="Times New Roman" w:cs="Times New Roman"/>
          <w:sz w:val="24"/>
          <w:szCs w:val="24"/>
        </w:rPr>
        <w:t xml:space="preserve">aximum likelihood and Bayesian </w:t>
      </w:r>
      <w:r w:rsidR="008F7E15" w:rsidRPr="00D146F4">
        <w:rPr>
          <w:rFonts w:ascii="Times New Roman" w:hAnsi="Times New Roman" w:cs="Times New Roman"/>
          <w:sz w:val="24"/>
          <w:szCs w:val="24"/>
        </w:rPr>
        <w:t>frameworks to</w:t>
      </w:r>
      <w:r w:rsidRPr="00D146F4">
        <w:rPr>
          <w:rFonts w:ascii="Times New Roman" w:hAnsi="Times New Roman" w:cs="Times New Roman"/>
          <w:sz w:val="24"/>
          <w:szCs w:val="24"/>
        </w:rPr>
        <w:t xml:space="preserve"> accommodate individual variability by describing population parameters using probability distributions</w:t>
      </w:r>
      <w:r w:rsidR="003329CB" w:rsidRPr="00D146F4">
        <w:rPr>
          <w:rFonts w:ascii="Times New Roman" w:hAnsi="Times New Roman" w:cs="Times New Roman"/>
          <w:sz w:val="24"/>
          <w:szCs w:val="24"/>
        </w:rPr>
        <w:t xml:space="preserve"> </w:t>
      </w:r>
      <w:r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data.","author":[{"dropping-particle":"","family":"Kimura","given":"Daniel K.","non-dropping-particle":"","parse-names":false,"suffix":""},{"dropping-particle":"","family":"Shimada","given":"Allen M.","non-dropping-particle":"","parse-names":false,"suffix":""},{"dropping-particle":"","family":"Lowe","given":"Sandra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data","type":"article-journal","volume":"91"},"uris":["http://www.mendeley.com/documents/?uuid=d3b05af5-f86e-47ee-8c14-6763f7ec14c6"]}],"mendeley":{"formattedCitation":"(R. I.C.C. Francis, 1988; Kimura et al., 1993; Wang et al., 1995; Zhang et al., 2009)","plainTextFormattedCitation":"(R. I.C.C. Francis, 1988; Kimura et al., 1993; Wang et al., 1995; Zhang et al., 2009)","previouslyFormattedCitation":"(R. I.C.C. Francis, 1988; Kimura et al., 1993; Wang et al., 1995; Zhang et al., 2009)"},"properties":{"noteIndex":0},"schema":"https://github.com/citation-style-language/schema/raw/master/csl-citation.json"}</w:instrText>
      </w:r>
      <w:r w:rsidRPr="00D146F4">
        <w:rPr>
          <w:rFonts w:ascii="Times New Roman" w:hAnsi="Times New Roman" w:cs="Times New Roman"/>
          <w:sz w:val="24"/>
          <w:szCs w:val="24"/>
        </w:rPr>
        <w:fldChar w:fldCharType="separate"/>
      </w:r>
      <w:r w:rsidR="00396284" w:rsidRPr="00D146F4">
        <w:rPr>
          <w:rFonts w:ascii="Times New Roman" w:hAnsi="Times New Roman" w:cs="Times New Roman"/>
          <w:noProof/>
          <w:sz w:val="24"/>
          <w:szCs w:val="24"/>
        </w:rPr>
        <w:t>(Francis, 1988</w:t>
      </w:r>
      <w:ins w:id="14" w:author="Author" w:date="2020-09-02T15:04:00Z">
        <w:r w:rsidR="00606A41">
          <w:rPr>
            <w:rFonts w:ascii="Times New Roman" w:hAnsi="Times New Roman" w:cs="Times New Roman"/>
            <w:noProof/>
            <w:sz w:val="24"/>
            <w:szCs w:val="24"/>
          </w:rPr>
          <w:t>b</w:t>
        </w:r>
      </w:ins>
      <w:r w:rsidR="00396284" w:rsidRPr="00D146F4">
        <w:rPr>
          <w:rFonts w:ascii="Times New Roman" w:hAnsi="Times New Roman" w:cs="Times New Roman"/>
          <w:noProof/>
          <w:sz w:val="24"/>
          <w:szCs w:val="24"/>
        </w:rPr>
        <w:t>; Kimura et al., 1993; Wang et al., 1995; Zhang et al., 2009)</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Bayesian approaches allow </w:t>
      </w:r>
      <m:oMath>
        <m:r>
          <w:rPr>
            <w:rFonts w:ascii="Cambria Math" w:hAnsi="Cambria Math" w:cs="Times New Roman"/>
            <w:sz w:val="24"/>
            <w:szCs w:val="24"/>
          </w:rPr>
          <m:t>K</m:t>
        </m:r>
      </m:oMath>
      <w:r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E7FD4" w:rsidRPr="00D146F4">
        <w:rPr>
          <w:rFonts w:ascii="Times New Roman" w:hAnsi="Times New Roman" w:cs="Times New Roman"/>
          <w:sz w:val="24"/>
          <w:szCs w:val="24"/>
        </w:rPr>
        <w:t xml:space="preserve"> </w:t>
      </w:r>
      <w:r w:rsidRPr="00D146F4">
        <w:rPr>
          <w:rFonts w:ascii="Times New Roman" w:hAnsi="Times New Roman" w:cs="Times New Roman"/>
          <w:sz w:val="24"/>
          <w:szCs w:val="24"/>
        </w:rPr>
        <w:t>to be sampled in this manner and can account for prior information when estimating parameters</w:t>
      </w:r>
      <w:r w:rsidR="008168FD" w:rsidRPr="00D146F4">
        <w:rPr>
          <w:rFonts w:ascii="Times New Roman" w:hAnsi="Times New Roman" w:cs="Times New Roman"/>
          <w:sz w:val="24"/>
          <w:szCs w:val="24"/>
        </w:rPr>
        <w:t xml:space="preserve"> (Zhang et al.</w:t>
      </w:r>
      <w:r w:rsidR="00BC7E79">
        <w:rPr>
          <w:rFonts w:ascii="Times New Roman" w:hAnsi="Times New Roman" w:cs="Times New Roman"/>
          <w:sz w:val="24"/>
          <w:szCs w:val="24"/>
        </w:rPr>
        <w:t>,</w:t>
      </w:r>
      <w:r w:rsidR="008168FD" w:rsidRPr="00D146F4">
        <w:rPr>
          <w:rFonts w:ascii="Times New Roman" w:hAnsi="Times New Roman" w:cs="Times New Roman"/>
          <w:sz w:val="24"/>
          <w:szCs w:val="24"/>
        </w:rPr>
        <w:t xml:space="preserve"> 2009)</w:t>
      </w:r>
      <w:r w:rsidRPr="00D146F4">
        <w:rPr>
          <w:rFonts w:ascii="Times New Roman" w:hAnsi="Times New Roman" w:cs="Times New Roman"/>
          <w:sz w:val="24"/>
          <w:szCs w:val="24"/>
        </w:rPr>
        <w:t xml:space="preserve">. Maximum likelihood approaches typically </w:t>
      </w:r>
      <w:r w:rsidR="00257AAA" w:rsidRPr="00D146F4">
        <w:rPr>
          <w:rFonts w:ascii="Times New Roman" w:hAnsi="Times New Roman" w:cs="Times New Roman"/>
          <w:sz w:val="24"/>
          <w:szCs w:val="24"/>
        </w:rPr>
        <w:t xml:space="preserve">estimate </w:t>
      </w:r>
      <m:oMath>
        <m:r>
          <w:rPr>
            <w:rFonts w:ascii="Cambria Math" w:hAnsi="Cambria Math" w:cs="Times New Roman"/>
            <w:sz w:val="24"/>
            <w:szCs w:val="24"/>
          </w:rPr>
          <m:t>K</m:t>
        </m:r>
      </m:oMath>
      <w:r w:rsidR="00257AAA" w:rsidRPr="00D146F4">
        <w:rPr>
          <w:rFonts w:ascii="Times New Roman" w:hAnsi="Times New Roman" w:cs="Times New Roman"/>
          <w:sz w:val="24"/>
          <w:szCs w:val="24"/>
        </w:rPr>
        <w:t xml:space="preserve"> once for the entire population (henceforth refer</w:t>
      </w:r>
      <w:r w:rsidR="00A17C9C" w:rsidRPr="00D146F4">
        <w:rPr>
          <w:rFonts w:ascii="Times New Roman" w:hAnsi="Times New Roman" w:cs="Times New Roman"/>
          <w:sz w:val="24"/>
          <w:szCs w:val="24"/>
        </w:rPr>
        <w:t>r</w:t>
      </w:r>
      <w:r w:rsidR="00257AAA" w:rsidRPr="00D146F4">
        <w:rPr>
          <w:rFonts w:ascii="Times New Roman" w:hAnsi="Times New Roman" w:cs="Times New Roman"/>
          <w:sz w:val="24"/>
          <w:szCs w:val="24"/>
        </w:rPr>
        <w:t>ed to as “fixed”)</w:t>
      </w:r>
      <w:r w:rsidRPr="00D146F4">
        <w:rPr>
          <w:rFonts w:ascii="Times New Roman" w:hAnsi="Times New Roman" w:cs="Times New Roman"/>
          <w:sz w:val="24"/>
          <w:szCs w:val="24"/>
        </w:rPr>
        <w:t xml:space="preserve"> but flexibility in their implementation has allowed for the development of model structures that can estimate a single set of growth parameters from direct aging, length frequency, and growth increment data simultaneously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data","type":"article-journal","volume":"61"},"uris":["http://www.mendeley.com/documents/?uuid=8afa6edb-3be0-368a-8b2e-152a035f865c"]}],"mendeley":{"formattedCitation":"(Eveson et al., 2004; Laslett et al., 2002; Wang et al., 1995; Zhang et al., 2009)","manualFormatting":"(Wang et al. 1995, Laslett et al. 2002, Eveson et al. 2004)","plainTextFormattedCitation":"(Eveson et al., 2004; Laslett et al., 2002; Wang et al., 1995; Zhang et al., 2009)","previouslyFormattedCitation":"(Eveson et al., 2004; Laslett et al., 2002; Wang et al., 1995; Zhang et al., 2009)"},"properties":{"noteIndex":0},"schema":"https://github.com/citation-style-language/schema/raw/master/csl-citation.json"}</w:instrText>
      </w:r>
      <w:r w:rsidRPr="00D146F4">
        <w:rPr>
          <w:rFonts w:ascii="Times New Roman" w:hAnsi="Times New Roman" w:cs="Times New Roman"/>
          <w:sz w:val="24"/>
          <w:szCs w:val="24"/>
        </w:rPr>
        <w:fldChar w:fldCharType="separate"/>
      </w:r>
      <w:r w:rsidRPr="00D146F4">
        <w:rPr>
          <w:rFonts w:ascii="Times New Roman" w:hAnsi="Times New Roman" w:cs="Times New Roman"/>
          <w:noProof/>
          <w:sz w:val="24"/>
          <w:szCs w:val="24"/>
        </w:rPr>
        <w:t>(Wang et al. 1995, Laslett et al. 2002, Eveson et al. 2004)</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p>
    <w:p w14:paraId="7C326752" w14:textId="6F8E6420" w:rsidR="00D42812" w:rsidRPr="00D146F4" w:rsidRDefault="00E01120" w:rsidP="00D02B31">
      <w:pPr>
        <w:ind w:firstLine="360"/>
        <w:jc w:val="both"/>
        <w:rPr>
          <w:rFonts w:ascii="Times New Roman" w:hAnsi="Times New Roman" w:cs="Times New Roman"/>
          <w:sz w:val="24"/>
          <w:szCs w:val="24"/>
        </w:rPr>
      </w:pPr>
      <w:r w:rsidRPr="00D02B31">
        <w:rPr>
          <w:rFonts w:ascii="Times New Roman" w:hAnsi="Times New Roman" w:cs="Times New Roman"/>
          <w:iCs/>
          <w:sz w:val="24"/>
          <w:szCs w:val="24"/>
        </w:rPr>
        <w:lastRenderedPageBreak/>
        <w:t>W</w:t>
      </w:r>
      <w:r w:rsidR="00396284" w:rsidRPr="00D146F4">
        <w:rPr>
          <w:rFonts w:ascii="Times New Roman" w:hAnsi="Times New Roman" w:cs="Times New Roman"/>
          <w:sz w:val="24"/>
          <w:szCs w:val="24"/>
        </w:rPr>
        <w:t xml:space="preserve">e derive growth parameters using Bayesian and maximum likelihood methods </w:t>
      </w:r>
      <w:r w:rsidR="0067475C" w:rsidRPr="00D146F4">
        <w:rPr>
          <w:rFonts w:ascii="Times New Roman" w:hAnsi="Times New Roman" w:cs="Times New Roman"/>
          <w:sz w:val="24"/>
          <w:szCs w:val="24"/>
        </w:rPr>
        <w:t>applied</w:t>
      </w:r>
      <w:r w:rsidR="00396284" w:rsidRPr="00D146F4">
        <w:rPr>
          <w:rFonts w:ascii="Times New Roman" w:hAnsi="Times New Roman" w:cs="Times New Roman"/>
          <w:sz w:val="24"/>
          <w:szCs w:val="24"/>
        </w:rPr>
        <w:t xml:space="preserve"> to</w:t>
      </w:r>
      <w:r w:rsidR="00DE7FD4" w:rsidRPr="00D146F4">
        <w:rPr>
          <w:rFonts w:ascii="Times New Roman" w:hAnsi="Times New Roman" w:cs="Times New Roman"/>
          <w:sz w:val="24"/>
          <w:szCs w:val="24"/>
        </w:rPr>
        <w:t xml:space="preserve"> a</w:t>
      </w:r>
      <w:r w:rsidR="00396284"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t xml:space="preserve">previously unreported </w:t>
      </w:r>
      <w:r w:rsidR="004D104A" w:rsidRPr="00D146F4">
        <w:rPr>
          <w:rFonts w:ascii="Times New Roman" w:hAnsi="Times New Roman" w:cs="Times New Roman"/>
          <w:sz w:val="24"/>
          <w:szCs w:val="24"/>
        </w:rPr>
        <w:t xml:space="preserve">dataset from a </w:t>
      </w:r>
      <w:r w:rsidR="00890072" w:rsidRPr="00D146F4">
        <w:rPr>
          <w:rFonts w:ascii="Times New Roman" w:hAnsi="Times New Roman" w:cs="Times New Roman"/>
          <w:sz w:val="24"/>
          <w:szCs w:val="24"/>
        </w:rPr>
        <w:t xml:space="preserve">cooperative tagging program for </w:t>
      </w:r>
      <w:r w:rsidR="00890072" w:rsidRPr="00D146F4">
        <w:rPr>
          <w:rFonts w:ascii="Times New Roman" w:hAnsi="Times New Roman" w:cs="Times New Roman"/>
          <w:i/>
          <w:sz w:val="24"/>
          <w:szCs w:val="24"/>
        </w:rPr>
        <w:t>P. filamentosus</w:t>
      </w:r>
      <w:r w:rsidR="00890072" w:rsidRPr="00D146F4">
        <w:rPr>
          <w:rFonts w:ascii="Times New Roman" w:hAnsi="Times New Roman" w:cs="Times New Roman"/>
          <w:sz w:val="24"/>
          <w:szCs w:val="24"/>
        </w:rPr>
        <w:t xml:space="preserve"> in the Main Hawaiian Islands (MHI)</w:t>
      </w:r>
      <w:r>
        <w:rPr>
          <w:rFonts w:ascii="Times New Roman" w:hAnsi="Times New Roman" w:cs="Times New Roman"/>
          <w:sz w:val="24"/>
          <w:szCs w:val="24"/>
        </w:rPr>
        <w:t>,</w:t>
      </w:r>
      <w:r w:rsidR="00890072" w:rsidRPr="00D146F4">
        <w:rPr>
          <w:rFonts w:ascii="Times New Roman" w:hAnsi="Times New Roman" w:cs="Times New Roman"/>
          <w:sz w:val="24"/>
          <w:szCs w:val="24"/>
        </w:rPr>
        <w:t xml:space="preserve"> with fishers opportunistically recapturing fish and reporting to the State of Hawaii’s Division of Aquatic Resources</w:t>
      </w:r>
      <w:r w:rsidR="00D42812" w:rsidRPr="00D146F4">
        <w:rPr>
          <w:rFonts w:ascii="Times New Roman" w:hAnsi="Times New Roman" w:cs="Times New Roman"/>
          <w:sz w:val="24"/>
          <w:szCs w:val="24"/>
        </w:rPr>
        <w:t xml:space="preserve">. </w:t>
      </w:r>
      <w:r w:rsidR="00491301" w:rsidRPr="00D146F4">
        <w:rPr>
          <w:rFonts w:ascii="Times New Roman" w:hAnsi="Times New Roman" w:cs="Times New Roman"/>
          <w:sz w:val="24"/>
          <w:szCs w:val="24"/>
        </w:rPr>
        <w:t xml:space="preserve">Parameters estimated from </w:t>
      </w:r>
      <w:r w:rsidR="004D104A" w:rsidRPr="00D146F4">
        <w:rPr>
          <w:rFonts w:ascii="Times New Roman" w:hAnsi="Times New Roman" w:cs="Times New Roman"/>
          <w:sz w:val="24"/>
          <w:szCs w:val="24"/>
        </w:rPr>
        <w:t>th</w:t>
      </w:r>
      <w:r w:rsidR="00890072" w:rsidRPr="00D146F4">
        <w:rPr>
          <w:rFonts w:ascii="Times New Roman" w:hAnsi="Times New Roman" w:cs="Times New Roman"/>
          <w:sz w:val="24"/>
          <w:szCs w:val="24"/>
        </w:rPr>
        <w:t>ese</w:t>
      </w:r>
      <w:r w:rsidR="00491301" w:rsidRPr="00D146F4">
        <w:rPr>
          <w:rFonts w:ascii="Times New Roman" w:hAnsi="Times New Roman" w:cs="Times New Roman"/>
          <w:sz w:val="24"/>
          <w:szCs w:val="24"/>
        </w:rPr>
        <w:t xml:space="preserve"> data using a </w:t>
      </w:r>
      <w:r w:rsidR="008F7E15" w:rsidRPr="00D146F4">
        <w:rPr>
          <w:rFonts w:ascii="Times New Roman" w:hAnsi="Times New Roman" w:cs="Times New Roman"/>
          <w:sz w:val="24"/>
          <w:szCs w:val="24"/>
        </w:rPr>
        <w:t>B</w:t>
      </w:r>
      <w:r w:rsidR="00491301" w:rsidRPr="00D146F4">
        <w:rPr>
          <w:rFonts w:ascii="Times New Roman" w:hAnsi="Times New Roman" w:cs="Times New Roman"/>
          <w:sz w:val="24"/>
          <w:szCs w:val="24"/>
        </w:rPr>
        <w:t xml:space="preserve">ayesian framework are compared to </w:t>
      </w:r>
      <w:r w:rsidR="008F7E15" w:rsidRPr="00D146F4">
        <w:rPr>
          <w:rFonts w:ascii="Times New Roman" w:hAnsi="Times New Roman" w:cs="Times New Roman"/>
          <w:sz w:val="24"/>
          <w:szCs w:val="24"/>
        </w:rPr>
        <w:t xml:space="preserve">a maximum likelihood approach </w:t>
      </w:r>
      <w:r w:rsidR="00D42812" w:rsidRPr="00D146F4">
        <w:rPr>
          <w:rFonts w:ascii="Times New Roman" w:hAnsi="Times New Roman" w:cs="Times New Roman"/>
          <w:sz w:val="24"/>
          <w:szCs w:val="24"/>
        </w:rPr>
        <w:t xml:space="preserve">integrating </w:t>
      </w:r>
      <w:r w:rsidR="00491301" w:rsidRPr="00D146F4">
        <w:rPr>
          <w:rFonts w:ascii="Times New Roman" w:hAnsi="Times New Roman" w:cs="Times New Roman"/>
          <w:sz w:val="24"/>
          <w:szCs w:val="24"/>
        </w:rPr>
        <w:t xml:space="preserve">tagging data with </w:t>
      </w:r>
      <w:r w:rsidR="00D42812" w:rsidRPr="00D146F4">
        <w:rPr>
          <w:rFonts w:ascii="Times New Roman" w:hAnsi="Times New Roman" w:cs="Times New Roman"/>
          <w:sz w:val="24"/>
          <w:szCs w:val="24"/>
        </w:rPr>
        <w:t xml:space="preserve">length-at-age and length frequency data </w:t>
      </w:r>
      <w:r w:rsidR="008F7E15" w:rsidRPr="00D146F4">
        <w:rPr>
          <w:rFonts w:ascii="Times New Roman" w:hAnsi="Times New Roman" w:cs="Times New Roman"/>
          <w:sz w:val="24"/>
          <w:szCs w:val="24"/>
        </w:rPr>
        <w:t xml:space="preserve">previously used to describe growth in </w:t>
      </w:r>
      <w:r w:rsidR="008F7E15" w:rsidRPr="00D146F4">
        <w:rPr>
          <w:rFonts w:ascii="Times New Roman" w:hAnsi="Times New Roman" w:cs="Times New Roman"/>
          <w:i/>
          <w:iCs/>
          <w:sz w:val="24"/>
          <w:szCs w:val="24"/>
        </w:rPr>
        <w:t xml:space="preserve">P. filamentosus </w:t>
      </w:r>
      <w:r w:rsidR="008F7E15" w:rsidRPr="00D146F4">
        <w:rPr>
          <w:rFonts w:ascii="Times New Roman" w:hAnsi="Times New Roman" w:cs="Times New Roman"/>
          <w:sz w:val="24"/>
          <w:szCs w:val="24"/>
        </w:rPr>
        <w:t>in the</w:t>
      </w:r>
      <w:r w:rsidR="00D42812" w:rsidRPr="00D146F4">
        <w:rPr>
          <w:rFonts w:ascii="Times New Roman" w:hAnsi="Times New Roman" w:cs="Times New Roman"/>
          <w:sz w:val="24"/>
          <w:szCs w:val="24"/>
        </w:rPr>
        <w:t xml:space="preserve"> MHI and Northwestern Hawaiian Islands (NWHI)</w:t>
      </w:r>
      <w:r w:rsidR="00491301" w:rsidRPr="00D146F4">
        <w:rPr>
          <w:rFonts w:ascii="Times New Roman" w:hAnsi="Times New Roman" w:cs="Times New Roman"/>
          <w:sz w:val="24"/>
          <w:szCs w:val="24"/>
        </w:rPr>
        <w:t xml:space="preserve">. </w:t>
      </w:r>
      <w:r w:rsidR="004D104A" w:rsidRPr="00D146F4">
        <w:rPr>
          <w:rFonts w:ascii="Times New Roman" w:hAnsi="Times New Roman" w:cs="Times New Roman"/>
          <w:sz w:val="24"/>
          <w:szCs w:val="24"/>
        </w:rPr>
        <w:t>T</w:t>
      </w:r>
      <w:r w:rsidR="00491301" w:rsidRPr="00D146F4">
        <w:rPr>
          <w:rFonts w:ascii="Times New Roman" w:hAnsi="Times New Roman" w:cs="Times New Roman"/>
          <w:sz w:val="24"/>
          <w:szCs w:val="24"/>
        </w:rPr>
        <w:t xml:space="preserve">hese new growth estimates </w:t>
      </w:r>
      <w:r w:rsidR="004D104A" w:rsidRPr="00D146F4">
        <w:rPr>
          <w:rFonts w:ascii="Times New Roman" w:hAnsi="Times New Roman" w:cs="Times New Roman"/>
          <w:sz w:val="24"/>
          <w:szCs w:val="24"/>
        </w:rPr>
        <w:t xml:space="preserve">are compared </w:t>
      </w:r>
      <w:r w:rsidR="00D42812" w:rsidRPr="00D146F4">
        <w:rPr>
          <w:rFonts w:ascii="Times New Roman" w:hAnsi="Times New Roman" w:cs="Times New Roman"/>
          <w:sz w:val="24"/>
          <w:szCs w:val="24"/>
        </w:rPr>
        <w:t xml:space="preserve">to those previously reported for </w:t>
      </w:r>
      <w:r w:rsidR="00491301" w:rsidRPr="00D146F4">
        <w:rPr>
          <w:rFonts w:ascii="Times New Roman" w:hAnsi="Times New Roman" w:cs="Times New Roman"/>
          <w:i/>
          <w:iCs/>
          <w:sz w:val="24"/>
          <w:szCs w:val="24"/>
        </w:rPr>
        <w:t>P. filamentosus</w:t>
      </w:r>
      <w:r w:rsidR="003329CB" w:rsidRPr="00D146F4">
        <w:rPr>
          <w:rFonts w:ascii="Times New Roman" w:hAnsi="Times New Roman" w:cs="Times New Roman"/>
          <w:i/>
          <w:iCs/>
          <w:sz w:val="24"/>
          <w:szCs w:val="24"/>
        </w:rPr>
        <w:t xml:space="preserve"> </w:t>
      </w:r>
      <w:r w:rsidR="003329CB" w:rsidRPr="00D146F4">
        <w:rPr>
          <w:rFonts w:ascii="Times New Roman" w:hAnsi="Times New Roman" w:cs="Times New Roman"/>
          <w:sz w:val="24"/>
          <w:szCs w:val="24"/>
        </w:rPr>
        <w:t>in</w:t>
      </w:r>
      <w:r w:rsidR="00491301" w:rsidRPr="00D146F4">
        <w:rPr>
          <w:rFonts w:ascii="Times New Roman" w:hAnsi="Times New Roman" w:cs="Times New Roman"/>
          <w:i/>
          <w:iCs/>
          <w:sz w:val="24"/>
          <w:szCs w:val="24"/>
        </w:rPr>
        <w:t xml:space="preserve"> </w:t>
      </w:r>
      <w:r w:rsidR="00D42812" w:rsidRPr="00D146F4">
        <w:rPr>
          <w:rFonts w:ascii="Times New Roman" w:hAnsi="Times New Roman" w:cs="Times New Roman"/>
          <w:sz w:val="24"/>
          <w:szCs w:val="24"/>
        </w:rPr>
        <w:t>the Hawaiian Archipelago.</w:t>
      </w:r>
    </w:p>
    <w:p w14:paraId="4765FF8E" w14:textId="667DFB64" w:rsidR="00D42812" w:rsidRPr="00D02B31" w:rsidRDefault="003F55EC" w:rsidP="00D02B31">
      <w:pPr>
        <w:keepNext/>
        <w:spacing w:before="240"/>
        <w:jc w:val="both"/>
        <w:outlineLvl w:val="0"/>
        <w:rPr>
          <w:rFonts w:ascii="Times New Roman" w:hAnsi="Times New Roman" w:cs="Times New Roman"/>
          <w:b/>
          <w:iCs/>
          <w:sz w:val="24"/>
          <w:szCs w:val="24"/>
        </w:rPr>
      </w:pPr>
      <w:r w:rsidRPr="00D02B31">
        <w:rPr>
          <w:rFonts w:ascii="Times New Roman" w:hAnsi="Times New Roman" w:cs="Times New Roman"/>
          <w:b/>
          <w:iCs/>
          <w:sz w:val="24"/>
          <w:szCs w:val="24"/>
        </w:rPr>
        <w:t xml:space="preserve">2. </w:t>
      </w:r>
      <w:r w:rsidR="00B3312C" w:rsidRPr="00D02B31">
        <w:rPr>
          <w:rFonts w:ascii="Times New Roman" w:hAnsi="Times New Roman" w:cs="Times New Roman"/>
          <w:b/>
          <w:iCs/>
          <w:sz w:val="24"/>
          <w:szCs w:val="24"/>
        </w:rPr>
        <w:t xml:space="preserve">Materials and </w:t>
      </w:r>
      <w:r w:rsidR="008978D0">
        <w:rPr>
          <w:rFonts w:ascii="Times New Roman" w:hAnsi="Times New Roman" w:cs="Times New Roman"/>
          <w:b/>
          <w:iCs/>
          <w:sz w:val="24"/>
          <w:szCs w:val="24"/>
        </w:rPr>
        <w:t>m</w:t>
      </w:r>
      <w:r w:rsidR="00D42812" w:rsidRPr="00D02B31">
        <w:rPr>
          <w:rFonts w:ascii="Times New Roman" w:hAnsi="Times New Roman" w:cs="Times New Roman"/>
          <w:b/>
          <w:iCs/>
          <w:sz w:val="24"/>
          <w:szCs w:val="24"/>
        </w:rPr>
        <w:t>ethods</w:t>
      </w:r>
    </w:p>
    <w:p w14:paraId="2F09BCB5" w14:textId="5CD3133D" w:rsidR="00D42812" w:rsidRPr="00D146F4" w:rsidRDefault="00B3312C" w:rsidP="00D02B31">
      <w:pPr>
        <w:keepNext/>
        <w:jc w:val="both"/>
        <w:outlineLvl w:val="1"/>
        <w:rPr>
          <w:rFonts w:ascii="Times New Roman" w:hAnsi="Times New Roman" w:cs="Times New Roman"/>
          <w:i/>
          <w:sz w:val="24"/>
          <w:szCs w:val="24"/>
        </w:rPr>
      </w:pPr>
      <w:r w:rsidRPr="00D146F4">
        <w:rPr>
          <w:rFonts w:ascii="Times New Roman" w:hAnsi="Times New Roman" w:cs="Times New Roman"/>
          <w:i/>
          <w:sz w:val="24"/>
          <w:szCs w:val="24"/>
        </w:rPr>
        <w:t xml:space="preserve">2.1 </w:t>
      </w:r>
      <w:r w:rsidR="00D42812" w:rsidRPr="00D146F4">
        <w:rPr>
          <w:rFonts w:ascii="Times New Roman" w:hAnsi="Times New Roman" w:cs="Times New Roman"/>
          <w:i/>
          <w:sz w:val="24"/>
          <w:szCs w:val="24"/>
        </w:rPr>
        <w:t xml:space="preserve">Opakapaka </w:t>
      </w:r>
      <w:r w:rsidR="008978D0">
        <w:rPr>
          <w:rFonts w:ascii="Times New Roman" w:hAnsi="Times New Roman" w:cs="Times New Roman"/>
          <w:i/>
          <w:sz w:val="24"/>
          <w:szCs w:val="24"/>
        </w:rPr>
        <w:t>t</w:t>
      </w:r>
      <w:r w:rsidR="00D42812" w:rsidRPr="00D146F4">
        <w:rPr>
          <w:rFonts w:ascii="Times New Roman" w:hAnsi="Times New Roman" w:cs="Times New Roman"/>
          <w:i/>
          <w:sz w:val="24"/>
          <w:szCs w:val="24"/>
        </w:rPr>
        <w:t xml:space="preserve">agging </w:t>
      </w:r>
      <w:r w:rsidR="008978D0">
        <w:rPr>
          <w:rFonts w:ascii="Times New Roman" w:hAnsi="Times New Roman" w:cs="Times New Roman"/>
          <w:i/>
          <w:sz w:val="24"/>
          <w:szCs w:val="24"/>
        </w:rPr>
        <w:t>p</w:t>
      </w:r>
      <w:r w:rsidR="00D42812" w:rsidRPr="00D146F4">
        <w:rPr>
          <w:rFonts w:ascii="Times New Roman" w:hAnsi="Times New Roman" w:cs="Times New Roman"/>
          <w:i/>
          <w:sz w:val="24"/>
          <w:szCs w:val="24"/>
        </w:rPr>
        <w:t xml:space="preserve">rogram </w:t>
      </w:r>
    </w:p>
    <w:p w14:paraId="4A82A4B8" w14:textId="4BD3C071" w:rsidR="00D42812" w:rsidRPr="00D146F4" w:rsidRDefault="00D42812">
      <w:pPr>
        <w:jc w:val="both"/>
        <w:rPr>
          <w:rFonts w:ascii="Times New Roman" w:hAnsi="Times New Roman" w:cs="Times New Roman"/>
          <w:sz w:val="24"/>
          <w:szCs w:val="24"/>
        </w:rPr>
      </w:pPr>
      <w:r w:rsidRPr="00D146F4">
        <w:rPr>
          <w:rFonts w:ascii="Times New Roman" w:hAnsi="Times New Roman" w:cs="Times New Roman"/>
          <w:sz w:val="24"/>
          <w:szCs w:val="24"/>
        </w:rPr>
        <w:t xml:space="preserve">Tagging data used for this analysis were obtained by biologists from Hawaii’s Division of Aquatic Resources (DAR) within the state’s Department of Land and Natural Resources (DLNR). Between 1989 and 1993 the Opakapaka Tagging Program (OTP), led by staff biologist Henry Okamoto </w:t>
      </w:r>
      <w:r w:rsidR="00076E6F" w:rsidRPr="00D146F4">
        <w:rPr>
          <w:rFonts w:ascii="Times New Roman" w:hAnsi="Times New Roman" w:cs="Times New Roman"/>
          <w:sz w:val="24"/>
          <w:szCs w:val="24"/>
        </w:rPr>
        <w:t xml:space="preserve">operated </w:t>
      </w:r>
      <w:r w:rsidRPr="00D146F4">
        <w:rPr>
          <w:rFonts w:ascii="Times New Roman" w:hAnsi="Times New Roman" w:cs="Times New Roman"/>
          <w:sz w:val="24"/>
          <w:szCs w:val="24"/>
        </w:rPr>
        <w:t xml:space="preserve">from fishing vessels contracted out of Honolulu Harbor, </w:t>
      </w:r>
      <w:r w:rsidR="00535608" w:rsidRPr="00D146F4">
        <w:rPr>
          <w:rFonts w:ascii="Times New Roman" w:hAnsi="Times New Roman" w:cs="Times New Roman"/>
          <w:sz w:val="24"/>
          <w:szCs w:val="24"/>
        </w:rPr>
        <w:t xml:space="preserve">tagging and releasing 4,179 </w:t>
      </w:r>
      <w:r w:rsidR="00535608" w:rsidRPr="00D146F4">
        <w:rPr>
          <w:rFonts w:ascii="Times New Roman" w:hAnsi="Times New Roman" w:cs="Times New Roman"/>
          <w:i/>
          <w:sz w:val="24"/>
          <w:szCs w:val="24"/>
        </w:rPr>
        <w:t xml:space="preserve">P. filamentosus </w:t>
      </w:r>
      <w:r w:rsidR="00535608" w:rsidRPr="00D146F4">
        <w:rPr>
          <w:rFonts w:ascii="Times New Roman" w:hAnsi="Times New Roman" w:cs="Times New Roman"/>
          <w:iCs/>
          <w:sz w:val="24"/>
          <w:szCs w:val="24"/>
        </w:rPr>
        <w:t>in total.</w:t>
      </w:r>
      <w:r w:rsidR="004D104A"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All tagging occurred in the </w:t>
      </w:r>
      <w:r w:rsidR="00076E6F" w:rsidRPr="00D146F4">
        <w:rPr>
          <w:rFonts w:ascii="Times New Roman" w:hAnsi="Times New Roman" w:cs="Times New Roman"/>
          <w:sz w:val="24"/>
          <w:szCs w:val="24"/>
        </w:rPr>
        <w:t>MHI</w:t>
      </w:r>
      <w:r w:rsidR="00E01120">
        <w:rPr>
          <w:rFonts w:ascii="Times New Roman" w:hAnsi="Times New Roman" w:cs="Times New Roman"/>
          <w:sz w:val="24"/>
          <w:szCs w:val="24"/>
        </w:rPr>
        <w:t>,</w:t>
      </w:r>
      <w:r w:rsidR="00076E6F" w:rsidRPr="00D146F4">
        <w:rPr>
          <w:rFonts w:ascii="Times New Roman" w:hAnsi="Times New Roman" w:cs="Times New Roman"/>
          <w:sz w:val="24"/>
          <w:szCs w:val="24"/>
        </w:rPr>
        <w:t xml:space="preserve"> with</w:t>
      </w:r>
      <w:r w:rsidR="00265392" w:rsidRPr="00D146F4">
        <w:rPr>
          <w:rFonts w:ascii="Times New Roman" w:hAnsi="Times New Roman" w:cs="Times New Roman"/>
          <w:sz w:val="24"/>
          <w:szCs w:val="24"/>
        </w:rPr>
        <w:t xml:space="preserve"> </w:t>
      </w:r>
      <w:r w:rsidR="00076E6F" w:rsidRPr="00D146F4">
        <w:rPr>
          <w:rFonts w:ascii="Times New Roman" w:hAnsi="Times New Roman" w:cs="Times New Roman"/>
          <w:sz w:val="24"/>
          <w:szCs w:val="24"/>
        </w:rPr>
        <w:t>c</w:t>
      </w:r>
      <w:r w:rsidR="00265392" w:rsidRPr="00D146F4">
        <w:rPr>
          <w:rFonts w:ascii="Times New Roman" w:hAnsi="Times New Roman" w:cs="Times New Roman"/>
          <w:sz w:val="24"/>
          <w:szCs w:val="24"/>
        </w:rPr>
        <w:t xml:space="preserve">oarse location data </w:t>
      </w:r>
      <w:r w:rsidR="00076E6F" w:rsidRPr="00D146F4">
        <w:rPr>
          <w:rFonts w:ascii="Times New Roman" w:hAnsi="Times New Roman" w:cs="Times New Roman"/>
          <w:sz w:val="24"/>
          <w:szCs w:val="24"/>
        </w:rPr>
        <w:t>for the site of tagging and recapture recorded using</w:t>
      </w:r>
      <w:r w:rsidR="00265392" w:rsidRPr="00D146F4">
        <w:rPr>
          <w:rFonts w:ascii="Times New Roman" w:hAnsi="Times New Roman" w:cs="Times New Roman"/>
          <w:sz w:val="24"/>
          <w:szCs w:val="24"/>
        </w:rPr>
        <w:t xml:space="preserve"> the commercial statistical reporting grid (</w:t>
      </w:r>
      <w:ins w:id="15" w:author="Author" w:date="2020-09-02T15:00:00Z">
        <w:r w:rsidR="00606A41" w:rsidRPr="004A3003">
          <w:rPr>
            <w:rFonts w:ascii="Times New Roman" w:hAnsi="Times New Roman" w:cs="Times New Roman"/>
            <w:sz w:val="24"/>
            <w:szCs w:val="24"/>
          </w:rPr>
          <w:t>Table 2</w:t>
        </w:r>
      </w:ins>
      <w:commentRangeStart w:id="16"/>
      <w:commentRangeEnd w:id="16"/>
      <w:r w:rsidR="00D02B31" w:rsidRPr="004A3003">
        <w:rPr>
          <w:rStyle w:val="CommentReference"/>
        </w:rPr>
        <w:commentReference w:id="16"/>
      </w:r>
      <w:r w:rsidR="00E01120" w:rsidRPr="004A3003">
        <w:rPr>
          <w:rFonts w:ascii="Times New Roman" w:hAnsi="Times New Roman" w:cs="Times New Roman"/>
          <w:sz w:val="24"/>
          <w:szCs w:val="24"/>
          <w:rPrChange w:id="17" w:author="Author" w:date="2020-09-02T15:52:00Z">
            <w:rPr>
              <w:rFonts w:ascii="Times New Roman" w:hAnsi="Times New Roman" w:cs="Times New Roman"/>
              <w:sz w:val="24"/>
              <w:szCs w:val="24"/>
              <w:highlight w:val="yellow"/>
            </w:rPr>
          </w:rPrChange>
        </w:rPr>
        <w:t>;</w:t>
      </w:r>
      <w:r w:rsidR="00E01120" w:rsidRPr="00D146F4">
        <w:rPr>
          <w:rFonts w:ascii="Times New Roman" w:hAnsi="Times New Roman" w:cs="Times New Roman"/>
          <w:sz w:val="24"/>
          <w:szCs w:val="24"/>
        </w:rPr>
        <w:t xml:space="preserve"> </w:t>
      </w:r>
      <w:r w:rsidR="00265392" w:rsidRPr="00D146F4">
        <w:rPr>
          <w:rFonts w:ascii="Times New Roman" w:hAnsi="Times New Roman" w:cs="Times New Roman"/>
          <w:sz w:val="24"/>
          <w:szCs w:val="24"/>
        </w:rPr>
        <w:t xml:space="preserve">Figure 1). </w:t>
      </w:r>
      <w:r w:rsidR="00076E6F" w:rsidRPr="00D146F4">
        <w:rPr>
          <w:rFonts w:ascii="Times New Roman" w:hAnsi="Times New Roman" w:cs="Times New Roman"/>
          <w:sz w:val="24"/>
          <w:szCs w:val="24"/>
        </w:rPr>
        <w:t>Tagging e</w:t>
      </w:r>
      <w:r w:rsidR="00265392" w:rsidRPr="00D146F4">
        <w:rPr>
          <w:rFonts w:ascii="Times New Roman" w:hAnsi="Times New Roman" w:cs="Times New Roman"/>
          <w:sz w:val="24"/>
          <w:szCs w:val="24"/>
        </w:rPr>
        <w:t>ffort</w:t>
      </w:r>
      <w:r w:rsidRPr="00D146F4">
        <w:rPr>
          <w:rFonts w:ascii="Times New Roman" w:hAnsi="Times New Roman" w:cs="Times New Roman"/>
          <w:sz w:val="24"/>
          <w:szCs w:val="24"/>
        </w:rPr>
        <w:t xml:space="preserve"> concentrated primarily around the island of Oahu and the Maui Nui complex </w:t>
      </w:r>
      <w:r w:rsidR="00076E6F" w:rsidRPr="00D146F4">
        <w:rPr>
          <w:rFonts w:ascii="Times New Roman" w:hAnsi="Times New Roman" w:cs="Times New Roman"/>
          <w:sz w:val="24"/>
          <w:szCs w:val="24"/>
        </w:rPr>
        <w:t xml:space="preserve">which includes </w:t>
      </w:r>
      <w:r w:rsidRPr="00D146F4">
        <w:rPr>
          <w:rFonts w:ascii="Times New Roman" w:hAnsi="Times New Roman" w:cs="Times New Roman"/>
          <w:sz w:val="24"/>
          <w:szCs w:val="24"/>
        </w:rPr>
        <w:t>the islands of Maui, Molokai, Lanai and Kahoolawe</w:t>
      </w:r>
      <w:r w:rsidR="00265392" w:rsidRPr="00D146F4">
        <w:rPr>
          <w:rFonts w:ascii="Times New Roman" w:hAnsi="Times New Roman" w:cs="Times New Roman"/>
          <w:sz w:val="24"/>
          <w:szCs w:val="24"/>
        </w:rPr>
        <w:t xml:space="preserve">. </w:t>
      </w:r>
      <w:r w:rsidR="00535608" w:rsidRPr="00D146F4">
        <w:rPr>
          <w:rFonts w:ascii="Times New Roman" w:hAnsi="Times New Roman" w:cs="Times New Roman"/>
          <w:sz w:val="24"/>
          <w:szCs w:val="24"/>
        </w:rPr>
        <w:t>Since 1990, t</w:t>
      </w:r>
      <w:r w:rsidRPr="00D146F4">
        <w:rPr>
          <w:rFonts w:ascii="Times New Roman" w:hAnsi="Times New Roman" w:cs="Times New Roman"/>
          <w:sz w:val="24"/>
          <w:szCs w:val="24"/>
        </w:rPr>
        <w:t xml:space="preserve">hese areas have accounted for approximately 67.7% of Hawaii’s commercial </w:t>
      </w:r>
      <w:proofErr w:type="spellStart"/>
      <w:r w:rsidRPr="00D146F4">
        <w:rPr>
          <w:rFonts w:ascii="Times New Roman" w:hAnsi="Times New Roman" w:cs="Times New Roman"/>
          <w:sz w:val="24"/>
          <w:szCs w:val="24"/>
        </w:rPr>
        <w:t>bottomfish</w:t>
      </w:r>
      <w:proofErr w:type="spellEnd"/>
      <w:r w:rsidRPr="00D146F4">
        <w:rPr>
          <w:rFonts w:ascii="Times New Roman" w:hAnsi="Times New Roman" w:cs="Times New Roman"/>
          <w:sz w:val="24"/>
          <w:szCs w:val="24"/>
        </w:rPr>
        <w:t xml:space="preserve"> harvest. </w:t>
      </w:r>
      <w:r w:rsidR="00076E6F" w:rsidRPr="00D146F4">
        <w:rPr>
          <w:rFonts w:ascii="Times New Roman" w:hAnsi="Times New Roman" w:cs="Times New Roman"/>
          <w:sz w:val="24"/>
          <w:szCs w:val="24"/>
        </w:rPr>
        <w:t xml:space="preserve">Fewer </w:t>
      </w:r>
      <w:r w:rsidR="00265392" w:rsidRPr="00D146F4">
        <w:rPr>
          <w:rFonts w:ascii="Times New Roman" w:hAnsi="Times New Roman" w:cs="Times New Roman"/>
          <w:sz w:val="24"/>
          <w:szCs w:val="24"/>
        </w:rPr>
        <w:t xml:space="preserve">than 1% of fish in this study were tagged </w:t>
      </w:r>
      <w:r w:rsidR="00076E6F" w:rsidRPr="00D146F4">
        <w:rPr>
          <w:rFonts w:ascii="Times New Roman" w:hAnsi="Times New Roman" w:cs="Times New Roman"/>
          <w:sz w:val="24"/>
          <w:szCs w:val="24"/>
        </w:rPr>
        <w:t>offshore</w:t>
      </w:r>
      <w:r w:rsidR="00265392" w:rsidRPr="00D146F4">
        <w:rPr>
          <w:rFonts w:ascii="Times New Roman" w:hAnsi="Times New Roman" w:cs="Times New Roman"/>
          <w:sz w:val="24"/>
          <w:szCs w:val="24"/>
        </w:rPr>
        <w:t xml:space="preserve"> of </w:t>
      </w:r>
      <w:r w:rsidR="00076E6F" w:rsidRPr="00D146F4">
        <w:rPr>
          <w:rFonts w:ascii="Times New Roman" w:hAnsi="Times New Roman" w:cs="Times New Roman"/>
          <w:sz w:val="24"/>
          <w:szCs w:val="24"/>
        </w:rPr>
        <w:t xml:space="preserve">the islands of </w:t>
      </w:r>
      <w:r w:rsidR="00265392" w:rsidRPr="00D146F4">
        <w:rPr>
          <w:rFonts w:ascii="Times New Roman" w:hAnsi="Times New Roman" w:cs="Times New Roman"/>
          <w:sz w:val="24"/>
          <w:szCs w:val="24"/>
        </w:rPr>
        <w:t xml:space="preserve">Niihau </w:t>
      </w:r>
      <w:r w:rsidR="00076E6F" w:rsidRPr="00D146F4">
        <w:rPr>
          <w:rFonts w:ascii="Times New Roman" w:hAnsi="Times New Roman" w:cs="Times New Roman"/>
          <w:sz w:val="24"/>
          <w:szCs w:val="24"/>
        </w:rPr>
        <w:t xml:space="preserve">and </w:t>
      </w:r>
      <w:r w:rsidR="00265392" w:rsidRPr="00D146F4">
        <w:rPr>
          <w:rFonts w:ascii="Times New Roman" w:hAnsi="Times New Roman" w:cs="Times New Roman"/>
          <w:sz w:val="24"/>
          <w:szCs w:val="24"/>
        </w:rPr>
        <w:t xml:space="preserve">Hawaii (Big Island). </w:t>
      </w:r>
    </w:p>
    <w:p w14:paraId="10F5F4D9" w14:textId="697B84A1" w:rsidR="00D42812" w:rsidRPr="00D146F4" w:rsidRDefault="00D42812" w:rsidP="00F4708B">
      <w:pPr>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Fish were caught with hook-and-line gear and brought to the surface at a rate of 2-5 feet per second. Prior to tagging, each fish was placed in a holding container with aerated seawater to </w:t>
      </w:r>
      <w:r w:rsidR="00535608" w:rsidRPr="00D146F4">
        <w:rPr>
          <w:rFonts w:ascii="Times New Roman" w:hAnsi="Times New Roman" w:cs="Times New Roman"/>
          <w:sz w:val="24"/>
          <w:szCs w:val="24"/>
        </w:rPr>
        <w:t>assess</w:t>
      </w:r>
      <w:r w:rsidRPr="00D146F4">
        <w:rPr>
          <w:rFonts w:ascii="Times New Roman" w:hAnsi="Times New Roman" w:cs="Times New Roman"/>
          <w:sz w:val="24"/>
          <w:szCs w:val="24"/>
        </w:rPr>
        <w:t xml:space="preserve"> </w:t>
      </w:r>
      <w:r w:rsidR="004D104A" w:rsidRPr="00D146F4">
        <w:rPr>
          <w:rFonts w:ascii="Times New Roman" w:hAnsi="Times New Roman" w:cs="Times New Roman"/>
          <w:sz w:val="24"/>
          <w:szCs w:val="24"/>
        </w:rPr>
        <w:t>their likelihood of surviving</w:t>
      </w:r>
      <w:r w:rsidRPr="00D146F4">
        <w:rPr>
          <w:rFonts w:ascii="Times New Roman" w:hAnsi="Times New Roman" w:cs="Times New Roman"/>
          <w:sz w:val="24"/>
          <w:szCs w:val="24"/>
        </w:rPr>
        <w:t>.</w:t>
      </w:r>
      <w:r w:rsidR="00BF5916" w:rsidRPr="00D146F4">
        <w:rPr>
          <w:rFonts w:ascii="Times New Roman" w:hAnsi="Times New Roman" w:cs="Times New Roman"/>
          <w:sz w:val="24"/>
          <w:szCs w:val="24"/>
        </w:rPr>
        <w:t xml:space="preserve"> Fish appearing lively and upright were deemed suitable candidates for tagging.</w:t>
      </w:r>
      <w:r w:rsidRPr="00D146F4">
        <w:rPr>
          <w:rFonts w:ascii="Times New Roman" w:hAnsi="Times New Roman" w:cs="Times New Roman"/>
          <w:sz w:val="24"/>
          <w:szCs w:val="24"/>
        </w:rPr>
        <w:t xml:space="preserve"> If the stomach was inverted and full of gas, it was punctured using a small sharp instrument (e.g., scalpel, hypodermic needle, </w:t>
      </w:r>
      <w:r w:rsidR="00535608" w:rsidRPr="00D146F4">
        <w:rPr>
          <w:rFonts w:ascii="Times New Roman" w:hAnsi="Times New Roman" w:cs="Times New Roman"/>
          <w:sz w:val="24"/>
          <w:szCs w:val="24"/>
        </w:rPr>
        <w:t>fishhook</w:t>
      </w:r>
      <w:r w:rsidRPr="00D146F4">
        <w:rPr>
          <w:rFonts w:ascii="Times New Roman" w:hAnsi="Times New Roman" w:cs="Times New Roman"/>
          <w:sz w:val="24"/>
          <w:szCs w:val="24"/>
        </w:rPr>
        <w:t xml:space="preserve">). A few scales were removed and a small </w:t>
      </w:r>
      <w:r w:rsidR="004D104A" w:rsidRPr="00D146F4">
        <w:rPr>
          <w:rFonts w:ascii="Times New Roman" w:hAnsi="Times New Roman" w:cs="Times New Roman"/>
          <w:sz w:val="24"/>
          <w:szCs w:val="24"/>
        </w:rPr>
        <w:t xml:space="preserve">surgical </w:t>
      </w:r>
      <w:r w:rsidRPr="00D146F4">
        <w:rPr>
          <w:rFonts w:ascii="Times New Roman" w:hAnsi="Times New Roman" w:cs="Times New Roman"/>
          <w:sz w:val="24"/>
          <w:szCs w:val="24"/>
        </w:rPr>
        <w:t xml:space="preserve">incision </w:t>
      </w:r>
      <w:r w:rsidR="004D104A" w:rsidRPr="00D146F4">
        <w:rPr>
          <w:rFonts w:ascii="Times New Roman" w:hAnsi="Times New Roman" w:cs="Times New Roman"/>
          <w:sz w:val="24"/>
          <w:szCs w:val="24"/>
        </w:rPr>
        <w:t xml:space="preserve">(~1 cm) </w:t>
      </w:r>
      <w:r w:rsidRPr="00D146F4">
        <w:rPr>
          <w:rFonts w:ascii="Times New Roman" w:hAnsi="Times New Roman" w:cs="Times New Roman"/>
          <w:sz w:val="24"/>
          <w:szCs w:val="24"/>
        </w:rPr>
        <w:t xml:space="preserve">was made near the fish’s anal opening to assist in expelling gas from the body cavity. </w:t>
      </w:r>
      <w:r w:rsidR="004D104A" w:rsidRPr="00D146F4">
        <w:rPr>
          <w:rFonts w:ascii="Times New Roman" w:hAnsi="Times New Roman" w:cs="Times New Roman"/>
          <w:sz w:val="24"/>
          <w:szCs w:val="24"/>
        </w:rPr>
        <w:t>A uniquely identifiable monofilament streamer tag was anchored within and protruded from this incision</w:t>
      </w:r>
      <w:r w:rsidRPr="00D146F4">
        <w:rPr>
          <w:rFonts w:ascii="Times New Roman" w:hAnsi="Times New Roman" w:cs="Times New Roman"/>
          <w:sz w:val="24"/>
          <w:szCs w:val="24"/>
        </w:rPr>
        <w:t>. The fork length of each fish</w:t>
      </w:r>
      <w:r w:rsidR="00F41656" w:rsidRPr="00D146F4">
        <w:rPr>
          <w:rFonts w:ascii="Times New Roman" w:hAnsi="Times New Roman" w:cs="Times New Roman"/>
          <w:sz w:val="24"/>
          <w:szCs w:val="24"/>
        </w:rPr>
        <w:t xml:space="preserve"> </w:t>
      </w:r>
      <w:r w:rsidR="004D104A" w:rsidRPr="00D146F4">
        <w:rPr>
          <w:rFonts w:ascii="Times New Roman" w:hAnsi="Times New Roman" w:cs="Times New Roman"/>
          <w:sz w:val="24"/>
          <w:szCs w:val="24"/>
        </w:rPr>
        <w:t>was recorded</w:t>
      </w:r>
      <w:r w:rsidR="00F41656" w:rsidRPr="00D146F4">
        <w:rPr>
          <w:rFonts w:ascii="Times New Roman" w:hAnsi="Times New Roman" w:cs="Times New Roman"/>
          <w:sz w:val="24"/>
          <w:szCs w:val="24"/>
        </w:rPr>
        <w:t xml:space="preserve"> to the nearest ¼ inch</w:t>
      </w:r>
      <w:r w:rsidR="004D104A" w:rsidRPr="00D146F4">
        <w:rPr>
          <w:rFonts w:ascii="Times New Roman" w:hAnsi="Times New Roman" w:cs="Times New Roman"/>
          <w:sz w:val="24"/>
          <w:szCs w:val="24"/>
        </w:rPr>
        <w:t xml:space="preserve"> in addition to</w:t>
      </w:r>
      <w:r w:rsidR="00F41656" w:rsidRPr="00D146F4">
        <w:rPr>
          <w:rFonts w:ascii="Times New Roman" w:hAnsi="Times New Roman" w:cs="Times New Roman"/>
          <w:sz w:val="24"/>
          <w:szCs w:val="24"/>
        </w:rPr>
        <w:t xml:space="preserve"> the location and time of capture </w:t>
      </w:r>
      <w:r w:rsidRPr="00D146F4">
        <w:rPr>
          <w:rFonts w:ascii="Times New Roman" w:hAnsi="Times New Roman" w:cs="Times New Roman"/>
          <w:sz w:val="24"/>
          <w:szCs w:val="24"/>
        </w:rPr>
        <w:t xml:space="preserve">before </w:t>
      </w:r>
      <w:r w:rsidR="004D104A" w:rsidRPr="00D146F4">
        <w:rPr>
          <w:rFonts w:ascii="Times New Roman" w:hAnsi="Times New Roman" w:cs="Times New Roman"/>
          <w:sz w:val="24"/>
          <w:szCs w:val="24"/>
        </w:rPr>
        <w:t xml:space="preserve">returning </w:t>
      </w:r>
      <w:r w:rsidRPr="00D146F4">
        <w:rPr>
          <w:rFonts w:ascii="Times New Roman" w:hAnsi="Times New Roman" w:cs="Times New Roman"/>
          <w:sz w:val="24"/>
          <w:szCs w:val="24"/>
        </w:rPr>
        <w:t xml:space="preserve">the fish </w:t>
      </w:r>
      <w:r w:rsidR="004D104A" w:rsidRPr="00D146F4">
        <w:rPr>
          <w:rFonts w:ascii="Times New Roman" w:hAnsi="Times New Roman" w:cs="Times New Roman"/>
          <w:sz w:val="24"/>
          <w:szCs w:val="24"/>
        </w:rPr>
        <w:t>to the</w:t>
      </w:r>
      <w:r w:rsidRPr="00D146F4">
        <w:rPr>
          <w:rFonts w:ascii="Times New Roman" w:hAnsi="Times New Roman" w:cs="Times New Roman"/>
          <w:sz w:val="24"/>
          <w:szCs w:val="24"/>
        </w:rPr>
        <w:t xml:space="preserve"> to sea </w:t>
      </w:r>
      <w:r w:rsidR="004D104A" w:rsidRPr="00D146F4">
        <w:rPr>
          <w:rFonts w:ascii="Times New Roman" w:hAnsi="Times New Roman" w:cs="Times New Roman"/>
          <w:sz w:val="24"/>
          <w:szCs w:val="24"/>
        </w:rPr>
        <w:t xml:space="preserve">headfirst </w:t>
      </w:r>
      <w:r w:rsidRPr="00D146F4">
        <w:rPr>
          <w:rFonts w:ascii="Times New Roman" w:hAnsi="Times New Roman" w:cs="Times New Roman"/>
          <w:sz w:val="24"/>
          <w:szCs w:val="24"/>
        </w:rPr>
        <w:t xml:space="preserve">with downward momentum </w:t>
      </w:r>
      <w:r w:rsidR="004D104A" w:rsidRPr="00D146F4">
        <w:rPr>
          <w:rFonts w:ascii="Times New Roman" w:hAnsi="Times New Roman" w:cs="Times New Roman"/>
          <w:sz w:val="24"/>
          <w:szCs w:val="24"/>
        </w:rPr>
        <w:t>attempting to</w:t>
      </w:r>
      <w:r w:rsidRPr="00D146F4">
        <w:rPr>
          <w:rFonts w:ascii="Times New Roman" w:hAnsi="Times New Roman" w:cs="Times New Roman"/>
          <w:sz w:val="24"/>
          <w:szCs w:val="24"/>
        </w:rPr>
        <w:t xml:space="preserve"> counteract buoyancy </w:t>
      </w:r>
      <w:r w:rsidR="00076E6F" w:rsidRPr="00D146F4">
        <w:rPr>
          <w:rFonts w:ascii="Times New Roman" w:hAnsi="Times New Roman" w:cs="Times New Roman"/>
          <w:sz w:val="24"/>
          <w:szCs w:val="24"/>
        </w:rPr>
        <w:t>due to</w:t>
      </w:r>
      <w:r w:rsidRPr="00D146F4">
        <w:rPr>
          <w:rFonts w:ascii="Times New Roman" w:hAnsi="Times New Roman" w:cs="Times New Roman"/>
          <w:sz w:val="24"/>
          <w:szCs w:val="24"/>
        </w:rPr>
        <w:t xml:space="preserve"> </w:t>
      </w:r>
      <w:r w:rsidR="004D104A" w:rsidRPr="00D146F4">
        <w:rPr>
          <w:rFonts w:ascii="Times New Roman" w:hAnsi="Times New Roman" w:cs="Times New Roman"/>
          <w:sz w:val="24"/>
          <w:szCs w:val="24"/>
        </w:rPr>
        <w:t xml:space="preserve">any </w:t>
      </w:r>
      <w:r w:rsidRPr="00D146F4">
        <w:rPr>
          <w:rFonts w:ascii="Times New Roman" w:hAnsi="Times New Roman" w:cs="Times New Roman"/>
          <w:sz w:val="24"/>
          <w:szCs w:val="24"/>
        </w:rPr>
        <w:t>residual gas</w:t>
      </w:r>
      <w:ins w:id="18" w:author="Author" w:date="2020-09-02T15:58:00Z">
        <w:r w:rsidR="00F4708B">
          <w:rPr>
            <w:rFonts w:ascii="Times New Roman" w:hAnsi="Times New Roman" w:cs="Times New Roman"/>
            <w:sz w:val="24"/>
            <w:szCs w:val="24"/>
          </w:rPr>
          <w:t xml:space="preserve"> (Okamoto, 1993)</w:t>
        </w:r>
      </w:ins>
      <w:r w:rsidRPr="00D146F4">
        <w:rPr>
          <w:rFonts w:ascii="Times New Roman" w:hAnsi="Times New Roman" w:cs="Times New Roman"/>
          <w:sz w:val="24"/>
          <w:szCs w:val="24"/>
        </w:rPr>
        <w:t xml:space="preserve">. </w:t>
      </w:r>
    </w:p>
    <w:p w14:paraId="46BEDFAE" w14:textId="08FC4FF8" w:rsidR="00D42812" w:rsidRPr="00D146F4" w:rsidRDefault="00062108"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Local commercial and recreational fishers were made aware of the program through fliers distributed at the local fish markets, to fish dealers, at fishing supply outlets, and posted at small boat harbors and recaptured fish were reported up to a decade after they were tagged </w:t>
      </w:r>
      <w:r w:rsidR="00F41656" w:rsidRPr="00D146F4">
        <w:rPr>
          <w:rFonts w:ascii="Times New Roman" w:hAnsi="Times New Roman" w:cs="Times New Roman"/>
          <w:sz w:val="24"/>
          <w:szCs w:val="24"/>
        </w:rPr>
        <w:fldChar w:fldCharType="begin" w:fldLock="1"/>
      </w:r>
      <w:ins w:id="19" w:author="Author" w:date="2020-09-02T15:59:00Z">
        <w:r w:rsidR="00F4708B">
          <w:rPr>
            <w:rFonts w:ascii="Times New Roman" w:hAnsi="Times New Roman" w:cs="Times New Roman"/>
            <w:sz w:val="24"/>
            <w:szCs w:val="24"/>
          </w:rPr>
          <w:instrText>ADDIN CSL_CITATION {"citationItems":[{"id":"ITEM-1","itemData":{"author":[{"dropping-particle":"","family":"Kobayashi","given":"Donald R.","non-dropping-particle":"","parse-names":false,"suffix":""}],"id":"ITEM-1","issued":{"date-parts":[["2008"]]},"title":"Movement of the deepwater snapper opakapaka, Pristipomoides filamentosus, in Hawaii: Insights from a large-scale tagging program and computer simulation","type":"thesis"},"uris":["http://www.mendeley.com/documents/?uuid=de21fecb-1fc9-4587-8335-420accdc5536"]},{"id":"ITEM-2","itemData":{"author":[{"dropping-particle":"","family":"Okamoto","given":"Henry Y","non-dropping-particle":"","parse-names":false,"suffix":""}],"id":"ITEM-2","issued":{"date-parts":[["1993"]]},"number-of-pages":"1-7","publisher-place":"Honolulu, HI","title":"Develop opakapaka (pink snapper) tagging techniques to assess movement behavior","type":"report"},"uris":["http://www.mendeley.com/documents/?uuid=80ef0270-3418-30b1-991e-587c25e93624"]}],"mendeley":{"formattedCitation":"(Kobayashi et al., 2008; Okamoto, 1993)","manualFormatting":"(Kobayashi, 2008; Okamoto, 1993)","plainTextFormattedCitation":"(Kobayashi et al., 2008; Okamoto, 1993)","previouslyFormattedCitation":"(Kobayashi et al., 2008; Okamoto, 1993)"},"properties":{"noteIndex":0},"schema":"https://github.com/citation-style-language/schema/raw/master/csl-citation.json"}</w:instrText>
        </w:r>
      </w:ins>
      <w:ins w:id="20" w:author="Author" w:date="2020-09-02T15:21:00Z">
        <w:del w:id="21" w:author="Author" w:date="2020-09-02T15:59:00Z">
          <w:r w:rsidR="00C578A9" w:rsidDel="00F4708B">
            <w:rPr>
              <w:rFonts w:ascii="Times New Roman" w:hAnsi="Times New Roman" w:cs="Times New Roman"/>
              <w:sz w:val="24"/>
              <w:szCs w:val="24"/>
            </w:rPr>
            <w:delInstrText>ADDIN CSL_CITATION {"citationItems":[{"id":"ITEM-1","itemData":{"author":[{"dropping-particle":"","family":"Kobayashi","given":"Donald R.","non-dropping-particle":"","parse-names":false,"suffix":""}],"id":"ITEM-1","issued":{"date-parts":[["2008"]]},"title":"Movement of the deepwater snapper opakapaka, Pristipomoides filamentosus, in Hawaii: Insights from a large-scale tagging program and computer simulation","type":"thesis"},"uris":["http://www.mendeley.com/documents/?uuid=de21fecb-1fc9-4587-8335-420accdc5536"]},{"id":"ITEM-2","itemData":{"author":[{"dropping-particle":"","family":"Okamoto","given":"Henry Y","non-dropping-particle":"","parse-names":false,"suffix":""}],"id":"ITEM-2","issued":{"date-parts":[["1993"]]},"number-of-pages":"1-7","publisher-place":"Honolulu, HI","title":"Develop opakapaka (pink snapper) tagging techniques to assess movement behavior","type":"report"},"uris":["http://www.mendeley.com/documents/?uuid=80ef0270-3418-30b1-991e-587c25e93624"]}],"mendeley":{"formattedCitation":"(Kobayashi et al., 2008; Okamoto, 1993)","manualFormatting":"(Kobayashi, 2008)","plainTextFormattedCitation":"(Kobayashi et al., 2008; Okamoto, 1993)","previouslyFormattedCitation":"(Kobayashi et al., 2008; Okamoto, 1993)"},"properties":{"noteIndex":0},"schema":"https://github.com/citation-style-language/schema/raw/master/csl-citation.json"}</w:delInstrText>
          </w:r>
        </w:del>
      </w:ins>
      <w:del w:id="22" w:author="Author" w:date="2020-09-02T15:59:00Z">
        <w:r w:rsidR="00F41656" w:rsidRPr="00D146F4" w:rsidDel="00F4708B">
          <w:rPr>
            <w:rFonts w:ascii="Times New Roman" w:hAnsi="Times New Roman" w:cs="Times New Roman"/>
            <w:sz w:val="24"/>
            <w:szCs w:val="24"/>
          </w:rPr>
          <w:del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Pristipomoides filamentosus, in Hawaii: Insights from a large-scale tagging program and computer simulation","type":"thesis"},"uris":["http://www.mendeley.com/documents/?uuid=de21fecb-1fc9-4587-8335-420accdc5536"]},{"id":"ITEM-2","itemData":{"author":[{"dropping-particle":"","family":"Okamoto","given":"Henry Y","non-dropping-particle":"","parse-names":false,"suffix":""}],"id":"ITEM-2","issued":{"date-parts":[["1993"]]},"number-of-pages":"1-7","publisher-place":"Honolulu, HI","title":"Develop opakapaka (pink snapper) tagging techniques to assess movement behavior","type":"report"},"uris":["http://www.mendeley.com/documents/?uuid=80ef0270-3418-30b1-991e-587c25e93624"]}],"mendeley":{"formattedCitation":"(Kobayashi et al., 2008; Okamoto, 1993)","plainTextFormattedCitation":"(Kobayashi et al., 2008; Okamoto, 1993)","previouslyFormattedCitation":"(Kobayashi et al., 2008; Okamoto, 1993)"},"properties":{"noteIndex":0},"schema":"https://github.com/citation-style-language/schema/raw/master/csl-citation.json"}</w:delInstrText>
        </w:r>
      </w:del>
      <w:r w:rsidR="00F41656" w:rsidRPr="00D146F4">
        <w:rPr>
          <w:rFonts w:ascii="Times New Roman" w:hAnsi="Times New Roman" w:cs="Times New Roman"/>
          <w:sz w:val="24"/>
          <w:szCs w:val="24"/>
        </w:rPr>
        <w:fldChar w:fldCharType="separate"/>
      </w:r>
      <w:r w:rsidR="00F41656" w:rsidRPr="00D146F4">
        <w:rPr>
          <w:rFonts w:ascii="Times New Roman" w:hAnsi="Times New Roman" w:cs="Times New Roman"/>
          <w:noProof/>
          <w:sz w:val="24"/>
          <w:szCs w:val="24"/>
        </w:rPr>
        <w:t>(Kobayashi</w:t>
      </w:r>
      <w:del w:id="23" w:author="Author" w:date="2020-09-02T15:18:00Z">
        <w:r w:rsidR="00F41656" w:rsidRPr="00D146F4" w:rsidDel="002536B2">
          <w:rPr>
            <w:rFonts w:ascii="Times New Roman" w:hAnsi="Times New Roman" w:cs="Times New Roman"/>
            <w:noProof/>
            <w:sz w:val="24"/>
            <w:szCs w:val="24"/>
          </w:rPr>
          <w:delText xml:space="preserve"> et al.</w:delText>
        </w:r>
      </w:del>
      <w:r w:rsidR="00F41656" w:rsidRPr="00D146F4">
        <w:rPr>
          <w:rFonts w:ascii="Times New Roman" w:hAnsi="Times New Roman" w:cs="Times New Roman"/>
          <w:noProof/>
          <w:sz w:val="24"/>
          <w:szCs w:val="24"/>
        </w:rPr>
        <w:t>, 2008</w:t>
      </w:r>
      <w:ins w:id="24" w:author="Author" w:date="2020-09-02T15:59:00Z">
        <w:r w:rsidR="00F4708B">
          <w:rPr>
            <w:rFonts w:ascii="Times New Roman" w:hAnsi="Times New Roman" w:cs="Times New Roman"/>
            <w:noProof/>
            <w:sz w:val="24"/>
            <w:szCs w:val="24"/>
          </w:rPr>
          <w:t>; Okamoto, 1993</w:t>
        </w:r>
      </w:ins>
      <w:del w:id="25" w:author="Author" w:date="2020-09-02T15:21:00Z">
        <w:r w:rsidR="00F41656" w:rsidRPr="00D146F4" w:rsidDel="00C578A9">
          <w:rPr>
            <w:rFonts w:ascii="Times New Roman" w:hAnsi="Times New Roman" w:cs="Times New Roman"/>
            <w:noProof/>
            <w:sz w:val="24"/>
            <w:szCs w:val="24"/>
          </w:rPr>
          <w:delText>; Okamoto, 1993</w:delText>
        </w:r>
      </w:del>
      <w:r w:rsidR="00F41656" w:rsidRPr="00D146F4">
        <w:rPr>
          <w:rFonts w:ascii="Times New Roman" w:hAnsi="Times New Roman" w:cs="Times New Roman"/>
          <w:noProof/>
          <w:sz w:val="24"/>
          <w:szCs w:val="24"/>
        </w:rPr>
        <w:t>)</w:t>
      </w:r>
      <w:r w:rsidR="00F41656" w:rsidRPr="00D146F4">
        <w:rPr>
          <w:rFonts w:ascii="Times New Roman" w:hAnsi="Times New Roman" w:cs="Times New Roman"/>
          <w:sz w:val="24"/>
          <w:szCs w:val="24"/>
        </w:rPr>
        <w:fldChar w:fldCharType="end"/>
      </w:r>
      <w:r w:rsidR="00F41656" w:rsidRPr="00D146F4">
        <w:rPr>
          <w:rFonts w:ascii="Times New Roman" w:hAnsi="Times New Roman" w:cs="Times New Roman"/>
          <w:sz w:val="24"/>
          <w:szCs w:val="24"/>
        </w:rPr>
        <w:t xml:space="preserve">. Fishers were incentivized </w:t>
      </w:r>
      <w:r w:rsidRPr="00D146F4">
        <w:rPr>
          <w:rFonts w:ascii="Times New Roman" w:hAnsi="Times New Roman" w:cs="Times New Roman"/>
          <w:sz w:val="24"/>
          <w:szCs w:val="24"/>
        </w:rPr>
        <w:t xml:space="preserve">with a $10 reward </w:t>
      </w:r>
      <w:r w:rsidR="00F41656" w:rsidRPr="00D146F4">
        <w:rPr>
          <w:rFonts w:ascii="Times New Roman" w:hAnsi="Times New Roman" w:cs="Times New Roman"/>
          <w:sz w:val="24"/>
          <w:szCs w:val="24"/>
        </w:rPr>
        <w:t>to report the</w:t>
      </w:r>
      <w:r w:rsidR="004D104A" w:rsidRPr="00D146F4">
        <w:rPr>
          <w:rFonts w:ascii="Times New Roman" w:hAnsi="Times New Roman" w:cs="Times New Roman"/>
          <w:sz w:val="24"/>
          <w:szCs w:val="24"/>
        </w:rPr>
        <w:t xml:space="preserve"> date, location, and depth that each fish was landed and the fish’s fork length</w:t>
      </w:r>
      <w:r w:rsidR="00F41656"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When </w:t>
      </w:r>
      <w:r w:rsidR="00D42812" w:rsidRPr="00D146F4">
        <w:rPr>
          <w:rFonts w:ascii="Times New Roman" w:hAnsi="Times New Roman" w:cs="Times New Roman"/>
          <w:sz w:val="24"/>
          <w:szCs w:val="24"/>
        </w:rPr>
        <w:t>recaptured by OTP personnel</w:t>
      </w:r>
      <w:r w:rsidRPr="00D146F4">
        <w:rPr>
          <w:rFonts w:ascii="Times New Roman" w:hAnsi="Times New Roman" w:cs="Times New Roman"/>
          <w:sz w:val="24"/>
          <w:szCs w:val="24"/>
        </w:rPr>
        <w:t>, tagged fish</w:t>
      </w:r>
      <w:r w:rsidR="00D42812" w:rsidRPr="00D146F4">
        <w:rPr>
          <w:rFonts w:ascii="Times New Roman" w:hAnsi="Times New Roman" w:cs="Times New Roman"/>
          <w:sz w:val="24"/>
          <w:szCs w:val="24"/>
        </w:rPr>
        <w:t xml:space="preserve"> were </w:t>
      </w:r>
      <w:r w:rsidR="00F41656" w:rsidRPr="00D146F4">
        <w:rPr>
          <w:rFonts w:ascii="Times New Roman" w:hAnsi="Times New Roman" w:cs="Times New Roman"/>
          <w:sz w:val="24"/>
          <w:szCs w:val="24"/>
        </w:rPr>
        <w:t>fit</w:t>
      </w:r>
      <w:r w:rsidRPr="00D146F4">
        <w:rPr>
          <w:rFonts w:ascii="Times New Roman" w:hAnsi="Times New Roman" w:cs="Times New Roman"/>
          <w:sz w:val="24"/>
          <w:szCs w:val="24"/>
        </w:rPr>
        <w:t>ted</w:t>
      </w:r>
      <w:r w:rsidR="00D42812" w:rsidRPr="00D146F4">
        <w:rPr>
          <w:rFonts w:ascii="Times New Roman" w:hAnsi="Times New Roman" w:cs="Times New Roman"/>
          <w:sz w:val="24"/>
          <w:szCs w:val="24"/>
        </w:rPr>
        <w:t xml:space="preserve"> with an additional tag </w:t>
      </w:r>
      <w:r w:rsidR="00F41656" w:rsidRPr="00D146F4">
        <w:rPr>
          <w:rFonts w:ascii="Times New Roman" w:hAnsi="Times New Roman" w:cs="Times New Roman"/>
          <w:sz w:val="24"/>
          <w:szCs w:val="24"/>
        </w:rPr>
        <w:t>and released again</w:t>
      </w:r>
      <w:r w:rsidR="00D42812" w:rsidRPr="00D146F4">
        <w:rPr>
          <w:rFonts w:ascii="Times New Roman" w:hAnsi="Times New Roman" w:cs="Times New Roman"/>
          <w:sz w:val="24"/>
          <w:szCs w:val="24"/>
        </w:rPr>
        <w:t xml:space="preserve">. </w:t>
      </w:r>
    </w:p>
    <w:p w14:paraId="16A776FC" w14:textId="0D23D42D" w:rsidR="00D42812" w:rsidRPr="00D146F4" w:rsidRDefault="00B3312C" w:rsidP="00D02B31">
      <w:pPr>
        <w:keepNext/>
        <w:spacing w:before="240"/>
        <w:jc w:val="both"/>
        <w:rPr>
          <w:rFonts w:ascii="Times New Roman" w:hAnsi="Times New Roman" w:cs="Times New Roman"/>
          <w:i/>
          <w:sz w:val="24"/>
          <w:szCs w:val="24"/>
        </w:rPr>
      </w:pPr>
      <w:r w:rsidRPr="00D146F4">
        <w:rPr>
          <w:rFonts w:ascii="Times New Roman" w:hAnsi="Times New Roman" w:cs="Times New Roman"/>
          <w:i/>
          <w:sz w:val="24"/>
          <w:szCs w:val="24"/>
        </w:rPr>
        <w:t xml:space="preserve">2.2 </w:t>
      </w:r>
      <w:r w:rsidR="00D42812" w:rsidRPr="00D146F4">
        <w:rPr>
          <w:rFonts w:ascii="Times New Roman" w:hAnsi="Times New Roman" w:cs="Times New Roman"/>
          <w:i/>
          <w:sz w:val="24"/>
          <w:szCs w:val="24"/>
        </w:rPr>
        <w:t xml:space="preserve">Tagging </w:t>
      </w:r>
      <w:r w:rsidR="008978D0">
        <w:rPr>
          <w:rFonts w:ascii="Times New Roman" w:hAnsi="Times New Roman" w:cs="Times New Roman"/>
          <w:i/>
          <w:sz w:val="24"/>
          <w:szCs w:val="24"/>
        </w:rPr>
        <w:t>d</w:t>
      </w:r>
      <w:r w:rsidR="00D42812" w:rsidRPr="00D146F4">
        <w:rPr>
          <w:rFonts w:ascii="Times New Roman" w:hAnsi="Times New Roman" w:cs="Times New Roman"/>
          <w:i/>
          <w:sz w:val="24"/>
          <w:szCs w:val="24"/>
        </w:rPr>
        <w:t xml:space="preserve">ata </w:t>
      </w:r>
      <w:r w:rsidR="008978D0">
        <w:rPr>
          <w:rFonts w:ascii="Times New Roman" w:hAnsi="Times New Roman" w:cs="Times New Roman"/>
          <w:i/>
          <w:sz w:val="24"/>
          <w:szCs w:val="24"/>
        </w:rPr>
        <w:t>m</w:t>
      </w:r>
      <w:r w:rsidR="00D42812" w:rsidRPr="00D146F4">
        <w:rPr>
          <w:rFonts w:ascii="Times New Roman" w:hAnsi="Times New Roman" w:cs="Times New Roman"/>
          <w:i/>
          <w:sz w:val="24"/>
          <w:szCs w:val="24"/>
        </w:rPr>
        <w:t>anagement</w:t>
      </w:r>
    </w:p>
    <w:p w14:paraId="318C5A45" w14:textId="1CA85D46" w:rsidR="00D42812" w:rsidRPr="00D146F4" w:rsidRDefault="00D42812" w:rsidP="00D146F4">
      <w:pPr>
        <w:jc w:val="both"/>
        <w:rPr>
          <w:rFonts w:ascii="Times New Roman" w:hAnsi="Times New Roman" w:cs="Times New Roman"/>
          <w:sz w:val="24"/>
          <w:szCs w:val="24"/>
        </w:rPr>
      </w:pPr>
      <w:r w:rsidRPr="00D146F4">
        <w:rPr>
          <w:rFonts w:ascii="Times New Roman" w:hAnsi="Times New Roman" w:cs="Times New Roman"/>
          <w:sz w:val="24"/>
          <w:szCs w:val="24"/>
        </w:rPr>
        <w:t xml:space="preserve">The data collected by </w:t>
      </w:r>
      <w:r w:rsidR="008978D0">
        <w:rPr>
          <w:rFonts w:ascii="Times New Roman" w:hAnsi="Times New Roman" w:cs="Times New Roman"/>
          <w:sz w:val="24"/>
          <w:szCs w:val="24"/>
        </w:rPr>
        <w:t xml:space="preserve">the </w:t>
      </w:r>
      <w:r w:rsidRPr="00D146F4">
        <w:rPr>
          <w:rFonts w:ascii="Times New Roman" w:hAnsi="Times New Roman" w:cs="Times New Roman"/>
          <w:sz w:val="24"/>
          <w:szCs w:val="24"/>
        </w:rPr>
        <w:t>OTP w</w:t>
      </w:r>
      <w:r w:rsidR="008978D0">
        <w:rPr>
          <w:rFonts w:ascii="Times New Roman" w:hAnsi="Times New Roman" w:cs="Times New Roman"/>
          <w:sz w:val="24"/>
          <w:szCs w:val="24"/>
        </w:rPr>
        <w:t>ere</w:t>
      </w:r>
      <w:r w:rsidRPr="00D146F4">
        <w:rPr>
          <w:rFonts w:ascii="Times New Roman" w:hAnsi="Times New Roman" w:cs="Times New Roman"/>
          <w:sz w:val="24"/>
          <w:szCs w:val="24"/>
        </w:rPr>
        <w:t xml:space="preserve"> entered into a</w:t>
      </w:r>
      <w:r w:rsidR="00196AB4"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spreadsheet </w:t>
      </w:r>
      <w:r w:rsidR="00062108" w:rsidRPr="00D146F4">
        <w:rPr>
          <w:rFonts w:ascii="Times New Roman" w:hAnsi="Times New Roman" w:cs="Times New Roman"/>
          <w:sz w:val="24"/>
          <w:szCs w:val="24"/>
        </w:rPr>
        <w:t xml:space="preserve">and </w:t>
      </w:r>
      <w:r w:rsidRPr="00D146F4">
        <w:rPr>
          <w:rFonts w:ascii="Times New Roman" w:hAnsi="Times New Roman" w:cs="Times New Roman"/>
          <w:sz w:val="24"/>
          <w:szCs w:val="24"/>
        </w:rPr>
        <w:t xml:space="preserve">subsequent analysis </w:t>
      </w:r>
      <w:r w:rsidR="00062108" w:rsidRPr="00D146F4">
        <w:rPr>
          <w:rFonts w:ascii="Times New Roman" w:hAnsi="Times New Roman" w:cs="Times New Roman"/>
          <w:sz w:val="24"/>
          <w:szCs w:val="24"/>
        </w:rPr>
        <w:t xml:space="preserve">was </w:t>
      </w:r>
      <w:r w:rsidRPr="00D146F4">
        <w:rPr>
          <w:rFonts w:ascii="Times New Roman" w:hAnsi="Times New Roman" w:cs="Times New Roman"/>
          <w:sz w:val="24"/>
          <w:szCs w:val="24"/>
        </w:rPr>
        <w:t xml:space="preserve">performed </w:t>
      </w:r>
      <w:r w:rsidR="00196AB4" w:rsidRPr="00D146F4">
        <w:rPr>
          <w:rFonts w:ascii="Times New Roman" w:hAnsi="Times New Roman" w:cs="Times New Roman"/>
          <w:sz w:val="24"/>
          <w:szCs w:val="24"/>
        </w:rPr>
        <w:t>using</w:t>
      </w:r>
      <w:r w:rsidRPr="00D146F4">
        <w:rPr>
          <w:rFonts w:ascii="Times New Roman" w:hAnsi="Times New Roman" w:cs="Times New Roman"/>
          <w:sz w:val="24"/>
          <w:szCs w:val="24"/>
        </w:rPr>
        <w:t xml:space="preserve"> R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(R Core Team, 2014)</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the Bayesian statistical software JAGS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{"citationItems":[{"id":"ITEM-1","itemData":{"abstract":"JAGS is a program for Bayesian Graphical modelling which aims for compatibility with classic BUGS. The program could eventually be developed as an R package. This article explains the motivations for this program, briefly describes the architecture and then discusses some ideas for a vectorized form of the BUGS language. 1","author":[{"dropping-particle":"","family":"Plummer","given":"M.","non-dropping-particle":"","parse-names":false,"suffix":""}],"container-title":"Proceedings of the 3rd international workshop on distributed statistical computing. Vol. 124.","id":"ITEM-1","issued":{"date-parts":[["2003"]]},"title":"JAGS: A program for analysis of Bayesian graphical models using Gibbs sampling. In Proceedings of the 3rd international workshop on distributed statistical computing","type":"paper-conference"},"uris":["http://www.mendeley.com/documents/?uuid=82d17af9-2e9d-4932-86c2-bab9fea2ec5a"]}],"mendeley":{"formattedCitation":"(Plummer, 2003)","plainTextFormattedCitation":"(Plummer, 2003)","previouslyFormattedCitation":"(Plummer, 2003)"},"properties":{"noteIndex":0},"schema":"https://github.com/citation-style-language/schema/raw/master/csl-citation.json"}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(Plummer, 2003)</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and the R package R2Jags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{"citationItems":[{"id":"ITEM-1","itemData":{"abstract":"Yu-Sung Su and Masanao Yajima, (2013). R2jags: A Package for Running jags from R. R package version 0.03-11.","author":[{"dropping-particle":"","family":"Su","given":"YS","non-dropping-particle":"","parse-names":false,"suffix":""},{"dropping-particle":"","family":"Yajima","given":"Masanao","non-dropping-particle":"","parse-names":false,"suffix":""}],"id":"ITEM-1","issued":{"date-parts":[["2012"]]},"title":"R2jags: A Package for Running JAGS from R","type":"article"},"uris":["http://www.mendeley.com/documents/?uuid=505dd24d-2d00-4d90-aef0-f1f419b8f16b"]}],"mendeley":{"formattedCitation":"(Su and Yajima, 2012)","plainTextFormattedCitation":"(Su and Yajima, 2012)","previouslyFormattedCitation":"(Su and Yajima, 2012)"},"properties":{"noteIndex":0},"schema":"https://github.com/citation-style-language/schema/raw/master/csl-citation.json"}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(Su and Yajima, 2012)</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r w:rsidR="00062108" w:rsidRPr="00D146F4">
        <w:rPr>
          <w:rFonts w:ascii="Times New Roman" w:hAnsi="Times New Roman" w:cs="Times New Roman"/>
          <w:sz w:val="24"/>
          <w:szCs w:val="24"/>
        </w:rPr>
        <w:t>The dataset was filtered to remove records of individuals that were never recaptured, individuals for which the tagging date, recapture date,</w:t>
      </w:r>
      <w:r w:rsidR="0042228B" w:rsidRPr="00D146F4">
        <w:rPr>
          <w:rFonts w:ascii="Times New Roman" w:hAnsi="Times New Roman" w:cs="Times New Roman"/>
          <w:sz w:val="24"/>
          <w:szCs w:val="24"/>
        </w:rPr>
        <w:t xml:space="preserve"> or t</w:t>
      </w:r>
      <w:r w:rsidR="00062108" w:rsidRPr="00D146F4">
        <w:rPr>
          <w:rFonts w:ascii="Times New Roman" w:hAnsi="Times New Roman" w:cs="Times New Roman"/>
          <w:sz w:val="24"/>
          <w:szCs w:val="24"/>
        </w:rPr>
        <w:t xml:space="preserve">ag ID was </w:t>
      </w:r>
      <w:r w:rsidR="0042228B" w:rsidRPr="00D146F4">
        <w:rPr>
          <w:rFonts w:ascii="Times New Roman" w:hAnsi="Times New Roman" w:cs="Times New Roman"/>
          <w:sz w:val="24"/>
          <w:szCs w:val="24"/>
        </w:rPr>
        <w:t xml:space="preserve">not </w:t>
      </w:r>
      <w:r w:rsidR="00062108" w:rsidRPr="00D146F4">
        <w:rPr>
          <w:rFonts w:ascii="Times New Roman" w:hAnsi="Times New Roman" w:cs="Times New Roman"/>
          <w:sz w:val="24"/>
          <w:szCs w:val="24"/>
        </w:rPr>
        <w:t>recorded, and individuals that</w:t>
      </w:r>
      <w:r w:rsidRPr="00D146F4">
        <w:rPr>
          <w:rFonts w:ascii="Times New Roman" w:hAnsi="Times New Roman" w:cs="Times New Roman"/>
          <w:sz w:val="24"/>
          <w:szCs w:val="24"/>
        </w:rPr>
        <w:t xml:space="preserve"> were not the species of interest. Fork lengths for the remaining fish recorded at tagging and recapture were linearly transformed from inches to centimeters prior to model fitting</w:t>
      </w:r>
      <w:r w:rsidR="004D104A" w:rsidRPr="00D146F4">
        <w:rPr>
          <w:rFonts w:ascii="Times New Roman" w:hAnsi="Times New Roman" w:cs="Times New Roman"/>
          <w:sz w:val="24"/>
          <w:szCs w:val="24"/>
        </w:rPr>
        <w:t xml:space="preserve"> for consistency with growth parameters estimated elsewhere</w:t>
      </w:r>
      <w:r w:rsidRPr="00D146F4">
        <w:rPr>
          <w:rFonts w:ascii="Times New Roman" w:hAnsi="Times New Roman" w:cs="Times New Roman"/>
          <w:sz w:val="24"/>
          <w:szCs w:val="24"/>
        </w:rPr>
        <w:t xml:space="preserve">. </w:t>
      </w:r>
      <w:r w:rsidR="004D104A" w:rsidRPr="00D146F4">
        <w:rPr>
          <w:rFonts w:ascii="Times New Roman" w:hAnsi="Times New Roman" w:cs="Times New Roman"/>
          <w:sz w:val="24"/>
          <w:szCs w:val="24"/>
        </w:rPr>
        <w:lastRenderedPageBreak/>
        <w:t>Incremental</w:t>
      </w:r>
      <w:r w:rsidRPr="00D146F4">
        <w:rPr>
          <w:rFonts w:ascii="Times New Roman" w:hAnsi="Times New Roman" w:cs="Times New Roman"/>
          <w:sz w:val="24"/>
          <w:szCs w:val="24"/>
        </w:rPr>
        <w:t xml:space="preserve"> 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Pr="00D146F4">
        <w:rPr>
          <w:rFonts w:ascii="Times New Roman" w:hAnsi="Times New Roman" w:cs="Times New Roman"/>
          <w:sz w:val="24"/>
          <w:szCs w:val="24"/>
        </w:rPr>
        <w:t xml:space="preserve">) </w:t>
      </w:r>
      <w:r w:rsidRPr="00D146F4">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Pr="00D146F4">
        <w:rPr>
          <w:rFonts w:ascii="Times New Roman" w:hAnsi="Times New Roman" w:cs="Times New Roman"/>
          <w:bCs/>
          <w:sz w:val="24"/>
          <w:szCs w:val="24"/>
        </w:rPr>
        <w:t xml:space="preserve">) were calculated for each fish. </w:t>
      </w:r>
      <w:r w:rsidR="00062108" w:rsidRPr="00D146F4">
        <w:rPr>
          <w:rFonts w:ascii="Times New Roman" w:hAnsi="Times New Roman" w:cs="Times New Roman"/>
          <w:bCs/>
          <w:sz w:val="24"/>
          <w:szCs w:val="24"/>
        </w:rPr>
        <w:t>When</w:t>
      </w:r>
      <w:r w:rsidRPr="00D146F4">
        <w:rPr>
          <w:rFonts w:ascii="Times New Roman" w:hAnsi="Times New Roman" w:cs="Times New Roman"/>
          <w:bCs/>
          <w:sz w:val="24"/>
          <w:szCs w:val="24"/>
        </w:rPr>
        <w:t xml:space="preserve"> individual</w:t>
      </w:r>
      <w:r w:rsidR="00062108" w:rsidRPr="00D146F4">
        <w:rPr>
          <w:rFonts w:ascii="Times New Roman" w:hAnsi="Times New Roman" w:cs="Times New Roman"/>
          <w:bCs/>
          <w:sz w:val="24"/>
          <w:szCs w:val="24"/>
        </w:rPr>
        <w:t>s</w:t>
      </w:r>
      <w:r w:rsidRPr="00D146F4">
        <w:rPr>
          <w:rFonts w:ascii="Times New Roman" w:hAnsi="Times New Roman" w:cs="Times New Roman"/>
          <w:bCs/>
          <w:sz w:val="24"/>
          <w:szCs w:val="24"/>
        </w:rPr>
        <w:t xml:space="preserve"> </w:t>
      </w:r>
      <w:r w:rsidR="00062108" w:rsidRPr="00D146F4">
        <w:rPr>
          <w:rFonts w:ascii="Times New Roman" w:hAnsi="Times New Roman" w:cs="Times New Roman"/>
          <w:bCs/>
          <w:sz w:val="24"/>
          <w:szCs w:val="24"/>
        </w:rPr>
        <w:t xml:space="preserve">were </w:t>
      </w:r>
      <w:r w:rsidRPr="00D146F4">
        <w:rPr>
          <w:rFonts w:ascii="Times New Roman" w:hAnsi="Times New Roman" w:cs="Times New Roman"/>
          <w:bCs/>
          <w:sz w:val="24"/>
          <w:szCs w:val="24"/>
        </w:rPr>
        <w:t xml:space="preserve">recaptured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Pr="00D146F4">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Pr="00D146F4">
        <w:rPr>
          <w:rFonts w:ascii="Times New Roman" w:hAnsi="Times New Roman" w:cs="Times New Roman"/>
          <w:bCs/>
          <w:sz w:val="24"/>
          <w:szCs w:val="24"/>
        </w:rPr>
        <w:t xml:space="preserve"> were only calculated between the first marking event and the </w:t>
      </w:r>
      <w:r w:rsidR="0067475C" w:rsidRPr="00D146F4">
        <w:rPr>
          <w:rFonts w:ascii="Times New Roman" w:hAnsi="Times New Roman" w:cs="Times New Roman"/>
          <w:bCs/>
          <w:sz w:val="24"/>
          <w:szCs w:val="24"/>
        </w:rPr>
        <w:t>final</w:t>
      </w:r>
      <w:r w:rsidRPr="00D146F4">
        <w:rPr>
          <w:rFonts w:ascii="Times New Roman" w:hAnsi="Times New Roman" w:cs="Times New Roman"/>
          <w:bCs/>
          <w:sz w:val="24"/>
          <w:szCs w:val="24"/>
        </w:rPr>
        <w:t xml:space="preserve"> recapture so as to not violate </w:t>
      </w:r>
      <w:r w:rsidR="00062108" w:rsidRPr="00D146F4">
        <w:rPr>
          <w:rFonts w:ascii="Times New Roman" w:hAnsi="Times New Roman" w:cs="Times New Roman"/>
          <w:bCs/>
          <w:sz w:val="24"/>
          <w:szCs w:val="24"/>
        </w:rPr>
        <w:t xml:space="preserve">model </w:t>
      </w:r>
      <w:r w:rsidRPr="00D146F4">
        <w:rPr>
          <w:rFonts w:ascii="Times New Roman" w:hAnsi="Times New Roman" w:cs="Times New Roman"/>
          <w:bCs/>
          <w:sz w:val="24"/>
          <w:szCs w:val="24"/>
        </w:rPr>
        <w:t>assumptions of independence</w:t>
      </w:r>
      <w:r w:rsidRPr="00D146F4">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Pr="00D146F4">
        <w:rPr>
          <w:rFonts w:ascii="Times New Roman" w:hAnsi="Times New Roman" w:cs="Times New Roman"/>
          <w:bCs/>
          <w:sz w:val="24"/>
          <w:szCs w:val="24"/>
        </w:rPr>
        <w:t xml:space="preserve"> less than 60 days </w:t>
      </w:r>
      <w:r w:rsidRPr="00D146F4">
        <w:rPr>
          <w:rFonts w:ascii="Times New Roman" w:hAnsi="Times New Roman" w:cs="Times New Roman"/>
          <w:sz w:val="24"/>
          <w:szCs w:val="24"/>
        </w:rPr>
        <w:t xml:space="preserve">were excluded from the dataset. </w:t>
      </w:r>
    </w:p>
    <w:p w14:paraId="0C83B0EF" w14:textId="74FA756A" w:rsidR="00D42812" w:rsidRPr="00D146F4" w:rsidRDefault="00B3312C" w:rsidP="00D02B31">
      <w:pPr>
        <w:keepNext/>
        <w:spacing w:before="240"/>
        <w:jc w:val="both"/>
        <w:rPr>
          <w:rFonts w:ascii="Times New Roman" w:hAnsi="Times New Roman" w:cs="Times New Roman"/>
          <w:i/>
          <w:sz w:val="24"/>
          <w:szCs w:val="24"/>
        </w:rPr>
      </w:pPr>
      <w:r w:rsidRPr="00D146F4">
        <w:rPr>
          <w:rFonts w:ascii="Times New Roman" w:hAnsi="Times New Roman" w:cs="Times New Roman"/>
          <w:i/>
          <w:sz w:val="24"/>
          <w:szCs w:val="24"/>
        </w:rPr>
        <w:t xml:space="preserve">2.3 </w:t>
      </w:r>
      <w:r w:rsidR="00D42812" w:rsidRPr="00D146F4">
        <w:rPr>
          <w:rFonts w:ascii="Times New Roman" w:hAnsi="Times New Roman" w:cs="Times New Roman"/>
          <w:i/>
          <w:sz w:val="24"/>
          <w:szCs w:val="24"/>
        </w:rPr>
        <w:t xml:space="preserve">Parameter </w:t>
      </w:r>
      <w:r w:rsidR="008978D0">
        <w:rPr>
          <w:rFonts w:ascii="Times New Roman" w:hAnsi="Times New Roman" w:cs="Times New Roman"/>
          <w:i/>
          <w:sz w:val="24"/>
          <w:szCs w:val="24"/>
        </w:rPr>
        <w:t>e</w:t>
      </w:r>
      <w:r w:rsidR="00D42812" w:rsidRPr="00D146F4">
        <w:rPr>
          <w:rFonts w:ascii="Times New Roman" w:hAnsi="Times New Roman" w:cs="Times New Roman"/>
          <w:i/>
          <w:sz w:val="24"/>
          <w:szCs w:val="24"/>
        </w:rPr>
        <w:t xml:space="preserve">stimation from </w:t>
      </w:r>
      <w:r w:rsidR="008978D0">
        <w:rPr>
          <w:rFonts w:ascii="Times New Roman" w:hAnsi="Times New Roman" w:cs="Times New Roman"/>
          <w:i/>
          <w:sz w:val="24"/>
          <w:szCs w:val="24"/>
        </w:rPr>
        <w:t>t</w:t>
      </w:r>
      <w:r w:rsidR="00D42812" w:rsidRPr="00D146F4">
        <w:rPr>
          <w:rFonts w:ascii="Times New Roman" w:hAnsi="Times New Roman" w:cs="Times New Roman"/>
          <w:i/>
          <w:sz w:val="24"/>
          <w:szCs w:val="24"/>
        </w:rPr>
        <w:t xml:space="preserve">agging </w:t>
      </w:r>
      <w:r w:rsidR="008978D0">
        <w:rPr>
          <w:rFonts w:ascii="Times New Roman" w:hAnsi="Times New Roman" w:cs="Times New Roman"/>
          <w:i/>
          <w:sz w:val="24"/>
          <w:szCs w:val="24"/>
        </w:rPr>
        <w:t>d</w:t>
      </w:r>
      <w:r w:rsidR="00D42812" w:rsidRPr="00D146F4">
        <w:rPr>
          <w:rFonts w:ascii="Times New Roman" w:hAnsi="Times New Roman" w:cs="Times New Roman"/>
          <w:i/>
          <w:sz w:val="24"/>
          <w:szCs w:val="24"/>
        </w:rPr>
        <w:t xml:space="preserve">ata: Bayesian </w:t>
      </w:r>
      <w:r w:rsidR="008978D0">
        <w:rPr>
          <w:rFonts w:ascii="Times New Roman" w:hAnsi="Times New Roman" w:cs="Times New Roman"/>
          <w:i/>
          <w:sz w:val="24"/>
          <w:szCs w:val="24"/>
        </w:rPr>
        <w:t>a</w:t>
      </w:r>
      <w:r w:rsidR="00D42812" w:rsidRPr="00D146F4">
        <w:rPr>
          <w:rFonts w:ascii="Times New Roman" w:hAnsi="Times New Roman" w:cs="Times New Roman"/>
          <w:i/>
          <w:sz w:val="24"/>
          <w:szCs w:val="24"/>
        </w:rPr>
        <w:t xml:space="preserve">pproach </w:t>
      </w:r>
    </w:p>
    <w:p w14:paraId="332782FD" w14:textId="0DAA7348" w:rsidR="00D42812" w:rsidRPr="00D146F4" w:rsidRDefault="00D42812" w:rsidP="00D146F4">
      <w:pPr>
        <w:jc w:val="both"/>
        <w:rPr>
          <w:rFonts w:ascii="Times New Roman" w:hAnsi="Times New Roman" w:cs="Times New Roman"/>
          <w:sz w:val="24"/>
          <w:szCs w:val="24"/>
        </w:rPr>
      </w:pPr>
      <w:r w:rsidRPr="00D146F4">
        <w:rPr>
          <w:rFonts w:ascii="Times New Roman" w:hAnsi="Times New Roman" w:cs="Times New Roman"/>
          <w:sz w:val="24"/>
          <w:szCs w:val="24"/>
        </w:rPr>
        <w:t xml:space="preserve">Growth parameters were estimated for the </w:t>
      </w:r>
      <w:r w:rsidRPr="00D146F4">
        <w:rPr>
          <w:rFonts w:ascii="Times New Roman" w:hAnsi="Times New Roman" w:cs="Times New Roman"/>
          <w:i/>
          <w:sz w:val="24"/>
          <w:szCs w:val="24"/>
        </w:rPr>
        <w:t xml:space="preserve">P. filamentosus </w:t>
      </w:r>
      <w:r w:rsidRPr="00D146F4">
        <w:rPr>
          <w:rFonts w:ascii="Times New Roman" w:hAnsi="Times New Roman" w:cs="Times New Roman"/>
          <w:sz w:val="24"/>
          <w:szCs w:val="24"/>
        </w:rPr>
        <w:t xml:space="preserve">tagging data following the Bayesian methodology of Zhang et al. (2009). This approach uses a Fabens version of the </w:t>
      </w:r>
      <w:r w:rsidR="00E74479" w:rsidRPr="00D146F4">
        <w:rPr>
          <w:rFonts w:ascii="Times New Roman" w:hAnsi="Times New Roman" w:cs="Times New Roman"/>
          <w:sz w:val="24"/>
          <w:szCs w:val="24"/>
        </w:rPr>
        <w:t>VBGF</w:t>
      </w:r>
      <w:r w:rsidRPr="00D146F4">
        <w:rPr>
          <w:rFonts w:ascii="Times New Roman" w:hAnsi="Times New Roman" w:cs="Times New Roman"/>
          <w:sz w:val="24"/>
          <w:szCs w:val="24"/>
        </w:rPr>
        <w:t xml:space="preserve"> but allows the parameters to vary among individuals. Hence the </w:t>
      </w:r>
      <w:r w:rsidR="00560D37" w:rsidRPr="00D146F4">
        <w:rPr>
          <w:rFonts w:ascii="Times New Roman" w:hAnsi="Times New Roman" w:cs="Times New Roman"/>
          <w:sz w:val="24"/>
          <w:szCs w:val="24"/>
        </w:rPr>
        <w:t xml:space="preserve">predicted </w:t>
      </w:r>
      <w:r w:rsidRPr="00D146F4">
        <w:rPr>
          <w:rFonts w:ascii="Times New Roman" w:hAnsi="Times New Roman" w:cs="Times New Roman"/>
          <w:sz w:val="24"/>
          <w:szCs w:val="24"/>
        </w:rPr>
        <w:t xml:space="preserve">length </w:t>
      </w:r>
      <w:r w:rsidR="00560D37" w:rsidRPr="00D146F4">
        <w:rPr>
          <w:rFonts w:ascii="Times New Roman" w:hAnsi="Times New Roman" w:cs="Times New Roman"/>
          <w:sz w:val="24"/>
          <w:szCs w:val="24"/>
        </w:rPr>
        <w:t>of a</w:t>
      </w:r>
      <w:r w:rsidRPr="00D146F4">
        <w:rPr>
          <w:rFonts w:ascii="Times New Roman" w:hAnsi="Times New Roman" w:cs="Times New Roman"/>
          <w:sz w:val="24"/>
          <w:szCs w:val="24"/>
        </w:rPr>
        <w:t xml:space="preserve"> </w:t>
      </w:r>
      <w:r w:rsidR="00560D37" w:rsidRPr="00D146F4">
        <w:rPr>
          <w:rFonts w:ascii="Times New Roman" w:hAnsi="Times New Roman" w:cs="Times New Roman"/>
          <w:sz w:val="24"/>
          <w:szCs w:val="24"/>
        </w:rPr>
        <w:t>captured individual</w:t>
      </w:r>
      <w:r w:rsidRPr="00D146F4">
        <w:rPr>
          <w:rFonts w:ascii="Times New Roman" w:hAnsi="Times New Roman" w:cs="Times New Roman"/>
          <w:sz w:val="24"/>
          <w:szCs w:val="24"/>
        </w:rPr>
        <w:t xml:space="preserve"> is expressed as:</w:t>
      </w:r>
    </w:p>
    <w:p w14:paraId="2C0E32E4" w14:textId="6CE93095" w:rsidR="00EC5C67" w:rsidRDefault="00D42812" w:rsidP="00D02B31">
      <w:pPr>
        <w:spacing w:before="120" w:after="120"/>
        <w:jc w:val="right"/>
        <w:rPr>
          <w:rFonts w:ascii="Times New Roman"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up>
        </m:sSup>
        <m:r>
          <w:rPr>
            <w:rFonts w:ascii="Cambria Math" w:hAnsi="Cambria Math" w:cs="Times New Roman"/>
            <w:sz w:val="24"/>
            <w:szCs w:val="24"/>
          </w:rPr>
          <m:t>)</m:t>
        </m:r>
      </m:oMath>
      <w:r w:rsidR="00EC5C67">
        <w:rPr>
          <w:rFonts w:ascii="Times New Roman" w:hAnsi="Times New Roman" w:cs="Times New Roman"/>
          <w:sz w:val="24"/>
          <w:szCs w:val="24"/>
        </w:rPr>
        <w:tab/>
      </w:r>
      <w:r w:rsidR="00EC5C67">
        <w:rPr>
          <w:rFonts w:ascii="Times New Roman" w:hAnsi="Times New Roman" w:cs="Times New Roman"/>
          <w:sz w:val="24"/>
          <w:szCs w:val="24"/>
        </w:rPr>
        <w:tab/>
      </w:r>
      <w:r w:rsidR="00EC5C67">
        <w:rPr>
          <w:rFonts w:ascii="Times New Roman" w:hAnsi="Times New Roman" w:cs="Times New Roman"/>
          <w:sz w:val="24"/>
          <w:szCs w:val="24"/>
        </w:rPr>
        <w:tab/>
      </w:r>
      <w:r w:rsidR="00EC5C67">
        <w:rPr>
          <w:rFonts w:ascii="Times New Roman" w:hAnsi="Times New Roman" w:cs="Times New Roman"/>
          <w:sz w:val="24"/>
          <w:szCs w:val="24"/>
        </w:rPr>
        <w:tab/>
        <w:t>(1)</w:t>
      </w:r>
    </w:p>
    <w:p w14:paraId="5507C8E6" w14:textId="234F3033" w:rsidR="00D42812" w:rsidRPr="00D146F4" w:rsidRDefault="00D42812" w:rsidP="00D146F4">
      <w:pPr>
        <w:jc w:val="both"/>
        <w:rPr>
          <w:rFonts w:ascii="Times New Roman" w:hAnsi="Times New Roman" w:cs="Times New Roman"/>
          <w:sz w:val="24"/>
          <w:szCs w:val="24"/>
        </w:rPr>
      </w:pPr>
      <w:r w:rsidRPr="00D146F4">
        <w:rPr>
          <w:rFonts w:ascii="Times New Roman" w:hAnsi="Times New Roman" w:cs="Times New Roman"/>
          <w:sz w:val="24"/>
          <w:szCs w:val="24"/>
        </w:rPr>
        <w:t xml:space="preserve">This </w:t>
      </w:r>
      <w:r w:rsidR="00EC5C67">
        <w:rPr>
          <w:rFonts w:ascii="Times New Roman" w:hAnsi="Times New Roman" w:cs="Times New Roman"/>
          <w:sz w:val="24"/>
          <w:szCs w:val="24"/>
        </w:rPr>
        <w:t xml:space="preserve">equation </w:t>
      </w:r>
      <w:r w:rsidRPr="00D146F4">
        <w:rPr>
          <w:rFonts w:ascii="Times New Roman" w:hAnsi="Times New Roman" w:cs="Times New Roman"/>
          <w:sz w:val="24"/>
          <w:szCs w:val="24"/>
        </w:rPr>
        <w:t xml:space="preserve">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D146F4">
        <w:rPr>
          <w:rFonts w:ascii="Times New Roman" w:hAnsi="Times New Roman" w:cs="Times New Roman"/>
          <w:sz w:val="24"/>
          <w:szCs w:val="24"/>
        </w:rPr>
        <w:t xml:space="preserve"> is the length of individual </w:t>
      </w:r>
      <w:proofErr w:type="spellStart"/>
      <w:r w:rsidRPr="00D146F4">
        <w:rPr>
          <w:rFonts w:ascii="Times New Roman" w:hAnsi="Times New Roman" w:cs="Times New Roman"/>
          <w:i/>
          <w:sz w:val="24"/>
          <w:szCs w:val="24"/>
        </w:rPr>
        <w:t>i</w:t>
      </w:r>
      <w:proofErr w:type="spellEnd"/>
      <w:r w:rsidRPr="00D146F4">
        <w:rPr>
          <w:rFonts w:ascii="Times New Roman" w:hAnsi="Times New Roman" w:cs="Times New Roman"/>
          <w:sz w:val="24"/>
          <w:szCs w:val="24"/>
        </w:rPr>
        <w:t xml:space="preserve"> </w:t>
      </w:r>
      <w:r w:rsidR="00CA2B08" w:rsidRPr="00D146F4">
        <w:rPr>
          <w:rFonts w:ascii="Times New Roman" w:hAnsi="Times New Roman" w:cs="Times New Roman"/>
          <w:sz w:val="24"/>
          <w:szCs w:val="24"/>
        </w:rPr>
        <w:t>when the</w:t>
      </w:r>
      <w:r w:rsidR="00196AB4" w:rsidRPr="00D146F4">
        <w:rPr>
          <w:rFonts w:ascii="Times New Roman" w:hAnsi="Times New Roman" w:cs="Times New Roman"/>
          <w:sz w:val="24"/>
          <w:szCs w:val="24"/>
        </w:rPr>
        <w:t xml:space="preserve"> individual is captured</w:t>
      </w:r>
      <w:r w:rsidR="00062108" w:rsidRPr="00D146F4">
        <w:rPr>
          <w:rFonts w:ascii="Times New Roman" w:hAnsi="Times New Roman" w:cs="Times New Roman"/>
          <w:sz w:val="24"/>
          <w:szCs w:val="24"/>
        </w:rPr>
        <w:t xml:space="preserve"> (that is, when an individual is initially captured and marked and again during the final recapture event)</w:t>
      </w:r>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D146F4">
        <w:rPr>
          <w:rFonts w:ascii="Times New Roman" w:hAnsi="Times New Roman" w:cs="Times New Roman"/>
          <w:sz w:val="24"/>
          <w:szCs w:val="24"/>
        </w:rPr>
        <w:t xml:space="preserve"> is the time-at-liberty</w:t>
      </w:r>
      <w:r w:rsidR="00CA2B08" w:rsidRPr="00D146F4">
        <w:rPr>
          <w:rFonts w:ascii="Times New Roman" w:hAnsi="Times New Roman" w:cs="Times New Roman"/>
          <w:sz w:val="24"/>
          <w:szCs w:val="24"/>
        </w:rPr>
        <w:t xml:space="preserve"> (time between initial capture and the last recapture)</w:t>
      </w:r>
      <w:r w:rsidRPr="00D146F4">
        <w:rPr>
          <w:rFonts w:ascii="Times New Roman" w:hAnsi="Times New Roman" w:cs="Times New Roman"/>
          <w:sz w:val="24"/>
          <w:szCs w:val="24"/>
        </w:rPr>
        <w:t xml:space="preserve"> for</w:t>
      </w:r>
      <w:r w:rsidR="00062108" w:rsidRPr="00D146F4">
        <w:rPr>
          <w:rFonts w:ascii="Times New Roman" w:hAnsi="Times New Roman" w:cs="Times New Roman"/>
          <w:sz w:val="24"/>
          <w:szCs w:val="24"/>
        </w:rPr>
        <w:t xml:space="preserve"> the </w:t>
      </w:r>
      <w:proofErr w:type="spellStart"/>
      <w:r w:rsidR="00062108" w:rsidRPr="00D146F4">
        <w:rPr>
          <w:rFonts w:ascii="Times New Roman" w:hAnsi="Times New Roman" w:cs="Times New Roman"/>
          <w:i/>
          <w:sz w:val="24"/>
          <w:szCs w:val="24"/>
        </w:rPr>
        <w:t>ith</w:t>
      </w:r>
      <w:proofErr w:type="spellEnd"/>
      <w:r w:rsidRPr="00D146F4">
        <w:rPr>
          <w:rFonts w:ascii="Times New Roman" w:hAnsi="Times New Roman" w:cs="Times New Roman"/>
          <w:sz w:val="24"/>
          <w:szCs w:val="24"/>
        </w:rPr>
        <w:t xml:space="preserve"> individual </w:t>
      </w:r>
      <w:r w:rsidR="00062108" w:rsidRPr="00D146F4">
        <w:rPr>
          <w:rFonts w:ascii="Times New Roman" w:hAnsi="Times New Roman" w:cs="Times New Roman"/>
          <w:sz w:val="24"/>
          <w:szCs w:val="24"/>
        </w:rPr>
        <w:t>when it was recaptured</w:t>
      </w:r>
      <w:r w:rsidR="00CA2B08" w:rsidRPr="00D146F4">
        <w:rPr>
          <w:rFonts w:ascii="Times New Roman" w:hAnsi="Times New Roman" w:cs="Times New Roman"/>
          <w:sz w:val="24"/>
          <w:szCs w:val="24"/>
        </w:rPr>
        <w:t>. This term is zero when the equation is used to calculate the individual’s length at capture.</w:t>
      </w:r>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D146F4">
        <w:rPr>
          <w:rFonts w:ascii="Times New Roman" w:hAnsi="Times New Roman" w:cs="Times New Roman"/>
          <w:sz w:val="24"/>
          <w:szCs w:val="24"/>
        </w:rPr>
        <w:t xml:space="preserve"> is the relative age of </w:t>
      </w:r>
      <w:proofErr w:type="spellStart"/>
      <w:r w:rsidR="0016176B" w:rsidRPr="00D146F4">
        <w:rPr>
          <w:rFonts w:ascii="Times New Roman" w:hAnsi="Times New Roman" w:cs="Times New Roman"/>
          <w:i/>
          <w:sz w:val="24"/>
          <w:szCs w:val="24"/>
        </w:rPr>
        <w:t>ith</w:t>
      </w:r>
      <w:proofErr w:type="spellEnd"/>
      <w:r w:rsidR="0016176B" w:rsidRPr="00D146F4">
        <w:rPr>
          <w:rFonts w:ascii="Times New Roman" w:hAnsi="Times New Roman" w:cs="Times New Roman"/>
          <w:sz w:val="24"/>
          <w:szCs w:val="24"/>
        </w:rPr>
        <w:t xml:space="preserve"> </w:t>
      </w:r>
      <w:r w:rsidRPr="00D146F4">
        <w:rPr>
          <w:rFonts w:ascii="Times New Roman" w:hAnsi="Times New Roman" w:cs="Times New Roman"/>
          <w:iCs/>
          <w:sz w:val="24"/>
          <w:szCs w:val="24"/>
        </w:rPr>
        <w:t>individua</w:t>
      </w:r>
      <w:r w:rsidR="0016176B" w:rsidRPr="00D146F4">
        <w:rPr>
          <w:rFonts w:ascii="Times New Roman" w:hAnsi="Times New Roman" w:cs="Times New Roman"/>
          <w:iCs/>
          <w:sz w:val="24"/>
          <w:szCs w:val="24"/>
        </w:rPr>
        <w:t>l</w:t>
      </w:r>
      <w:r w:rsidRPr="00D146F4">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D146F4">
        <w:rPr>
          <w:rFonts w:ascii="Times New Roman" w:hAnsi="Times New Roman" w:cs="Times New Roman"/>
          <w:sz w:val="24"/>
          <w:szCs w:val="24"/>
        </w:rPr>
        <w:t xml:space="preserve">). </w:t>
      </w:r>
      <w:r w:rsidR="0016176B" w:rsidRPr="00D146F4">
        <w:rPr>
          <w:rFonts w:ascii="Times New Roman" w:hAnsi="Times New Roman" w:cs="Times New Roman"/>
          <w:sz w:val="24"/>
          <w:szCs w:val="24"/>
        </w:rPr>
        <w:t>P</w:t>
      </w:r>
      <w:r w:rsidRPr="00D146F4">
        <w:rPr>
          <w:rFonts w:ascii="Times New Roman" w:hAnsi="Times New Roman" w:cs="Times New Roman"/>
          <w:sz w:val="24"/>
          <w:szCs w:val="24"/>
        </w:rPr>
        <w:t xml:space="preserve">arameters </w:t>
      </w:r>
      <m:oMath>
        <m:r>
          <w:rPr>
            <w:rFonts w:ascii="Cambria Math" w:hAnsi="Cambria Math" w:cs="Times New Roman"/>
            <w:sz w:val="24"/>
            <w:szCs w:val="24"/>
          </w:rPr>
          <m:t>K</m:t>
        </m:r>
      </m:oMath>
      <w:r w:rsidR="0016176B"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sidRPr="00D146F4">
        <w:rPr>
          <w:rFonts w:ascii="Times New Roman" w:hAnsi="Times New Roman" w:cs="Times New Roman"/>
          <w:sz w:val="24"/>
          <w:szCs w:val="24"/>
        </w:rPr>
        <w:t xml:space="preserve"> are the </w:t>
      </w:r>
      <w:r w:rsidR="00E74479" w:rsidRPr="00D146F4">
        <w:rPr>
          <w:rFonts w:ascii="Times New Roman" w:hAnsi="Times New Roman" w:cs="Times New Roman"/>
          <w:sz w:val="24"/>
          <w:szCs w:val="24"/>
        </w:rPr>
        <w:t>VBGF</w:t>
      </w:r>
      <w:r w:rsidR="0016176B" w:rsidRPr="00D146F4">
        <w:rPr>
          <w:rFonts w:ascii="Times New Roman" w:hAnsi="Times New Roman" w:cs="Times New Roman"/>
          <w:sz w:val="24"/>
          <w:szCs w:val="24"/>
        </w:rPr>
        <w:t xml:space="preserve"> parameters for the </w:t>
      </w:r>
      <w:proofErr w:type="spellStart"/>
      <w:r w:rsidR="0016176B" w:rsidRPr="00D146F4">
        <w:rPr>
          <w:rFonts w:ascii="Times New Roman" w:hAnsi="Times New Roman" w:cs="Times New Roman"/>
          <w:i/>
          <w:sz w:val="24"/>
          <w:szCs w:val="24"/>
        </w:rPr>
        <w:t>ith</w:t>
      </w:r>
      <w:proofErr w:type="spellEnd"/>
      <w:r w:rsidR="0016176B" w:rsidRPr="00D146F4">
        <w:rPr>
          <w:rFonts w:ascii="Times New Roman" w:hAnsi="Times New Roman" w:cs="Times New Roman"/>
          <w:sz w:val="24"/>
          <w:szCs w:val="24"/>
        </w:rPr>
        <w:t xml:space="preserve"> individual </w:t>
      </w:r>
      <w:r w:rsidRPr="00D146F4">
        <w:rPr>
          <w:rFonts w:ascii="Times New Roman" w:hAnsi="Times New Roman" w:cs="Times New Roman"/>
          <w:sz w:val="24"/>
          <w:szCs w:val="24"/>
        </w:rPr>
        <w:t>drawn from Gaussian distributions defining the population mean</w:t>
      </w:r>
      <w:r w:rsidR="00CE3001" w:rsidRPr="00D146F4">
        <w:rPr>
          <w:rFonts w:ascii="Times New Roman" w:hAnsi="Times New Roman" w:cs="Times New Roman"/>
          <w:sz w:val="24"/>
          <w:szCs w:val="24"/>
        </w:rPr>
        <w:t>s</w:t>
      </w:r>
      <w:r w:rsidRPr="00D146F4">
        <w:rPr>
          <w:rFonts w:ascii="Times New Roman" w:hAnsi="Times New Roman" w:cs="Times New Roman"/>
          <w:sz w:val="24"/>
          <w:szCs w:val="24"/>
        </w:rPr>
        <w:t>.</w:t>
      </w:r>
      <w:r w:rsidR="00704CDB" w:rsidRPr="00D146F4">
        <w:rPr>
          <w:rFonts w:ascii="Times New Roman" w:hAnsi="Times New Roman" w:cs="Times New Roman"/>
          <w:sz w:val="24"/>
          <w:szCs w:val="24"/>
        </w:rPr>
        <w:t xml:space="preserve"> </w:t>
      </w:r>
      <w:r w:rsidR="00630A5D" w:rsidRPr="00D146F4">
        <w:rPr>
          <w:rFonts w:ascii="Times New Roman" w:hAnsi="Times New Roman" w:cs="Times New Roman"/>
          <w:sz w:val="24"/>
          <w:szCs w:val="24"/>
        </w:rPr>
        <w:t xml:space="preserve">Moderately informative normally distributed priors for </w:t>
      </w:r>
      <m:oMath>
        <m:r>
          <w:rPr>
            <w:rFonts w:ascii="Cambria Math" w:hAnsi="Cambria Math" w:cs="Times New Roman"/>
            <w:sz w:val="24"/>
            <w:szCs w:val="24"/>
          </w:rPr>
          <m:t>K</m:t>
        </m:r>
      </m:oMath>
      <w:r w:rsidR="00630A5D"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30A5D" w:rsidRPr="00D146F4">
        <w:rPr>
          <w:rFonts w:ascii="Times New Roman" w:hAnsi="Times New Roman" w:cs="Times New Roman"/>
          <w:sz w:val="24"/>
          <w:szCs w:val="24"/>
        </w:rPr>
        <w:t xml:space="preserve"> were constructed </w:t>
      </w:r>
      <w:r w:rsidR="003329CB" w:rsidRPr="00D146F4">
        <w:rPr>
          <w:rFonts w:ascii="Times New Roman" w:hAnsi="Times New Roman" w:cs="Times New Roman"/>
          <w:sz w:val="24"/>
          <w:szCs w:val="24"/>
        </w:rPr>
        <w:t>from the mean and variance</w:t>
      </w:r>
      <w:r w:rsidR="00082C32" w:rsidRPr="00D146F4">
        <w:rPr>
          <w:rFonts w:ascii="Times New Roman" w:hAnsi="Times New Roman" w:cs="Times New Roman"/>
          <w:sz w:val="24"/>
          <w:szCs w:val="24"/>
        </w:rPr>
        <w:t xml:space="preserve"> of </w:t>
      </w:r>
      <w:r w:rsidR="00630A5D" w:rsidRPr="00D146F4">
        <w:rPr>
          <w:rFonts w:ascii="Times New Roman" w:hAnsi="Times New Roman" w:cs="Times New Roman"/>
          <w:sz w:val="24"/>
          <w:szCs w:val="24"/>
        </w:rPr>
        <w:t>each</w:t>
      </w:r>
      <w:r w:rsidR="00043626" w:rsidRPr="00D146F4">
        <w:rPr>
          <w:rFonts w:ascii="Times New Roman" w:hAnsi="Times New Roman" w:cs="Times New Roman"/>
          <w:sz w:val="24"/>
          <w:szCs w:val="24"/>
        </w:rPr>
        <w:t xml:space="preserve"> </w:t>
      </w:r>
      <w:r w:rsidR="003C7F9B" w:rsidRPr="00D146F4">
        <w:rPr>
          <w:rFonts w:ascii="Times New Roman" w:hAnsi="Times New Roman" w:cs="Times New Roman"/>
          <w:sz w:val="24"/>
          <w:szCs w:val="24"/>
        </w:rPr>
        <w:t xml:space="preserve">parameter </w:t>
      </w:r>
      <w:r w:rsidR="00A21727" w:rsidRPr="00D146F4">
        <w:rPr>
          <w:rFonts w:ascii="Times New Roman" w:hAnsi="Times New Roman" w:cs="Times New Roman"/>
          <w:sz w:val="24"/>
          <w:szCs w:val="24"/>
        </w:rPr>
        <w:t xml:space="preserve">previously </w:t>
      </w:r>
      <w:r w:rsidR="00704CDB" w:rsidRPr="00D146F4">
        <w:rPr>
          <w:rFonts w:ascii="Times New Roman" w:hAnsi="Times New Roman" w:cs="Times New Roman"/>
          <w:sz w:val="24"/>
          <w:szCs w:val="24"/>
        </w:rPr>
        <w:t xml:space="preserve">estimated </w:t>
      </w:r>
      <w:r w:rsidR="00630A5D" w:rsidRPr="00D146F4">
        <w:rPr>
          <w:rFonts w:ascii="Times New Roman" w:hAnsi="Times New Roman" w:cs="Times New Roman"/>
          <w:sz w:val="24"/>
          <w:szCs w:val="24"/>
        </w:rPr>
        <w:t>by</w:t>
      </w:r>
      <w:r w:rsidR="00704CDB" w:rsidRPr="00D146F4">
        <w:rPr>
          <w:rFonts w:ascii="Times New Roman" w:hAnsi="Times New Roman" w:cs="Times New Roman"/>
          <w:sz w:val="24"/>
          <w:szCs w:val="24"/>
        </w:rPr>
        <w:t xml:space="preserve"> </w:t>
      </w:r>
      <w:r w:rsidR="00630A5D" w:rsidRPr="00D146F4">
        <w:rPr>
          <w:rFonts w:ascii="Times New Roman" w:hAnsi="Times New Roman" w:cs="Times New Roman"/>
          <w:sz w:val="24"/>
          <w:szCs w:val="24"/>
        </w:rPr>
        <w:t>other regional studies [</w:t>
      </w:r>
      <m:oMath>
        <m:r>
          <w:rPr>
            <w:rFonts w:ascii="Cambria Math" w:hAnsi="Cambria Math" w:cs="Times New Roman"/>
            <w:sz w:val="24"/>
            <w:szCs w:val="24"/>
          </w:rPr>
          <m:t>K  ~ N</m:t>
        </m:r>
        <m:d>
          <m:dPr>
            <m:ctrlPr>
              <w:rPr>
                <w:rFonts w:ascii="Cambria Math" w:hAnsi="Cambria Math" w:cs="Times New Roman"/>
                <w:i/>
                <w:sz w:val="24"/>
                <w:szCs w:val="24"/>
              </w:rPr>
            </m:ctrlPr>
          </m:dPr>
          <m:e>
            <m:sSup>
              <m:sSupPr>
                <m:ctrlPr>
                  <w:ins w:id="26" w:author="Author" w:date="2020-09-02T15:25:00Z">
                    <w:rPr>
                      <w:rFonts w:ascii="Cambria Math" w:hAnsi="Cambria Math" w:cs="Times New Roman"/>
                      <w:i/>
                      <w:sz w:val="24"/>
                      <w:szCs w:val="24"/>
                    </w:rPr>
                  </w:ins>
                </m:ctrlPr>
              </m:sSupPr>
              <m:e>
                <m:r>
                  <w:ins w:id="27" w:author="Author" w:date="2020-09-02T15:25:00Z">
                    <w:rPr>
                      <w:rFonts w:ascii="Cambria Math" w:hAnsi="Cambria Math" w:cs="Times New Roman"/>
                      <w:sz w:val="24"/>
                      <w:szCs w:val="24"/>
                    </w:rPr>
                    <m:t>0.242yr</m:t>
                  </w:ins>
                </m:r>
              </m:e>
              <m:sup>
                <m:r>
                  <w:ins w:id="28" w:author="Author" w:date="2020-09-02T15:25:00Z">
                    <w:rPr>
                      <w:rFonts w:ascii="Cambria Math" w:hAnsi="Cambria Math" w:cs="Times New Roman"/>
                      <w:sz w:val="24"/>
                      <w:szCs w:val="24"/>
                    </w:rPr>
                    <m:t>-1</m:t>
                  </w:ins>
                </m:r>
              </m:sup>
            </m:sSup>
            <m:r>
              <w:del w:id="29" w:author="Author" w:date="2020-09-02T15:25:00Z">
                <w:rPr>
                  <w:rFonts w:ascii="Cambria Math" w:hAnsi="Cambria Math" w:cs="Times New Roman"/>
                  <w:sz w:val="24"/>
                  <w:szCs w:val="24"/>
                </w:rPr>
                <m:t>0.242yr-1</m:t>
              </w:del>
            </m:r>
            <m:r>
              <w:rPr>
                <w:rFonts w:ascii="Cambria Math" w:hAnsi="Cambria Math" w:cs="Times New Roman"/>
                <w:sz w:val="24"/>
                <w:szCs w:val="24"/>
              </w:rPr>
              <m:t>, 0.114</m:t>
            </m:r>
          </m:e>
        </m:d>
      </m:oMath>
      <w:r w:rsidR="006C43D4" w:rsidRPr="00D146F4">
        <w:rPr>
          <w:rFonts w:ascii="Times New Roman" w:hAnsi="Times New Roman" w:cs="Times New Roman"/>
          <w:sz w:val="24"/>
          <w:szCs w:val="24"/>
        </w:rPr>
        <w:t xml:space="preserve"> and</w:t>
      </w:r>
      <w:r w:rsidR="003C7F9B"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 N(71.4</m:t>
        </m:r>
        <m:r>
          <w:ins w:id="30" w:author="Author" w:date="2020-09-02T15:25:00Z">
            <w:rPr>
              <w:rFonts w:ascii="Cambria Math" w:hAnsi="Cambria Math" w:cs="Times New Roman"/>
              <w:sz w:val="24"/>
              <w:szCs w:val="24"/>
            </w:rPr>
            <m:t>cm</m:t>
          </w:ins>
        </m:r>
        <m:r>
          <w:rPr>
            <w:rFonts w:ascii="Cambria Math" w:hAnsi="Cambria Math" w:cs="Times New Roman"/>
            <w:sz w:val="24"/>
            <w:szCs w:val="24"/>
          </w:rPr>
          <m:t>, 24.7)</m:t>
        </m:r>
      </m:oMath>
      <w:r w:rsidR="00630A5D" w:rsidRPr="00D146F4">
        <w:rPr>
          <w:rFonts w:ascii="Times New Roman" w:hAnsi="Times New Roman" w:cs="Times New Roman"/>
          <w:sz w:val="24"/>
          <w:szCs w:val="24"/>
        </w:rPr>
        <w:t>]</w:t>
      </w:r>
      <w:r w:rsidR="003329CB" w:rsidRPr="00D146F4">
        <w:rPr>
          <w:rFonts w:ascii="Times New Roman" w:hAnsi="Times New Roman" w:cs="Times New Roman"/>
          <w:sz w:val="24"/>
          <w:szCs w:val="24"/>
        </w:rPr>
        <w:t xml:space="preserve"> (</w:t>
      </w:r>
      <w:del w:id="31" w:author="Author" w:date="2020-09-02T15:00:00Z">
        <w:r w:rsidR="003329CB" w:rsidRPr="00D146F4" w:rsidDel="00606A41">
          <w:rPr>
            <w:rFonts w:ascii="Times New Roman" w:hAnsi="Times New Roman" w:cs="Times New Roman"/>
            <w:sz w:val="24"/>
            <w:szCs w:val="24"/>
          </w:rPr>
          <w:delText>Table 2</w:delText>
        </w:r>
      </w:del>
      <w:ins w:id="32" w:author="Author" w:date="2020-09-02T15:00:00Z">
        <w:r w:rsidR="00606A41">
          <w:rPr>
            <w:rFonts w:ascii="Times New Roman" w:hAnsi="Times New Roman" w:cs="Times New Roman"/>
            <w:sz w:val="24"/>
            <w:szCs w:val="24"/>
          </w:rPr>
          <w:t>Table 1</w:t>
        </w:r>
      </w:ins>
      <w:r w:rsidR="003329CB" w:rsidRPr="00D146F4">
        <w:rPr>
          <w:rFonts w:ascii="Times New Roman" w:hAnsi="Times New Roman" w:cs="Times New Roman"/>
          <w:sz w:val="24"/>
          <w:szCs w:val="24"/>
        </w:rPr>
        <w:t>)</w:t>
      </w:r>
      <w:r w:rsidR="003C7F9B" w:rsidRPr="00D146F4">
        <w:rPr>
          <w:rFonts w:ascii="Times New Roman" w:hAnsi="Times New Roman" w:cs="Times New Roman"/>
          <w:sz w:val="24"/>
          <w:szCs w:val="24"/>
        </w:rPr>
        <w:t xml:space="preserve">. </w:t>
      </w:r>
      <w:r w:rsidRPr="00D146F4">
        <w:rPr>
          <w:rFonts w:ascii="Times New Roman" w:hAnsi="Times New Roman" w:cs="Times New Roman"/>
          <w:sz w:val="24"/>
          <w:szCs w:val="24"/>
        </w:rPr>
        <w:t>Uninformative priors were used for all</w:t>
      </w:r>
      <w:r w:rsidR="00043626" w:rsidRPr="00D146F4">
        <w:rPr>
          <w:rFonts w:ascii="Times New Roman" w:hAnsi="Times New Roman" w:cs="Times New Roman"/>
          <w:sz w:val="24"/>
          <w:szCs w:val="24"/>
        </w:rPr>
        <w:t xml:space="preserve"> other</w:t>
      </w:r>
      <w:r w:rsidRPr="00D146F4">
        <w:rPr>
          <w:rFonts w:ascii="Times New Roman" w:hAnsi="Times New Roman" w:cs="Times New Roman"/>
          <w:sz w:val="24"/>
          <w:szCs w:val="24"/>
        </w:rPr>
        <w:t xml:space="preserve"> parameters, following the approach of Zhang et al. (2009). </w:t>
      </w:r>
    </w:p>
    <w:p w14:paraId="4145BA4F" w14:textId="09EF5D94" w:rsidR="00560D37" w:rsidRPr="00D146F4" w:rsidRDefault="00D42812"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The </w:t>
      </w:r>
      <w:r w:rsidR="003C7F9B" w:rsidRPr="00D146F4">
        <w:rPr>
          <w:rFonts w:ascii="Times New Roman" w:hAnsi="Times New Roman" w:cs="Times New Roman"/>
          <w:sz w:val="24"/>
          <w:szCs w:val="24"/>
        </w:rPr>
        <w:t xml:space="preserve">hierarchical </w:t>
      </w:r>
      <w:r w:rsidR="0042228B" w:rsidRPr="00D146F4">
        <w:rPr>
          <w:rFonts w:ascii="Times New Roman" w:hAnsi="Times New Roman" w:cs="Times New Roman"/>
          <w:sz w:val="24"/>
          <w:szCs w:val="24"/>
        </w:rPr>
        <w:t xml:space="preserve">Bayesian </w:t>
      </w:r>
      <w:r w:rsidRPr="00D146F4">
        <w:rPr>
          <w:rFonts w:ascii="Times New Roman" w:hAnsi="Times New Roman" w:cs="Times New Roman"/>
          <w:sz w:val="24"/>
          <w:szCs w:val="24"/>
        </w:rPr>
        <w:t xml:space="preserve">model allowed both the </w:t>
      </w:r>
      <m:oMath>
        <m:r>
          <w:rPr>
            <w:rFonts w:ascii="Cambria Math" w:hAnsi="Cambria Math" w:cs="Times New Roman"/>
            <w:sz w:val="24"/>
            <w:szCs w:val="24"/>
          </w:rPr>
          <m:t>K</m:t>
        </m:r>
      </m:oMath>
      <w:r w:rsidRPr="00D146F4">
        <w:rPr>
          <w:rFonts w:ascii="Times New Roman" w:hAnsi="Times New Roman" w:cs="Times New Roman"/>
          <w:sz w:val="24"/>
          <w:szCs w:val="24"/>
        </w:rPr>
        <w:t xml:space="preserve"> </w:t>
      </w:r>
      <w:r w:rsidR="00CE3001" w:rsidRPr="00D146F4">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parameter</w:t>
      </w:r>
      <w:r w:rsidR="00CE3001" w:rsidRPr="00D146F4">
        <w:rPr>
          <w:rFonts w:ascii="Times New Roman" w:hAnsi="Times New Roman" w:cs="Times New Roman"/>
          <w:sz w:val="24"/>
          <w:szCs w:val="24"/>
        </w:rPr>
        <w:t>s</w:t>
      </w:r>
      <w:r w:rsidRPr="00D146F4">
        <w:rPr>
          <w:rFonts w:ascii="Times New Roman" w:hAnsi="Times New Roman" w:cs="Times New Roman"/>
          <w:sz w:val="24"/>
          <w:szCs w:val="24"/>
        </w:rPr>
        <w:t xml:space="preserve"> to vary </w:t>
      </w:r>
      <w:r w:rsidR="00EC5C67">
        <w:rPr>
          <w:rFonts w:ascii="Times New Roman" w:hAnsi="Times New Roman" w:cs="Times New Roman"/>
          <w:sz w:val="24"/>
          <w:szCs w:val="24"/>
        </w:rPr>
        <w:t xml:space="preserve">among </w:t>
      </w:r>
      <w:r w:rsidRPr="00D146F4">
        <w:rPr>
          <w:rFonts w:ascii="Times New Roman" w:hAnsi="Times New Roman" w:cs="Times New Roman"/>
          <w:sz w:val="24"/>
          <w:szCs w:val="24"/>
        </w:rPr>
        <w:t>individuals</w:t>
      </w:r>
      <w:r w:rsidR="0067475C" w:rsidRPr="00D146F4">
        <w:rPr>
          <w:rFonts w:ascii="Times New Roman" w:hAnsi="Times New Roman" w:cs="Times New Roman"/>
          <w:sz w:val="24"/>
          <w:szCs w:val="24"/>
        </w:rPr>
        <w:t xml:space="preserve"> by sampling these parameters from the distribution of hyperparameters,</w:t>
      </w:r>
      <w:r w:rsidRPr="00D146F4">
        <w:rPr>
          <w:rFonts w:ascii="Times New Roman" w:hAnsi="Times New Roman" w:cs="Times New Roman"/>
          <w:sz w:val="24"/>
          <w:szCs w:val="24"/>
        </w:rPr>
        <w:t xml:space="preserve"> as described above is henceforth referred to as Model 1. T</w:t>
      </w:r>
      <w:r w:rsidR="0016176B" w:rsidRPr="00D146F4">
        <w:rPr>
          <w:rFonts w:ascii="Times New Roman" w:hAnsi="Times New Roman" w:cs="Times New Roman"/>
          <w:sz w:val="24"/>
          <w:szCs w:val="24"/>
        </w:rPr>
        <w:t>his model was compared to t</w:t>
      </w:r>
      <w:r w:rsidRPr="00D146F4">
        <w:rPr>
          <w:rFonts w:ascii="Times New Roman" w:hAnsi="Times New Roman" w:cs="Times New Roman"/>
          <w:sz w:val="24"/>
          <w:szCs w:val="24"/>
        </w:rPr>
        <w:t xml:space="preserve">hree additional models </w:t>
      </w:r>
      <w:r w:rsidR="0016176B" w:rsidRPr="00D146F4">
        <w:rPr>
          <w:rFonts w:ascii="Times New Roman" w:hAnsi="Times New Roman" w:cs="Times New Roman"/>
          <w:sz w:val="24"/>
          <w:szCs w:val="24"/>
        </w:rPr>
        <w:t xml:space="preserve">fit </w:t>
      </w:r>
      <w:r w:rsidR="00CE3001" w:rsidRPr="00D146F4">
        <w:rPr>
          <w:rFonts w:ascii="Times New Roman" w:hAnsi="Times New Roman" w:cs="Times New Roman"/>
          <w:sz w:val="24"/>
          <w:szCs w:val="24"/>
        </w:rPr>
        <w:t xml:space="preserve">with various constraints to </w:t>
      </w:r>
      <m:oMath>
        <m:r>
          <w:rPr>
            <w:rFonts w:ascii="Cambria Math" w:hAnsi="Cambria Math" w:cs="Times New Roman"/>
            <w:sz w:val="24"/>
            <w:szCs w:val="24"/>
          </w:rPr>
          <m:t>K</m:t>
        </m:r>
      </m:oMath>
      <w:r w:rsidR="00CE3001"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Model 2 </w:t>
      </w:r>
      <w:r w:rsidR="006B63B9" w:rsidRPr="00D146F4">
        <w:rPr>
          <w:rFonts w:ascii="Times New Roman" w:hAnsi="Times New Roman" w:cs="Times New Roman"/>
          <w:sz w:val="24"/>
          <w:szCs w:val="24"/>
        </w:rPr>
        <w:t>estimated the</w:t>
      </w:r>
      <w:r w:rsidRPr="00D146F4">
        <w:rPr>
          <w:rFonts w:ascii="Times New Roman" w:hAnsi="Times New Roman" w:cs="Times New Roman"/>
          <w:sz w:val="24"/>
          <w:szCs w:val="24"/>
        </w:rPr>
        <w:t xml:space="preserve"> </w:t>
      </w:r>
      <m:oMath>
        <m:r>
          <w:rPr>
            <w:rFonts w:ascii="Cambria Math" w:hAnsi="Cambria Math" w:cs="Times New Roman"/>
            <w:sz w:val="24"/>
            <w:szCs w:val="24"/>
          </w:rPr>
          <m:t>K</m:t>
        </m:r>
      </m:oMath>
      <w:r w:rsidRPr="00D146F4">
        <w:rPr>
          <w:rFonts w:ascii="Times New Roman" w:hAnsi="Times New Roman" w:cs="Times New Roman"/>
          <w:sz w:val="24"/>
          <w:szCs w:val="24"/>
        </w:rPr>
        <w:t xml:space="preserve"> parameter </w:t>
      </w:r>
      <w:r w:rsidR="006B63B9" w:rsidRPr="00D146F4">
        <w:rPr>
          <w:rFonts w:ascii="Times New Roman" w:hAnsi="Times New Roman" w:cs="Times New Roman"/>
          <w:sz w:val="24"/>
          <w:szCs w:val="24"/>
        </w:rPr>
        <w:t xml:space="preserve">once for the entire population (henceforth referred to as “fixed”) </w:t>
      </w:r>
      <w:r w:rsidRPr="00D146F4">
        <w:rPr>
          <w:rFonts w:ascii="Times New Roman" w:hAnsi="Times New Roman" w:cs="Times New Roman"/>
          <w:sz w:val="24"/>
          <w:szCs w:val="24"/>
        </w:rPr>
        <w:t xml:space="preserve">while </w:t>
      </w:r>
      <w:r w:rsidR="0067475C" w:rsidRPr="00D146F4">
        <w:rPr>
          <w:rFonts w:ascii="Times New Roman" w:hAnsi="Times New Roman" w:cs="Times New Roman"/>
          <w:sz w:val="24"/>
          <w:szCs w:val="24"/>
        </w:rPr>
        <w:t xml:space="preserve">accounting for variation </w:t>
      </w:r>
      <w:r w:rsidR="00EC5C67">
        <w:rPr>
          <w:rFonts w:ascii="Times New Roman" w:hAnsi="Times New Roman" w:cs="Times New Roman"/>
          <w:sz w:val="24"/>
          <w:szCs w:val="24"/>
        </w:rPr>
        <w:t>among</w:t>
      </w:r>
      <w:r w:rsidR="00EC5C67" w:rsidRPr="00D146F4">
        <w:rPr>
          <w:rFonts w:ascii="Times New Roman" w:hAnsi="Times New Roman" w:cs="Times New Roman"/>
          <w:sz w:val="24"/>
          <w:szCs w:val="24"/>
        </w:rPr>
        <w:t xml:space="preserve"> </w:t>
      </w:r>
      <w:r w:rsidR="0067475C" w:rsidRPr="00D146F4">
        <w:rPr>
          <w:rFonts w:ascii="Times New Roman" w:hAnsi="Times New Roman" w:cs="Times New Roman"/>
          <w:sz w:val="24"/>
          <w:szCs w:val="24"/>
        </w:rPr>
        <w:t xml:space="preserve">individuals by </w:t>
      </w:r>
      <w:r w:rsidR="006B63B9" w:rsidRPr="00D146F4">
        <w:rPr>
          <w:rFonts w:ascii="Times New Roman" w:hAnsi="Times New Roman" w:cs="Times New Roman"/>
          <w:sz w:val="24"/>
          <w:szCs w:val="24"/>
        </w:rPr>
        <w:t>sampling</w:t>
      </w:r>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w:t>
      </w:r>
      <w:r w:rsidR="006B63B9" w:rsidRPr="00D146F4">
        <w:rPr>
          <w:rFonts w:ascii="Times New Roman" w:hAnsi="Times New Roman" w:cs="Times New Roman"/>
          <w:sz w:val="24"/>
          <w:szCs w:val="24"/>
        </w:rPr>
        <w:t>from hyperparameter</w:t>
      </w:r>
      <w:r w:rsidR="0067475C" w:rsidRPr="00D146F4">
        <w:rPr>
          <w:rFonts w:ascii="Times New Roman" w:hAnsi="Times New Roman" w:cs="Times New Roman"/>
          <w:sz w:val="24"/>
          <w:szCs w:val="24"/>
        </w:rPr>
        <w:t xml:space="preserve"> distributions</w:t>
      </w:r>
      <w:r w:rsidRPr="00D146F4">
        <w:rPr>
          <w:rFonts w:ascii="Times New Roman" w:hAnsi="Times New Roman" w:cs="Times New Roman"/>
          <w:sz w:val="24"/>
          <w:szCs w:val="24"/>
        </w:rPr>
        <w:t xml:space="preserve">. Model 3 </w:t>
      </w:r>
      <w:r w:rsidR="003C7F9B" w:rsidRPr="00D146F4">
        <w:rPr>
          <w:rFonts w:ascii="Times New Roman" w:hAnsi="Times New Roman" w:cs="Times New Roman"/>
          <w:sz w:val="24"/>
          <w:szCs w:val="24"/>
        </w:rPr>
        <w:t>treated</w:t>
      </w:r>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w:t>
      </w:r>
      <w:r w:rsidR="003C7F9B" w:rsidRPr="00D146F4">
        <w:rPr>
          <w:rFonts w:ascii="Times New Roman" w:hAnsi="Times New Roman" w:cs="Times New Roman"/>
          <w:sz w:val="24"/>
          <w:szCs w:val="24"/>
        </w:rPr>
        <w:t xml:space="preserve">as a fixed </w:t>
      </w:r>
      <w:r w:rsidRPr="00D146F4">
        <w:rPr>
          <w:rFonts w:ascii="Times New Roman" w:hAnsi="Times New Roman" w:cs="Times New Roman"/>
          <w:sz w:val="24"/>
          <w:szCs w:val="24"/>
        </w:rPr>
        <w:t xml:space="preserve">parameter while </w:t>
      </w:r>
      <w:r w:rsidR="0067475C" w:rsidRPr="00D146F4">
        <w:rPr>
          <w:rFonts w:ascii="Times New Roman" w:hAnsi="Times New Roman" w:cs="Times New Roman"/>
          <w:sz w:val="24"/>
          <w:szCs w:val="24"/>
        </w:rPr>
        <w:t>sampling</w:t>
      </w:r>
      <w:r w:rsidRPr="00D146F4">
        <w:rPr>
          <w:rFonts w:ascii="Times New Roman" w:hAnsi="Times New Roman" w:cs="Times New Roman"/>
          <w:sz w:val="24"/>
          <w:szCs w:val="24"/>
        </w:rPr>
        <w:t xml:space="preserve"> </w:t>
      </w:r>
      <m:oMath>
        <m:r>
          <w:rPr>
            <w:rFonts w:ascii="Cambria Math" w:hAnsi="Cambria Math" w:cs="Times New Roman"/>
            <w:sz w:val="24"/>
            <w:szCs w:val="24"/>
          </w:rPr>
          <m:t>K</m:t>
        </m:r>
      </m:oMath>
      <w:r w:rsidRPr="00D146F4">
        <w:rPr>
          <w:rFonts w:ascii="Times New Roman" w:hAnsi="Times New Roman" w:cs="Times New Roman"/>
          <w:sz w:val="24"/>
          <w:szCs w:val="24"/>
        </w:rPr>
        <w:t xml:space="preserve"> parameter </w:t>
      </w:r>
      <w:r w:rsidR="0067475C" w:rsidRPr="00D146F4">
        <w:rPr>
          <w:rFonts w:ascii="Times New Roman" w:hAnsi="Times New Roman" w:cs="Times New Roman"/>
          <w:sz w:val="24"/>
          <w:szCs w:val="24"/>
        </w:rPr>
        <w:t xml:space="preserve">from hyperparameter distributions, </w:t>
      </w:r>
      <w:r w:rsidR="00CE3001" w:rsidRPr="00D146F4">
        <w:rPr>
          <w:rFonts w:ascii="Times New Roman" w:hAnsi="Times New Roman" w:cs="Times New Roman"/>
          <w:sz w:val="24"/>
          <w:szCs w:val="24"/>
        </w:rPr>
        <w:t>and both parameters were fixed under</w:t>
      </w:r>
      <w:r w:rsidRPr="00D146F4">
        <w:rPr>
          <w:rFonts w:ascii="Times New Roman" w:hAnsi="Times New Roman" w:cs="Times New Roman"/>
          <w:sz w:val="24"/>
          <w:szCs w:val="24"/>
        </w:rPr>
        <w:t xml:space="preserve"> Model 4. </w:t>
      </w:r>
    </w:p>
    <w:p w14:paraId="26B310D9" w14:textId="3C24F153" w:rsidR="00D42812" w:rsidRPr="00D146F4" w:rsidRDefault="00560D37"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Evaluating the restrictive assumptions of models 2-4 was accomplished by comparing growth parameters to those estimated </w:t>
      </w:r>
      <w:r w:rsidR="00EC5C67">
        <w:rPr>
          <w:rFonts w:ascii="Times New Roman" w:hAnsi="Times New Roman" w:cs="Times New Roman"/>
          <w:sz w:val="24"/>
          <w:szCs w:val="24"/>
        </w:rPr>
        <w:t>using</w:t>
      </w:r>
      <w:r w:rsidR="00EC5C67"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Model 1. Model 1 is the presumptive best estimate for </w:t>
      </w:r>
      <w:r w:rsidRPr="00D146F4">
        <w:rPr>
          <w:rFonts w:ascii="Times New Roman" w:hAnsi="Times New Roman" w:cs="Times New Roman"/>
          <w:i/>
          <w:sz w:val="24"/>
          <w:szCs w:val="24"/>
        </w:rPr>
        <w:t>P. filamentosus</w:t>
      </w:r>
      <w:r w:rsidRPr="00D146F4">
        <w:rPr>
          <w:rFonts w:ascii="Times New Roman" w:hAnsi="Times New Roman" w:cs="Times New Roman"/>
          <w:sz w:val="24"/>
          <w:szCs w:val="24"/>
        </w:rPr>
        <w:t xml:space="preserve"> </w:t>
      </w:r>
      <w:r w:rsidR="00E74479" w:rsidRPr="00D146F4">
        <w:rPr>
          <w:rFonts w:ascii="Times New Roman" w:hAnsi="Times New Roman" w:cs="Times New Roman"/>
          <w:sz w:val="24"/>
          <w:szCs w:val="24"/>
        </w:rPr>
        <w:t>VBGF</w:t>
      </w:r>
      <w:r w:rsidRPr="00D146F4">
        <w:rPr>
          <w:rFonts w:ascii="Times New Roman" w:hAnsi="Times New Roman" w:cs="Times New Roman"/>
          <w:sz w:val="24"/>
          <w:szCs w:val="24"/>
        </w:rPr>
        <w:t xml:space="preserve"> parameters, since it allows the most flexible incorporation of individual variability</w:t>
      </w:r>
      <w:r w:rsidR="005E2B1D" w:rsidRPr="00D146F4">
        <w:rPr>
          <w:rFonts w:ascii="Times New Roman" w:hAnsi="Times New Roman" w:cs="Times New Roman"/>
          <w:sz w:val="24"/>
          <w:szCs w:val="24"/>
        </w:rPr>
        <w:t xml:space="preserve"> by sampling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E2B1D" w:rsidRPr="00D146F4">
        <w:rPr>
          <w:rFonts w:ascii="Times New Roman" w:hAnsi="Times New Roman" w:cs="Times New Roman"/>
          <w:sz w:val="24"/>
          <w:szCs w:val="24"/>
        </w:rPr>
        <w:t xml:space="preserve"> and </w:t>
      </w:r>
      <m:oMath>
        <m:r>
          <w:rPr>
            <w:rFonts w:ascii="Cambria Math" w:hAnsi="Cambria Math" w:cs="Times New Roman"/>
            <w:sz w:val="24"/>
            <w:szCs w:val="24"/>
          </w:rPr>
          <m:t>K</m:t>
        </m:r>
      </m:oMath>
      <w:r w:rsidR="005E2B1D" w:rsidRPr="00D146F4">
        <w:rPr>
          <w:rFonts w:ascii="Times New Roman" w:hAnsi="Times New Roman" w:cs="Times New Roman"/>
          <w:sz w:val="24"/>
          <w:szCs w:val="24"/>
        </w:rPr>
        <w:t xml:space="preserve"> from hyper</w:t>
      </w:r>
      <w:r w:rsidRPr="00D146F4">
        <w:rPr>
          <w:rFonts w:ascii="Times New Roman" w:hAnsi="Times New Roman" w:cs="Times New Roman"/>
          <w:sz w:val="24"/>
          <w:szCs w:val="24"/>
        </w:rPr>
        <w:t>parameter</w:t>
      </w:r>
      <w:r w:rsidR="005E2B1D" w:rsidRPr="00D146F4">
        <w:rPr>
          <w:rFonts w:ascii="Times New Roman" w:hAnsi="Times New Roman" w:cs="Times New Roman"/>
          <w:sz w:val="24"/>
          <w:szCs w:val="24"/>
        </w:rPr>
        <w:t>s</w:t>
      </w:r>
      <w:r w:rsidRPr="00D146F4">
        <w:rPr>
          <w:rFonts w:ascii="Times New Roman" w:hAnsi="Times New Roman" w:cs="Times New Roman"/>
          <w:sz w:val="24"/>
          <w:szCs w:val="24"/>
        </w:rPr>
        <w:t xml:space="preserve">. If a given parameter is relatively stable when the parameter </w:t>
      </w:r>
      <w:r w:rsidR="00C83C5B" w:rsidRPr="00D146F4">
        <w:rPr>
          <w:rFonts w:ascii="Times New Roman" w:hAnsi="Times New Roman" w:cs="Times New Roman"/>
          <w:sz w:val="24"/>
          <w:szCs w:val="24"/>
        </w:rPr>
        <w:t>varies</w:t>
      </w:r>
      <w:r w:rsidRPr="00D146F4">
        <w:rPr>
          <w:rFonts w:ascii="Times New Roman" w:hAnsi="Times New Roman" w:cs="Times New Roman"/>
          <w:sz w:val="24"/>
          <w:szCs w:val="24"/>
        </w:rPr>
        <w:t xml:space="preserve"> across individuals and when it was treated as fixed for the population, then it might be inferred that treating this parameter on an individual basis is not warranted. However, if parameter estimates differed when the parameter was fixed, then it might be inferred that treating this parameter on an individual basis is necessary. </w:t>
      </w:r>
      <w:r w:rsidR="0016176B" w:rsidRPr="00D146F4">
        <w:rPr>
          <w:rFonts w:ascii="Times New Roman" w:hAnsi="Times New Roman" w:cs="Times New Roman"/>
          <w:sz w:val="24"/>
          <w:szCs w:val="24"/>
        </w:rPr>
        <w:t xml:space="preserve">Model 4 would </w:t>
      </w:r>
      <w:r w:rsidR="0016176B" w:rsidRPr="00D146F4">
        <w:rPr>
          <w:rFonts w:ascii="Times New Roman" w:hAnsi="Times New Roman" w:cs="Times New Roman"/>
          <w:i/>
          <w:sz w:val="24"/>
          <w:szCs w:val="24"/>
        </w:rPr>
        <w:t>a priori</w:t>
      </w:r>
      <w:r w:rsidR="0016176B" w:rsidRPr="00D146F4">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0016176B"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sidRPr="00D146F4">
        <w:rPr>
          <w:rFonts w:ascii="Times New Roman" w:hAnsi="Times New Roman" w:cs="Times New Roman"/>
          <w:sz w:val="24"/>
          <w:szCs w:val="24"/>
        </w:rPr>
        <w:t xml:space="preserve">, but with the added feature of estimating ages at initial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16176B" w:rsidRPr="00D146F4">
        <w:rPr>
          <w:rFonts w:ascii="Times New Roman" w:hAnsi="Times New Roman" w:cs="Times New Roman"/>
          <w:sz w:val="24"/>
          <w:szCs w:val="24"/>
        </w:rPr>
        <w:t xml:space="preserve">. It is the inclusion of this term that models growth as a function of age, rather than length, </w:t>
      </w:r>
      <w:r w:rsidR="003C7F9B" w:rsidRPr="00D146F4">
        <w:rPr>
          <w:rFonts w:ascii="Times New Roman" w:hAnsi="Times New Roman" w:cs="Times New Roman"/>
          <w:sz w:val="24"/>
          <w:szCs w:val="24"/>
        </w:rPr>
        <w:t>allowing</w:t>
      </w:r>
      <w:r w:rsidR="0016176B" w:rsidRPr="00D146F4">
        <w:rPr>
          <w:rFonts w:ascii="Times New Roman" w:hAnsi="Times New Roman" w:cs="Times New Roman"/>
          <w:sz w:val="24"/>
          <w:szCs w:val="24"/>
        </w:rPr>
        <w:t xml:space="preserve"> for direct comparison between parameters estimated using tagging data and those obtained from direct-age and length frequency approaches </w:t>
      </w:r>
      <w:r w:rsidR="0016176B" w:rsidRPr="00D146F4">
        <w:rPr>
          <w:rFonts w:ascii="Times New Roman" w:hAnsi="Times New Roman" w:cs="Times New Roman"/>
          <w:sz w:val="24"/>
          <w:szCs w:val="24"/>
        </w:rPr>
        <w:fldChar w:fldCharType="begin" w:fldLock="1"/>
      </w:r>
      <w:r w:rsidR="0016176B" w:rsidRPr="00D146F4">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1995)","plainTextFormattedCitation":"(Wang et al., 1995)","previouslyFormattedCitation":"(Wang et al., 1995)"},"properties":{"noteIndex":0},"schema":"https://github.com/citation-style-language/schema/raw/master/csl-citation.json"}</w:instrText>
      </w:r>
      <w:r w:rsidR="0016176B" w:rsidRPr="00D146F4">
        <w:rPr>
          <w:rFonts w:ascii="Times New Roman" w:hAnsi="Times New Roman" w:cs="Times New Roman"/>
          <w:sz w:val="24"/>
          <w:szCs w:val="24"/>
        </w:rPr>
        <w:fldChar w:fldCharType="separate"/>
      </w:r>
      <w:r w:rsidR="0016176B" w:rsidRPr="00D146F4">
        <w:rPr>
          <w:rFonts w:ascii="Times New Roman" w:hAnsi="Times New Roman" w:cs="Times New Roman"/>
          <w:noProof/>
          <w:sz w:val="24"/>
          <w:szCs w:val="24"/>
        </w:rPr>
        <w:t>(Wang et al., 1995)</w:t>
      </w:r>
      <w:r w:rsidR="0016176B" w:rsidRPr="00D146F4">
        <w:rPr>
          <w:rFonts w:ascii="Times New Roman" w:hAnsi="Times New Roman" w:cs="Times New Roman"/>
          <w:sz w:val="24"/>
          <w:szCs w:val="24"/>
        </w:rPr>
        <w:fldChar w:fldCharType="end"/>
      </w:r>
      <w:r w:rsidR="0016176B" w:rsidRPr="00D146F4">
        <w:rPr>
          <w:rFonts w:ascii="Times New Roman" w:hAnsi="Times New Roman" w:cs="Times New Roman"/>
          <w:sz w:val="24"/>
          <w:szCs w:val="24"/>
        </w:rPr>
        <w:t xml:space="preserve">. </w:t>
      </w:r>
    </w:p>
    <w:p w14:paraId="3E9A20E2" w14:textId="736E32BE" w:rsidR="00D42812" w:rsidRPr="00D146F4" w:rsidRDefault="00D42812"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For each Bayesian model, the first 150,000 samples from the posterior distribution were treated as burn-in and discarded from the Monte Carlo simulation. </w:t>
      </w:r>
      <w:r w:rsidR="003C7F9B" w:rsidRPr="00D146F4">
        <w:rPr>
          <w:rFonts w:ascii="Times New Roman" w:hAnsi="Times New Roman" w:cs="Times New Roman"/>
          <w:sz w:val="24"/>
          <w:szCs w:val="24"/>
        </w:rPr>
        <w:t>Additional s</w:t>
      </w:r>
      <w:r w:rsidR="00257AAA" w:rsidRPr="00D146F4">
        <w:rPr>
          <w:rFonts w:ascii="Times New Roman" w:hAnsi="Times New Roman" w:cs="Times New Roman"/>
          <w:sz w:val="24"/>
          <w:szCs w:val="24"/>
        </w:rPr>
        <w:t xml:space="preserve">amples </w:t>
      </w:r>
      <w:r w:rsidR="003C7F9B" w:rsidRPr="00D146F4">
        <w:rPr>
          <w:rFonts w:ascii="Times New Roman" w:hAnsi="Times New Roman" w:cs="Times New Roman"/>
          <w:sz w:val="24"/>
          <w:szCs w:val="24"/>
        </w:rPr>
        <w:t xml:space="preserve">were </w:t>
      </w:r>
      <w:r w:rsidR="00257AAA" w:rsidRPr="00D146F4">
        <w:rPr>
          <w:rFonts w:ascii="Times New Roman" w:hAnsi="Times New Roman" w:cs="Times New Roman"/>
          <w:sz w:val="24"/>
          <w:szCs w:val="24"/>
        </w:rPr>
        <w:t xml:space="preserve">thinned at an </w:t>
      </w:r>
      <w:r w:rsidR="00257AAA" w:rsidRPr="00D146F4">
        <w:rPr>
          <w:rFonts w:ascii="Times New Roman" w:hAnsi="Times New Roman" w:cs="Times New Roman"/>
          <w:sz w:val="24"/>
          <w:szCs w:val="24"/>
        </w:rPr>
        <w:lastRenderedPageBreak/>
        <w:t xml:space="preserve">interval of 1/50 </w:t>
      </w:r>
      <w:r w:rsidR="00B5732B" w:rsidRPr="00D146F4">
        <w:rPr>
          <w:rFonts w:ascii="Times New Roman" w:hAnsi="Times New Roman" w:cs="Times New Roman"/>
          <w:sz w:val="24"/>
          <w:szCs w:val="24"/>
        </w:rPr>
        <w:t xml:space="preserve">(number kept = </w:t>
      </w:r>
      <w:r w:rsidR="00437962" w:rsidRPr="00D146F4">
        <w:rPr>
          <w:rFonts w:ascii="Times New Roman" w:hAnsi="Times New Roman" w:cs="Times New Roman"/>
          <w:sz w:val="24"/>
          <w:szCs w:val="24"/>
        </w:rPr>
        <w:t>30</w:t>
      </w:r>
      <w:r w:rsidR="00B5732B" w:rsidRPr="00D146F4">
        <w:rPr>
          <w:rFonts w:ascii="Times New Roman" w:hAnsi="Times New Roman" w:cs="Times New Roman"/>
          <w:sz w:val="24"/>
          <w:szCs w:val="24"/>
        </w:rPr>
        <w:t>,000) to reduce potential autocorrelation between sequential values or strings of values in</w:t>
      </w:r>
      <w:r w:rsidRPr="00D146F4">
        <w:rPr>
          <w:rFonts w:ascii="Times New Roman" w:hAnsi="Times New Roman" w:cs="Times New Roman"/>
          <w:sz w:val="24"/>
          <w:szCs w:val="24"/>
        </w:rPr>
        <w:t xml:space="preserve"> the posterior distributions. </w:t>
      </w:r>
      <w:r w:rsidR="0016176B" w:rsidRPr="00D146F4">
        <w:rPr>
          <w:rFonts w:ascii="Times New Roman" w:hAnsi="Times New Roman" w:cs="Times New Roman"/>
          <w:sz w:val="24"/>
          <w:szCs w:val="24"/>
        </w:rPr>
        <w:t xml:space="preserve">Initial starting estimates of </w:t>
      </w:r>
      <m:oMath>
        <m:r>
          <w:rPr>
            <w:rFonts w:ascii="Cambria Math" w:hAnsi="Cambria Math" w:cs="Times New Roman"/>
            <w:sz w:val="24"/>
            <w:szCs w:val="24"/>
          </w:rPr>
          <m:t>K</m:t>
        </m:r>
      </m:oMath>
      <w:r w:rsidR="0016176B"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sidRPr="00D146F4">
        <w:rPr>
          <w:rFonts w:ascii="Times New Roman" w:hAnsi="Times New Roman" w:cs="Times New Roman"/>
          <w:sz w:val="24"/>
          <w:szCs w:val="24"/>
        </w:rPr>
        <w:t xml:space="preserve"> were obtained </w:t>
      </w:r>
      <w:r w:rsidR="003C7F9B" w:rsidRPr="00D146F4">
        <w:rPr>
          <w:rFonts w:ascii="Times New Roman" w:hAnsi="Times New Roman" w:cs="Times New Roman"/>
          <w:sz w:val="24"/>
          <w:szCs w:val="24"/>
        </w:rPr>
        <w:t>from Andrews et al. (2012)</w:t>
      </w:r>
      <w:r w:rsidR="0016176B" w:rsidRPr="00D146F4">
        <w:rPr>
          <w:rFonts w:ascii="Times New Roman" w:hAnsi="Times New Roman" w:cs="Times New Roman"/>
          <w:sz w:val="24"/>
          <w:szCs w:val="24"/>
        </w:rPr>
        <w:t xml:space="preserve"> </w:t>
      </w:r>
      <w:r w:rsidR="003C7F9B" w:rsidRPr="00D146F4">
        <w:rPr>
          <w:rFonts w:ascii="Times New Roman" w:hAnsi="Times New Roman" w:cs="Times New Roman"/>
          <w:sz w:val="24"/>
          <w:szCs w:val="24"/>
        </w:rPr>
        <w:t>with two</w:t>
      </w:r>
      <w:r w:rsidR="0016176B" w:rsidRPr="00D146F4">
        <w:rPr>
          <w:rFonts w:ascii="Times New Roman" w:hAnsi="Times New Roman" w:cs="Times New Roman"/>
          <w:sz w:val="24"/>
          <w:szCs w:val="24"/>
        </w:rPr>
        <w:t xml:space="preserve"> additional chains run simultaneously with initial starting values 50% lower and 100% </w:t>
      </w:r>
      <w:r w:rsidR="003C7F9B" w:rsidRPr="00D146F4">
        <w:rPr>
          <w:rFonts w:ascii="Times New Roman" w:hAnsi="Times New Roman" w:cs="Times New Roman"/>
          <w:sz w:val="24"/>
          <w:szCs w:val="24"/>
        </w:rPr>
        <w:t>higher</w:t>
      </w:r>
      <w:r w:rsidR="0016176B" w:rsidRPr="00D146F4">
        <w:rPr>
          <w:rFonts w:ascii="Times New Roman" w:hAnsi="Times New Roman" w:cs="Times New Roman"/>
          <w:sz w:val="24"/>
          <w:szCs w:val="24"/>
        </w:rPr>
        <w:t xml:space="preserve">. This resulted in nearly identical solutions as shown in Table 3. </w:t>
      </w:r>
      <w:r w:rsidRPr="00D146F4">
        <w:rPr>
          <w:rFonts w:ascii="Times New Roman" w:hAnsi="Times New Roman" w:cs="Times New Roman"/>
          <w:sz w:val="24"/>
          <w:szCs w:val="24"/>
        </w:rPr>
        <w:t xml:space="preserve">The mean </w:t>
      </w:r>
      <m:oMath>
        <m:r>
          <w:rPr>
            <w:rFonts w:ascii="Cambria Math" w:hAnsi="Cambria Math" w:cs="Times New Roman"/>
            <w:sz w:val="24"/>
            <w:szCs w:val="24"/>
          </w:rPr>
          <m:t>K</m:t>
        </m:r>
      </m:oMath>
      <w:r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values from the </w:t>
      </w:r>
      <w:r w:rsidR="000679AB" w:rsidRPr="00D146F4">
        <w:rPr>
          <w:rFonts w:ascii="Times New Roman" w:hAnsi="Times New Roman" w:cs="Times New Roman"/>
          <w:sz w:val="24"/>
          <w:szCs w:val="24"/>
        </w:rPr>
        <w:t>posterior distribution</w:t>
      </w:r>
      <w:r w:rsidRPr="00D146F4">
        <w:rPr>
          <w:rFonts w:ascii="Times New Roman" w:hAnsi="Times New Roman" w:cs="Times New Roman"/>
          <w:sz w:val="24"/>
          <w:szCs w:val="24"/>
        </w:rPr>
        <w:t xml:space="preserve"> were used as metrics of population values. Median values deviated from mean values by less than </w:t>
      </w:r>
      <w:r w:rsidR="00EC5C67">
        <w:rPr>
          <w:rFonts w:ascii="Times New Roman" w:hAnsi="Times New Roman" w:cs="Times New Roman"/>
          <w:sz w:val="24"/>
          <w:szCs w:val="24"/>
        </w:rPr>
        <w:t xml:space="preserve">0.5% </w:t>
      </w:r>
      <w:r w:rsidRPr="00D146F4">
        <w:rPr>
          <w:rFonts w:ascii="Times New Roman" w:hAnsi="Times New Roman" w:cs="Times New Roman"/>
          <w:sz w:val="24"/>
          <w:szCs w:val="24"/>
        </w:rPr>
        <w:t xml:space="preserve">(Table 3), indicative of symmetrical distributions easily characterized by any descriptor of value tendency (i.e., mean, median, or mode). Convergence was also ascertained by examination of the Gelman-Rubin statistic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(Gelman and Rubin, 1992)</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p>
    <w:p w14:paraId="39EC65F4" w14:textId="2E8A7C2F" w:rsidR="00D42812" w:rsidRPr="00D146F4" w:rsidRDefault="00D42812"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The fit of each model was assessed by calculating </w:t>
      </w:r>
      <w:r w:rsidR="003C7F9B" w:rsidRPr="00D146F4">
        <w:rPr>
          <w:rFonts w:ascii="Times New Roman" w:hAnsi="Times New Roman" w:cs="Times New Roman"/>
          <w:sz w:val="24"/>
          <w:szCs w:val="24"/>
        </w:rPr>
        <w:t>a</w:t>
      </w:r>
      <w:r w:rsidRPr="00D146F4">
        <w:rPr>
          <w:rFonts w:ascii="Times New Roman" w:hAnsi="Times New Roman" w:cs="Times New Roman"/>
          <w:sz w:val="24"/>
          <w:szCs w:val="24"/>
        </w:rPr>
        <w:t xml:space="preserve"> Bayesian p-value from the posterior predictive distribution. Bayesian p-values were simulated </w:t>
      </w:r>
      <w:r w:rsidR="00B92C32" w:rsidRPr="00D146F4">
        <w:rPr>
          <w:rFonts w:ascii="Times New Roman" w:hAnsi="Times New Roman" w:cs="Times New Roman"/>
          <w:sz w:val="24"/>
          <w:szCs w:val="24"/>
        </w:rPr>
        <w:t>using</w:t>
      </w:r>
      <w:r w:rsidRPr="00D146F4">
        <w:rPr>
          <w:rFonts w:ascii="Times New Roman" w:hAnsi="Times New Roman" w:cs="Times New Roman"/>
          <w:sz w:val="24"/>
          <w:szCs w:val="24"/>
        </w:rPr>
        <w:t xml:space="preserve"> </w:t>
      </w:r>
      <w:r w:rsidR="00B92C32" w:rsidRPr="00D146F4">
        <w:rPr>
          <w:rFonts w:ascii="Times New Roman" w:hAnsi="Times New Roman" w:cs="Times New Roman"/>
          <w:sz w:val="24"/>
          <w:szCs w:val="24"/>
        </w:rPr>
        <w:t>the model’s posterior distribution</w:t>
      </w:r>
      <w:r w:rsidRPr="00D146F4">
        <w:rPr>
          <w:rFonts w:ascii="Times New Roman" w:hAnsi="Times New Roman" w:cs="Times New Roman"/>
          <w:sz w:val="24"/>
          <w:szCs w:val="24"/>
        </w:rPr>
        <w:t xml:space="preserve"> and test whether simulated data </w:t>
      </w:r>
      <w:r w:rsidR="003F29D5">
        <w:rPr>
          <w:rFonts w:ascii="Times New Roman" w:hAnsi="Times New Roman" w:cs="Times New Roman"/>
          <w:sz w:val="24"/>
          <w:szCs w:val="24"/>
        </w:rPr>
        <w:t>are</w:t>
      </w:r>
      <w:r w:rsidRPr="00D146F4">
        <w:rPr>
          <w:rFonts w:ascii="Times New Roman" w:hAnsi="Times New Roman" w:cs="Times New Roman"/>
          <w:sz w:val="24"/>
          <w:szCs w:val="24"/>
        </w:rPr>
        <w:t xml:space="preserve"> more extreme than the observed data. Bayesian P-values </w:t>
      </w:r>
      <w:r w:rsidR="00B92C32" w:rsidRPr="00D146F4">
        <w:rPr>
          <w:rFonts w:ascii="Times New Roman" w:hAnsi="Times New Roman" w:cs="Times New Roman"/>
          <w:sz w:val="24"/>
          <w:szCs w:val="24"/>
        </w:rPr>
        <w:t xml:space="preserve">range between 0 and 1 where values </w:t>
      </w:r>
      <w:r w:rsidRPr="00D146F4">
        <w:rPr>
          <w:rFonts w:ascii="Times New Roman" w:hAnsi="Times New Roman" w:cs="Times New Roman"/>
          <w:sz w:val="24"/>
          <w:szCs w:val="24"/>
        </w:rPr>
        <w:t xml:space="preserve">approaching 0.5 indicate the model is a good fit to the data, while extreme </w:t>
      </w:r>
      <w:r w:rsidR="00B92C32" w:rsidRPr="00D146F4">
        <w:rPr>
          <w:rFonts w:ascii="Times New Roman" w:hAnsi="Times New Roman" w:cs="Times New Roman"/>
          <w:sz w:val="24"/>
          <w:szCs w:val="24"/>
        </w:rPr>
        <w:t xml:space="preserve">values </w:t>
      </w:r>
      <w:r w:rsidRPr="00D146F4">
        <w:rPr>
          <w:rFonts w:ascii="Times New Roman" w:hAnsi="Times New Roman" w:cs="Times New Roman"/>
          <w:sz w:val="24"/>
          <w:szCs w:val="24"/>
        </w:rPr>
        <w:t>near 0 or 1 indicat</w:t>
      </w:r>
      <w:r w:rsidR="00B92C32" w:rsidRPr="00D146F4">
        <w:rPr>
          <w:rFonts w:ascii="Times New Roman" w:hAnsi="Times New Roman" w:cs="Times New Roman"/>
          <w:sz w:val="24"/>
          <w:szCs w:val="24"/>
        </w:rPr>
        <w:t>e</w:t>
      </w:r>
      <w:r w:rsidRPr="00D146F4">
        <w:rPr>
          <w:rFonts w:ascii="Times New Roman" w:hAnsi="Times New Roman" w:cs="Times New Roman"/>
          <w:sz w:val="24"/>
          <w:szCs w:val="24"/>
        </w:rPr>
        <w:t xml:space="preserve"> that </w:t>
      </w:r>
      <w:r w:rsidR="00B92C32" w:rsidRPr="00D146F4">
        <w:rPr>
          <w:rFonts w:ascii="Times New Roman" w:hAnsi="Times New Roman" w:cs="Times New Roman"/>
          <w:sz w:val="24"/>
          <w:szCs w:val="24"/>
        </w:rPr>
        <w:t>the</w:t>
      </w:r>
      <w:r w:rsidRPr="00D146F4">
        <w:rPr>
          <w:rFonts w:ascii="Times New Roman" w:hAnsi="Times New Roman" w:cs="Times New Roman"/>
          <w:sz w:val="24"/>
          <w:szCs w:val="24"/>
        </w:rPr>
        <w:t xml:space="preserve"> model does not adequately represent the data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{"citationItems":[{"id":"ITEM-1","itemData":{"author":[{"dropping-particle":"","family":"Meng","given":"Xiao-Li","non-dropping-particle":"","parse-names":false,"suffix":""}],"container-title":"The Annals of Statistics","id":"ITEM-1","issue":"3","issued":{"date-parts":[["1994"]]},"page":"1142-1160","title":"Posterior predictive p-values","type":"article-journal","volume":"22"},"uris":["http://www.mendeley.com/documents/?uuid=f7992a3c-6f7f-4868-9edd-a9e2de15eb2a"]}],"mendeley":{"formattedCitation":"(Meng, 1994)","plainTextFormattedCitation":"(Meng, 1994)","previouslyFormattedCitation":"(Meng, 1994)"},"properties":{"noteIndex":0},"schema":"https://github.com/citation-style-language/schema/raw/master/csl-citation.json"}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(Meng, 1994)</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w:t>
      </w:r>
      <w:r w:rsidR="003C7F9B" w:rsidRPr="00D146F4">
        <w:rPr>
          <w:rFonts w:ascii="Times New Roman" w:hAnsi="Times New Roman" w:cs="Times New Roman"/>
          <w:sz w:val="24"/>
          <w:szCs w:val="24"/>
        </w:rPr>
        <w:t xml:space="preserve"> The deviance information criterion (DIC) was used to compare models</w:t>
      </w:r>
      <w:r w:rsidR="00C83C5B" w:rsidRPr="00D146F4">
        <w:rPr>
          <w:rFonts w:ascii="Times New Roman" w:hAnsi="Times New Roman" w:cs="Times New Roman"/>
          <w:sz w:val="24"/>
          <w:szCs w:val="24"/>
        </w:rPr>
        <w:t>.</w:t>
      </w:r>
    </w:p>
    <w:p w14:paraId="2C90DFA7" w14:textId="27B82B4B" w:rsidR="00D42812" w:rsidRPr="00D146F4" w:rsidRDefault="00B3312C" w:rsidP="00D02B31">
      <w:pPr>
        <w:keepNext/>
        <w:spacing w:before="240"/>
        <w:jc w:val="both"/>
        <w:rPr>
          <w:rFonts w:ascii="Times New Roman" w:hAnsi="Times New Roman" w:cs="Times New Roman"/>
          <w:i/>
          <w:sz w:val="24"/>
          <w:szCs w:val="24"/>
        </w:rPr>
      </w:pPr>
      <w:r w:rsidRPr="00D146F4">
        <w:rPr>
          <w:rFonts w:ascii="Times New Roman" w:hAnsi="Times New Roman" w:cs="Times New Roman"/>
          <w:i/>
          <w:sz w:val="24"/>
          <w:szCs w:val="24"/>
        </w:rPr>
        <w:t xml:space="preserve">2.4 </w:t>
      </w:r>
      <w:r w:rsidR="00D42812" w:rsidRPr="00D146F4">
        <w:rPr>
          <w:rFonts w:ascii="Times New Roman" w:hAnsi="Times New Roman" w:cs="Times New Roman"/>
          <w:i/>
          <w:sz w:val="24"/>
          <w:szCs w:val="24"/>
        </w:rPr>
        <w:t xml:space="preserve">Parameter </w:t>
      </w:r>
      <w:r w:rsidR="003F29D5">
        <w:rPr>
          <w:rFonts w:ascii="Times New Roman" w:hAnsi="Times New Roman" w:cs="Times New Roman"/>
          <w:i/>
          <w:sz w:val="24"/>
          <w:szCs w:val="24"/>
        </w:rPr>
        <w:t>e</w:t>
      </w:r>
      <w:r w:rsidR="00D42812" w:rsidRPr="00D146F4">
        <w:rPr>
          <w:rFonts w:ascii="Times New Roman" w:hAnsi="Times New Roman" w:cs="Times New Roman"/>
          <w:i/>
          <w:sz w:val="24"/>
          <w:szCs w:val="24"/>
        </w:rPr>
        <w:t xml:space="preserve">stimation from </w:t>
      </w:r>
      <w:r w:rsidR="003F29D5">
        <w:rPr>
          <w:rFonts w:ascii="Times New Roman" w:hAnsi="Times New Roman" w:cs="Times New Roman"/>
          <w:i/>
          <w:sz w:val="24"/>
          <w:szCs w:val="24"/>
        </w:rPr>
        <w:t>t</w:t>
      </w:r>
      <w:r w:rsidR="00D42812" w:rsidRPr="00D146F4">
        <w:rPr>
          <w:rFonts w:ascii="Times New Roman" w:hAnsi="Times New Roman" w:cs="Times New Roman"/>
          <w:i/>
          <w:sz w:val="24"/>
          <w:szCs w:val="24"/>
        </w:rPr>
        <w:t xml:space="preserve">agging </w:t>
      </w:r>
      <w:r w:rsidR="003F29D5">
        <w:rPr>
          <w:rFonts w:ascii="Times New Roman" w:hAnsi="Times New Roman" w:cs="Times New Roman"/>
          <w:i/>
          <w:sz w:val="24"/>
          <w:szCs w:val="24"/>
        </w:rPr>
        <w:t>d</w:t>
      </w:r>
      <w:r w:rsidR="00D42812" w:rsidRPr="00D146F4">
        <w:rPr>
          <w:rFonts w:ascii="Times New Roman" w:hAnsi="Times New Roman" w:cs="Times New Roman"/>
          <w:i/>
          <w:sz w:val="24"/>
          <w:szCs w:val="24"/>
        </w:rPr>
        <w:t xml:space="preserve">ata: Maximum </w:t>
      </w:r>
      <w:r w:rsidR="003F29D5">
        <w:rPr>
          <w:rFonts w:ascii="Times New Roman" w:hAnsi="Times New Roman" w:cs="Times New Roman"/>
          <w:i/>
          <w:sz w:val="24"/>
          <w:szCs w:val="24"/>
        </w:rPr>
        <w:t>l</w:t>
      </w:r>
      <w:r w:rsidR="00D42812" w:rsidRPr="00D146F4">
        <w:rPr>
          <w:rFonts w:ascii="Times New Roman" w:hAnsi="Times New Roman" w:cs="Times New Roman"/>
          <w:i/>
          <w:sz w:val="24"/>
          <w:szCs w:val="24"/>
        </w:rPr>
        <w:t xml:space="preserve">ikelihood </w:t>
      </w:r>
      <w:r w:rsidR="003F29D5">
        <w:rPr>
          <w:rFonts w:ascii="Times New Roman" w:hAnsi="Times New Roman" w:cs="Times New Roman"/>
          <w:i/>
          <w:sz w:val="24"/>
          <w:szCs w:val="24"/>
        </w:rPr>
        <w:t>a</w:t>
      </w:r>
      <w:r w:rsidR="00D42812" w:rsidRPr="00D146F4">
        <w:rPr>
          <w:rFonts w:ascii="Times New Roman" w:hAnsi="Times New Roman" w:cs="Times New Roman"/>
          <w:i/>
          <w:sz w:val="24"/>
          <w:szCs w:val="24"/>
        </w:rPr>
        <w:t>pproach</w:t>
      </w:r>
    </w:p>
    <w:p w14:paraId="4CE0D139" w14:textId="0B7080F0" w:rsidR="00D42812" w:rsidRPr="00D146F4" w:rsidRDefault="003C7F9B" w:rsidP="00D146F4">
      <w:pPr>
        <w:jc w:val="both"/>
        <w:rPr>
          <w:rFonts w:ascii="Times New Roman" w:hAnsi="Times New Roman" w:cs="Times New Roman"/>
          <w:sz w:val="24"/>
          <w:szCs w:val="24"/>
        </w:rPr>
      </w:pPr>
      <w:r w:rsidRPr="00D146F4">
        <w:rPr>
          <w:rFonts w:ascii="Times New Roman" w:hAnsi="Times New Roman" w:cs="Times New Roman"/>
          <w:sz w:val="24"/>
          <w:szCs w:val="24"/>
        </w:rPr>
        <w:t>The</w:t>
      </w:r>
      <w:r w:rsidR="00D42812" w:rsidRPr="00D146F4">
        <w:rPr>
          <w:rFonts w:ascii="Times New Roman" w:hAnsi="Times New Roman" w:cs="Times New Roman"/>
          <w:sz w:val="24"/>
          <w:szCs w:val="24"/>
        </w:rPr>
        <w:t xml:space="preserve"> maximum likelihood approach of </w:t>
      </w:r>
      <w:proofErr w:type="spellStart"/>
      <w:r w:rsidR="00D42812" w:rsidRPr="00D146F4">
        <w:rPr>
          <w:rFonts w:ascii="Times New Roman" w:hAnsi="Times New Roman" w:cs="Times New Roman"/>
          <w:sz w:val="24"/>
          <w:szCs w:val="24"/>
        </w:rPr>
        <w:t>Laslett</w:t>
      </w:r>
      <w:proofErr w:type="spellEnd"/>
      <w:r w:rsidR="00C83C5B" w:rsidRPr="00D146F4">
        <w:rPr>
          <w:rFonts w:ascii="Times New Roman" w:hAnsi="Times New Roman" w:cs="Times New Roman"/>
          <w:sz w:val="24"/>
          <w:szCs w:val="24"/>
        </w:rPr>
        <w:t xml:space="preserve"> et al. </w:t>
      </w:r>
      <w:r w:rsidR="00D42812" w:rsidRPr="00D146F4">
        <w:rPr>
          <w:rFonts w:ascii="Times New Roman" w:hAnsi="Times New Roman" w:cs="Times New Roman"/>
          <w:sz w:val="24"/>
          <w:szCs w:val="24"/>
        </w:rPr>
        <w:t xml:space="preserve">(2002) </w:t>
      </w:r>
      <w:r w:rsidRPr="00D146F4">
        <w:rPr>
          <w:rFonts w:ascii="Times New Roman" w:hAnsi="Times New Roman" w:cs="Times New Roman"/>
          <w:sz w:val="24"/>
          <w:szCs w:val="24"/>
        </w:rPr>
        <w:t xml:space="preserve">was used to fit </w:t>
      </w:r>
      <w:r w:rsidR="00C83C5B" w:rsidRPr="00D146F4">
        <w:rPr>
          <w:rFonts w:ascii="Times New Roman" w:hAnsi="Times New Roman" w:cs="Times New Roman"/>
          <w:sz w:val="24"/>
          <w:szCs w:val="24"/>
        </w:rPr>
        <w:t>Model 5</w:t>
      </w:r>
      <w:r w:rsidRPr="00D146F4">
        <w:rPr>
          <w:rFonts w:ascii="Times New Roman" w:hAnsi="Times New Roman" w:cs="Times New Roman"/>
          <w:sz w:val="24"/>
          <w:szCs w:val="24"/>
        </w:rPr>
        <w:t xml:space="preserve"> </w:t>
      </w:r>
      <w:r w:rsidR="003F29D5">
        <w:rPr>
          <w:rFonts w:ascii="Times New Roman" w:hAnsi="Times New Roman" w:cs="Times New Roman"/>
          <w:sz w:val="24"/>
          <w:szCs w:val="24"/>
        </w:rPr>
        <w:t>according to:</w:t>
      </w:r>
    </w:p>
    <w:p w14:paraId="67C76374" w14:textId="440CCAE0" w:rsidR="00D42812" w:rsidRPr="00D146F4" w:rsidRDefault="00030D85" w:rsidP="00D02B31">
      <w:pPr>
        <w:spacing w:before="120" w:after="12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w:r w:rsidR="003F29D5">
        <w:rPr>
          <w:rFonts w:ascii="Times New Roman" w:hAnsi="Times New Roman" w:cs="Times New Roman"/>
          <w:sz w:val="24"/>
          <w:szCs w:val="24"/>
        </w:rPr>
        <w:t xml:space="preserve">  </w:t>
      </w:r>
      <w:r w:rsidR="003F29D5">
        <w:rPr>
          <w:rFonts w:ascii="Times New Roman" w:hAnsi="Times New Roman" w:cs="Times New Roman"/>
          <w:sz w:val="24"/>
          <w:szCs w:val="24"/>
        </w:rPr>
        <w:tab/>
      </w:r>
      <w:r w:rsidR="003F29D5">
        <w:rPr>
          <w:rFonts w:ascii="Times New Roman" w:hAnsi="Times New Roman" w:cs="Times New Roman"/>
          <w:sz w:val="24"/>
          <w:szCs w:val="24"/>
        </w:rPr>
        <w:tab/>
      </w:r>
      <w:r w:rsidR="003F29D5">
        <w:rPr>
          <w:rFonts w:ascii="Times New Roman" w:hAnsi="Times New Roman" w:cs="Times New Roman"/>
          <w:sz w:val="24"/>
          <w:szCs w:val="24"/>
        </w:rPr>
        <w:tab/>
      </w:r>
      <w:r w:rsidR="003F29D5">
        <w:rPr>
          <w:rFonts w:ascii="Times New Roman" w:hAnsi="Times New Roman" w:cs="Times New Roman"/>
          <w:sz w:val="24"/>
          <w:szCs w:val="24"/>
        </w:rPr>
        <w:tab/>
      </w:r>
      <w:r w:rsidR="003F29D5">
        <w:rPr>
          <w:rFonts w:ascii="Times New Roman" w:hAnsi="Times New Roman" w:cs="Times New Roman"/>
          <w:sz w:val="24"/>
          <w:szCs w:val="24"/>
        </w:rPr>
        <w:tab/>
        <w:t>(2)</w:t>
      </w:r>
    </w:p>
    <w:p w14:paraId="673F3A9F" w14:textId="1E5B473C" w:rsidR="00D42812" w:rsidRPr="00D146F4" w:rsidRDefault="00D42812" w:rsidP="00D146F4">
      <w:pPr>
        <w:jc w:val="both"/>
        <w:rPr>
          <w:rFonts w:ascii="Times New Roman" w:hAnsi="Times New Roman" w:cs="Times New Roman"/>
          <w:sz w:val="24"/>
          <w:szCs w:val="24"/>
        </w:rPr>
      </w:pPr>
      <w:r w:rsidRPr="00D146F4">
        <w:rPr>
          <w:rFonts w:ascii="Times New Roman" w:hAnsi="Times New Roman" w:cs="Times New Roman"/>
          <w:sz w:val="24"/>
          <w:szCs w:val="24"/>
        </w:rPr>
        <w:t>This method derive</w:t>
      </w:r>
      <w:r w:rsidR="0016176B" w:rsidRPr="00D146F4">
        <w:rPr>
          <w:rFonts w:ascii="Times New Roman" w:hAnsi="Times New Roman" w:cs="Times New Roman"/>
          <w:sz w:val="24"/>
          <w:szCs w:val="24"/>
        </w:rPr>
        <w:t>s</w:t>
      </w:r>
      <w:r w:rsidRPr="00D146F4">
        <w:rPr>
          <w:rFonts w:ascii="Times New Roman" w:hAnsi="Times New Roman" w:cs="Times New Roman"/>
          <w:sz w:val="24"/>
          <w:szCs w:val="24"/>
        </w:rPr>
        <w:t xml:space="preserve"> growth parameters from the joint distribution of an individual’s length at tagging and </w:t>
      </w:r>
      <w:r w:rsidR="003F29D5">
        <w:rPr>
          <w:rFonts w:ascii="Times New Roman" w:hAnsi="Times New Roman" w:cs="Times New Roman"/>
          <w:sz w:val="24"/>
          <w:szCs w:val="24"/>
        </w:rPr>
        <w:t xml:space="preserve">at </w:t>
      </w:r>
      <w:r w:rsidRPr="00D146F4">
        <w:rPr>
          <w:rFonts w:ascii="Times New Roman" w:hAnsi="Times New Roman" w:cs="Times New Roman"/>
          <w:sz w:val="24"/>
          <w:szCs w:val="24"/>
        </w:rPr>
        <w:t xml:space="preserve">recapture. This </w:t>
      </w:r>
      <w:r w:rsidR="00560D37" w:rsidRPr="00D146F4">
        <w:rPr>
          <w:rFonts w:ascii="Times New Roman" w:hAnsi="Times New Roman" w:cs="Times New Roman"/>
          <w:sz w:val="24"/>
          <w:szCs w:val="24"/>
        </w:rPr>
        <w:t>is</w:t>
      </w:r>
      <w:r w:rsidRPr="00D146F4">
        <w:rPr>
          <w:rFonts w:ascii="Times New Roman" w:hAnsi="Times New Roman" w:cs="Times New Roman"/>
          <w:sz w:val="24"/>
          <w:szCs w:val="24"/>
        </w:rPr>
        <w:t xml:space="preserve"> most similar </w:t>
      </w:r>
      <w:r w:rsidR="003C7F9B" w:rsidRPr="00D146F4">
        <w:rPr>
          <w:rFonts w:ascii="Times New Roman" w:hAnsi="Times New Roman" w:cs="Times New Roman"/>
          <w:sz w:val="24"/>
          <w:szCs w:val="24"/>
        </w:rPr>
        <w:t xml:space="preserve">in approach </w:t>
      </w:r>
      <w:r w:rsidRPr="00D146F4">
        <w:rPr>
          <w:rFonts w:ascii="Times New Roman" w:hAnsi="Times New Roman" w:cs="Times New Roman"/>
          <w:sz w:val="24"/>
          <w:szCs w:val="24"/>
        </w:rPr>
        <w:t xml:space="preserve">to </w:t>
      </w:r>
      <w:r w:rsidR="004C691C" w:rsidRPr="00D146F4">
        <w:rPr>
          <w:rFonts w:ascii="Times New Roman" w:hAnsi="Times New Roman" w:cs="Times New Roman"/>
          <w:sz w:val="24"/>
          <w:szCs w:val="24"/>
        </w:rPr>
        <w:t>M</w:t>
      </w:r>
      <w:r w:rsidRPr="00D146F4">
        <w:rPr>
          <w:rFonts w:ascii="Times New Roman" w:hAnsi="Times New Roman" w:cs="Times New Roman"/>
          <w:sz w:val="24"/>
          <w:szCs w:val="24"/>
        </w:rPr>
        <w:t xml:space="preserve">odel 2 of the Bayesian approach in that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w:t>
      </w:r>
      <w:r w:rsidR="00560D37" w:rsidRPr="00D146F4">
        <w:rPr>
          <w:rFonts w:ascii="Times New Roman" w:hAnsi="Times New Roman" w:cs="Times New Roman"/>
          <w:sz w:val="24"/>
          <w:szCs w:val="24"/>
        </w:rPr>
        <w:t>is</w:t>
      </w:r>
      <w:r w:rsidRPr="00D146F4">
        <w:rPr>
          <w:rFonts w:ascii="Times New Roman" w:hAnsi="Times New Roman" w:cs="Times New Roman"/>
          <w:sz w:val="24"/>
          <w:szCs w:val="24"/>
        </w:rPr>
        <w:t xml:space="preserve"> treated as a normal 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oMath>
      <w:r w:rsidR="003C7F9B" w:rsidRPr="00D146F4">
        <w:rPr>
          <w:rFonts w:ascii="Times New Roman" w:hAnsi="Times New Roman" w:cs="Times New Roman"/>
          <w:sz w:val="24"/>
          <w:szCs w:val="24"/>
        </w:rPr>
        <w:t xml:space="preserve">, accounting for differences </w:t>
      </w:r>
      <w:r w:rsidR="003F29D5">
        <w:rPr>
          <w:rFonts w:ascii="Times New Roman" w:hAnsi="Times New Roman" w:cs="Times New Roman"/>
          <w:sz w:val="24"/>
          <w:szCs w:val="24"/>
        </w:rPr>
        <w:t>among</w:t>
      </w:r>
      <w:r w:rsidR="003C7F9B" w:rsidRPr="00D146F4">
        <w:rPr>
          <w:rFonts w:ascii="Times New Roman" w:hAnsi="Times New Roman" w:cs="Times New Roman"/>
          <w:sz w:val="24"/>
          <w:szCs w:val="24"/>
        </w:rPr>
        <w:t xml:space="preserve"> individual</w:t>
      </w:r>
      <w:r w:rsidR="003F29D5">
        <w:rPr>
          <w:rFonts w:ascii="Times New Roman" w:hAnsi="Times New Roman" w:cs="Times New Roman"/>
          <w:sz w:val="24"/>
          <w:szCs w:val="24"/>
        </w:rPr>
        <w:t>s</w:t>
      </w:r>
      <w:r w:rsidR="003C7F9B"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while </w:t>
      </w:r>
      <m:oMath>
        <m:r>
          <w:rPr>
            <w:rFonts w:ascii="Cambria Math" w:hAnsi="Cambria Math" w:cs="Times New Roman"/>
            <w:sz w:val="24"/>
            <w:szCs w:val="24"/>
          </w:rPr>
          <m:t>K</m:t>
        </m:r>
      </m:oMath>
      <w:r w:rsidRPr="00D146F4">
        <w:rPr>
          <w:rFonts w:ascii="Times New Roman" w:hAnsi="Times New Roman" w:cs="Times New Roman"/>
          <w:sz w:val="24"/>
          <w:szCs w:val="24"/>
        </w:rPr>
        <w:t xml:space="preserve"> </w:t>
      </w:r>
      <w:r w:rsidR="00560D37" w:rsidRPr="00D146F4">
        <w:rPr>
          <w:rFonts w:ascii="Times New Roman" w:hAnsi="Times New Roman" w:cs="Times New Roman"/>
          <w:sz w:val="24"/>
          <w:szCs w:val="24"/>
        </w:rPr>
        <w:t>is</w:t>
      </w:r>
      <w:r w:rsidRPr="00D146F4">
        <w:rPr>
          <w:rFonts w:ascii="Times New Roman" w:hAnsi="Times New Roman" w:cs="Times New Roman"/>
          <w:sz w:val="24"/>
          <w:szCs w:val="24"/>
        </w:rPr>
        <w:t xml:space="preserve"> treated as a</w:t>
      </w:r>
      <w:r w:rsidR="003329CB" w:rsidRPr="00D146F4">
        <w:rPr>
          <w:rFonts w:ascii="Times New Roman" w:hAnsi="Times New Roman" w:cs="Times New Roman"/>
          <w:sz w:val="24"/>
          <w:szCs w:val="24"/>
        </w:rPr>
        <w:t>n unknown</w:t>
      </w:r>
      <w:r w:rsidRPr="00D146F4">
        <w:rPr>
          <w:rFonts w:ascii="Times New Roman" w:hAnsi="Times New Roman" w:cs="Times New Roman"/>
          <w:sz w:val="24"/>
          <w:szCs w:val="24"/>
        </w:rPr>
        <w:t xml:space="preserve"> fixed parameter. Rather than using length increments to fit observed growth, a bivariate normal joint distribution of lengths recorded at marking and recapture </w:t>
      </w:r>
      <w:r w:rsidR="00560D37" w:rsidRPr="00D146F4">
        <w:rPr>
          <w:rFonts w:ascii="Times New Roman" w:hAnsi="Times New Roman" w:cs="Times New Roman"/>
          <w:sz w:val="24"/>
          <w:szCs w:val="24"/>
        </w:rPr>
        <w:t>is</w:t>
      </w:r>
      <w:r w:rsidRPr="00D146F4">
        <w:rPr>
          <w:rFonts w:ascii="Times New Roman" w:hAnsi="Times New Roman" w:cs="Times New Roman"/>
          <w:sz w:val="24"/>
          <w:szCs w:val="24"/>
        </w:rPr>
        <w:t xml:space="preserve"> </w:t>
      </w:r>
      <w:r w:rsidR="003C7F9B" w:rsidRPr="00D146F4">
        <w:rPr>
          <w:rFonts w:ascii="Times New Roman" w:hAnsi="Times New Roman" w:cs="Times New Roman"/>
          <w:sz w:val="24"/>
          <w:szCs w:val="24"/>
        </w:rPr>
        <w:t xml:space="preserve">used </w:t>
      </w:r>
      <w:r w:rsidRPr="00D146F4">
        <w:rPr>
          <w:rFonts w:ascii="Times New Roman" w:hAnsi="Times New Roman" w:cs="Times New Roman"/>
          <w:sz w:val="24"/>
          <w:szCs w:val="24"/>
        </w:rPr>
        <w:t xml:space="preserve">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oMath>
      <w:r w:rsidRPr="00D146F4">
        <w:rPr>
          <w:rFonts w:ascii="Times New Roman" w:hAnsi="Times New Roman" w:cs="Times New Roman"/>
          <w:sz w:val="24"/>
          <w:szCs w:val="24"/>
        </w:rPr>
        <w:t xml:space="preserve">. The distribution </w:t>
      </w:r>
      <w:r w:rsidR="003C7F9B" w:rsidRPr="00D146F4">
        <w:rPr>
          <w:rFonts w:ascii="Times New Roman" w:hAnsi="Times New Roman" w:cs="Times New Roman"/>
          <w:sz w:val="24"/>
          <w:szCs w:val="24"/>
        </w:rPr>
        <w:t>of</w:t>
      </w:r>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D146F4">
        <w:rPr>
          <w:rFonts w:ascii="Times New Roman" w:hAnsi="Times New Roman" w:cs="Times New Roman"/>
          <w:sz w:val="24"/>
          <w:szCs w:val="24"/>
        </w:rPr>
        <w:t xml:space="preserve"> </w:t>
      </w:r>
      <w:r w:rsidR="003C7F9B" w:rsidRPr="00D146F4">
        <w:rPr>
          <w:rFonts w:ascii="Times New Roman" w:hAnsi="Times New Roman" w:cs="Times New Roman"/>
          <w:sz w:val="24"/>
          <w:szCs w:val="24"/>
        </w:rPr>
        <w:t xml:space="preserve">across all individuals </w:t>
      </w:r>
      <m:oMath>
        <m:r>
          <w:rPr>
            <w:rFonts w:ascii="Cambria Math" w:hAnsi="Cambria Math" w:cs="Times New Roman"/>
            <w:sz w:val="24"/>
            <w:szCs w:val="24"/>
          </w:rPr>
          <m:t>(A)</m:t>
        </m:r>
      </m:oMath>
      <w:r w:rsidR="00FA666A" w:rsidRPr="00D146F4">
        <w:rPr>
          <w:rFonts w:ascii="Times New Roman" w:hAnsi="Times New Roman" w:cs="Times New Roman"/>
          <w:sz w:val="24"/>
          <w:szCs w:val="24"/>
        </w:rPr>
        <w:t xml:space="preserve"> </w:t>
      </w:r>
      <w:r w:rsidR="003C7F9B" w:rsidRPr="00D146F4">
        <w:rPr>
          <w:rFonts w:ascii="Times New Roman" w:hAnsi="Times New Roman" w:cs="Times New Roman"/>
          <w:sz w:val="24"/>
          <w:szCs w:val="24"/>
        </w:rPr>
        <w:t xml:space="preserve">is </w:t>
      </w:r>
      <w:r w:rsidRPr="00D146F4">
        <w:rPr>
          <w:rFonts w:ascii="Times New Roman" w:hAnsi="Times New Roman" w:cs="Times New Roman"/>
          <w:sz w:val="24"/>
          <w:szCs w:val="24"/>
        </w:rPr>
        <w:t xml:space="preserve">treated as a random effect with a lognormal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r>
          <w:rPr>
            <w:rFonts w:ascii="Cambria Math" w:hAnsi="Cambria Math" w:cs="Times New Roman"/>
            <w:sz w:val="24"/>
            <w:szCs w:val="24"/>
          </w:rPr>
          <m:t>)</m:t>
        </m:r>
      </m:oMath>
      <w:r w:rsidRPr="00D146F4">
        <w:rPr>
          <w:rFonts w:ascii="Times New Roman" w:hAnsi="Times New Roman" w:cs="Times New Roman"/>
          <w:sz w:val="24"/>
          <w:szCs w:val="24"/>
        </w:rPr>
        <w:t xml:space="preserve">. Measurement error </w:t>
      </w:r>
      <w:r w:rsidR="00B16243" w:rsidRPr="00D146F4">
        <w:rPr>
          <w:rFonts w:ascii="Times New Roman" w:hAnsi="Times New Roman" w:cs="Times New Roman"/>
          <w:sz w:val="24"/>
          <w:szCs w:val="24"/>
        </w:rPr>
        <w:t>is</w:t>
      </w:r>
      <w:r w:rsidRPr="00D146F4">
        <w:rPr>
          <w:rFonts w:ascii="Times New Roman" w:hAnsi="Times New Roman" w:cs="Times New Roman"/>
          <w:sz w:val="24"/>
          <w:szCs w:val="24"/>
        </w:rPr>
        <w:t xml:space="preserve">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D146F4">
        <w:rPr>
          <w:rFonts w:ascii="Times New Roman" w:hAnsi="Times New Roman" w:cs="Times New Roman"/>
          <w:sz w:val="24"/>
          <w:szCs w:val="24"/>
        </w:rPr>
        <w:t xml:space="preserve">. An unconditional joint density </w:t>
      </w:r>
      <w:r w:rsidR="00B16243" w:rsidRPr="00D146F4">
        <w:rPr>
          <w:rFonts w:ascii="Times New Roman" w:hAnsi="Times New Roman" w:cs="Times New Roman"/>
          <w:sz w:val="24"/>
          <w:szCs w:val="24"/>
        </w:rPr>
        <w:t>is</w:t>
      </w:r>
      <w:r w:rsidRPr="00D146F4">
        <w:rPr>
          <w:rFonts w:ascii="Times New Roman" w:hAnsi="Times New Roman" w:cs="Times New Roman"/>
          <w:sz w:val="24"/>
          <w:szCs w:val="24"/>
        </w:rPr>
        <w:t xml:space="preserve"> then derived for each individual by integrating their individual joint distribution with respect to </w:t>
      </w:r>
      <m:oMath>
        <m:r>
          <w:rPr>
            <w:rFonts w:ascii="Cambria Math" w:hAnsi="Cambria Math" w:cs="Times New Roman"/>
            <w:sz w:val="24"/>
            <w:szCs w:val="24"/>
          </w:rPr>
          <m:t>a</m:t>
        </m:r>
      </m:oMath>
      <w:r w:rsidRPr="00D146F4">
        <w:rPr>
          <w:rFonts w:ascii="Times New Roman" w:hAnsi="Times New Roman" w:cs="Times New Roman"/>
          <w:sz w:val="24"/>
          <w:szCs w:val="24"/>
        </w:rPr>
        <w:t xml:space="preserve">. </w:t>
      </w:r>
      <w:r w:rsidR="00B16243" w:rsidRPr="00D146F4">
        <w:rPr>
          <w:rFonts w:ascii="Times New Roman" w:hAnsi="Times New Roman" w:cs="Times New Roman"/>
          <w:sz w:val="24"/>
          <w:szCs w:val="24"/>
        </w:rPr>
        <w:t>This</w:t>
      </w:r>
      <w:r w:rsidRPr="00D146F4">
        <w:rPr>
          <w:rFonts w:ascii="Times New Roman" w:hAnsi="Times New Roman" w:cs="Times New Roman"/>
          <w:sz w:val="24"/>
          <w:szCs w:val="24"/>
        </w:rPr>
        <w:t xml:space="preserve"> process is described </w:t>
      </w:r>
      <w:r w:rsidR="00B16243" w:rsidRPr="00D146F4">
        <w:rPr>
          <w:rFonts w:ascii="Times New Roman" w:hAnsi="Times New Roman" w:cs="Times New Roman"/>
          <w:sz w:val="24"/>
          <w:szCs w:val="24"/>
        </w:rPr>
        <w:t xml:space="preserve">in greater detail </w:t>
      </w:r>
      <w:r w:rsidRPr="00D146F4">
        <w:rPr>
          <w:rFonts w:ascii="Times New Roman" w:hAnsi="Times New Roman" w:cs="Times New Roman"/>
          <w:sz w:val="24"/>
          <w:szCs w:val="24"/>
        </w:rPr>
        <w:t xml:space="preserve">by </w:t>
      </w:r>
      <w:proofErr w:type="spellStart"/>
      <w:r w:rsidRPr="00D146F4">
        <w:rPr>
          <w:rFonts w:ascii="Times New Roman" w:hAnsi="Times New Roman" w:cs="Times New Roman"/>
          <w:sz w:val="24"/>
          <w:szCs w:val="24"/>
        </w:rPr>
        <w:t>Laslett</w:t>
      </w:r>
      <w:proofErr w:type="spellEnd"/>
      <w:r w:rsidRPr="00D146F4">
        <w:rPr>
          <w:rFonts w:ascii="Times New Roman" w:hAnsi="Times New Roman" w:cs="Times New Roman"/>
          <w:sz w:val="24"/>
          <w:szCs w:val="24"/>
        </w:rPr>
        <w:t xml:space="preserve"> et al. (2002).</w:t>
      </w:r>
    </w:p>
    <w:p w14:paraId="7FB8CBA9" w14:textId="4DDD3553" w:rsidR="00D42812" w:rsidRPr="00D146F4" w:rsidRDefault="00645330"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This approach was used to estimate values of the growth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D146F4">
        <w:rPr>
          <w:rFonts w:ascii="Times New Roman" w:hAnsi="Times New Roman" w:cs="Times New Roman"/>
          <w:sz w:val="24"/>
          <w:szCs w:val="24"/>
        </w:rPr>
        <w:t xml:space="preserve">, </w:t>
      </w:r>
      <m:oMath>
        <m:r>
          <w:rPr>
            <w:rFonts w:ascii="Cambria Math" w:hAnsi="Cambria Math" w:cs="Times New Roman"/>
            <w:sz w:val="24"/>
            <w:szCs w:val="24"/>
          </w:rPr>
          <m:t>K</m:t>
        </m:r>
      </m:oMath>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D146F4">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D146F4">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D146F4">
        <w:rPr>
          <w:rFonts w:ascii="Times New Roman" w:hAnsi="Times New Roman" w:cs="Times New Roman"/>
          <w:sz w:val="24"/>
          <w:szCs w:val="24"/>
        </w:rPr>
        <w:t xml:space="preserve"> by </w:t>
      </w:r>
      <w:r w:rsidR="00D42812" w:rsidRPr="00D146F4">
        <w:rPr>
          <w:rFonts w:ascii="Times New Roman" w:hAnsi="Times New Roman" w:cs="Times New Roman"/>
          <w:sz w:val="24"/>
          <w:szCs w:val="24"/>
        </w:rPr>
        <w:t>minimizing of the negative log-likelihood</w:t>
      </w:r>
      <w:r w:rsidR="00F978EC" w:rsidRPr="00D146F4">
        <w:rPr>
          <w:rFonts w:ascii="Times New Roman" w:hAnsi="Times New Roman" w:cs="Times New Roman"/>
          <w:sz w:val="24"/>
          <w:szCs w:val="24"/>
        </w:rPr>
        <w:t xml:space="preserve"> cost</w:t>
      </w:r>
      <w:r w:rsidR="00D42812" w:rsidRPr="00D146F4">
        <w:rPr>
          <w:rFonts w:ascii="Times New Roman" w:hAnsi="Times New Roman" w:cs="Times New Roman"/>
          <w:sz w:val="24"/>
          <w:szCs w:val="24"/>
        </w:rPr>
        <w:t xml:space="preserve"> function obtained </w:t>
      </w:r>
      <w:r w:rsidRPr="00D146F4">
        <w:rPr>
          <w:rFonts w:ascii="Times New Roman" w:hAnsi="Times New Roman" w:cs="Times New Roman"/>
          <w:sz w:val="24"/>
          <w:szCs w:val="24"/>
        </w:rPr>
        <w:t xml:space="preserve">from </w:t>
      </w:r>
      <w:r w:rsidR="00D42812" w:rsidRPr="00D146F4">
        <w:rPr>
          <w:rFonts w:ascii="Times New Roman" w:hAnsi="Times New Roman" w:cs="Times New Roman"/>
          <w:sz w:val="24"/>
          <w:szCs w:val="24"/>
        </w:rPr>
        <w:t xml:space="preserve">summing the unconditional joint density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00D42812" w:rsidRPr="00D146F4">
        <w:rPr>
          <w:rFonts w:ascii="Times New Roman" w:hAnsi="Times New Roman" w:cs="Times New Roman"/>
          <w:sz w:val="24"/>
          <w:szCs w:val="24"/>
        </w:rPr>
        <w:t xml:space="preserve"> of each individual</w:t>
      </w:r>
      <w:r w:rsidR="00071BD7">
        <w:rPr>
          <w:rFonts w:ascii="Times New Roman" w:hAnsi="Times New Roman" w:cs="Times New Roman"/>
          <w:sz w:val="24"/>
          <w:szCs w:val="24"/>
        </w:rPr>
        <w:t>, i.e.:</w:t>
      </w:r>
    </w:p>
    <w:p w14:paraId="6F6A13CB" w14:textId="79B578BC" w:rsidR="00D42812" w:rsidRPr="00D146F4" w:rsidRDefault="00667152" w:rsidP="00D02B31">
      <w:pPr>
        <w:spacing w:before="120" w:after="120"/>
        <w:jc w:val="right"/>
        <w:rPr>
          <w:rFonts w:ascii="Times New Roman"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t>(3)</w:t>
      </w:r>
    </w:p>
    <w:p w14:paraId="53864742" w14:textId="2817A3F6" w:rsidR="00D42812" w:rsidRPr="00D146F4" w:rsidRDefault="00D42812" w:rsidP="00D146F4">
      <w:pPr>
        <w:jc w:val="both"/>
        <w:rPr>
          <w:rFonts w:ascii="Times New Roman" w:hAnsi="Times New Roman" w:cs="Times New Roman"/>
          <w:sz w:val="24"/>
          <w:szCs w:val="24"/>
        </w:rPr>
      </w:pPr>
      <w:r w:rsidRPr="00D146F4">
        <w:rPr>
          <w:rFonts w:ascii="Times New Roman" w:hAnsi="Times New Roman" w:cs="Times New Roman"/>
          <w:sz w:val="24"/>
          <w:szCs w:val="24"/>
        </w:rPr>
        <w:t xml:space="preserve">Two-sided 95% confidence intervals (2.5%, Median, 97.5%) </w:t>
      </w:r>
      <w:r w:rsidR="00303F74" w:rsidRPr="00D146F4">
        <w:rPr>
          <w:rFonts w:ascii="Times New Roman" w:hAnsi="Times New Roman" w:cs="Times New Roman"/>
          <w:sz w:val="24"/>
          <w:szCs w:val="24"/>
        </w:rPr>
        <w:t xml:space="preserve">were estimated </w:t>
      </w:r>
      <w:r w:rsidR="004C691C" w:rsidRPr="00D146F4">
        <w:rPr>
          <w:rFonts w:ascii="Times New Roman" w:hAnsi="Times New Roman" w:cs="Times New Roman"/>
          <w:sz w:val="24"/>
          <w:szCs w:val="24"/>
        </w:rPr>
        <w:t xml:space="preserve">for each parameter </w:t>
      </w:r>
      <w:r w:rsidR="00071BD7">
        <w:rPr>
          <w:rFonts w:ascii="Times New Roman" w:hAnsi="Times New Roman" w:cs="Times New Roman"/>
          <w:sz w:val="24"/>
          <w:szCs w:val="24"/>
        </w:rPr>
        <w:t>using</w:t>
      </w:r>
      <w:r w:rsidR="00071BD7" w:rsidRPr="00D146F4">
        <w:rPr>
          <w:rFonts w:ascii="Times New Roman" w:hAnsi="Times New Roman" w:cs="Times New Roman"/>
          <w:sz w:val="24"/>
          <w:szCs w:val="24"/>
        </w:rPr>
        <w:t xml:space="preserve"> </w:t>
      </w:r>
      <w:r w:rsidR="00A127B1" w:rsidRPr="00D146F4">
        <w:rPr>
          <w:rFonts w:ascii="Times New Roman" w:hAnsi="Times New Roman" w:cs="Times New Roman"/>
          <w:sz w:val="24"/>
          <w:szCs w:val="24"/>
        </w:rPr>
        <w:t xml:space="preserve">a bootstrapping procedure </w:t>
      </w:r>
      <w:r w:rsidR="00071BD7">
        <w:rPr>
          <w:rFonts w:ascii="Times New Roman" w:hAnsi="Times New Roman" w:cs="Times New Roman"/>
          <w:sz w:val="24"/>
          <w:szCs w:val="24"/>
        </w:rPr>
        <w:t>based on</w:t>
      </w:r>
      <w:r w:rsidR="00A127B1"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10,000 iterations. </w:t>
      </w:r>
      <w:r w:rsidR="004C691C" w:rsidRPr="00D146F4">
        <w:rPr>
          <w:rFonts w:ascii="Times New Roman" w:hAnsi="Times New Roman" w:cs="Times New Roman"/>
          <w:sz w:val="24"/>
          <w:szCs w:val="24"/>
        </w:rPr>
        <w:t>During</w:t>
      </w:r>
      <w:r w:rsidRPr="00D146F4">
        <w:rPr>
          <w:rFonts w:ascii="Times New Roman" w:hAnsi="Times New Roman" w:cs="Times New Roman"/>
          <w:sz w:val="24"/>
          <w:szCs w:val="24"/>
        </w:rPr>
        <w:t xml:space="preserve"> each </w:t>
      </w:r>
      <w:r w:rsidR="00E35831" w:rsidRPr="00D146F4">
        <w:rPr>
          <w:rFonts w:ascii="Times New Roman" w:hAnsi="Times New Roman" w:cs="Times New Roman"/>
          <w:sz w:val="24"/>
          <w:szCs w:val="24"/>
        </w:rPr>
        <w:t>bootstrap</w:t>
      </w:r>
      <w:r w:rsidR="00B16243"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iteration, the model was refit </w:t>
      </w:r>
      <w:r w:rsidR="004C691C" w:rsidRPr="00D146F4">
        <w:rPr>
          <w:rFonts w:ascii="Times New Roman" w:hAnsi="Times New Roman" w:cs="Times New Roman"/>
          <w:sz w:val="24"/>
          <w:szCs w:val="24"/>
        </w:rPr>
        <w:t>using</w:t>
      </w:r>
      <w:r w:rsidRPr="00D146F4">
        <w:rPr>
          <w:rFonts w:ascii="Times New Roman" w:hAnsi="Times New Roman" w:cs="Times New Roman"/>
          <w:sz w:val="24"/>
          <w:szCs w:val="24"/>
        </w:rPr>
        <w:t xml:space="preserve"> data randomly resampled </w:t>
      </w:r>
      <w:r w:rsidR="00563E67" w:rsidRPr="00D146F4">
        <w:rPr>
          <w:rFonts w:ascii="Times New Roman" w:hAnsi="Times New Roman" w:cs="Times New Roman"/>
          <w:sz w:val="24"/>
          <w:szCs w:val="24"/>
        </w:rPr>
        <w:t xml:space="preserve">with replacement </w:t>
      </w:r>
      <w:r w:rsidRPr="00D146F4">
        <w:rPr>
          <w:rFonts w:ascii="Times New Roman" w:hAnsi="Times New Roman" w:cs="Times New Roman"/>
          <w:sz w:val="24"/>
          <w:szCs w:val="24"/>
        </w:rPr>
        <w:t xml:space="preserve">from the original tagging data. </w:t>
      </w:r>
    </w:p>
    <w:p w14:paraId="04F06D99" w14:textId="4E342087" w:rsidR="00D42812" w:rsidRPr="00D146F4" w:rsidRDefault="00B3312C" w:rsidP="00D02B31">
      <w:pPr>
        <w:keepNext/>
        <w:spacing w:before="240"/>
        <w:jc w:val="both"/>
        <w:rPr>
          <w:rFonts w:ascii="Times New Roman" w:hAnsi="Times New Roman" w:cs="Times New Roman"/>
          <w:i/>
          <w:sz w:val="24"/>
          <w:szCs w:val="24"/>
        </w:rPr>
      </w:pPr>
      <w:r w:rsidRPr="00D146F4">
        <w:rPr>
          <w:rFonts w:ascii="Times New Roman" w:hAnsi="Times New Roman" w:cs="Times New Roman"/>
          <w:i/>
          <w:sz w:val="24"/>
          <w:szCs w:val="24"/>
        </w:rPr>
        <w:t xml:space="preserve">2.5 </w:t>
      </w:r>
      <w:r w:rsidR="00D42812" w:rsidRPr="00D146F4">
        <w:rPr>
          <w:rFonts w:ascii="Times New Roman" w:hAnsi="Times New Roman" w:cs="Times New Roman"/>
          <w:i/>
          <w:sz w:val="24"/>
          <w:szCs w:val="24"/>
        </w:rPr>
        <w:t xml:space="preserve">Estimation of </w:t>
      </w:r>
      <w:r w:rsidR="00071BD7">
        <w:rPr>
          <w:rFonts w:ascii="Times New Roman" w:hAnsi="Times New Roman" w:cs="Times New Roman"/>
          <w:i/>
          <w:sz w:val="24"/>
          <w:szCs w:val="24"/>
        </w:rPr>
        <w:t>i</w:t>
      </w:r>
      <w:r w:rsidR="0067475C" w:rsidRPr="00D146F4">
        <w:rPr>
          <w:rFonts w:ascii="Times New Roman" w:hAnsi="Times New Roman" w:cs="Times New Roman"/>
          <w:i/>
          <w:sz w:val="24"/>
          <w:szCs w:val="24"/>
        </w:rPr>
        <w:t>ntegrated</w:t>
      </w:r>
      <w:r w:rsidR="00D42812" w:rsidRPr="00D146F4">
        <w:rPr>
          <w:rFonts w:ascii="Times New Roman" w:hAnsi="Times New Roman" w:cs="Times New Roman"/>
          <w:i/>
          <w:sz w:val="24"/>
          <w:szCs w:val="24"/>
        </w:rPr>
        <w:t xml:space="preserve"> </w:t>
      </w:r>
      <w:r w:rsidR="00071BD7">
        <w:rPr>
          <w:rFonts w:ascii="Times New Roman" w:hAnsi="Times New Roman" w:cs="Times New Roman"/>
          <w:i/>
          <w:sz w:val="24"/>
          <w:szCs w:val="24"/>
        </w:rPr>
        <w:t>g</w:t>
      </w:r>
      <w:r w:rsidR="00D42812" w:rsidRPr="00D146F4">
        <w:rPr>
          <w:rFonts w:ascii="Times New Roman" w:hAnsi="Times New Roman" w:cs="Times New Roman"/>
          <w:i/>
          <w:sz w:val="24"/>
          <w:szCs w:val="24"/>
        </w:rPr>
        <w:t xml:space="preserve">rowth </w:t>
      </w:r>
      <w:r w:rsidR="00071BD7">
        <w:rPr>
          <w:rFonts w:ascii="Times New Roman" w:hAnsi="Times New Roman" w:cs="Times New Roman"/>
          <w:i/>
          <w:sz w:val="24"/>
          <w:szCs w:val="24"/>
        </w:rPr>
        <w:t>p</w:t>
      </w:r>
      <w:r w:rsidR="00D42812" w:rsidRPr="00D146F4">
        <w:rPr>
          <w:rFonts w:ascii="Times New Roman" w:hAnsi="Times New Roman" w:cs="Times New Roman"/>
          <w:i/>
          <w:sz w:val="24"/>
          <w:szCs w:val="24"/>
        </w:rPr>
        <w:t>arameters using sources of growth data</w:t>
      </w:r>
    </w:p>
    <w:p w14:paraId="16A93C9C" w14:textId="423F37C7" w:rsidR="00D42812" w:rsidRPr="00D146F4" w:rsidRDefault="00D42812" w:rsidP="00D146F4">
      <w:pPr>
        <w:jc w:val="both"/>
        <w:rPr>
          <w:rFonts w:ascii="Times New Roman" w:hAnsi="Times New Roman" w:cs="Times New Roman"/>
          <w:sz w:val="24"/>
          <w:szCs w:val="24"/>
        </w:rPr>
      </w:pPr>
      <w:r w:rsidRPr="00D146F4">
        <w:rPr>
          <w:rFonts w:ascii="Times New Roman" w:hAnsi="Times New Roman" w:cs="Times New Roman"/>
          <w:sz w:val="24"/>
          <w:szCs w:val="24"/>
        </w:rPr>
        <w:t>Datasets previously used</w:t>
      </w:r>
      <w:r w:rsidR="00D30471" w:rsidRPr="00D146F4">
        <w:rPr>
          <w:rFonts w:ascii="Times New Roman" w:hAnsi="Times New Roman" w:cs="Times New Roman"/>
          <w:sz w:val="24"/>
          <w:szCs w:val="24"/>
        </w:rPr>
        <w:t xml:space="preserve"> </w:t>
      </w:r>
      <w:r w:rsidR="00071BD7">
        <w:rPr>
          <w:rFonts w:ascii="Times New Roman" w:hAnsi="Times New Roman" w:cs="Times New Roman"/>
          <w:sz w:val="24"/>
          <w:szCs w:val="24"/>
        </w:rPr>
        <w:t>in</w:t>
      </w:r>
      <w:r w:rsidR="00071BD7" w:rsidRPr="00D146F4">
        <w:rPr>
          <w:rFonts w:ascii="Times New Roman" w:hAnsi="Times New Roman" w:cs="Times New Roman"/>
          <w:sz w:val="24"/>
          <w:szCs w:val="24"/>
        </w:rPr>
        <w:t xml:space="preserve"> </w:t>
      </w:r>
      <w:r w:rsidR="00D30471" w:rsidRPr="00D146F4">
        <w:rPr>
          <w:rFonts w:ascii="Times New Roman" w:hAnsi="Times New Roman" w:cs="Times New Roman"/>
          <w:sz w:val="24"/>
          <w:szCs w:val="24"/>
        </w:rPr>
        <w:t>other studies</w:t>
      </w:r>
      <w:r w:rsidRPr="00D146F4">
        <w:rPr>
          <w:rFonts w:ascii="Times New Roman" w:hAnsi="Times New Roman" w:cs="Times New Roman"/>
          <w:sz w:val="24"/>
          <w:szCs w:val="24"/>
        </w:rPr>
        <w:t xml:space="preserve"> to </w:t>
      </w:r>
      <w:r w:rsidR="00B16243" w:rsidRPr="00D146F4">
        <w:rPr>
          <w:rFonts w:ascii="Times New Roman" w:hAnsi="Times New Roman" w:cs="Times New Roman"/>
          <w:sz w:val="24"/>
          <w:szCs w:val="24"/>
        </w:rPr>
        <w:t>quantify the</w:t>
      </w:r>
      <w:r w:rsidRPr="00D146F4">
        <w:rPr>
          <w:rFonts w:ascii="Times New Roman" w:hAnsi="Times New Roman" w:cs="Times New Roman"/>
          <w:sz w:val="24"/>
          <w:szCs w:val="24"/>
        </w:rPr>
        <w:t xml:space="preserve"> growth </w:t>
      </w:r>
      <w:r w:rsidR="00B16243" w:rsidRPr="00D146F4">
        <w:rPr>
          <w:rFonts w:ascii="Times New Roman" w:hAnsi="Times New Roman" w:cs="Times New Roman"/>
          <w:sz w:val="24"/>
          <w:szCs w:val="24"/>
        </w:rPr>
        <w:t>of</w:t>
      </w:r>
      <w:r w:rsidRPr="00D146F4">
        <w:rPr>
          <w:rFonts w:ascii="Times New Roman" w:hAnsi="Times New Roman" w:cs="Times New Roman"/>
          <w:sz w:val="24"/>
          <w:szCs w:val="24"/>
        </w:rPr>
        <w:t xml:space="preserve"> </w:t>
      </w:r>
      <w:r w:rsidRPr="00D146F4">
        <w:rPr>
          <w:rFonts w:ascii="Times New Roman" w:hAnsi="Times New Roman" w:cs="Times New Roman"/>
          <w:i/>
          <w:sz w:val="24"/>
          <w:szCs w:val="24"/>
        </w:rPr>
        <w:t xml:space="preserve">P. filamentosus </w:t>
      </w:r>
      <w:r w:rsidRPr="00D146F4">
        <w:rPr>
          <w:rFonts w:ascii="Times New Roman" w:hAnsi="Times New Roman" w:cs="Times New Roman"/>
          <w:sz w:val="24"/>
          <w:szCs w:val="24"/>
        </w:rPr>
        <w:t xml:space="preserve">in the MHI and NWHI </w:t>
      </w:r>
      <w:r w:rsidR="00D30471" w:rsidRPr="00D146F4">
        <w:rPr>
          <w:rFonts w:ascii="Times New Roman" w:hAnsi="Times New Roman" w:cs="Times New Roman"/>
          <w:sz w:val="24"/>
          <w:szCs w:val="24"/>
        </w:rPr>
        <w:t>were combined with OTP</w:t>
      </w:r>
      <w:r w:rsidRPr="00D146F4">
        <w:rPr>
          <w:rFonts w:ascii="Times New Roman" w:hAnsi="Times New Roman" w:cs="Times New Roman"/>
          <w:sz w:val="24"/>
          <w:szCs w:val="24"/>
        </w:rPr>
        <w:t xml:space="preserve"> tagging data to produce </w:t>
      </w:r>
      <w:r w:rsidR="00E3774F" w:rsidRPr="00D146F4">
        <w:rPr>
          <w:rFonts w:ascii="Times New Roman" w:hAnsi="Times New Roman" w:cs="Times New Roman"/>
          <w:sz w:val="24"/>
          <w:szCs w:val="24"/>
        </w:rPr>
        <w:t xml:space="preserve">a single set of </w:t>
      </w:r>
      <w:r w:rsidR="0067475C" w:rsidRPr="00D146F4">
        <w:rPr>
          <w:rFonts w:ascii="Times New Roman" w:hAnsi="Times New Roman" w:cs="Times New Roman"/>
          <w:sz w:val="24"/>
          <w:szCs w:val="24"/>
        </w:rPr>
        <w:t>integrated</w:t>
      </w:r>
      <w:r w:rsidR="00D30471"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parameter estimates using a modified form of the method proposed by </w:t>
      </w:r>
      <w:proofErr w:type="spellStart"/>
      <w:r w:rsidRPr="00D146F4">
        <w:rPr>
          <w:rFonts w:ascii="Times New Roman" w:hAnsi="Times New Roman" w:cs="Times New Roman"/>
          <w:sz w:val="24"/>
          <w:szCs w:val="24"/>
        </w:rPr>
        <w:t>Eveson</w:t>
      </w:r>
      <w:proofErr w:type="spellEnd"/>
      <w:r w:rsidR="00071BD7">
        <w:rPr>
          <w:rFonts w:ascii="Times New Roman" w:hAnsi="Times New Roman" w:cs="Times New Roman"/>
          <w:sz w:val="24"/>
          <w:szCs w:val="24"/>
        </w:rPr>
        <w:t xml:space="preserve"> et al.</w:t>
      </w:r>
      <w:r w:rsidRPr="00D146F4">
        <w:rPr>
          <w:rFonts w:ascii="Times New Roman" w:hAnsi="Times New Roman" w:cs="Times New Roman"/>
          <w:sz w:val="24"/>
          <w:szCs w:val="24"/>
        </w:rPr>
        <w:t xml:space="preserve"> (2004). Additional datasets that were included represent both direct aging and length frequency approaches</w:t>
      </w:r>
      <w:r w:rsidR="004C691C" w:rsidRPr="00D146F4">
        <w:rPr>
          <w:rFonts w:ascii="Times New Roman" w:hAnsi="Times New Roman" w:cs="Times New Roman"/>
          <w:sz w:val="24"/>
          <w:szCs w:val="24"/>
        </w:rPr>
        <w:t xml:space="preserve"> and are </w:t>
      </w:r>
      <w:r w:rsidR="004C691C" w:rsidRPr="00D146F4">
        <w:rPr>
          <w:rFonts w:ascii="Times New Roman" w:hAnsi="Times New Roman" w:cs="Times New Roman"/>
          <w:sz w:val="24"/>
          <w:szCs w:val="24"/>
        </w:rPr>
        <w:lastRenderedPageBreak/>
        <w:t>briefly described</w:t>
      </w:r>
      <w:r w:rsidR="00E3774F" w:rsidRPr="00D146F4">
        <w:rPr>
          <w:rFonts w:ascii="Times New Roman" w:hAnsi="Times New Roman" w:cs="Times New Roman"/>
          <w:sz w:val="24"/>
          <w:szCs w:val="24"/>
        </w:rPr>
        <w:t xml:space="preserve"> below</w:t>
      </w:r>
      <w:r w:rsidR="004C691C" w:rsidRPr="00D146F4">
        <w:rPr>
          <w:rFonts w:ascii="Times New Roman" w:hAnsi="Times New Roman" w:cs="Times New Roman"/>
          <w:sz w:val="24"/>
          <w:szCs w:val="24"/>
        </w:rPr>
        <w:t>.</w:t>
      </w:r>
      <w:r w:rsidR="00E3774F" w:rsidRPr="00D146F4">
        <w:rPr>
          <w:rFonts w:ascii="Times New Roman" w:hAnsi="Times New Roman" w:cs="Times New Roman"/>
          <w:sz w:val="24"/>
          <w:szCs w:val="24"/>
        </w:rPr>
        <w:t xml:space="preserve"> In total, 6 candidate models (Models 6-11) were fit using this approach</w:t>
      </w:r>
      <w:r w:rsidR="00B16243" w:rsidRPr="00D146F4">
        <w:rPr>
          <w:rFonts w:ascii="Times New Roman" w:hAnsi="Times New Roman" w:cs="Times New Roman"/>
          <w:sz w:val="24"/>
          <w:szCs w:val="24"/>
        </w:rPr>
        <w:t xml:space="preserve"> (Table 4)</w:t>
      </w:r>
      <w:r w:rsidR="00E3774F" w:rsidRPr="00D146F4">
        <w:rPr>
          <w:rFonts w:ascii="Times New Roman" w:hAnsi="Times New Roman" w:cs="Times New Roman"/>
          <w:sz w:val="24"/>
          <w:szCs w:val="24"/>
        </w:rPr>
        <w:t>.</w:t>
      </w:r>
    </w:p>
    <w:p w14:paraId="521B45EF" w14:textId="003F3E61" w:rsidR="00D42812" w:rsidRPr="00D146F4" w:rsidRDefault="00B3312C" w:rsidP="00D02B31">
      <w:pPr>
        <w:pStyle w:val="NoSpacing"/>
        <w:keepNext/>
        <w:spacing w:before="240"/>
        <w:jc w:val="both"/>
        <w:rPr>
          <w:rFonts w:ascii="Times New Roman" w:hAnsi="Times New Roman" w:cs="Times New Roman"/>
          <w:i/>
          <w:sz w:val="24"/>
          <w:szCs w:val="24"/>
        </w:rPr>
      </w:pPr>
      <w:r w:rsidRPr="00D146F4">
        <w:rPr>
          <w:rFonts w:ascii="Times New Roman" w:hAnsi="Times New Roman" w:cs="Times New Roman"/>
          <w:i/>
          <w:sz w:val="24"/>
          <w:szCs w:val="24"/>
        </w:rPr>
        <w:t xml:space="preserve">2.6 </w:t>
      </w:r>
      <w:r w:rsidR="00D42812" w:rsidRPr="00D146F4">
        <w:rPr>
          <w:rFonts w:ascii="Times New Roman" w:hAnsi="Times New Roman" w:cs="Times New Roman"/>
          <w:i/>
          <w:sz w:val="24"/>
          <w:szCs w:val="24"/>
        </w:rPr>
        <w:t xml:space="preserve">Parameter </w:t>
      </w:r>
      <w:r w:rsidR="00071BD7">
        <w:rPr>
          <w:rFonts w:ascii="Times New Roman" w:hAnsi="Times New Roman" w:cs="Times New Roman"/>
          <w:i/>
          <w:sz w:val="24"/>
          <w:szCs w:val="24"/>
        </w:rPr>
        <w:t>e</w:t>
      </w:r>
      <w:r w:rsidR="00D42812" w:rsidRPr="00D146F4">
        <w:rPr>
          <w:rFonts w:ascii="Times New Roman" w:hAnsi="Times New Roman" w:cs="Times New Roman"/>
          <w:i/>
          <w:sz w:val="24"/>
          <w:szCs w:val="24"/>
        </w:rPr>
        <w:t xml:space="preserve">stimation: Length </w:t>
      </w:r>
      <w:r w:rsidR="00071BD7">
        <w:rPr>
          <w:rFonts w:ascii="Times New Roman" w:hAnsi="Times New Roman" w:cs="Times New Roman"/>
          <w:i/>
          <w:sz w:val="24"/>
          <w:szCs w:val="24"/>
        </w:rPr>
        <w:t>f</w:t>
      </w:r>
      <w:r w:rsidR="00D42812" w:rsidRPr="00D146F4">
        <w:rPr>
          <w:rFonts w:ascii="Times New Roman" w:hAnsi="Times New Roman" w:cs="Times New Roman"/>
          <w:i/>
          <w:sz w:val="24"/>
          <w:szCs w:val="24"/>
        </w:rPr>
        <w:t xml:space="preserve">requency </w:t>
      </w:r>
      <w:r w:rsidR="00071BD7">
        <w:rPr>
          <w:rFonts w:ascii="Times New Roman" w:hAnsi="Times New Roman" w:cs="Times New Roman"/>
          <w:i/>
          <w:sz w:val="24"/>
          <w:szCs w:val="24"/>
        </w:rPr>
        <w:t>d</w:t>
      </w:r>
      <w:r w:rsidR="00D42812" w:rsidRPr="00D146F4">
        <w:rPr>
          <w:rFonts w:ascii="Times New Roman" w:hAnsi="Times New Roman" w:cs="Times New Roman"/>
          <w:i/>
          <w:sz w:val="24"/>
          <w:szCs w:val="24"/>
        </w:rPr>
        <w:t>ata</w:t>
      </w:r>
    </w:p>
    <w:p w14:paraId="7B56BCDC" w14:textId="2EFDD833" w:rsidR="00D42812" w:rsidRPr="00D146F4" w:rsidRDefault="00D42812" w:rsidP="00D146F4">
      <w:pPr>
        <w:pStyle w:val="NoSpacing"/>
        <w:jc w:val="both"/>
        <w:rPr>
          <w:rFonts w:ascii="Times New Roman" w:hAnsi="Times New Roman" w:cs="Times New Roman"/>
          <w:sz w:val="24"/>
          <w:szCs w:val="24"/>
        </w:rPr>
      </w:pPr>
      <w:r w:rsidRPr="00D146F4">
        <w:rPr>
          <w:rFonts w:ascii="Times New Roman" w:hAnsi="Times New Roman" w:cs="Times New Roman"/>
          <w:sz w:val="24"/>
          <w:szCs w:val="24"/>
        </w:rPr>
        <w:t xml:space="preserve">Length frequency data consisted of the size distributions of juvenile </w:t>
      </w:r>
      <w:r w:rsidRPr="00D146F4">
        <w:rPr>
          <w:rFonts w:ascii="Times New Roman" w:hAnsi="Times New Roman" w:cs="Times New Roman"/>
          <w:i/>
          <w:sz w:val="24"/>
          <w:szCs w:val="24"/>
        </w:rPr>
        <w:t>P. filamentosus</w:t>
      </w:r>
      <w:r w:rsidRPr="00D146F4">
        <w:rPr>
          <w:rFonts w:ascii="Times New Roman" w:hAnsi="Times New Roman" w:cs="Times New Roman"/>
          <w:sz w:val="24"/>
          <w:szCs w:val="24"/>
        </w:rPr>
        <w:t xml:space="preserve"> sampled over 13 months between October 1989 and February 1991 </w:t>
      </w:r>
      <w:r w:rsidR="00B16243" w:rsidRPr="00D146F4">
        <w:rPr>
          <w:rFonts w:ascii="Times New Roman" w:hAnsi="Times New Roman" w:cs="Times New Roman"/>
          <w:sz w:val="24"/>
          <w:szCs w:val="24"/>
        </w:rPr>
        <w:t xml:space="preserve">as </w:t>
      </w:r>
      <w:r w:rsidRPr="00D146F4">
        <w:rPr>
          <w:rFonts w:ascii="Times New Roman" w:hAnsi="Times New Roman" w:cs="Times New Roman"/>
          <w:sz w:val="24"/>
          <w:szCs w:val="24"/>
        </w:rPr>
        <w:t>reported by Moffitt and Parrish (1996). The reported fork length</w:t>
      </w:r>
      <w:r w:rsidR="00B16243" w:rsidRPr="00D146F4">
        <w:rPr>
          <w:rFonts w:ascii="Times New Roman" w:hAnsi="Times New Roman" w:cs="Times New Roman"/>
          <w:sz w:val="24"/>
          <w:szCs w:val="24"/>
        </w:rPr>
        <w:t>s</w:t>
      </w:r>
      <w:r w:rsidRPr="00D146F4">
        <w:rPr>
          <w:rFonts w:ascii="Times New Roman" w:hAnsi="Times New Roman" w:cs="Times New Roman"/>
          <w:sz w:val="24"/>
          <w:szCs w:val="24"/>
        </w:rPr>
        <w:t xml:space="preserve"> of captured fish </w:t>
      </w:r>
      <w:r w:rsidR="00B16243" w:rsidRPr="00D146F4">
        <w:rPr>
          <w:rFonts w:ascii="Times New Roman" w:hAnsi="Times New Roman" w:cs="Times New Roman"/>
          <w:sz w:val="24"/>
          <w:szCs w:val="24"/>
        </w:rPr>
        <w:t>were</w:t>
      </w:r>
      <w:r w:rsidRPr="00D146F4">
        <w:rPr>
          <w:rFonts w:ascii="Times New Roman" w:hAnsi="Times New Roman" w:cs="Times New Roman"/>
          <w:sz w:val="24"/>
          <w:szCs w:val="24"/>
        </w:rPr>
        <w:t xml:space="preserve"> binned </w:t>
      </w:r>
      <w:r w:rsidR="00B16243" w:rsidRPr="00D146F4">
        <w:rPr>
          <w:rFonts w:ascii="Times New Roman" w:hAnsi="Times New Roman" w:cs="Times New Roman"/>
          <w:sz w:val="24"/>
          <w:szCs w:val="24"/>
        </w:rPr>
        <w:t>in</w:t>
      </w:r>
      <w:r w:rsidRPr="00D146F4">
        <w:rPr>
          <w:rFonts w:ascii="Times New Roman" w:hAnsi="Times New Roman" w:cs="Times New Roman"/>
          <w:sz w:val="24"/>
          <w:szCs w:val="24"/>
        </w:rPr>
        <w:t xml:space="preserve"> 1 cm increments and presented in 13 histograms corresponding to each month of sampling. </w:t>
      </w:r>
      <w:r w:rsidR="00B16243" w:rsidRPr="00D146F4">
        <w:rPr>
          <w:rFonts w:ascii="Times New Roman" w:hAnsi="Times New Roman" w:cs="Times New Roman"/>
          <w:sz w:val="24"/>
          <w:szCs w:val="24"/>
        </w:rPr>
        <w:t xml:space="preserve">The data </w:t>
      </w:r>
      <w:r w:rsidR="00071BD7" w:rsidRPr="00D146F4">
        <w:rPr>
          <w:rFonts w:ascii="Times New Roman" w:hAnsi="Times New Roman" w:cs="Times New Roman"/>
          <w:sz w:val="24"/>
          <w:szCs w:val="24"/>
        </w:rPr>
        <w:t>w</w:t>
      </w:r>
      <w:r w:rsidR="00071BD7">
        <w:rPr>
          <w:rFonts w:ascii="Times New Roman" w:hAnsi="Times New Roman" w:cs="Times New Roman"/>
          <w:sz w:val="24"/>
          <w:szCs w:val="24"/>
        </w:rPr>
        <w:t>ere</w:t>
      </w:r>
      <w:r w:rsidR="00071BD7" w:rsidRPr="00D146F4">
        <w:rPr>
          <w:rFonts w:ascii="Times New Roman" w:hAnsi="Times New Roman" w:cs="Times New Roman"/>
          <w:sz w:val="24"/>
          <w:szCs w:val="24"/>
        </w:rPr>
        <w:t xml:space="preserve"> </w:t>
      </w:r>
      <w:r w:rsidR="00B16243" w:rsidRPr="00D146F4">
        <w:rPr>
          <w:rFonts w:ascii="Times New Roman" w:hAnsi="Times New Roman" w:cs="Times New Roman"/>
          <w:sz w:val="24"/>
          <w:szCs w:val="24"/>
        </w:rPr>
        <w:t>reconstructed</w:t>
      </w:r>
      <w:r w:rsidRPr="00D146F4">
        <w:rPr>
          <w:rFonts w:ascii="Times New Roman" w:hAnsi="Times New Roman" w:cs="Times New Roman"/>
          <w:sz w:val="24"/>
          <w:szCs w:val="24"/>
        </w:rPr>
        <w:t xml:space="preserve"> by overlaying a series of evenly spaced horizontal lines across the Y-axis of each histogram corresponding to the addition of a single fish. </w:t>
      </w:r>
      <w:r w:rsidR="00B16243" w:rsidRPr="00D146F4">
        <w:rPr>
          <w:rFonts w:ascii="Times New Roman" w:hAnsi="Times New Roman" w:cs="Times New Roman"/>
          <w:sz w:val="24"/>
          <w:szCs w:val="24"/>
        </w:rPr>
        <w:t>The reconstructed data contained</w:t>
      </w:r>
      <w:r w:rsidRPr="00D146F4">
        <w:rPr>
          <w:rFonts w:ascii="Times New Roman" w:hAnsi="Times New Roman" w:cs="Times New Roman"/>
          <w:sz w:val="24"/>
          <w:szCs w:val="24"/>
        </w:rPr>
        <w:t xml:space="preserve"> 1,048 </w:t>
      </w:r>
      <w:r w:rsidR="00B16243" w:rsidRPr="00D146F4">
        <w:rPr>
          <w:rFonts w:ascii="Times New Roman" w:hAnsi="Times New Roman" w:cs="Times New Roman"/>
          <w:sz w:val="24"/>
          <w:szCs w:val="24"/>
        </w:rPr>
        <w:t>observations, one more than was</w:t>
      </w:r>
      <w:r w:rsidR="00C40377" w:rsidRPr="00D146F4">
        <w:rPr>
          <w:rFonts w:ascii="Times New Roman" w:hAnsi="Times New Roman" w:cs="Times New Roman"/>
          <w:sz w:val="24"/>
          <w:szCs w:val="24"/>
        </w:rPr>
        <w:t xml:space="preserve"> reported by the original study </w:t>
      </w:r>
      <w:r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filamentosus","type":"article-journal","volume":"50"},"uris":["http://www.mendeley.com/documents/?uuid=d1ca1dfb-b670-4931-8ab7-4624d170403f"]}],"mendeley":{"formattedCitation":"(Moffitt and Parrish, 1996)","plainTextFormattedCitation":"(Moffitt and Parrish, 1996)","previouslyFormattedCitation":"(Moffitt and Parrish, 1996)"},"properties":{"noteIndex":0},"schema":"https://github.com/citation-style-language/schema/raw/master/csl-citation.json"}</w:instrText>
      </w:r>
      <w:r w:rsidRPr="00D146F4">
        <w:rPr>
          <w:rFonts w:ascii="Times New Roman" w:hAnsi="Times New Roman" w:cs="Times New Roman"/>
          <w:sz w:val="24"/>
          <w:szCs w:val="24"/>
        </w:rPr>
        <w:fldChar w:fldCharType="separate"/>
      </w:r>
      <w:r w:rsidR="009A4E6C" w:rsidRPr="00D146F4">
        <w:rPr>
          <w:rFonts w:ascii="Times New Roman" w:hAnsi="Times New Roman" w:cs="Times New Roman"/>
          <w:noProof/>
          <w:sz w:val="24"/>
          <w:szCs w:val="24"/>
        </w:rPr>
        <w:t>(Moffitt and Parrish, 1996)</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p>
    <w:p w14:paraId="4998385C" w14:textId="4BD75961" w:rsidR="00D42812" w:rsidRPr="00D146F4" w:rsidRDefault="00D42812"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The reconstructed length frequency data were incorporated into </w:t>
      </w:r>
      <w:r w:rsidR="0067475C" w:rsidRPr="00D146F4">
        <w:rPr>
          <w:rFonts w:ascii="Times New Roman" w:hAnsi="Times New Roman" w:cs="Times New Roman"/>
          <w:sz w:val="24"/>
          <w:szCs w:val="24"/>
        </w:rPr>
        <w:t>integrated</w:t>
      </w:r>
      <w:r w:rsidRPr="00D146F4">
        <w:rPr>
          <w:rFonts w:ascii="Times New Roman" w:hAnsi="Times New Roman" w:cs="Times New Roman"/>
          <w:sz w:val="24"/>
          <w:szCs w:val="24"/>
        </w:rPr>
        <w:t xml:space="preserve"> models </w:t>
      </w:r>
      <w:r w:rsidR="00B16243" w:rsidRPr="00D146F4">
        <w:rPr>
          <w:rFonts w:ascii="Times New Roman" w:hAnsi="Times New Roman" w:cs="Times New Roman"/>
          <w:sz w:val="24"/>
          <w:szCs w:val="24"/>
        </w:rPr>
        <w:t>by following</w:t>
      </w:r>
      <w:r w:rsidRPr="00D146F4">
        <w:rPr>
          <w:rFonts w:ascii="Times New Roman" w:hAnsi="Times New Roman" w:cs="Times New Roman"/>
          <w:sz w:val="24"/>
          <w:szCs w:val="24"/>
        </w:rPr>
        <w:t xml:space="preserve"> the two-step method described </w:t>
      </w:r>
      <w:r w:rsidR="003329CB" w:rsidRPr="00D146F4">
        <w:rPr>
          <w:rFonts w:ascii="Times New Roman" w:hAnsi="Times New Roman" w:cs="Times New Roman"/>
          <w:sz w:val="24"/>
          <w:szCs w:val="24"/>
        </w:rPr>
        <w:t>by</w:t>
      </w:r>
      <w:r w:rsidRPr="00D146F4">
        <w:rPr>
          <w:rFonts w:ascii="Times New Roman" w:hAnsi="Times New Roman" w:cs="Times New Roman"/>
          <w:sz w:val="24"/>
          <w:szCs w:val="24"/>
        </w:rPr>
        <w:t xml:space="preserve"> </w:t>
      </w:r>
      <w:commentRangeStart w:id="33"/>
      <w:proofErr w:type="spellStart"/>
      <w:r w:rsidRPr="00D146F4">
        <w:rPr>
          <w:rFonts w:ascii="Times New Roman" w:hAnsi="Times New Roman" w:cs="Times New Roman"/>
          <w:sz w:val="24"/>
          <w:szCs w:val="24"/>
        </w:rPr>
        <w:t>Laslett</w:t>
      </w:r>
      <w:proofErr w:type="spellEnd"/>
      <w:r w:rsidRPr="00D146F4">
        <w:rPr>
          <w:rFonts w:ascii="Times New Roman" w:hAnsi="Times New Roman" w:cs="Times New Roman"/>
          <w:sz w:val="24"/>
          <w:szCs w:val="24"/>
        </w:rPr>
        <w:t xml:space="preserve"> et al</w:t>
      </w:r>
      <w:r w:rsidR="00B16243" w:rsidRPr="00D146F4">
        <w:rPr>
          <w:rFonts w:ascii="Times New Roman" w:hAnsi="Times New Roman" w:cs="Times New Roman"/>
          <w:sz w:val="24"/>
          <w:szCs w:val="24"/>
        </w:rPr>
        <w:t>.</w:t>
      </w:r>
      <w:r w:rsidRPr="00D146F4">
        <w:rPr>
          <w:rFonts w:ascii="Times New Roman" w:hAnsi="Times New Roman" w:cs="Times New Roman"/>
          <w:sz w:val="24"/>
          <w:szCs w:val="24"/>
        </w:rPr>
        <w:t xml:space="preserve"> </w:t>
      </w:r>
      <w:r w:rsidR="003329CB" w:rsidRPr="00D146F4">
        <w:rPr>
          <w:rFonts w:ascii="Times New Roman" w:hAnsi="Times New Roman" w:cs="Times New Roman"/>
          <w:sz w:val="24"/>
          <w:szCs w:val="24"/>
        </w:rPr>
        <w:t>(</w:t>
      </w:r>
      <w:r w:rsidRPr="00D146F4">
        <w:rPr>
          <w:rFonts w:ascii="Times New Roman" w:hAnsi="Times New Roman" w:cs="Times New Roman"/>
          <w:sz w:val="24"/>
          <w:szCs w:val="24"/>
        </w:rPr>
        <w:t>2004</w:t>
      </w:r>
      <w:commentRangeEnd w:id="33"/>
      <w:r w:rsidR="00071BD7">
        <w:rPr>
          <w:rStyle w:val="CommentReference"/>
        </w:rPr>
        <w:commentReference w:id="33"/>
      </w:r>
      <w:r w:rsidR="003329CB" w:rsidRPr="00D146F4">
        <w:rPr>
          <w:rFonts w:ascii="Times New Roman" w:hAnsi="Times New Roman" w:cs="Times New Roman"/>
          <w:sz w:val="24"/>
          <w:szCs w:val="24"/>
        </w:rPr>
        <w:t>)</w:t>
      </w:r>
      <w:r w:rsidRPr="00D146F4">
        <w:rPr>
          <w:rFonts w:ascii="Times New Roman" w:hAnsi="Times New Roman" w:cs="Times New Roman"/>
          <w:sz w:val="24"/>
          <w:szCs w:val="24"/>
        </w:rPr>
        <w:t xml:space="preserve">. </w:t>
      </w:r>
      <w:r w:rsidR="00B16243" w:rsidRPr="00D146F4">
        <w:rPr>
          <w:rFonts w:ascii="Times New Roman" w:hAnsi="Times New Roman" w:cs="Times New Roman"/>
          <w:sz w:val="24"/>
          <w:szCs w:val="24"/>
        </w:rPr>
        <w:t>In</w:t>
      </w:r>
      <w:r w:rsidRPr="00D146F4">
        <w:rPr>
          <w:rFonts w:ascii="Times New Roman" w:hAnsi="Times New Roman" w:cs="Times New Roman"/>
          <w:sz w:val="24"/>
          <w:szCs w:val="24"/>
        </w:rPr>
        <w:t xml:space="preserve"> the first step, a Gaussian mixture model was fit using maximum likelihood and used to decompose the distribution of fork lengths for each </w:t>
      </w:r>
      <w:r w:rsidR="00B16243" w:rsidRPr="00D146F4">
        <w:rPr>
          <w:rFonts w:ascii="Times New Roman" w:hAnsi="Times New Roman" w:cs="Times New Roman"/>
          <w:sz w:val="24"/>
          <w:szCs w:val="24"/>
        </w:rPr>
        <w:t xml:space="preserve">recruitment </w:t>
      </w:r>
      <w:r w:rsidRPr="00D146F4">
        <w:rPr>
          <w:rFonts w:ascii="Times New Roman" w:hAnsi="Times New Roman" w:cs="Times New Roman"/>
          <w:sz w:val="24"/>
          <w:szCs w:val="24"/>
        </w:rPr>
        <w:t>cohort present</w:t>
      </w:r>
      <w:r w:rsidR="00B16243" w:rsidRPr="00D146F4">
        <w:rPr>
          <w:rFonts w:ascii="Times New Roman" w:hAnsi="Times New Roman" w:cs="Times New Roman"/>
          <w:sz w:val="24"/>
          <w:szCs w:val="24"/>
        </w:rPr>
        <w:t xml:space="preserve"> for each month of</w:t>
      </w:r>
      <w:r w:rsidRPr="00D146F4">
        <w:rPr>
          <w:rFonts w:ascii="Times New Roman" w:hAnsi="Times New Roman" w:cs="Times New Roman"/>
          <w:sz w:val="24"/>
          <w:szCs w:val="24"/>
        </w:rPr>
        <w:t xml:space="preserve"> data. This was </w:t>
      </w:r>
      <w:r w:rsidR="00B16243" w:rsidRPr="00D146F4">
        <w:rPr>
          <w:rFonts w:ascii="Times New Roman" w:hAnsi="Times New Roman" w:cs="Times New Roman"/>
          <w:sz w:val="24"/>
          <w:szCs w:val="24"/>
        </w:rPr>
        <w:t>done</w:t>
      </w:r>
      <w:r w:rsidRPr="00D146F4">
        <w:rPr>
          <w:rFonts w:ascii="Times New Roman" w:hAnsi="Times New Roman" w:cs="Times New Roman"/>
          <w:sz w:val="24"/>
          <w:szCs w:val="24"/>
        </w:rPr>
        <w:t xml:space="preserve"> using the </w:t>
      </w:r>
      <w:proofErr w:type="spellStart"/>
      <w:r w:rsidRPr="00D146F4">
        <w:rPr>
          <w:rFonts w:ascii="Times New Roman" w:hAnsi="Times New Roman" w:cs="Times New Roman"/>
          <w:sz w:val="24"/>
          <w:szCs w:val="24"/>
        </w:rPr>
        <w:t>normalmixEM</w:t>
      </w:r>
      <w:proofErr w:type="spellEnd"/>
      <w:r w:rsidRPr="00D146F4">
        <w:rPr>
          <w:rFonts w:ascii="Times New Roman" w:hAnsi="Times New Roman" w:cs="Times New Roman"/>
          <w:sz w:val="24"/>
          <w:szCs w:val="24"/>
        </w:rPr>
        <w:t xml:space="preserve"> function from the </w:t>
      </w:r>
      <w:proofErr w:type="spellStart"/>
      <w:r w:rsidRPr="00D146F4">
        <w:rPr>
          <w:rFonts w:ascii="Times New Roman" w:hAnsi="Times New Roman" w:cs="Times New Roman"/>
          <w:sz w:val="24"/>
          <w:szCs w:val="24"/>
        </w:rPr>
        <w:t>mixtools</w:t>
      </w:r>
      <w:proofErr w:type="spellEnd"/>
      <w:r w:rsidRPr="00D146F4">
        <w:rPr>
          <w:rFonts w:ascii="Times New Roman" w:hAnsi="Times New Roman" w:cs="Times New Roman"/>
          <w:sz w:val="24"/>
          <w:szCs w:val="24"/>
        </w:rPr>
        <w:t xml:space="preserve"> package in R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(Benaglia et al., 2009)</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by </w:t>
      </w:r>
      <w:r w:rsidR="00CF4BF4" w:rsidRPr="00D146F4">
        <w:rPr>
          <w:rFonts w:ascii="Times New Roman" w:hAnsi="Times New Roman" w:cs="Times New Roman"/>
          <w:sz w:val="24"/>
          <w:szCs w:val="24"/>
        </w:rPr>
        <w:t>assuming</w:t>
      </w:r>
      <w:r w:rsidRPr="00D146F4">
        <w:rPr>
          <w:rFonts w:ascii="Times New Roman" w:hAnsi="Times New Roman" w:cs="Times New Roman"/>
          <w:sz w:val="24"/>
          <w:szCs w:val="24"/>
        </w:rPr>
        <w:t xml:space="preserve"> the mean of each distribution </w:t>
      </w:r>
      <w:r w:rsidR="00CF4BF4" w:rsidRPr="00D146F4">
        <w:rPr>
          <w:rFonts w:ascii="Times New Roman" w:hAnsi="Times New Roman" w:cs="Times New Roman"/>
          <w:sz w:val="24"/>
          <w:szCs w:val="24"/>
        </w:rPr>
        <w:t xml:space="preserve">corresponded </w:t>
      </w:r>
      <w:r w:rsidRPr="00D146F4">
        <w:rPr>
          <w:rFonts w:ascii="Times New Roman" w:hAnsi="Times New Roman" w:cs="Times New Roman"/>
          <w:sz w:val="24"/>
          <w:szCs w:val="24"/>
        </w:rPr>
        <w:t xml:space="preserve">to the observed mode. A bimodal Gaussian mixture model was fit for </w:t>
      </w:r>
      <w:r w:rsidR="00CF4BF4" w:rsidRPr="00D146F4">
        <w:rPr>
          <w:rFonts w:ascii="Times New Roman" w:hAnsi="Times New Roman" w:cs="Times New Roman"/>
          <w:sz w:val="24"/>
          <w:szCs w:val="24"/>
        </w:rPr>
        <w:t xml:space="preserve">the data collected between </w:t>
      </w:r>
      <w:r w:rsidRPr="00D146F4">
        <w:rPr>
          <w:rFonts w:ascii="Times New Roman" w:hAnsi="Times New Roman" w:cs="Times New Roman"/>
          <w:sz w:val="24"/>
          <w:szCs w:val="24"/>
        </w:rPr>
        <w:t>the months of October-February, as the original study reported that two cohorts were present during this period</w:t>
      </w:r>
      <w:r w:rsidR="00CF4BF4" w:rsidRPr="00D146F4">
        <w:rPr>
          <w:rFonts w:ascii="Times New Roman" w:hAnsi="Times New Roman" w:cs="Times New Roman"/>
          <w:sz w:val="24"/>
          <w:szCs w:val="24"/>
        </w:rPr>
        <w:t>.</w:t>
      </w:r>
      <w:r w:rsidRPr="00D146F4">
        <w:rPr>
          <w:rFonts w:ascii="Times New Roman" w:hAnsi="Times New Roman" w:cs="Times New Roman"/>
          <w:sz w:val="24"/>
          <w:szCs w:val="24"/>
        </w:rPr>
        <w:t xml:space="preserve"> </w:t>
      </w:r>
      <w:r w:rsidR="00CF4BF4" w:rsidRPr="00D146F4">
        <w:rPr>
          <w:rFonts w:ascii="Times New Roman" w:hAnsi="Times New Roman" w:cs="Times New Roman"/>
          <w:sz w:val="24"/>
          <w:szCs w:val="24"/>
        </w:rPr>
        <w:t>A</w:t>
      </w:r>
      <w:r w:rsidRPr="00D146F4">
        <w:rPr>
          <w:rFonts w:ascii="Times New Roman" w:hAnsi="Times New Roman" w:cs="Times New Roman"/>
          <w:sz w:val="24"/>
          <w:szCs w:val="24"/>
        </w:rPr>
        <w:t xml:space="preserve"> single cohort was present the remainder of the year. </w:t>
      </w:r>
      <w:r w:rsidR="00B16243" w:rsidRPr="00D146F4">
        <w:rPr>
          <w:rFonts w:ascii="Times New Roman" w:hAnsi="Times New Roman" w:cs="Times New Roman"/>
          <w:sz w:val="24"/>
          <w:szCs w:val="24"/>
        </w:rPr>
        <w:t>In the second step,</w:t>
      </w:r>
      <w:r w:rsidRPr="00D146F4">
        <w:rPr>
          <w:rFonts w:ascii="Times New Roman" w:hAnsi="Times New Roman" w:cs="Times New Roman"/>
          <w:sz w:val="24"/>
          <w:szCs w:val="24"/>
        </w:rPr>
        <w:t xml:space="preserv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D146F4">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D146F4">
        <w:rPr>
          <w:rFonts w:ascii="Times New Roman" w:hAnsi="Times New Roman" w:cs="Times New Roman"/>
          <w:sz w:val="24"/>
          <w:szCs w:val="24"/>
        </w:rPr>
        <w:t xml:space="preserve">, of each cohort during each </w:t>
      </w:r>
      <w:r w:rsidR="00B16243" w:rsidRPr="00D146F4">
        <w:rPr>
          <w:rFonts w:ascii="Times New Roman" w:hAnsi="Times New Roman" w:cs="Times New Roman"/>
          <w:sz w:val="24"/>
          <w:szCs w:val="24"/>
        </w:rPr>
        <w:t xml:space="preserve">month of </w:t>
      </w:r>
      <w:r w:rsidRPr="00D146F4">
        <w:rPr>
          <w:rFonts w:ascii="Times New Roman" w:hAnsi="Times New Roman" w:cs="Times New Roman"/>
          <w:sz w:val="24"/>
          <w:szCs w:val="24"/>
        </w:rPr>
        <w:t xml:space="preserve">sampling was used to estimate growth parameters </w:t>
      </w:r>
      <w:r w:rsidR="00B16243" w:rsidRPr="00D146F4">
        <w:rPr>
          <w:rFonts w:ascii="Times New Roman" w:hAnsi="Times New Roman" w:cs="Times New Roman"/>
          <w:sz w:val="24"/>
          <w:szCs w:val="24"/>
        </w:rPr>
        <w:t xml:space="preserve">using the following </w:t>
      </w:r>
      <w:r w:rsidR="007E5288" w:rsidRPr="00D146F4">
        <w:rPr>
          <w:rFonts w:ascii="Times New Roman" w:hAnsi="Times New Roman" w:cs="Times New Roman"/>
          <w:sz w:val="24"/>
          <w:szCs w:val="24"/>
        </w:rPr>
        <w:t>parameterization</w:t>
      </w:r>
      <w:r w:rsidR="00B16243" w:rsidRPr="00D146F4">
        <w:rPr>
          <w:rFonts w:ascii="Times New Roman" w:hAnsi="Times New Roman" w:cs="Times New Roman"/>
          <w:sz w:val="24"/>
          <w:szCs w:val="24"/>
        </w:rPr>
        <w:t xml:space="preserve"> of the </w:t>
      </w:r>
      <w:r w:rsidR="00E74479" w:rsidRPr="00D146F4">
        <w:rPr>
          <w:rFonts w:ascii="Times New Roman" w:hAnsi="Times New Roman" w:cs="Times New Roman"/>
          <w:sz w:val="24"/>
          <w:szCs w:val="24"/>
        </w:rPr>
        <w:t>VBGF</w:t>
      </w:r>
      <w:r w:rsidR="00071BD7">
        <w:rPr>
          <w:rFonts w:ascii="Times New Roman" w:hAnsi="Times New Roman" w:cs="Times New Roman"/>
          <w:sz w:val="24"/>
          <w:szCs w:val="24"/>
        </w:rPr>
        <w:t>:</w:t>
      </w:r>
    </w:p>
    <w:p w14:paraId="6FB705C0" w14:textId="3931BF71" w:rsidR="00D42812" w:rsidRPr="00D146F4" w:rsidRDefault="00D42812" w:rsidP="00D02B31">
      <w:pPr>
        <w:spacing w:before="120" w:after="120"/>
        <w:ind w:firstLine="720"/>
        <w:jc w:val="right"/>
        <w:rPr>
          <w:rFonts w:ascii="Times New Roman"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t>(4)</w:t>
      </w:r>
    </w:p>
    <w:p w14:paraId="5B6478E8" w14:textId="7789D356" w:rsidR="00D42812" w:rsidRPr="00D146F4" w:rsidRDefault="00D42812" w:rsidP="00D146F4">
      <w:pPr>
        <w:jc w:val="both"/>
        <w:rPr>
          <w:rFonts w:ascii="Times New Roman" w:hAnsi="Times New Roman" w:cs="Times New Roman"/>
          <w:sz w:val="24"/>
          <w:szCs w:val="24"/>
        </w:rPr>
      </w:pPr>
      <w:r w:rsidRPr="00D146F4">
        <w:rPr>
          <w:rFonts w:ascii="Times New Roman" w:hAnsi="Times New Roman" w:cs="Times New Roman"/>
          <w:sz w:val="24"/>
          <w:szCs w:val="24"/>
        </w:rPr>
        <w:t xml:space="preserve">With this </w:t>
      </w:r>
      <w:r w:rsidR="00B16243" w:rsidRPr="00D146F4">
        <w:rPr>
          <w:rFonts w:ascii="Times New Roman" w:hAnsi="Times New Roman" w:cs="Times New Roman"/>
          <w:sz w:val="24"/>
          <w:szCs w:val="24"/>
        </w:rPr>
        <w:t>parameterization</w:t>
      </w:r>
      <w:r w:rsidRPr="00D146F4">
        <w:rPr>
          <w:rFonts w:ascii="Times New Roman" w:hAnsi="Times New Roman" w:cs="Times New Roman"/>
          <w:sz w:val="24"/>
          <w:szCs w:val="24"/>
        </w:rPr>
        <w:t xml:space="preserve">, </w:t>
      </w:r>
      <m:oMath>
        <m:r>
          <w:rPr>
            <w:rFonts w:ascii="Cambria Math" w:hAnsi="Cambria Math" w:cs="Times New Roman"/>
            <w:sz w:val="24"/>
            <w:szCs w:val="24"/>
          </w:rPr>
          <m:t>i, j,</m:t>
        </m:r>
      </m:oMath>
      <w:r w:rsidRPr="00D146F4">
        <w:rPr>
          <w:rFonts w:ascii="Times New Roman" w:hAnsi="Times New Roman" w:cs="Times New Roman"/>
          <w:sz w:val="24"/>
          <w:szCs w:val="24"/>
        </w:rPr>
        <w:t xml:space="preserve"> and </w:t>
      </w:r>
      <m:oMath>
        <m:r>
          <w:rPr>
            <w:rFonts w:ascii="Cambria Math" w:hAnsi="Cambria Math" w:cs="Times New Roman"/>
            <w:sz w:val="24"/>
            <w:szCs w:val="24"/>
          </w:rPr>
          <m:t>k</m:t>
        </m:r>
      </m:oMath>
      <w:r w:rsidRPr="00D146F4">
        <w:rPr>
          <w:rFonts w:ascii="Times New Roman" w:hAnsi="Times New Roman" w:cs="Times New Roman"/>
          <w:sz w:val="24"/>
          <w:szCs w:val="24"/>
        </w:rPr>
        <w:t xml:space="preserve"> reflect the fishing year, month, and age cohort, respectively. The estimated age of each cohort </w:t>
      </w:r>
      <w:r w:rsidR="00B16243" w:rsidRPr="00D146F4">
        <w:rPr>
          <w:rFonts w:ascii="Times New Roman" w:hAnsi="Times New Roman" w:cs="Times New Roman"/>
          <w:sz w:val="24"/>
          <w:szCs w:val="24"/>
        </w:rPr>
        <w:t>at each</w:t>
      </w:r>
      <w:r w:rsidRPr="00D146F4">
        <w:rPr>
          <w:rFonts w:ascii="Times New Roman" w:hAnsi="Times New Roman" w:cs="Times New Roman"/>
          <w:sz w:val="24"/>
          <w:szCs w:val="24"/>
        </w:rPr>
        <w:t xml:space="preserve">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D146F4">
        <w:rPr>
          <w:rFonts w:ascii="Times New Roman" w:hAnsi="Times New Roman" w:cs="Times New Roman"/>
          <w:sz w:val="24"/>
          <w:szCs w:val="24"/>
        </w:rPr>
        <w:t xml:space="preserve">. </w:t>
      </w:r>
      <w:r w:rsidR="00F978EC" w:rsidRPr="00D146F4">
        <w:rPr>
          <w:rFonts w:ascii="Times New Roman" w:hAnsi="Times New Roman" w:cs="Times New Roman"/>
          <w:sz w:val="24"/>
          <w:szCs w:val="24"/>
        </w:rPr>
        <w:t>Ages were estimated relative to the month of J</w:t>
      </w:r>
      <w:r w:rsidRPr="00D146F4">
        <w:rPr>
          <w:rFonts w:ascii="Times New Roman" w:hAnsi="Times New Roman" w:cs="Times New Roman"/>
          <w:sz w:val="24"/>
          <w:szCs w:val="24"/>
        </w:rPr>
        <w:t xml:space="preserve">uly </w:t>
      </w:r>
      <w:r w:rsidR="00F978EC" w:rsidRPr="00D146F4">
        <w:rPr>
          <w:rFonts w:ascii="Times New Roman" w:hAnsi="Times New Roman" w:cs="Times New Roman"/>
          <w:sz w:val="24"/>
          <w:szCs w:val="24"/>
        </w:rPr>
        <w:t>when peak</w:t>
      </w:r>
      <w:r w:rsidRPr="00D146F4">
        <w:rPr>
          <w:rFonts w:ascii="Times New Roman" w:hAnsi="Times New Roman" w:cs="Times New Roman"/>
          <w:sz w:val="24"/>
          <w:szCs w:val="24"/>
        </w:rPr>
        <w:t xml:space="preserve"> spawning </w:t>
      </w:r>
      <w:r w:rsidR="00F978EC" w:rsidRPr="00D146F4">
        <w:rPr>
          <w:rFonts w:ascii="Times New Roman" w:hAnsi="Times New Roman" w:cs="Times New Roman"/>
          <w:sz w:val="24"/>
          <w:szCs w:val="24"/>
        </w:rPr>
        <w:t>of</w:t>
      </w:r>
      <w:r w:rsidRPr="00D146F4">
        <w:rPr>
          <w:rFonts w:ascii="Times New Roman" w:hAnsi="Times New Roman" w:cs="Times New Roman"/>
          <w:sz w:val="24"/>
          <w:szCs w:val="24"/>
        </w:rPr>
        <w:t xml:space="preserve"> </w:t>
      </w:r>
      <w:r w:rsidRPr="00D146F4">
        <w:rPr>
          <w:rFonts w:ascii="Times New Roman" w:hAnsi="Times New Roman" w:cs="Times New Roman"/>
          <w:i/>
          <w:sz w:val="24"/>
          <w:szCs w:val="24"/>
        </w:rPr>
        <w:t>P. filamentosus</w:t>
      </w:r>
      <w:r w:rsidR="00F978EC" w:rsidRPr="00D146F4">
        <w:rPr>
          <w:rFonts w:ascii="Times New Roman" w:hAnsi="Times New Roman" w:cs="Times New Roman"/>
          <w:i/>
          <w:sz w:val="24"/>
          <w:szCs w:val="24"/>
        </w:rPr>
        <w:t xml:space="preserve"> </w:t>
      </w:r>
      <w:r w:rsidR="00F978EC" w:rsidRPr="00D146F4">
        <w:rPr>
          <w:rFonts w:ascii="Times New Roman" w:hAnsi="Times New Roman" w:cs="Times New Roman"/>
          <w:iCs/>
          <w:sz w:val="24"/>
          <w:szCs w:val="24"/>
        </w:rPr>
        <w:t>occurs</w:t>
      </w:r>
      <w:r w:rsidR="00B16243" w:rsidRPr="00D146F4">
        <w:rPr>
          <w:rFonts w:ascii="Times New Roman" w:hAnsi="Times New Roman" w:cs="Times New Roman"/>
          <w:sz w:val="24"/>
          <w:szCs w:val="24"/>
        </w:rPr>
        <w:t xml:space="preserve">, resulting in </w:t>
      </w:r>
      <w:r w:rsidRPr="00D146F4">
        <w:rPr>
          <w:rFonts w:ascii="Times New Roman" w:hAnsi="Times New Roman" w:cs="Times New Roman"/>
          <w:sz w:val="24"/>
          <w:szCs w:val="24"/>
        </w:rPr>
        <w:t>age estimates between 3 and 19 months</w:t>
      </w:r>
      <w:r w:rsidR="00B16243" w:rsidRPr="00D146F4">
        <w:rPr>
          <w:rFonts w:ascii="Times New Roman" w:hAnsi="Times New Roman" w:cs="Times New Roman"/>
          <w:sz w:val="24"/>
          <w:szCs w:val="24"/>
        </w:rPr>
        <w:t xml:space="preserve"> </w:t>
      </w:r>
      <w:r w:rsidR="00B16243" w:rsidRPr="00D146F4">
        <w:rPr>
          <w:rFonts w:ascii="Times New Roman" w:hAnsi="Times New Roman" w:cs="Times New Roman"/>
          <w:sz w:val="24"/>
          <w:szCs w:val="24"/>
        </w:rPr>
        <w:fldChar w:fldCharType="begin" w:fldLock="1"/>
      </w:r>
      <w:r w:rsidR="00B16243" w:rsidRPr="00D146F4">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00B16243" w:rsidRPr="00D146F4">
        <w:rPr>
          <w:rFonts w:ascii="Times New Roman" w:hAnsi="Times New Roman" w:cs="Times New Roman"/>
          <w:sz w:val="24"/>
          <w:szCs w:val="24"/>
        </w:rPr>
        <w:fldChar w:fldCharType="separate"/>
      </w:r>
      <w:r w:rsidR="00B16243" w:rsidRPr="00D146F4">
        <w:rPr>
          <w:rFonts w:ascii="Times New Roman" w:hAnsi="Times New Roman" w:cs="Times New Roman"/>
          <w:noProof/>
          <w:sz w:val="24"/>
          <w:szCs w:val="24"/>
        </w:rPr>
        <w:t>(Luers et al., 2017)</w:t>
      </w:r>
      <w:r w:rsidR="00B16243"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Sampling and residual model errors were described using random normal distributions. In contrast to tagging and direct aging </w:t>
      </w:r>
      <w:r w:rsidR="00F978EC" w:rsidRPr="00D146F4">
        <w:rPr>
          <w:rFonts w:ascii="Times New Roman" w:hAnsi="Times New Roman" w:cs="Times New Roman"/>
          <w:sz w:val="24"/>
          <w:szCs w:val="24"/>
        </w:rPr>
        <w:t>methods</w:t>
      </w:r>
      <w:r w:rsidRPr="00D146F4">
        <w:rPr>
          <w:rFonts w:ascii="Times New Roman" w:hAnsi="Times New Roman" w:cs="Times New Roman"/>
          <w:sz w:val="24"/>
          <w:szCs w:val="24"/>
        </w:rPr>
        <w:t>,</w:t>
      </w:r>
      <w:r w:rsidR="00F978EC" w:rsidRPr="00D146F4">
        <w:rPr>
          <w:rFonts w:ascii="Times New Roman" w:hAnsi="Times New Roman" w:cs="Times New Roman"/>
          <w:sz w:val="24"/>
          <w:szCs w:val="24"/>
        </w:rPr>
        <w:t xml:space="preserve"> length frequency approaches lack the </w:t>
      </w:r>
      <w:r w:rsidRPr="00D146F4">
        <w:rPr>
          <w:rFonts w:ascii="Times New Roman" w:hAnsi="Times New Roman" w:cs="Times New Roman"/>
          <w:sz w:val="24"/>
          <w:szCs w:val="24"/>
        </w:rPr>
        <w:t xml:space="preserve">information </w:t>
      </w:r>
      <w:r w:rsidR="00F978EC" w:rsidRPr="00D146F4">
        <w:rPr>
          <w:rFonts w:ascii="Times New Roman" w:hAnsi="Times New Roman" w:cs="Times New Roman"/>
          <w:sz w:val="24"/>
          <w:szCs w:val="24"/>
        </w:rPr>
        <w:t>t</w:t>
      </w:r>
      <w:r w:rsidRPr="00D146F4">
        <w:rPr>
          <w:rFonts w:ascii="Times New Roman" w:hAnsi="Times New Roman" w:cs="Times New Roman"/>
          <w:sz w:val="24"/>
          <w:szCs w:val="24"/>
        </w:rPr>
        <w:t xml:space="preserve">o estimate the variance component of asymptotic length </w:t>
      </w:r>
      <w:r w:rsidR="00F978EC" w:rsidRPr="00D146F4">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78EC" w:rsidRPr="00D146F4">
        <w:rPr>
          <w:rFonts w:ascii="Times New Roman" w:hAnsi="Times New Roman" w:cs="Times New Roman"/>
          <w:sz w:val="24"/>
          <w:szCs w:val="24"/>
        </w:rPr>
        <w:t>)</w:t>
      </w:r>
      <w:r w:rsidRPr="00D146F4">
        <w:rPr>
          <w:rFonts w:ascii="Times New Roman" w:hAnsi="Times New Roman" w:cs="Times New Roman"/>
          <w:sz w:val="24"/>
          <w:szCs w:val="24"/>
        </w:rPr>
        <w:t xml:space="preserve">, so this term was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From this, the expected </w:t>
      </w:r>
      <w:r w:rsidR="00E74479" w:rsidRPr="00D146F4">
        <w:rPr>
          <w:rFonts w:ascii="Times New Roman" w:hAnsi="Times New Roman" w:cs="Times New Roman"/>
          <w:sz w:val="24"/>
          <w:szCs w:val="24"/>
        </w:rPr>
        <w:t xml:space="preserve">mean </w:t>
      </w:r>
      <w:r w:rsidRPr="00D146F4">
        <w:rPr>
          <w:rFonts w:ascii="Times New Roman" w:hAnsi="Times New Roman" w:cs="Times New Roman"/>
          <w:sz w:val="24"/>
          <w:szCs w:val="24"/>
        </w:rPr>
        <w:t>fork length of each cohort (</w:t>
      </w:r>
      <w:proofErr w:type="spellStart"/>
      <w:r w:rsidR="00071BD7">
        <w:rPr>
          <w:rFonts w:ascii="Times New Roman" w:hAnsi="Times New Roman" w:cs="Times New Roman"/>
          <w:sz w:val="24"/>
          <w:szCs w:val="24"/>
        </w:rPr>
        <w:t>Eqn</w:t>
      </w:r>
      <w:proofErr w:type="spellEnd"/>
      <w:r w:rsidR="00071BD7">
        <w:rPr>
          <w:rFonts w:ascii="Times New Roman" w:hAnsi="Times New Roman" w:cs="Times New Roman"/>
          <w:sz w:val="24"/>
          <w:szCs w:val="24"/>
        </w:rPr>
        <w:t xml:space="preserve"> </w:t>
      </w:r>
      <w:r w:rsidRPr="00D146F4">
        <w:rPr>
          <w:rFonts w:ascii="Times New Roman" w:hAnsi="Times New Roman" w:cs="Times New Roman"/>
          <w:sz w:val="24"/>
          <w:szCs w:val="24"/>
        </w:rPr>
        <w:t>6), and associated variability during each sampling period (</w:t>
      </w:r>
      <w:proofErr w:type="spellStart"/>
      <w:r w:rsidR="00071BD7">
        <w:rPr>
          <w:rFonts w:ascii="Times New Roman" w:hAnsi="Times New Roman" w:cs="Times New Roman"/>
          <w:sz w:val="24"/>
          <w:szCs w:val="24"/>
        </w:rPr>
        <w:t>Eqn</w:t>
      </w:r>
      <w:proofErr w:type="spellEnd"/>
      <w:r w:rsidR="00071BD7">
        <w:rPr>
          <w:rFonts w:ascii="Times New Roman" w:hAnsi="Times New Roman" w:cs="Times New Roman"/>
          <w:sz w:val="24"/>
          <w:szCs w:val="24"/>
        </w:rPr>
        <w:t xml:space="preserve"> </w:t>
      </w:r>
      <w:r w:rsidRPr="00D146F4">
        <w:rPr>
          <w:rFonts w:ascii="Times New Roman" w:hAnsi="Times New Roman" w:cs="Times New Roman"/>
          <w:sz w:val="24"/>
          <w:szCs w:val="24"/>
        </w:rPr>
        <w:t xml:space="preserve">7) </w:t>
      </w:r>
      <w:r w:rsidR="00F978EC" w:rsidRPr="00D146F4">
        <w:rPr>
          <w:rFonts w:ascii="Times New Roman" w:hAnsi="Times New Roman" w:cs="Times New Roman"/>
          <w:sz w:val="24"/>
          <w:szCs w:val="24"/>
        </w:rPr>
        <w:t>were</w:t>
      </w:r>
      <w:r w:rsidRPr="00D146F4">
        <w:rPr>
          <w:rFonts w:ascii="Times New Roman" w:hAnsi="Times New Roman" w:cs="Times New Roman"/>
          <w:sz w:val="24"/>
          <w:szCs w:val="24"/>
        </w:rPr>
        <w:t xml:space="preserve"> used to </w:t>
      </w:r>
      <w:r w:rsidR="00F978EC" w:rsidRPr="00D146F4">
        <w:rPr>
          <w:rFonts w:ascii="Times New Roman" w:hAnsi="Times New Roman" w:cs="Times New Roman"/>
          <w:sz w:val="24"/>
          <w:szCs w:val="24"/>
        </w:rPr>
        <w:t>minimize</w:t>
      </w:r>
      <w:r w:rsidRPr="00D146F4">
        <w:rPr>
          <w:rFonts w:ascii="Times New Roman" w:hAnsi="Times New Roman" w:cs="Times New Roman"/>
          <w:sz w:val="24"/>
          <w:szCs w:val="24"/>
        </w:rPr>
        <w:t xml:space="preserve"> the </w:t>
      </w:r>
      <w:r w:rsidR="00F978EC" w:rsidRPr="00D146F4">
        <w:rPr>
          <w:rFonts w:ascii="Times New Roman" w:hAnsi="Times New Roman" w:cs="Times New Roman"/>
          <w:sz w:val="24"/>
          <w:szCs w:val="24"/>
        </w:rPr>
        <w:t xml:space="preserve">model’s </w:t>
      </w:r>
      <w:r w:rsidRPr="00D146F4">
        <w:rPr>
          <w:rFonts w:ascii="Times New Roman" w:hAnsi="Times New Roman" w:cs="Times New Roman"/>
          <w:sz w:val="24"/>
          <w:szCs w:val="24"/>
        </w:rPr>
        <w:t>negative log</w:t>
      </w:r>
      <w:r w:rsidR="00F978EC" w:rsidRPr="00D146F4">
        <w:rPr>
          <w:rFonts w:ascii="Times New Roman" w:hAnsi="Times New Roman" w:cs="Times New Roman"/>
          <w:sz w:val="24"/>
          <w:szCs w:val="24"/>
        </w:rPr>
        <w:t>-l</w:t>
      </w:r>
      <w:r w:rsidRPr="00D146F4">
        <w:rPr>
          <w:rFonts w:ascii="Times New Roman" w:hAnsi="Times New Roman" w:cs="Times New Roman"/>
          <w:sz w:val="24"/>
          <w:szCs w:val="24"/>
        </w:rPr>
        <w:t>ikelihood</w:t>
      </w:r>
      <w:r w:rsidR="00F978EC" w:rsidRPr="00D146F4">
        <w:rPr>
          <w:rFonts w:ascii="Times New Roman" w:hAnsi="Times New Roman" w:cs="Times New Roman"/>
          <w:sz w:val="24"/>
          <w:szCs w:val="24"/>
        </w:rPr>
        <w:t xml:space="preserve"> </w:t>
      </w:r>
      <w:r w:rsidRPr="00D146F4">
        <w:rPr>
          <w:rFonts w:ascii="Times New Roman" w:hAnsi="Times New Roman" w:cs="Times New Roman"/>
          <w:sz w:val="24"/>
          <w:szCs w:val="24"/>
        </w:rPr>
        <w:t>(</w:t>
      </w:r>
      <w:del w:id="34" w:author="Author" w:date="2020-09-02T15:26:00Z">
        <w:r w:rsidR="00071BD7" w:rsidDel="007550F0">
          <w:rPr>
            <w:rFonts w:ascii="Times New Roman" w:hAnsi="Times New Roman" w:cs="Times New Roman"/>
            <w:sz w:val="24"/>
            <w:szCs w:val="24"/>
          </w:rPr>
          <w:delText xml:space="preserve"> </w:delText>
        </w:r>
      </w:del>
      <w:r w:rsidR="00071BD7">
        <w:rPr>
          <w:rFonts w:ascii="Times New Roman" w:hAnsi="Times New Roman" w:cs="Times New Roman"/>
          <w:sz w:val="24"/>
          <w:szCs w:val="24"/>
        </w:rPr>
        <w:t>Eqn</w:t>
      </w:r>
      <w:r w:rsidRPr="00D146F4">
        <w:rPr>
          <w:rFonts w:ascii="Times New Roman" w:hAnsi="Times New Roman" w:cs="Times New Roman"/>
          <w:sz w:val="24"/>
          <w:szCs w:val="24"/>
        </w:rPr>
        <w:t xml:space="preserve">8). </w:t>
      </w:r>
      <w:r w:rsidR="00F978EC" w:rsidRPr="00D146F4">
        <w:rPr>
          <w:rFonts w:ascii="Times New Roman" w:hAnsi="Times New Roman" w:cs="Times New Roman"/>
          <w:sz w:val="24"/>
          <w:szCs w:val="24"/>
        </w:rPr>
        <w:t xml:space="preserve">The rationale for these approximations is discussed to greater depth in </w:t>
      </w:r>
      <w:proofErr w:type="spellStart"/>
      <w:r w:rsidR="00F978EC" w:rsidRPr="00D146F4">
        <w:rPr>
          <w:rFonts w:ascii="Times New Roman" w:hAnsi="Times New Roman" w:cs="Times New Roman"/>
          <w:sz w:val="24"/>
          <w:szCs w:val="24"/>
        </w:rPr>
        <w:t>Eveson</w:t>
      </w:r>
      <w:proofErr w:type="spellEnd"/>
      <w:r w:rsidR="00F978EC" w:rsidRPr="00D146F4">
        <w:rPr>
          <w:rFonts w:ascii="Times New Roman" w:hAnsi="Times New Roman" w:cs="Times New Roman"/>
          <w:sz w:val="24"/>
          <w:szCs w:val="24"/>
        </w:rPr>
        <w:t xml:space="preserve"> et al. </w:t>
      </w:r>
      <w:r w:rsidR="00071BD7">
        <w:rPr>
          <w:rFonts w:ascii="Times New Roman" w:hAnsi="Times New Roman" w:cs="Times New Roman"/>
          <w:sz w:val="24"/>
          <w:szCs w:val="24"/>
        </w:rPr>
        <w:t>(</w:t>
      </w:r>
      <w:r w:rsidR="00F978EC" w:rsidRPr="00D146F4">
        <w:rPr>
          <w:rFonts w:ascii="Times New Roman" w:hAnsi="Times New Roman" w:cs="Times New Roman"/>
          <w:sz w:val="24"/>
          <w:szCs w:val="24"/>
        </w:rPr>
        <w:t>2004</w:t>
      </w:r>
      <w:r w:rsidR="00071BD7">
        <w:rPr>
          <w:rFonts w:ascii="Times New Roman" w:hAnsi="Times New Roman" w:cs="Times New Roman"/>
          <w:sz w:val="24"/>
          <w:szCs w:val="24"/>
        </w:rPr>
        <w:t>)</w:t>
      </w:r>
      <w:r w:rsidR="00F978EC" w:rsidRPr="00D146F4">
        <w:rPr>
          <w:rFonts w:ascii="Times New Roman" w:hAnsi="Times New Roman" w:cs="Times New Roman"/>
          <w:sz w:val="24"/>
          <w:szCs w:val="24"/>
        </w:rPr>
        <w:t>.</w:t>
      </w:r>
    </w:p>
    <w:p w14:paraId="387F3453" w14:textId="114654F4" w:rsidR="00D42812" w:rsidRPr="00D146F4" w:rsidRDefault="00667152" w:rsidP="00D02B31">
      <w:pPr>
        <w:spacing w:before="120"/>
        <w:jc w:val="right"/>
        <w:rPr>
          <w:rFonts w:ascii="Times New Roman" w:hAnsi="Times New Roman" w:cs="Times New Roman"/>
          <w:sz w:val="24"/>
          <w:szCs w:val="24"/>
        </w:rPr>
      </w:pPr>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t>(6)</w:t>
      </w:r>
    </w:p>
    <w:p w14:paraId="3568E27C" w14:textId="71ED6532" w:rsidR="00071BD7" w:rsidRPr="00071BD7" w:rsidRDefault="00667152" w:rsidP="00D02B31">
      <w:pPr>
        <w:jc w:val="right"/>
        <w:rPr>
          <w:rFonts w:ascii="Times New Roman" w:hAnsi="Times New Roman" w:cs="Times New Roman"/>
          <w:sz w:val="24"/>
          <w:szCs w:val="24"/>
        </w:rPr>
      </w:pPr>
      <m:oMath>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t>(7)</w:t>
      </w:r>
    </w:p>
    <w:p w14:paraId="423200D7" w14:textId="20EDB1BB" w:rsidR="00D42812" w:rsidRPr="00D146F4" w:rsidRDefault="00667152" w:rsidP="00D02B31">
      <w:pPr>
        <w:spacing w:after="120"/>
        <w:jc w:val="right"/>
        <w:rPr>
          <w:rFonts w:ascii="Times New Roman" w:hAnsi="Times New Roman" w:cs="Times New Roman"/>
          <w:sz w:val="24"/>
          <w:szCs w:val="24"/>
        </w:rPr>
      </w:pPr>
      <m:oMath>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t>(8)</w:t>
      </w:r>
    </w:p>
    <w:p w14:paraId="0B41DD28" w14:textId="5BFE9BD0" w:rsidR="00D42812" w:rsidRPr="00D146F4" w:rsidRDefault="00B3312C" w:rsidP="00D02B31">
      <w:pPr>
        <w:keepNext/>
        <w:spacing w:before="240"/>
        <w:jc w:val="both"/>
        <w:rPr>
          <w:rFonts w:ascii="Times New Roman" w:hAnsi="Times New Roman" w:cs="Times New Roman"/>
          <w:i/>
          <w:sz w:val="24"/>
          <w:szCs w:val="24"/>
        </w:rPr>
      </w:pPr>
      <w:r w:rsidRPr="00D146F4">
        <w:rPr>
          <w:rFonts w:ascii="Times New Roman" w:hAnsi="Times New Roman" w:cs="Times New Roman"/>
          <w:i/>
          <w:sz w:val="24"/>
          <w:szCs w:val="24"/>
        </w:rPr>
        <w:t xml:space="preserve">2.7 </w:t>
      </w:r>
      <w:r w:rsidR="00D42812" w:rsidRPr="00D146F4">
        <w:rPr>
          <w:rFonts w:ascii="Times New Roman" w:hAnsi="Times New Roman" w:cs="Times New Roman"/>
          <w:i/>
          <w:sz w:val="24"/>
          <w:szCs w:val="24"/>
        </w:rPr>
        <w:t xml:space="preserve">Parameter </w:t>
      </w:r>
      <w:r w:rsidR="00071BD7">
        <w:rPr>
          <w:rFonts w:ascii="Times New Roman" w:hAnsi="Times New Roman" w:cs="Times New Roman"/>
          <w:i/>
          <w:sz w:val="24"/>
          <w:szCs w:val="24"/>
        </w:rPr>
        <w:t>e</w:t>
      </w:r>
      <w:r w:rsidR="00D42812" w:rsidRPr="00D146F4">
        <w:rPr>
          <w:rFonts w:ascii="Times New Roman" w:hAnsi="Times New Roman" w:cs="Times New Roman"/>
          <w:i/>
          <w:sz w:val="24"/>
          <w:szCs w:val="24"/>
        </w:rPr>
        <w:t xml:space="preserve">stimation: Direct </w:t>
      </w:r>
      <w:r w:rsidR="00071BD7">
        <w:rPr>
          <w:rFonts w:ascii="Times New Roman" w:hAnsi="Times New Roman" w:cs="Times New Roman"/>
          <w:i/>
          <w:sz w:val="24"/>
          <w:szCs w:val="24"/>
        </w:rPr>
        <w:t>a</w:t>
      </w:r>
      <w:r w:rsidR="00D42812" w:rsidRPr="00D146F4">
        <w:rPr>
          <w:rFonts w:ascii="Times New Roman" w:hAnsi="Times New Roman" w:cs="Times New Roman"/>
          <w:i/>
          <w:sz w:val="24"/>
          <w:szCs w:val="24"/>
        </w:rPr>
        <w:t xml:space="preserve">ging </w:t>
      </w:r>
      <w:r w:rsidR="00071BD7">
        <w:rPr>
          <w:rFonts w:ascii="Times New Roman" w:hAnsi="Times New Roman" w:cs="Times New Roman"/>
          <w:i/>
          <w:sz w:val="24"/>
          <w:szCs w:val="24"/>
        </w:rPr>
        <w:t>d</w:t>
      </w:r>
      <w:r w:rsidR="00D42812" w:rsidRPr="00D146F4">
        <w:rPr>
          <w:rFonts w:ascii="Times New Roman" w:hAnsi="Times New Roman" w:cs="Times New Roman"/>
          <w:i/>
          <w:sz w:val="24"/>
          <w:szCs w:val="24"/>
        </w:rPr>
        <w:t>ata</w:t>
      </w:r>
    </w:p>
    <w:p w14:paraId="78CE063E" w14:textId="0AC65326" w:rsidR="00D42812" w:rsidRPr="00D146F4" w:rsidRDefault="00D42812" w:rsidP="00D146F4">
      <w:pPr>
        <w:jc w:val="both"/>
        <w:rPr>
          <w:rFonts w:ascii="Times New Roman" w:hAnsi="Times New Roman" w:cs="Times New Roman"/>
          <w:sz w:val="24"/>
          <w:szCs w:val="24"/>
        </w:rPr>
      </w:pPr>
      <w:r w:rsidRPr="00D146F4">
        <w:rPr>
          <w:rFonts w:ascii="Times New Roman" w:hAnsi="Times New Roman" w:cs="Times New Roman"/>
          <w:sz w:val="24"/>
          <w:szCs w:val="24"/>
        </w:rPr>
        <w:t xml:space="preserve">Sources of direct ageing data </w:t>
      </w:r>
      <w:r w:rsidR="00F978EC" w:rsidRPr="00D146F4">
        <w:rPr>
          <w:rFonts w:ascii="Times New Roman" w:hAnsi="Times New Roman" w:cs="Times New Roman"/>
          <w:sz w:val="24"/>
          <w:szCs w:val="24"/>
        </w:rPr>
        <w:t>included</w:t>
      </w:r>
      <w:r w:rsidRPr="00D146F4">
        <w:rPr>
          <w:rFonts w:ascii="Times New Roman" w:hAnsi="Times New Roman" w:cs="Times New Roman"/>
          <w:sz w:val="24"/>
          <w:szCs w:val="24"/>
        </w:rPr>
        <w:t xml:space="preserve"> four length-at-age datasets from three</w:t>
      </w:r>
      <w:r w:rsidR="00F978EC" w:rsidRPr="00D146F4">
        <w:rPr>
          <w:rFonts w:ascii="Times New Roman" w:hAnsi="Times New Roman" w:cs="Times New Roman"/>
          <w:sz w:val="24"/>
          <w:szCs w:val="24"/>
        </w:rPr>
        <w:t xml:space="preserve"> prior growth</w:t>
      </w:r>
      <w:r w:rsidRPr="00D146F4">
        <w:rPr>
          <w:rFonts w:ascii="Times New Roman" w:hAnsi="Times New Roman" w:cs="Times New Roman"/>
          <w:sz w:val="24"/>
          <w:szCs w:val="24"/>
        </w:rPr>
        <w:t xml:space="preserve"> studies. </w:t>
      </w:r>
      <w:r w:rsidR="00E74479" w:rsidRPr="00D146F4">
        <w:rPr>
          <w:rFonts w:ascii="Times New Roman" w:hAnsi="Times New Roman" w:cs="Times New Roman"/>
          <w:sz w:val="24"/>
          <w:szCs w:val="24"/>
        </w:rPr>
        <w:t>Approaches</w:t>
      </w:r>
      <w:r w:rsidR="00F978EC" w:rsidRPr="00D146F4">
        <w:rPr>
          <w:rFonts w:ascii="Times New Roman" w:hAnsi="Times New Roman" w:cs="Times New Roman"/>
          <w:sz w:val="24"/>
          <w:szCs w:val="24"/>
        </w:rPr>
        <w:t xml:space="preserve"> for estimating age </w:t>
      </w:r>
      <w:r w:rsidR="00E74479" w:rsidRPr="00D146F4">
        <w:rPr>
          <w:rFonts w:ascii="Times New Roman" w:hAnsi="Times New Roman" w:cs="Times New Roman"/>
          <w:sz w:val="24"/>
          <w:szCs w:val="24"/>
        </w:rPr>
        <w:t xml:space="preserve">differed </w:t>
      </w:r>
      <w:r w:rsidR="00071BD7">
        <w:rPr>
          <w:rFonts w:ascii="Times New Roman" w:hAnsi="Times New Roman" w:cs="Times New Roman"/>
          <w:sz w:val="24"/>
          <w:szCs w:val="24"/>
        </w:rPr>
        <w:t>among</w:t>
      </w:r>
      <w:r w:rsidR="00071BD7" w:rsidRPr="00D146F4">
        <w:rPr>
          <w:rFonts w:ascii="Times New Roman" w:hAnsi="Times New Roman" w:cs="Times New Roman"/>
          <w:sz w:val="24"/>
          <w:szCs w:val="24"/>
        </w:rPr>
        <w:t xml:space="preserve"> </w:t>
      </w:r>
      <w:r w:rsidR="00E74479" w:rsidRPr="00D146F4">
        <w:rPr>
          <w:rFonts w:ascii="Times New Roman" w:hAnsi="Times New Roman" w:cs="Times New Roman"/>
          <w:sz w:val="24"/>
          <w:szCs w:val="24"/>
        </w:rPr>
        <w:t>stud</w:t>
      </w:r>
      <w:r w:rsidR="00071BD7">
        <w:rPr>
          <w:rFonts w:ascii="Times New Roman" w:hAnsi="Times New Roman" w:cs="Times New Roman"/>
          <w:sz w:val="24"/>
          <w:szCs w:val="24"/>
        </w:rPr>
        <w:t>ies</w:t>
      </w:r>
      <w:r w:rsidR="00E74479" w:rsidRPr="00D146F4">
        <w:rPr>
          <w:rFonts w:ascii="Times New Roman" w:hAnsi="Times New Roman" w:cs="Times New Roman"/>
          <w:sz w:val="24"/>
          <w:szCs w:val="24"/>
        </w:rPr>
        <w:t xml:space="preserve"> and </w:t>
      </w:r>
      <w:r w:rsidR="00F978EC" w:rsidRPr="00D146F4">
        <w:rPr>
          <w:rFonts w:ascii="Times New Roman" w:hAnsi="Times New Roman" w:cs="Times New Roman"/>
          <w:sz w:val="24"/>
          <w:szCs w:val="24"/>
        </w:rPr>
        <w:t>included</w:t>
      </w:r>
      <w:r w:rsidRPr="00D146F4">
        <w:rPr>
          <w:rFonts w:ascii="Times New Roman" w:hAnsi="Times New Roman" w:cs="Times New Roman"/>
          <w:sz w:val="24"/>
          <w:szCs w:val="24"/>
        </w:rPr>
        <w:t xml:space="preserve"> analytical integration of otolith bands (Ralston and Miyamoto, 1983, n = 65), counts of otolith micro increments (DeMartini et al., 1994, n = 35), comparison of</w:t>
      </w:r>
      <w:r w:rsidR="00B302A9" w:rsidRPr="00D146F4">
        <w:rPr>
          <w:rFonts w:ascii="Times New Roman" w:hAnsi="Times New Roman" w:cs="Times New Roman"/>
          <w:sz w:val="24"/>
          <w:szCs w:val="24"/>
        </w:rPr>
        <w:t xml:space="preserve"> otolith derived</w:t>
      </w:r>
      <w:r w:rsidRPr="00D146F4">
        <w:rPr>
          <w:rFonts w:ascii="Times New Roman" w:hAnsi="Times New Roman" w:cs="Times New Roman"/>
          <w:sz w:val="24"/>
          <w:szCs w:val="24"/>
        </w:rPr>
        <w:t xml:space="preserve"> bomb radiocarbon </w:t>
      </w:r>
      <w:r w:rsidR="00B302A9" w:rsidRPr="00D146F4">
        <w:rPr>
          <w:rFonts w:ascii="Times New Roman" w:hAnsi="Times New Roman" w:cs="Times New Roman"/>
          <w:sz w:val="24"/>
          <w:szCs w:val="24"/>
        </w:rPr>
        <w:t xml:space="preserve">ratios </w:t>
      </w:r>
      <w:r w:rsidRPr="00D146F4">
        <w:rPr>
          <w:rFonts w:ascii="Times New Roman" w:hAnsi="Times New Roman" w:cs="Times New Roman"/>
          <w:sz w:val="24"/>
          <w:szCs w:val="24"/>
        </w:rPr>
        <w:t>(</w:t>
      </w:r>
      <w:r w:rsidRPr="00D146F4">
        <w:rPr>
          <w:rFonts w:ascii="Times New Roman" w:hAnsi="Times New Roman" w:cs="Times New Roman"/>
          <w:sz w:val="24"/>
          <w:szCs w:val="24"/>
        </w:rPr>
        <w:sym w:font="Symbol" w:char="F044"/>
      </w:r>
      <w:r w:rsidRPr="00D146F4">
        <w:rPr>
          <w:rFonts w:ascii="Times New Roman" w:hAnsi="Times New Roman" w:cs="Times New Roman"/>
          <w:sz w:val="24"/>
          <w:szCs w:val="24"/>
          <w:vertAlign w:val="superscript"/>
        </w:rPr>
        <w:t>14</w:t>
      </w:r>
      <w:r w:rsidRPr="00D146F4">
        <w:rPr>
          <w:rFonts w:ascii="Times New Roman" w:hAnsi="Times New Roman" w:cs="Times New Roman"/>
          <w:sz w:val="24"/>
          <w:szCs w:val="24"/>
        </w:rPr>
        <w:t xml:space="preserve">C) relative to a standard reference obtained from hermatypic coral cores from the Hawaiian Archipelago (Andrews et al., </w:t>
      </w:r>
      <w:r w:rsidRPr="00D146F4">
        <w:rPr>
          <w:rFonts w:ascii="Times New Roman" w:hAnsi="Times New Roman" w:cs="Times New Roman"/>
          <w:sz w:val="24"/>
          <w:szCs w:val="24"/>
        </w:rPr>
        <w:lastRenderedPageBreak/>
        <w:t xml:space="preserve">2012, n = 33), and </w:t>
      </w:r>
      <w:r w:rsidR="00B302A9" w:rsidRPr="00D146F4">
        <w:rPr>
          <w:rFonts w:ascii="Times New Roman" w:hAnsi="Times New Roman" w:cs="Times New Roman"/>
          <w:sz w:val="24"/>
          <w:szCs w:val="24"/>
        </w:rPr>
        <w:t>otolith</w:t>
      </w:r>
      <w:r w:rsidR="00071BD7">
        <w:rPr>
          <w:rFonts w:ascii="Times New Roman" w:hAnsi="Times New Roman" w:cs="Times New Roman"/>
          <w:sz w:val="24"/>
          <w:szCs w:val="24"/>
        </w:rPr>
        <w:t>-</w:t>
      </w:r>
      <w:r w:rsidR="00B302A9" w:rsidRPr="00D146F4">
        <w:rPr>
          <w:rFonts w:ascii="Times New Roman" w:hAnsi="Times New Roman" w:cs="Times New Roman"/>
          <w:sz w:val="24"/>
          <w:szCs w:val="24"/>
        </w:rPr>
        <w:t>derived</w:t>
      </w:r>
      <w:r w:rsidRPr="00D146F4">
        <w:rPr>
          <w:rFonts w:ascii="Times New Roman" w:hAnsi="Times New Roman" w:cs="Times New Roman"/>
          <w:sz w:val="24"/>
          <w:szCs w:val="24"/>
        </w:rPr>
        <w:t xml:space="preserve"> lead-radium ratios pooled by size class (Andrews et al., 2012, n = 3).</w:t>
      </w:r>
    </w:p>
    <w:p w14:paraId="12D27A01" w14:textId="40A8D2FD" w:rsidR="00D42812" w:rsidRPr="00D146F4" w:rsidRDefault="00D42812" w:rsidP="00D146F4">
      <w:pPr>
        <w:ind w:firstLine="720"/>
        <w:jc w:val="both"/>
        <w:rPr>
          <w:rFonts w:ascii="Times New Roman" w:hAnsi="Times New Roman" w:cs="Times New Roman"/>
          <w:sz w:val="24"/>
          <w:szCs w:val="24"/>
        </w:rPr>
      </w:pPr>
      <w:r w:rsidRPr="00D146F4">
        <w:rPr>
          <w:rFonts w:ascii="Times New Roman" w:hAnsi="Times New Roman" w:cs="Times New Roman"/>
          <w:sz w:val="24"/>
          <w:szCs w:val="24"/>
        </w:rPr>
        <w:t xml:space="preserve">The details of the method </w:t>
      </w:r>
      <w:r w:rsidR="00E74479" w:rsidRPr="00D146F4">
        <w:rPr>
          <w:rFonts w:ascii="Times New Roman" w:hAnsi="Times New Roman" w:cs="Times New Roman"/>
          <w:sz w:val="24"/>
          <w:szCs w:val="24"/>
        </w:rPr>
        <w:t>used to</w:t>
      </w:r>
      <w:r w:rsidRPr="00D146F4">
        <w:rPr>
          <w:rFonts w:ascii="Times New Roman" w:hAnsi="Times New Roman" w:cs="Times New Roman"/>
          <w:sz w:val="24"/>
          <w:szCs w:val="24"/>
        </w:rPr>
        <w:t xml:space="preserve"> estimat</w:t>
      </w:r>
      <w:r w:rsidR="00E74479" w:rsidRPr="00D146F4">
        <w:rPr>
          <w:rFonts w:ascii="Times New Roman" w:hAnsi="Times New Roman" w:cs="Times New Roman"/>
          <w:sz w:val="24"/>
          <w:szCs w:val="24"/>
        </w:rPr>
        <w:t>e</w:t>
      </w:r>
      <w:r w:rsidRPr="00D146F4">
        <w:rPr>
          <w:rFonts w:ascii="Times New Roman" w:hAnsi="Times New Roman" w:cs="Times New Roman"/>
          <w:sz w:val="24"/>
          <w:szCs w:val="24"/>
        </w:rPr>
        <w:t xml:space="preserve"> growth parameters from direct aging data </w:t>
      </w:r>
      <w:r w:rsidR="00911AA9" w:rsidRPr="00D146F4">
        <w:rPr>
          <w:rFonts w:ascii="Times New Roman" w:hAnsi="Times New Roman" w:cs="Times New Roman"/>
          <w:sz w:val="24"/>
          <w:szCs w:val="24"/>
        </w:rPr>
        <w:t>are</w:t>
      </w:r>
      <w:r w:rsidRPr="00D146F4">
        <w:rPr>
          <w:rFonts w:ascii="Times New Roman" w:hAnsi="Times New Roman" w:cs="Times New Roman"/>
          <w:sz w:val="24"/>
          <w:szCs w:val="24"/>
        </w:rPr>
        <w:t xml:space="preserve"> described in</w:t>
      </w:r>
      <w:r w:rsidR="00E74479" w:rsidRPr="00D146F4">
        <w:rPr>
          <w:rFonts w:ascii="Times New Roman" w:hAnsi="Times New Roman" w:cs="Times New Roman"/>
          <w:sz w:val="24"/>
          <w:szCs w:val="24"/>
        </w:rPr>
        <w:t xml:space="preserve"> detail in</w:t>
      </w:r>
      <w:r w:rsidRPr="00D146F4">
        <w:rPr>
          <w:rFonts w:ascii="Times New Roman" w:hAnsi="Times New Roman" w:cs="Times New Roman"/>
          <w:sz w:val="24"/>
          <w:szCs w:val="24"/>
        </w:rPr>
        <w:t xml:space="preserve"> </w:t>
      </w:r>
      <w:proofErr w:type="spellStart"/>
      <w:r w:rsidRPr="00D146F4">
        <w:rPr>
          <w:rFonts w:ascii="Times New Roman" w:hAnsi="Times New Roman" w:cs="Times New Roman"/>
          <w:sz w:val="24"/>
          <w:szCs w:val="24"/>
        </w:rPr>
        <w:t>Eveson</w:t>
      </w:r>
      <w:proofErr w:type="spellEnd"/>
      <w:r w:rsidRPr="00D146F4">
        <w:rPr>
          <w:rFonts w:ascii="Times New Roman" w:hAnsi="Times New Roman" w:cs="Times New Roman"/>
          <w:sz w:val="24"/>
          <w:szCs w:val="24"/>
        </w:rPr>
        <w:t xml:space="preserve"> et al. </w:t>
      </w:r>
      <w:r w:rsidR="00071BD7">
        <w:rPr>
          <w:rFonts w:ascii="Times New Roman" w:hAnsi="Times New Roman" w:cs="Times New Roman"/>
          <w:sz w:val="24"/>
          <w:szCs w:val="24"/>
        </w:rPr>
        <w:t>(</w:t>
      </w:r>
      <w:r w:rsidRPr="00D146F4">
        <w:rPr>
          <w:rFonts w:ascii="Times New Roman" w:hAnsi="Times New Roman" w:cs="Times New Roman"/>
          <w:sz w:val="24"/>
          <w:szCs w:val="24"/>
        </w:rPr>
        <w:t>2004</w:t>
      </w:r>
      <w:r w:rsidR="00071BD7">
        <w:rPr>
          <w:rFonts w:ascii="Times New Roman" w:hAnsi="Times New Roman" w:cs="Times New Roman"/>
          <w:sz w:val="24"/>
          <w:szCs w:val="24"/>
        </w:rPr>
        <w:t>)</w:t>
      </w:r>
      <w:r w:rsidRPr="00D146F4">
        <w:rPr>
          <w:rFonts w:ascii="Times New Roman" w:hAnsi="Times New Roman" w:cs="Times New Roman"/>
          <w:sz w:val="24"/>
          <w:szCs w:val="24"/>
        </w:rPr>
        <w:t>. Briefly</w:t>
      </w:r>
      <w:r w:rsidR="00911AA9" w:rsidRPr="00D146F4">
        <w:rPr>
          <w:rFonts w:ascii="Times New Roman" w:hAnsi="Times New Roman" w:cs="Times New Roman"/>
          <w:sz w:val="24"/>
          <w:szCs w:val="24"/>
        </w:rPr>
        <w:t xml:space="preserve"> summarized</w:t>
      </w:r>
      <w:r w:rsidRPr="00D146F4">
        <w:rPr>
          <w:rFonts w:ascii="Times New Roman" w:hAnsi="Times New Roman" w:cs="Times New Roman"/>
          <w:sz w:val="24"/>
          <w:szCs w:val="24"/>
        </w:rPr>
        <w:t xml:space="preserve">, parameters </w:t>
      </w:r>
      <w:r w:rsidR="00911AA9" w:rsidRPr="00D146F4">
        <w:rPr>
          <w:rFonts w:ascii="Times New Roman" w:hAnsi="Times New Roman" w:cs="Times New Roman"/>
          <w:sz w:val="24"/>
          <w:szCs w:val="24"/>
        </w:rPr>
        <w:t>are</w:t>
      </w:r>
      <w:r w:rsidRPr="00D146F4">
        <w:rPr>
          <w:rFonts w:ascii="Times New Roman" w:hAnsi="Times New Roman" w:cs="Times New Roman"/>
          <w:sz w:val="24"/>
          <w:szCs w:val="24"/>
        </w:rPr>
        <w:t xml:space="preserve"> modeled using the </w:t>
      </w:r>
      <w:r w:rsidR="00071BD7">
        <w:rPr>
          <w:rFonts w:ascii="Times New Roman" w:hAnsi="Times New Roman" w:cs="Times New Roman"/>
          <w:sz w:val="24"/>
          <w:szCs w:val="24"/>
        </w:rPr>
        <w:t xml:space="preserve">following </w:t>
      </w:r>
      <w:r w:rsidRPr="00D146F4">
        <w:rPr>
          <w:rFonts w:ascii="Times New Roman" w:hAnsi="Times New Roman" w:cs="Times New Roman"/>
          <w:sz w:val="24"/>
          <w:szCs w:val="24"/>
        </w:rPr>
        <w:t xml:space="preserve">VBGF </w:t>
      </w:r>
      <w:r w:rsidR="00E74479" w:rsidRPr="00D146F4">
        <w:rPr>
          <w:rFonts w:ascii="Times New Roman" w:hAnsi="Times New Roman" w:cs="Times New Roman"/>
          <w:sz w:val="24"/>
          <w:szCs w:val="24"/>
        </w:rPr>
        <w:t>parametrization</w:t>
      </w:r>
      <w:r w:rsidR="00071BD7">
        <w:rPr>
          <w:rFonts w:ascii="Times New Roman" w:hAnsi="Times New Roman" w:cs="Times New Roman"/>
          <w:sz w:val="24"/>
          <w:szCs w:val="24"/>
        </w:rPr>
        <w:t>:</w:t>
      </w:r>
      <w:r w:rsidRPr="00D146F4">
        <w:rPr>
          <w:rFonts w:ascii="Times New Roman" w:hAnsi="Times New Roman" w:cs="Times New Roman"/>
          <w:sz w:val="24"/>
          <w:szCs w:val="24"/>
        </w:rPr>
        <w:t xml:space="preserve"> </w:t>
      </w:r>
    </w:p>
    <w:p w14:paraId="2F9F270C" w14:textId="1303597A" w:rsidR="00D42812" w:rsidRPr="00D146F4" w:rsidRDefault="00667152" w:rsidP="00D02B31">
      <w:pPr>
        <w:spacing w:before="120" w:after="120"/>
        <w:ind w:firstLine="720"/>
        <w:jc w:val="right"/>
        <w:rPr>
          <w:rFonts w:ascii="Times New Roman"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t>(9)</w:t>
      </w:r>
    </w:p>
    <w:p w14:paraId="07A9B10F" w14:textId="508A2702" w:rsidR="00D42812" w:rsidRPr="00D146F4" w:rsidRDefault="00D42812" w:rsidP="00D146F4">
      <w:pPr>
        <w:jc w:val="both"/>
        <w:rPr>
          <w:rFonts w:ascii="Times New Roman" w:hAnsi="Times New Roman" w:cs="Times New Roman"/>
          <w:sz w:val="24"/>
          <w:szCs w:val="24"/>
        </w:rPr>
      </w:pPr>
      <w:r w:rsidRPr="00D146F4">
        <w:rPr>
          <w:rFonts w:ascii="Times New Roman" w:hAnsi="Times New Roman" w:cs="Times New Roman"/>
          <w:sz w:val="24"/>
          <w:szCs w:val="24"/>
        </w:rPr>
        <w:t xml:space="preserve">Expected length for each individual and the variance of the measurement error </w:t>
      </w:r>
      <w:r w:rsidR="00911AA9" w:rsidRPr="00D146F4">
        <w:rPr>
          <w:rFonts w:ascii="Times New Roman" w:hAnsi="Times New Roman" w:cs="Times New Roman"/>
          <w:sz w:val="24"/>
          <w:szCs w:val="24"/>
        </w:rPr>
        <w:t>is</w:t>
      </w:r>
      <w:r w:rsidRPr="00D146F4">
        <w:rPr>
          <w:rFonts w:ascii="Times New Roman" w:hAnsi="Times New Roman" w:cs="Times New Roman"/>
          <w:sz w:val="24"/>
          <w:szCs w:val="24"/>
        </w:rPr>
        <w:t xml:space="preserve"> described by equations 10 and 11.</w:t>
      </w:r>
    </w:p>
    <w:p w14:paraId="13FA3AAF" w14:textId="3EDC0377" w:rsidR="00D42812" w:rsidRPr="00D146F4" w:rsidRDefault="00D42812" w:rsidP="00D02B31">
      <w:pPr>
        <w:spacing w:before="120"/>
        <w:ind w:firstLine="720"/>
        <w:jc w:val="right"/>
        <w:rPr>
          <w:rFonts w:ascii="Times New Roman" w:hAnsi="Times New Roman" w:cs="Times New Roman"/>
          <w:sz w:val="24"/>
          <w:szCs w:val="24"/>
        </w:rPr>
      </w:pPr>
      <m:oMath>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t>(10)</w:t>
      </w:r>
    </w:p>
    <w:p w14:paraId="01AA01D4" w14:textId="7124ACC1" w:rsidR="00D42812" w:rsidRPr="00D146F4" w:rsidRDefault="00D42812" w:rsidP="00D02B31">
      <w:pPr>
        <w:spacing w:after="120"/>
        <w:ind w:firstLine="720"/>
        <w:jc w:val="right"/>
        <w:rPr>
          <w:rFonts w:ascii="Times New Roman" w:hAnsi="Times New Roman" w:cs="Times New Roman"/>
          <w:sz w:val="24"/>
          <w:szCs w:val="24"/>
        </w:rPr>
      </w:pPr>
      <m:oMath>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t>(11)</w:t>
      </w:r>
    </w:p>
    <w:p w14:paraId="7214C29B" w14:textId="7AE5D345" w:rsidR="00D42812" w:rsidRPr="00D146F4" w:rsidRDefault="00071BD7" w:rsidP="00D146F4">
      <w:pPr>
        <w:jc w:val="both"/>
        <w:rPr>
          <w:rFonts w:ascii="Times New Roman" w:hAnsi="Times New Roman" w:cs="Times New Roman"/>
          <w:sz w:val="24"/>
          <w:szCs w:val="24"/>
        </w:rPr>
      </w:pPr>
      <w:r>
        <w:rPr>
          <w:rFonts w:ascii="Times New Roman" w:hAnsi="Times New Roman" w:cs="Times New Roman"/>
          <w:sz w:val="24"/>
          <w:szCs w:val="24"/>
        </w:rPr>
        <w:t>w</w:t>
      </w:r>
      <w:r w:rsidR="00D42812" w:rsidRPr="00D146F4">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D42812" w:rsidRPr="00D146F4">
        <w:rPr>
          <w:rFonts w:ascii="Times New Roman" w:hAnsi="Times New Roman" w:cs="Times New Roman"/>
          <w:sz w:val="24"/>
          <w:szCs w:val="24"/>
        </w:rPr>
        <w:t xml:space="preserve"> denote</w:t>
      </w:r>
      <w:r w:rsidR="00911AA9" w:rsidRPr="00D146F4">
        <w:rPr>
          <w:rFonts w:ascii="Times New Roman" w:hAnsi="Times New Roman" w:cs="Times New Roman"/>
          <w:sz w:val="24"/>
          <w:szCs w:val="24"/>
        </w:rPr>
        <w:t>s</w:t>
      </w:r>
      <w:r w:rsidR="00D42812" w:rsidRPr="00D146F4">
        <w:rPr>
          <w:rFonts w:ascii="Times New Roman" w:hAnsi="Times New Roman" w:cs="Times New Roman"/>
          <w:sz w:val="24"/>
          <w:szCs w:val="24"/>
        </w:rPr>
        <w:t xml:space="preserve"> the length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D42812" w:rsidRPr="00D146F4">
        <w:rPr>
          <w:rFonts w:ascii="Times New Roman" w:hAnsi="Times New Roman" w:cs="Times New Roman"/>
          <w:sz w:val="24"/>
          <w:szCs w:val="24"/>
        </w:rPr>
        <w:t xml:space="preserve"> fish</w:t>
      </w:r>
      <w:r w:rsidR="00D42812" w:rsidRPr="00D146F4">
        <w:rPr>
          <w:rFonts w:ascii="Times New Roman" w:hAnsi="Times New Roman" w:cs="Times New Roman"/>
          <w:i/>
          <w:sz w:val="24"/>
          <w:szCs w:val="24"/>
        </w:rPr>
        <w:t>,</w:t>
      </w:r>
      <w:r w:rsidR="00D42812" w:rsidRPr="00D146F4">
        <w:rPr>
          <w:rFonts w:ascii="Times New Roman" w:hAnsi="Times New Roman" w:cs="Times New Roman"/>
          <w:sz w:val="24"/>
          <w:szCs w:val="24"/>
        </w:rPr>
        <w:t xml:space="preserve"> at 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D42812" w:rsidRPr="00D146F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D42812" w:rsidRPr="00D146F4">
        <w:rPr>
          <w:rFonts w:ascii="Times New Roman" w:hAnsi="Times New Roman" w:cs="Times New Roman"/>
          <w:sz w:val="24"/>
          <w:szCs w:val="24"/>
        </w:rPr>
        <w:t xml:space="preserve"> </w:t>
      </w:r>
      <w:r w:rsidR="00E74479" w:rsidRPr="00D146F4">
        <w:rPr>
          <w:rFonts w:ascii="Times New Roman" w:hAnsi="Times New Roman" w:cs="Times New Roman"/>
          <w:sz w:val="24"/>
          <w:szCs w:val="24"/>
        </w:rPr>
        <w:t>is</w:t>
      </w:r>
      <w:r w:rsidR="00D42812" w:rsidRPr="00D146F4">
        <w:rPr>
          <w:rFonts w:ascii="Times New Roman" w:hAnsi="Times New Roman" w:cs="Times New Roman"/>
          <w:sz w:val="24"/>
          <w:szCs w:val="24"/>
        </w:rPr>
        <w:t xml:space="preserve">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D42812" w:rsidRPr="00D146F4">
        <w:rPr>
          <w:rFonts w:ascii="Times New Roman" w:hAnsi="Times New Roman" w:cs="Times New Roman"/>
          <w:sz w:val="24"/>
          <w:szCs w:val="24"/>
        </w:rPr>
        <w:t xml:space="preserve"> when a fish has a hypothetical length of zero. As with the model for tagging data,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D42812" w:rsidRPr="00D146F4">
        <w:rPr>
          <w:rFonts w:ascii="Times New Roman" w:hAnsi="Times New Roman" w:cs="Times New Roman"/>
          <w:sz w:val="24"/>
          <w:szCs w:val="24"/>
        </w:rPr>
        <w:t xml:space="preserve"> </w:t>
      </w:r>
      <w:r w:rsidR="00911AA9" w:rsidRPr="00D146F4">
        <w:rPr>
          <w:rFonts w:ascii="Times New Roman" w:hAnsi="Times New Roman" w:cs="Times New Roman"/>
          <w:sz w:val="24"/>
          <w:szCs w:val="24"/>
        </w:rPr>
        <w:t>is</w:t>
      </w:r>
      <w:r w:rsidR="00D42812" w:rsidRPr="00D146F4">
        <w:rPr>
          <w:rFonts w:ascii="Times New Roman" w:hAnsi="Times New Roman" w:cs="Times New Roman"/>
          <w:sz w:val="24"/>
          <w:szCs w:val="24"/>
        </w:rPr>
        <w:t xml:space="preserve"> the individual asymptotic length of the</w:t>
      </w:r>
      <w:r w:rsidR="00D42812" w:rsidRPr="00D146F4">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D42812" w:rsidRPr="00D146F4">
        <w:rPr>
          <w:rFonts w:ascii="Times New Roman" w:hAnsi="Times New Roman" w:cs="Times New Roman"/>
          <w:i/>
          <w:sz w:val="24"/>
          <w:szCs w:val="24"/>
        </w:rPr>
        <w:t xml:space="preserve"> </w:t>
      </w:r>
      <w:r w:rsidR="00D42812" w:rsidRPr="00D146F4">
        <w:rPr>
          <w:rFonts w:ascii="Times New Roman" w:hAnsi="Times New Roman" w:cs="Times New Roman"/>
          <w:sz w:val="24"/>
          <w:szCs w:val="24"/>
        </w:rPr>
        <w:t xml:space="preserve">fish drawn from the random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00D42812"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D42812" w:rsidRPr="00D146F4">
        <w:rPr>
          <w:rFonts w:ascii="Times New Roman" w:hAnsi="Times New Roman" w:cs="Times New Roman"/>
          <w:sz w:val="24"/>
          <w:szCs w:val="24"/>
        </w:rPr>
        <w:t xml:space="preserve"> represent</w:t>
      </w:r>
      <w:r w:rsidR="00911AA9" w:rsidRPr="00D146F4">
        <w:rPr>
          <w:rFonts w:ascii="Times New Roman" w:hAnsi="Times New Roman" w:cs="Times New Roman"/>
          <w:sz w:val="24"/>
          <w:szCs w:val="24"/>
        </w:rPr>
        <w:t>s</w:t>
      </w:r>
      <w:r w:rsidR="00D42812" w:rsidRPr="00D146F4">
        <w:rPr>
          <w:rFonts w:ascii="Times New Roman" w:hAnsi="Times New Roman" w:cs="Times New Roman"/>
          <w:sz w:val="24"/>
          <w:szCs w:val="24"/>
        </w:rPr>
        <w:t xml:space="preserve"> the distribution of individual measurement error and </w:t>
      </w:r>
      <w:r w:rsidR="00911AA9" w:rsidRPr="00D146F4">
        <w:rPr>
          <w:rFonts w:ascii="Times New Roman" w:hAnsi="Times New Roman" w:cs="Times New Roman"/>
          <w:sz w:val="24"/>
          <w:szCs w:val="24"/>
        </w:rPr>
        <w:t>is</w:t>
      </w:r>
      <w:r w:rsidR="00D42812" w:rsidRPr="00D146F4">
        <w:rPr>
          <w:rFonts w:ascii="Times New Roman" w:hAnsi="Times New Roman" w:cs="Times New Roman"/>
          <w:sz w:val="24"/>
          <w:szCs w:val="24"/>
        </w:rPr>
        <w:t xml:space="preserve"> similarly random, 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00D42812" w:rsidRPr="00D146F4">
        <w:rPr>
          <w:rFonts w:ascii="Times New Roman" w:hAnsi="Times New Roman" w:cs="Times New Roman"/>
          <w:sz w:val="24"/>
          <w:szCs w:val="24"/>
        </w:rPr>
        <w:t xml:space="preserve">. </w:t>
      </w:r>
      <w:r w:rsidR="00E74479" w:rsidRPr="00D146F4">
        <w:rPr>
          <w:rFonts w:ascii="Times New Roman" w:hAnsi="Times New Roman" w:cs="Times New Roman"/>
          <w:sz w:val="24"/>
          <w:szCs w:val="24"/>
        </w:rPr>
        <w:t>The</w:t>
      </w:r>
      <w:r w:rsidR="00D42812" w:rsidRPr="00D146F4">
        <w:rPr>
          <w:rFonts w:ascii="Times New Roman" w:hAnsi="Times New Roman" w:cs="Times New Roman"/>
          <w:sz w:val="24"/>
          <w:szCs w:val="24"/>
        </w:rPr>
        <w:t xml:space="preserve"> log-likelihood </w:t>
      </w:r>
      <w:r w:rsidR="00F978EC" w:rsidRPr="00D146F4">
        <w:rPr>
          <w:rFonts w:ascii="Times New Roman" w:hAnsi="Times New Roman" w:cs="Times New Roman"/>
          <w:sz w:val="24"/>
          <w:szCs w:val="24"/>
        </w:rPr>
        <w:t>f</w:t>
      </w:r>
      <w:r w:rsidR="00D42812" w:rsidRPr="00D146F4">
        <w:rPr>
          <w:rFonts w:ascii="Times New Roman" w:hAnsi="Times New Roman" w:cs="Times New Roman"/>
          <w:sz w:val="24"/>
          <w:szCs w:val="24"/>
        </w:rPr>
        <w:t>unction derived from these equations</w:t>
      </w:r>
      <w:r w:rsidR="00E74479" w:rsidRPr="00D146F4">
        <w:rPr>
          <w:rFonts w:ascii="Times New Roman" w:hAnsi="Times New Roman" w:cs="Times New Roman"/>
          <w:sz w:val="24"/>
          <w:szCs w:val="24"/>
        </w:rPr>
        <w:t xml:space="preserve"> is described by</w:t>
      </w:r>
      <w:r>
        <w:rPr>
          <w:rFonts w:ascii="Times New Roman" w:hAnsi="Times New Roman" w:cs="Times New Roman"/>
          <w:sz w:val="24"/>
          <w:szCs w:val="24"/>
        </w:rPr>
        <w:t>:</w:t>
      </w:r>
    </w:p>
    <w:p w14:paraId="217AB50A" w14:textId="5567E6B3" w:rsidR="00D42812" w:rsidRPr="00D146F4" w:rsidRDefault="00667152" w:rsidP="00D02B31">
      <w:pPr>
        <w:spacing w:before="120" w:after="120"/>
        <w:jc w:val="right"/>
        <w:rPr>
          <w:rFonts w:ascii="Times New Roman" w:hAnsi="Times New Roman" w:cs="Times New Roman"/>
          <w:sz w:val="24"/>
          <w:szCs w:val="24"/>
        </w:rPr>
      </w:pPr>
      <m:oMath>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w:r w:rsidR="00071BD7">
        <w:rPr>
          <w:rFonts w:ascii="Times New Roman" w:hAnsi="Times New Roman" w:cs="Times New Roman"/>
          <w:sz w:val="24"/>
          <w:szCs w:val="24"/>
        </w:rPr>
        <w:t xml:space="preserve"> </w:t>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r>
      <w:r w:rsidR="00071BD7">
        <w:rPr>
          <w:rFonts w:ascii="Times New Roman" w:hAnsi="Times New Roman" w:cs="Times New Roman"/>
          <w:sz w:val="24"/>
          <w:szCs w:val="24"/>
        </w:rPr>
        <w:tab/>
        <w:t>(12)</w:t>
      </w:r>
    </w:p>
    <w:p w14:paraId="3403FEE4" w14:textId="3DFC8F9B" w:rsidR="00D42812" w:rsidRPr="00D146F4" w:rsidRDefault="00B3312C" w:rsidP="00D02B31">
      <w:pPr>
        <w:keepNext/>
        <w:spacing w:before="240"/>
        <w:jc w:val="both"/>
        <w:rPr>
          <w:rFonts w:ascii="Times New Roman" w:hAnsi="Times New Roman" w:cs="Times New Roman"/>
          <w:i/>
          <w:sz w:val="24"/>
          <w:szCs w:val="24"/>
        </w:rPr>
      </w:pPr>
      <w:r w:rsidRPr="00D146F4">
        <w:rPr>
          <w:rFonts w:ascii="Times New Roman" w:hAnsi="Times New Roman" w:cs="Times New Roman"/>
          <w:i/>
          <w:sz w:val="24"/>
          <w:szCs w:val="24"/>
        </w:rPr>
        <w:t xml:space="preserve">2.8 </w:t>
      </w:r>
      <w:r w:rsidR="00D42812" w:rsidRPr="00D146F4">
        <w:rPr>
          <w:rFonts w:ascii="Times New Roman" w:hAnsi="Times New Roman" w:cs="Times New Roman"/>
          <w:i/>
          <w:sz w:val="24"/>
          <w:szCs w:val="24"/>
        </w:rPr>
        <w:t>Defining an objective</w:t>
      </w:r>
      <w:r w:rsidRPr="00D146F4">
        <w:rPr>
          <w:rFonts w:ascii="Times New Roman" w:hAnsi="Times New Roman" w:cs="Times New Roman"/>
          <w:i/>
          <w:sz w:val="24"/>
          <w:szCs w:val="24"/>
        </w:rPr>
        <w:t xml:space="preserve"> cost</w:t>
      </w:r>
      <w:r w:rsidR="00D42812" w:rsidRPr="00D146F4">
        <w:rPr>
          <w:rFonts w:ascii="Times New Roman" w:hAnsi="Times New Roman" w:cs="Times New Roman"/>
          <w:i/>
          <w:sz w:val="24"/>
          <w:szCs w:val="24"/>
        </w:rPr>
        <w:t xml:space="preserve"> function and estimating </w:t>
      </w:r>
      <w:r w:rsidR="0067475C" w:rsidRPr="00D146F4">
        <w:rPr>
          <w:rFonts w:ascii="Times New Roman" w:hAnsi="Times New Roman" w:cs="Times New Roman"/>
          <w:i/>
          <w:sz w:val="24"/>
          <w:szCs w:val="24"/>
        </w:rPr>
        <w:t>integrated</w:t>
      </w:r>
      <w:r w:rsidR="00D42812" w:rsidRPr="00D146F4">
        <w:rPr>
          <w:rFonts w:ascii="Times New Roman" w:hAnsi="Times New Roman" w:cs="Times New Roman"/>
          <w:i/>
          <w:sz w:val="24"/>
          <w:szCs w:val="24"/>
        </w:rPr>
        <w:t xml:space="preserve"> growth parameters</w:t>
      </w:r>
    </w:p>
    <w:p w14:paraId="18564546" w14:textId="134D0472" w:rsidR="00D42812" w:rsidRPr="00D146F4" w:rsidRDefault="00911AA9" w:rsidP="00D146F4">
      <w:pPr>
        <w:jc w:val="both"/>
        <w:rPr>
          <w:rFonts w:ascii="Times New Roman" w:hAnsi="Times New Roman" w:cs="Times New Roman"/>
          <w:sz w:val="24"/>
          <w:szCs w:val="24"/>
        </w:rPr>
      </w:pPr>
      <w:r w:rsidRPr="00D146F4">
        <w:rPr>
          <w:rFonts w:ascii="Times New Roman" w:hAnsi="Times New Roman" w:cs="Times New Roman"/>
          <w:sz w:val="24"/>
          <w:szCs w:val="24"/>
        </w:rPr>
        <w:t xml:space="preserve">To derive </w:t>
      </w:r>
      <w:r w:rsidR="0067475C" w:rsidRPr="00D146F4">
        <w:rPr>
          <w:rFonts w:ascii="Times New Roman" w:hAnsi="Times New Roman" w:cs="Times New Roman"/>
          <w:sz w:val="24"/>
          <w:szCs w:val="24"/>
        </w:rPr>
        <w:t>integrated</w:t>
      </w:r>
      <w:r w:rsidR="003D37FD" w:rsidRPr="00D146F4">
        <w:rPr>
          <w:rFonts w:ascii="Times New Roman" w:hAnsi="Times New Roman" w:cs="Times New Roman"/>
          <w:sz w:val="24"/>
          <w:szCs w:val="24"/>
        </w:rPr>
        <w:t xml:space="preserve"> </w:t>
      </w:r>
      <w:r w:rsidRPr="00D146F4">
        <w:rPr>
          <w:rFonts w:ascii="Times New Roman" w:hAnsi="Times New Roman" w:cs="Times New Roman"/>
          <w:sz w:val="24"/>
          <w:szCs w:val="24"/>
        </w:rPr>
        <w:t>growth parameters across tag-recapture, direct aging, length frequency, and growth increment data</w:t>
      </w:r>
      <w:r w:rsidR="00E74479" w:rsidRPr="00D146F4">
        <w:rPr>
          <w:rFonts w:ascii="Times New Roman" w:hAnsi="Times New Roman" w:cs="Times New Roman"/>
          <w:sz w:val="24"/>
          <w:szCs w:val="24"/>
        </w:rPr>
        <w:t xml:space="preserve"> sources,</w:t>
      </w:r>
      <w:r w:rsidRPr="00D146F4">
        <w:rPr>
          <w:rFonts w:ascii="Times New Roman" w:hAnsi="Times New Roman" w:cs="Times New Roman"/>
          <w:sz w:val="24"/>
          <w:szCs w:val="24"/>
        </w:rPr>
        <w:t xml:space="preserve"> </w:t>
      </w:r>
      <w:r w:rsidR="009C5C0B" w:rsidRPr="00D146F4">
        <w:rPr>
          <w:rFonts w:ascii="Times New Roman" w:hAnsi="Times New Roman" w:cs="Times New Roman"/>
          <w:sz w:val="24"/>
          <w:szCs w:val="24"/>
        </w:rPr>
        <w:t xml:space="preserve">we developed </w:t>
      </w:r>
      <w:r w:rsidRPr="00D146F4">
        <w:rPr>
          <w:rFonts w:ascii="Times New Roman" w:hAnsi="Times New Roman" w:cs="Times New Roman"/>
          <w:sz w:val="24"/>
          <w:szCs w:val="24"/>
        </w:rPr>
        <w:t xml:space="preserve">an appropriate </w:t>
      </w:r>
      <w:r w:rsidR="0067475C" w:rsidRPr="00D146F4">
        <w:rPr>
          <w:rFonts w:ascii="Times New Roman" w:hAnsi="Times New Roman" w:cs="Times New Roman"/>
          <w:sz w:val="24"/>
          <w:szCs w:val="24"/>
        </w:rPr>
        <w:t>integrated</w:t>
      </w:r>
      <w:r w:rsidR="003D37FD" w:rsidRPr="00D146F4">
        <w:rPr>
          <w:rFonts w:ascii="Times New Roman" w:hAnsi="Times New Roman" w:cs="Times New Roman"/>
          <w:sz w:val="24"/>
          <w:szCs w:val="24"/>
        </w:rPr>
        <w:t xml:space="preserve"> </w:t>
      </w:r>
      <w:r w:rsidRPr="00D146F4">
        <w:rPr>
          <w:rFonts w:ascii="Times New Roman" w:hAnsi="Times New Roman" w:cs="Times New Roman"/>
          <w:sz w:val="24"/>
          <w:szCs w:val="24"/>
        </w:rPr>
        <w:t>cost function</w:t>
      </w:r>
      <w:r w:rsidR="00E74479"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defined from the sum of the </w:t>
      </w:r>
      <w:r w:rsidR="00D42342">
        <w:rPr>
          <w:rFonts w:ascii="Times New Roman" w:hAnsi="Times New Roman" w:cs="Times New Roman"/>
          <w:sz w:val="24"/>
          <w:szCs w:val="24"/>
        </w:rPr>
        <w:t>likelihood</w:t>
      </w:r>
      <w:r w:rsidR="00D42342"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functions for each </w:t>
      </w:r>
      <w:r w:rsidR="00C40377" w:rsidRPr="00D146F4">
        <w:rPr>
          <w:rFonts w:ascii="Times New Roman" w:hAnsi="Times New Roman" w:cs="Times New Roman"/>
          <w:sz w:val="24"/>
          <w:szCs w:val="24"/>
        </w:rPr>
        <w:t xml:space="preserve">data </w:t>
      </w:r>
      <w:r w:rsidRPr="00D146F4">
        <w:rPr>
          <w:rFonts w:ascii="Times New Roman" w:hAnsi="Times New Roman" w:cs="Times New Roman"/>
          <w:sz w:val="24"/>
          <w:szCs w:val="24"/>
        </w:rPr>
        <w:t>source</w:t>
      </w:r>
      <w:r w:rsidR="00C40377" w:rsidRPr="00D146F4">
        <w:rPr>
          <w:rFonts w:ascii="Times New Roman" w:hAnsi="Times New Roman" w:cs="Times New Roman"/>
          <w:sz w:val="24"/>
          <w:szCs w:val="24"/>
        </w:rPr>
        <w:t xml:space="preserve"> and a set of</w:t>
      </w:r>
      <w:r w:rsidRPr="00D146F4">
        <w:rPr>
          <w:rFonts w:ascii="Times New Roman" w:hAnsi="Times New Roman" w:cs="Times New Roman"/>
          <w:sz w:val="24"/>
          <w:szCs w:val="24"/>
        </w:rPr>
        <w:t xml:space="preserve"> scaling constant</w:t>
      </w:r>
      <w:r w:rsidR="00C40377" w:rsidRPr="00D146F4">
        <w:rPr>
          <w:rFonts w:ascii="Times New Roman" w:hAnsi="Times New Roman" w:cs="Times New Roman"/>
          <w:sz w:val="24"/>
          <w:szCs w:val="24"/>
        </w:rPr>
        <w:t>s</w:t>
      </w:r>
      <w:r w:rsidRPr="00D146F4">
        <w:rPr>
          <w:rFonts w:ascii="Times New Roman" w:hAnsi="Times New Roman" w:cs="Times New Roman"/>
          <w:sz w:val="24"/>
          <w:szCs w:val="24"/>
        </w:rPr>
        <w:t>,</w:t>
      </w:r>
      <w:r w:rsidR="00E74479" w:rsidRPr="00D146F4">
        <w:rPr>
          <w:rFonts w:ascii="Times New Roman" w:hAnsi="Times New Roman" w:cs="Times New Roman"/>
          <w:sz w:val="24"/>
          <w:szCs w:val="24"/>
        </w:rPr>
        <w:t xml:space="preserve"> </w:t>
      </w:r>
      <w:r w:rsidR="00E74479" w:rsidRPr="00D146F4">
        <w:rPr>
          <w:rFonts w:ascii="Times New Roman" w:hAnsi="Times New Roman" w:cs="Times New Roman"/>
          <w:i/>
          <w:iCs/>
          <w:sz w:val="24"/>
          <w:szCs w:val="24"/>
        </w:rPr>
        <w:t>β</w:t>
      </w:r>
      <w:proofErr w:type="spellStart"/>
      <w:r w:rsidR="00E74479" w:rsidRPr="00D146F4">
        <w:rPr>
          <w:rFonts w:ascii="Times New Roman" w:hAnsi="Times New Roman" w:cs="Times New Roman"/>
          <w:i/>
          <w:iCs/>
          <w:sz w:val="24"/>
          <w:szCs w:val="24"/>
          <w:vertAlign w:val="subscript"/>
        </w:rPr>
        <w:t>i</w:t>
      </w:r>
      <w:proofErr w:type="spellEnd"/>
      <w:r w:rsidR="00E74479" w:rsidRPr="00D146F4">
        <w:rPr>
          <w:rFonts w:ascii="Times New Roman" w:hAnsi="Times New Roman" w:cs="Times New Roman"/>
          <w:sz w:val="24"/>
          <w:szCs w:val="24"/>
        </w:rPr>
        <w:t xml:space="preserve"> (</w:t>
      </w:r>
      <w:proofErr w:type="spellStart"/>
      <w:r w:rsidR="00E74479" w:rsidRPr="00D146F4">
        <w:rPr>
          <w:rFonts w:ascii="Times New Roman" w:hAnsi="Times New Roman" w:cs="Times New Roman"/>
          <w:sz w:val="24"/>
          <w:szCs w:val="24"/>
        </w:rPr>
        <w:t>E</w:t>
      </w:r>
      <w:r w:rsidR="00D42342">
        <w:rPr>
          <w:rFonts w:ascii="Times New Roman" w:hAnsi="Times New Roman" w:cs="Times New Roman"/>
          <w:sz w:val="24"/>
          <w:szCs w:val="24"/>
        </w:rPr>
        <w:t>qn</w:t>
      </w:r>
      <w:proofErr w:type="spellEnd"/>
      <w:r w:rsidR="00D42342">
        <w:rPr>
          <w:rFonts w:ascii="Times New Roman" w:hAnsi="Times New Roman" w:cs="Times New Roman"/>
          <w:sz w:val="24"/>
          <w:szCs w:val="24"/>
        </w:rPr>
        <w:t xml:space="preserve"> </w:t>
      </w:r>
      <w:r w:rsidR="00E74479" w:rsidRPr="00D146F4">
        <w:rPr>
          <w:rFonts w:ascii="Times New Roman" w:hAnsi="Times New Roman" w:cs="Times New Roman"/>
          <w:sz w:val="24"/>
          <w:szCs w:val="24"/>
        </w:rPr>
        <w:t>13)</w:t>
      </w:r>
      <w:r w:rsidR="00C40377" w:rsidRPr="00D146F4">
        <w:rPr>
          <w:rFonts w:ascii="Times New Roman" w:hAnsi="Times New Roman" w:cs="Times New Roman"/>
          <w:sz w:val="24"/>
          <w:szCs w:val="24"/>
        </w:rPr>
        <w:t>.</w:t>
      </w:r>
      <w:r w:rsidRPr="00D146F4">
        <w:rPr>
          <w:rFonts w:ascii="Times New Roman" w:hAnsi="Times New Roman" w:cs="Times New Roman"/>
          <w:sz w:val="24"/>
          <w:szCs w:val="24"/>
        </w:rPr>
        <w:t xml:space="preserve"> The </w:t>
      </w:r>
      <w:r w:rsidR="00D42812" w:rsidRPr="00D146F4">
        <w:rPr>
          <w:rFonts w:ascii="Times New Roman" w:hAnsi="Times New Roman" w:cs="Times New Roman"/>
          <w:sz w:val="24"/>
          <w:szCs w:val="24"/>
        </w:rPr>
        <w:t xml:space="preserve">single set of growth parameters best describing </w:t>
      </w:r>
      <w:r w:rsidRPr="00D146F4">
        <w:rPr>
          <w:rFonts w:ascii="Times New Roman" w:hAnsi="Times New Roman" w:cs="Times New Roman"/>
          <w:sz w:val="24"/>
          <w:szCs w:val="24"/>
        </w:rPr>
        <w:t>all</w:t>
      </w:r>
      <w:r w:rsidR="00D42812" w:rsidRPr="00D146F4">
        <w:rPr>
          <w:rFonts w:ascii="Times New Roman" w:hAnsi="Times New Roman" w:cs="Times New Roman"/>
          <w:sz w:val="24"/>
          <w:szCs w:val="24"/>
        </w:rPr>
        <w:t xml:space="preserve"> data </w:t>
      </w:r>
      <w:r w:rsidRPr="00D146F4">
        <w:rPr>
          <w:rFonts w:ascii="Times New Roman" w:hAnsi="Times New Roman" w:cs="Times New Roman"/>
          <w:sz w:val="24"/>
          <w:szCs w:val="24"/>
        </w:rPr>
        <w:t>sources is</w:t>
      </w:r>
      <w:r w:rsidR="00D42812" w:rsidRPr="00D146F4">
        <w:rPr>
          <w:rFonts w:ascii="Times New Roman" w:hAnsi="Times New Roman" w:cs="Times New Roman"/>
          <w:sz w:val="24"/>
          <w:szCs w:val="24"/>
        </w:rPr>
        <w:t xml:space="preserve"> obtained </w:t>
      </w:r>
      <w:r w:rsidRPr="00D146F4">
        <w:rPr>
          <w:rFonts w:ascii="Times New Roman" w:hAnsi="Times New Roman" w:cs="Times New Roman"/>
          <w:sz w:val="24"/>
          <w:szCs w:val="24"/>
        </w:rPr>
        <w:t>through</w:t>
      </w:r>
      <w:r w:rsidR="00D42812" w:rsidRPr="00D146F4">
        <w:rPr>
          <w:rFonts w:ascii="Times New Roman" w:hAnsi="Times New Roman" w:cs="Times New Roman"/>
          <w:sz w:val="24"/>
          <w:szCs w:val="24"/>
        </w:rPr>
        <w:t xml:space="preserve"> </w:t>
      </w:r>
      <w:r w:rsidRPr="00D146F4">
        <w:rPr>
          <w:rFonts w:ascii="Times New Roman" w:hAnsi="Times New Roman" w:cs="Times New Roman"/>
          <w:sz w:val="24"/>
          <w:szCs w:val="24"/>
        </w:rPr>
        <w:t>minimization of</w:t>
      </w:r>
      <w:r w:rsidR="00D42342">
        <w:rPr>
          <w:rFonts w:ascii="Times New Roman" w:hAnsi="Times New Roman" w:cs="Times New Roman"/>
          <w:sz w:val="24"/>
          <w:szCs w:val="24"/>
        </w:rPr>
        <w:t>:</w:t>
      </w:r>
    </w:p>
    <w:p w14:paraId="40AC5D1B" w14:textId="0CB48737" w:rsidR="00D42812" w:rsidRPr="00D146F4" w:rsidRDefault="00667152" w:rsidP="00D02B31">
      <w:pPr>
        <w:spacing w:before="120" w:after="120"/>
        <w:ind w:firstLine="720"/>
        <w:jc w:val="right"/>
        <w:rPr>
          <w:rFonts w:ascii="Times New Roman" w:hAnsi="Times New Roman" w:cs="Times New Roman"/>
          <w:sz w:val="24"/>
          <w:szCs w:val="24"/>
        </w:rPr>
      </w:pPr>
      <m:oMath>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w:r w:rsidR="00D42342">
        <w:rPr>
          <w:rFonts w:ascii="Times New Roman" w:hAnsi="Times New Roman" w:cs="Times New Roman"/>
          <w:sz w:val="24"/>
          <w:szCs w:val="24"/>
        </w:rPr>
        <w:t xml:space="preserve"> </w:t>
      </w:r>
      <w:r w:rsidR="00D42342">
        <w:rPr>
          <w:rFonts w:ascii="Times New Roman" w:hAnsi="Times New Roman" w:cs="Times New Roman"/>
          <w:sz w:val="24"/>
          <w:szCs w:val="24"/>
        </w:rPr>
        <w:tab/>
      </w:r>
      <w:r w:rsidR="00D42342">
        <w:rPr>
          <w:rFonts w:ascii="Times New Roman" w:hAnsi="Times New Roman" w:cs="Times New Roman"/>
          <w:sz w:val="24"/>
          <w:szCs w:val="24"/>
        </w:rPr>
        <w:tab/>
        <w:t>(13)</w:t>
      </w:r>
    </w:p>
    <w:p w14:paraId="5BACBA57" w14:textId="7EED4584" w:rsidR="00D42812" w:rsidRPr="00D146F4" w:rsidRDefault="005545A8"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Models 6-11</w:t>
      </w:r>
      <w:r w:rsidR="007006A0" w:rsidRPr="00D146F4">
        <w:rPr>
          <w:rFonts w:ascii="Times New Roman" w:hAnsi="Times New Roman" w:cs="Times New Roman"/>
          <w:i/>
          <w:iCs/>
          <w:sz w:val="24"/>
          <w:szCs w:val="24"/>
        </w:rPr>
        <w:t xml:space="preserve"> </w:t>
      </w:r>
      <w:r w:rsidR="007006A0" w:rsidRPr="00D146F4">
        <w:rPr>
          <w:rFonts w:ascii="Times New Roman" w:hAnsi="Times New Roman" w:cs="Times New Roman"/>
          <w:sz w:val="24"/>
          <w:szCs w:val="24"/>
        </w:rPr>
        <w:t>were developed and evaluated b</w:t>
      </w:r>
      <w:r w:rsidR="00D42812" w:rsidRPr="00D146F4">
        <w:rPr>
          <w:rFonts w:ascii="Times New Roman" w:hAnsi="Times New Roman" w:cs="Times New Roman"/>
          <w:sz w:val="24"/>
          <w:szCs w:val="24"/>
        </w:rPr>
        <w:t xml:space="preserve">y </w:t>
      </w:r>
      <w:r w:rsidR="007006A0" w:rsidRPr="00D146F4">
        <w:rPr>
          <w:rFonts w:ascii="Times New Roman" w:hAnsi="Times New Roman" w:cs="Times New Roman"/>
          <w:sz w:val="24"/>
          <w:szCs w:val="24"/>
        </w:rPr>
        <w:t xml:space="preserve">permutating </w:t>
      </w:r>
      <w:r w:rsidR="00D42812" w:rsidRPr="00D146F4">
        <w:rPr>
          <w:rFonts w:ascii="Times New Roman" w:hAnsi="Times New Roman" w:cs="Times New Roman"/>
          <w:sz w:val="24"/>
          <w:szCs w:val="24"/>
        </w:rPr>
        <w:t xml:space="preserve">the value of scaling constants, </w:t>
      </w:r>
      <w:r w:rsidR="007006A0" w:rsidRPr="00D146F4">
        <w:rPr>
          <w:rFonts w:ascii="Times New Roman" w:hAnsi="Times New Roman" w:cs="Times New Roman"/>
          <w:sz w:val="24"/>
          <w:szCs w:val="24"/>
        </w:rPr>
        <w:t xml:space="preserve">the pooling of </w:t>
      </w:r>
      <w:r w:rsidR="00D42812" w:rsidRPr="00D146F4">
        <w:rPr>
          <w:rFonts w:ascii="Times New Roman" w:hAnsi="Times New Roman" w:cs="Times New Roman"/>
          <w:sz w:val="24"/>
          <w:szCs w:val="24"/>
        </w:rPr>
        <w:t xml:space="preserve">datasets </w:t>
      </w:r>
      <w:r w:rsidR="007006A0" w:rsidRPr="00D146F4">
        <w:rPr>
          <w:rFonts w:ascii="Times New Roman" w:hAnsi="Times New Roman" w:cs="Times New Roman"/>
          <w:sz w:val="24"/>
          <w:szCs w:val="24"/>
        </w:rPr>
        <w:t>using similar approaches</w:t>
      </w:r>
      <w:r w:rsidR="00D42812" w:rsidRPr="00D146F4">
        <w:rPr>
          <w:rFonts w:ascii="Times New Roman" w:hAnsi="Times New Roman" w:cs="Times New Roman"/>
          <w:sz w:val="24"/>
          <w:szCs w:val="24"/>
        </w:rPr>
        <w:t xml:space="preserve">, and </w:t>
      </w:r>
      <w:r w:rsidR="00E74479" w:rsidRPr="00D146F4">
        <w:rPr>
          <w:rFonts w:ascii="Times New Roman" w:hAnsi="Times New Roman" w:cs="Times New Roman"/>
          <w:sz w:val="24"/>
          <w:szCs w:val="24"/>
        </w:rPr>
        <w:t>whether</w:t>
      </w:r>
      <w:r w:rsidR="007006A0" w:rsidRPr="00D146F4">
        <w:rPr>
          <w:rFonts w:ascii="Times New Roman" w:hAnsi="Times New Roman" w:cs="Times New Roman"/>
          <w:sz w:val="24"/>
          <w:szCs w:val="24"/>
        </w:rPr>
        <w:t xml:space="preserve"> length-at-age data where age estimates were obtained through integration of daily otolith bands</w:t>
      </w:r>
      <w:r w:rsidR="00E74479" w:rsidRPr="00D146F4">
        <w:rPr>
          <w:rFonts w:ascii="Times New Roman" w:hAnsi="Times New Roman" w:cs="Times New Roman"/>
          <w:sz w:val="24"/>
          <w:szCs w:val="24"/>
        </w:rPr>
        <w:t xml:space="preserve"> were included</w:t>
      </w:r>
      <w:r w:rsidR="00D42812" w:rsidRPr="00D146F4">
        <w:rPr>
          <w:rFonts w:ascii="Times New Roman" w:hAnsi="Times New Roman" w:cs="Times New Roman"/>
          <w:sz w:val="24"/>
          <w:szCs w:val="24"/>
        </w:rPr>
        <w:t xml:space="preserve"> (Table 4). </w:t>
      </w:r>
      <w:r w:rsidR="00E3774F" w:rsidRPr="00D146F4">
        <w:rPr>
          <w:rFonts w:ascii="Times New Roman" w:hAnsi="Times New Roman" w:cs="Times New Roman"/>
          <w:sz w:val="24"/>
          <w:szCs w:val="24"/>
        </w:rPr>
        <w:t xml:space="preserve">Two approaches were used </w:t>
      </w:r>
      <w:r w:rsidR="00E74479" w:rsidRPr="00D146F4">
        <w:rPr>
          <w:rFonts w:ascii="Times New Roman" w:hAnsi="Times New Roman" w:cs="Times New Roman"/>
          <w:sz w:val="24"/>
          <w:szCs w:val="24"/>
        </w:rPr>
        <w:t>for</w:t>
      </w:r>
      <w:r w:rsidR="00E3774F"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t xml:space="preserve">the </w:t>
      </w:r>
      <w:r w:rsidR="00E3774F" w:rsidRPr="00D146F4">
        <w:rPr>
          <w:rFonts w:ascii="Times New Roman" w:hAnsi="Times New Roman" w:cs="Times New Roman"/>
          <w:sz w:val="24"/>
          <w:szCs w:val="24"/>
        </w:rPr>
        <w:t xml:space="preserve">value of </w:t>
      </w:r>
      <w:r w:rsidR="00D42812" w:rsidRPr="00D146F4">
        <w:rPr>
          <w:rFonts w:ascii="Times New Roman" w:hAnsi="Times New Roman" w:cs="Times New Roman"/>
          <w:sz w:val="24"/>
          <w:szCs w:val="24"/>
        </w:rPr>
        <w:t xml:space="preserve">scaling constants </w:t>
      </w:r>
      <w:r w:rsidR="00E74479" w:rsidRPr="00D146F4">
        <w:rPr>
          <w:rFonts w:ascii="Times New Roman" w:hAnsi="Times New Roman" w:cs="Times New Roman"/>
          <w:sz w:val="24"/>
          <w:szCs w:val="24"/>
        </w:rPr>
        <w:t>(</w:t>
      </w:r>
      <w:r w:rsidR="00E74479" w:rsidRPr="00D146F4">
        <w:rPr>
          <w:rFonts w:ascii="Times New Roman" w:hAnsi="Times New Roman" w:cs="Times New Roman"/>
          <w:i/>
          <w:iCs/>
          <w:sz w:val="24"/>
          <w:szCs w:val="24"/>
        </w:rPr>
        <w:t>β</w:t>
      </w:r>
      <w:proofErr w:type="spellStart"/>
      <w:r w:rsidR="00E74479" w:rsidRPr="00D146F4">
        <w:rPr>
          <w:rFonts w:ascii="Times New Roman" w:hAnsi="Times New Roman" w:cs="Times New Roman"/>
          <w:i/>
          <w:iCs/>
          <w:sz w:val="24"/>
          <w:szCs w:val="24"/>
          <w:vertAlign w:val="subscript"/>
        </w:rPr>
        <w:t>i</w:t>
      </w:r>
      <w:proofErr w:type="spellEnd"/>
      <w:r w:rsidR="00E74479" w:rsidRPr="00D146F4">
        <w:rPr>
          <w:rFonts w:ascii="Times New Roman" w:hAnsi="Times New Roman" w:cs="Times New Roman"/>
          <w:sz w:val="24"/>
          <w:szCs w:val="24"/>
        </w:rPr>
        <w:t>)</w:t>
      </w:r>
      <w:r w:rsidR="00E3774F" w:rsidRPr="00D146F4">
        <w:rPr>
          <w:rFonts w:ascii="Times New Roman" w:hAnsi="Times New Roman" w:cs="Times New Roman"/>
          <w:sz w:val="24"/>
          <w:szCs w:val="24"/>
        </w:rPr>
        <w:t>.</w:t>
      </w:r>
      <w:r w:rsidR="00D42812" w:rsidRPr="00D146F4">
        <w:rPr>
          <w:rFonts w:ascii="Times New Roman" w:hAnsi="Times New Roman" w:cs="Times New Roman"/>
          <w:sz w:val="24"/>
          <w:szCs w:val="24"/>
        </w:rPr>
        <w:t xml:space="preserve"> The first weighted </w:t>
      </w:r>
      <w:r w:rsidR="00570BB2" w:rsidRPr="00D146F4">
        <w:rPr>
          <w:rFonts w:ascii="Times New Roman" w:hAnsi="Times New Roman" w:cs="Times New Roman"/>
          <w:sz w:val="24"/>
          <w:szCs w:val="24"/>
        </w:rPr>
        <w:t>scaling constants</w:t>
      </w:r>
      <w:r w:rsidR="00911AA9" w:rsidRPr="00D146F4">
        <w:rPr>
          <w:rFonts w:ascii="Times New Roman" w:hAnsi="Times New Roman" w:cs="Times New Roman"/>
          <w:sz w:val="24"/>
          <w:szCs w:val="24"/>
        </w:rPr>
        <w:t xml:space="preserve"> for every</w:t>
      </w:r>
      <w:r w:rsidR="00D42812" w:rsidRPr="00D146F4">
        <w:rPr>
          <w:rFonts w:ascii="Times New Roman" w:hAnsi="Times New Roman" w:cs="Times New Roman"/>
          <w:sz w:val="24"/>
          <w:szCs w:val="24"/>
        </w:rPr>
        <w:t xml:space="preserve"> </w:t>
      </w:r>
      <w:r w:rsidR="00911AA9" w:rsidRPr="00D146F4">
        <w:rPr>
          <w:rFonts w:ascii="Times New Roman" w:hAnsi="Times New Roman" w:cs="Times New Roman"/>
          <w:sz w:val="24"/>
          <w:szCs w:val="24"/>
        </w:rPr>
        <w:t>data source</w:t>
      </w:r>
      <w:r w:rsidR="00D42812" w:rsidRPr="00D146F4">
        <w:rPr>
          <w:rFonts w:ascii="Times New Roman" w:hAnsi="Times New Roman" w:cs="Times New Roman"/>
          <w:sz w:val="24"/>
          <w:szCs w:val="24"/>
        </w:rPr>
        <w:t xml:space="preserve"> so that </w:t>
      </w:r>
      <w:r w:rsidR="00911AA9" w:rsidRPr="00D146F4">
        <w:rPr>
          <w:rFonts w:ascii="Times New Roman" w:hAnsi="Times New Roman" w:cs="Times New Roman"/>
          <w:sz w:val="24"/>
          <w:szCs w:val="24"/>
        </w:rPr>
        <w:t>each</w:t>
      </w:r>
      <w:r w:rsidR="00D42812" w:rsidRPr="00D146F4">
        <w:rPr>
          <w:rFonts w:ascii="Times New Roman" w:hAnsi="Times New Roman" w:cs="Times New Roman"/>
          <w:sz w:val="24"/>
          <w:szCs w:val="24"/>
        </w:rPr>
        <w:t xml:space="preserve"> source </w:t>
      </w:r>
      <w:r w:rsidR="005D010C" w:rsidRPr="00D146F4">
        <w:rPr>
          <w:rFonts w:ascii="Times New Roman" w:hAnsi="Times New Roman" w:cs="Times New Roman"/>
          <w:sz w:val="24"/>
          <w:szCs w:val="24"/>
        </w:rPr>
        <w:t xml:space="preserve">contributed equally </w:t>
      </w:r>
      <w:r w:rsidR="00E3774F" w:rsidRPr="00D146F4">
        <w:rPr>
          <w:rFonts w:ascii="Times New Roman" w:hAnsi="Times New Roman" w:cs="Times New Roman"/>
          <w:sz w:val="24"/>
          <w:szCs w:val="24"/>
        </w:rPr>
        <w:t>to</w:t>
      </w:r>
      <w:r w:rsidR="00D42812" w:rsidRPr="00D146F4">
        <w:rPr>
          <w:rFonts w:ascii="Times New Roman" w:hAnsi="Times New Roman" w:cs="Times New Roman"/>
          <w:sz w:val="24"/>
          <w:szCs w:val="24"/>
        </w:rPr>
        <w:t xml:space="preserve"> the resulting parameter estimates</w:t>
      </w:r>
      <w:r w:rsidR="00E3774F" w:rsidRPr="00D146F4">
        <w:rPr>
          <w:rFonts w:ascii="Times New Roman" w:hAnsi="Times New Roman" w:cs="Times New Roman"/>
          <w:sz w:val="24"/>
          <w:szCs w:val="24"/>
        </w:rPr>
        <w:t xml:space="preserve"> while the second weighted each source </w:t>
      </w:r>
      <w:r w:rsidR="005D010C" w:rsidRPr="00D146F4">
        <w:rPr>
          <w:rFonts w:ascii="Times New Roman" w:hAnsi="Times New Roman" w:cs="Times New Roman"/>
          <w:sz w:val="24"/>
          <w:szCs w:val="24"/>
        </w:rPr>
        <w:t>proportionate</w:t>
      </w:r>
      <w:r w:rsidR="00E3774F" w:rsidRPr="00D146F4">
        <w:rPr>
          <w:rFonts w:ascii="Times New Roman" w:hAnsi="Times New Roman" w:cs="Times New Roman"/>
          <w:sz w:val="24"/>
          <w:szCs w:val="24"/>
        </w:rPr>
        <w:t xml:space="preserve"> to </w:t>
      </w:r>
      <w:r w:rsidR="005D010C" w:rsidRPr="00D146F4">
        <w:rPr>
          <w:rFonts w:ascii="Times New Roman" w:hAnsi="Times New Roman" w:cs="Times New Roman"/>
          <w:sz w:val="24"/>
          <w:szCs w:val="24"/>
        </w:rPr>
        <w:t>its</w:t>
      </w:r>
      <w:r w:rsidR="00E3774F" w:rsidRPr="00D146F4">
        <w:rPr>
          <w:rFonts w:ascii="Times New Roman" w:hAnsi="Times New Roman" w:cs="Times New Roman"/>
          <w:sz w:val="24"/>
          <w:szCs w:val="24"/>
        </w:rPr>
        <w:t xml:space="preserve"> number of observations</w:t>
      </w:r>
      <w:r w:rsidR="00570BB2" w:rsidRPr="00D146F4">
        <w:rPr>
          <w:rFonts w:ascii="Times New Roman" w:hAnsi="Times New Roman" w:cs="Times New Roman"/>
          <w:sz w:val="24"/>
          <w:szCs w:val="24"/>
        </w:rPr>
        <w:t xml:space="preserve">. </w:t>
      </w:r>
      <w:r w:rsidR="000904BC" w:rsidRPr="00D146F4">
        <w:rPr>
          <w:rFonts w:ascii="Times New Roman" w:hAnsi="Times New Roman" w:cs="Times New Roman"/>
          <w:sz w:val="24"/>
          <w:szCs w:val="24"/>
        </w:rPr>
        <w:t xml:space="preserve">Other differences between </w:t>
      </w:r>
      <w:r w:rsidR="0067475C" w:rsidRPr="00D146F4">
        <w:rPr>
          <w:rFonts w:ascii="Times New Roman" w:hAnsi="Times New Roman" w:cs="Times New Roman"/>
          <w:sz w:val="24"/>
          <w:szCs w:val="24"/>
        </w:rPr>
        <w:t>integrated</w:t>
      </w:r>
      <w:r w:rsidR="000904BC" w:rsidRPr="00D146F4">
        <w:rPr>
          <w:rFonts w:ascii="Times New Roman" w:hAnsi="Times New Roman" w:cs="Times New Roman"/>
          <w:sz w:val="24"/>
          <w:szCs w:val="24"/>
        </w:rPr>
        <w:t xml:space="preserve"> models included whether the four direct aging data sources contributed individually to the </w:t>
      </w:r>
      <w:r w:rsidR="0067475C" w:rsidRPr="00D146F4">
        <w:rPr>
          <w:rFonts w:ascii="Times New Roman" w:hAnsi="Times New Roman" w:cs="Times New Roman"/>
          <w:sz w:val="24"/>
          <w:szCs w:val="24"/>
        </w:rPr>
        <w:t>integrated</w:t>
      </w:r>
      <w:r w:rsidR="000904BC" w:rsidRPr="00D146F4">
        <w:rPr>
          <w:rFonts w:ascii="Times New Roman" w:hAnsi="Times New Roman" w:cs="Times New Roman"/>
          <w:sz w:val="24"/>
          <w:szCs w:val="24"/>
        </w:rPr>
        <w:t xml:space="preserve"> cost function or if they were first pooled. </w:t>
      </w:r>
      <w:r w:rsidR="00FA666A" w:rsidRPr="00D146F4">
        <w:rPr>
          <w:rFonts w:ascii="Times New Roman" w:hAnsi="Times New Roman" w:cs="Times New Roman"/>
          <w:sz w:val="24"/>
          <w:szCs w:val="24"/>
        </w:rPr>
        <w:t>Omitting</w:t>
      </w:r>
      <w:r w:rsidR="000904BC" w:rsidRPr="00D146F4">
        <w:rPr>
          <w:rFonts w:ascii="Times New Roman" w:hAnsi="Times New Roman" w:cs="Times New Roman"/>
          <w:sz w:val="24"/>
          <w:szCs w:val="24"/>
        </w:rPr>
        <w:t xml:space="preserve"> direct aging data where ages were estimated by integrating daily growth increments was also considered as this method is likely to underestimate age (Table 4; Wakefield et al</w:t>
      </w:r>
      <w:r w:rsidR="00FE2ACD">
        <w:rPr>
          <w:rFonts w:ascii="Times New Roman" w:hAnsi="Times New Roman" w:cs="Times New Roman"/>
          <w:sz w:val="24"/>
          <w:szCs w:val="24"/>
        </w:rPr>
        <w:t>.,</w:t>
      </w:r>
      <w:r w:rsidR="000904BC" w:rsidRPr="00D146F4">
        <w:rPr>
          <w:rFonts w:ascii="Times New Roman" w:hAnsi="Times New Roman" w:cs="Times New Roman"/>
          <w:sz w:val="24"/>
          <w:szCs w:val="24"/>
        </w:rPr>
        <w:t xml:space="preserve"> 2017). </w:t>
      </w:r>
    </w:p>
    <w:p w14:paraId="79FFCD34" w14:textId="0B6CD434" w:rsidR="005545A8" w:rsidRPr="00D146F4" w:rsidRDefault="005545A8" w:rsidP="00D02B31">
      <w:pPr>
        <w:keepNext/>
        <w:spacing w:before="240"/>
        <w:jc w:val="both"/>
        <w:rPr>
          <w:rFonts w:ascii="Times New Roman" w:hAnsi="Times New Roman" w:cs="Times New Roman"/>
          <w:i/>
          <w:iCs/>
          <w:sz w:val="24"/>
          <w:szCs w:val="24"/>
        </w:rPr>
      </w:pPr>
      <w:r w:rsidRPr="00D146F4">
        <w:rPr>
          <w:rFonts w:ascii="Times New Roman" w:hAnsi="Times New Roman" w:cs="Times New Roman"/>
          <w:i/>
          <w:iCs/>
          <w:sz w:val="24"/>
          <w:szCs w:val="24"/>
        </w:rPr>
        <w:t xml:space="preserve">2.9 Model </w:t>
      </w:r>
      <w:r w:rsidR="00D42342">
        <w:rPr>
          <w:rFonts w:ascii="Times New Roman" w:hAnsi="Times New Roman" w:cs="Times New Roman"/>
          <w:i/>
          <w:iCs/>
          <w:sz w:val="24"/>
          <w:szCs w:val="24"/>
        </w:rPr>
        <w:t>e</w:t>
      </w:r>
      <w:r w:rsidRPr="00D146F4">
        <w:rPr>
          <w:rFonts w:ascii="Times New Roman" w:hAnsi="Times New Roman" w:cs="Times New Roman"/>
          <w:i/>
          <w:iCs/>
          <w:sz w:val="24"/>
          <w:szCs w:val="24"/>
        </w:rPr>
        <w:t>valuation</w:t>
      </w:r>
    </w:p>
    <w:p w14:paraId="322F1A66" w14:textId="044C7ACE" w:rsidR="003C79D3" w:rsidRPr="00D146F4" w:rsidRDefault="003C79D3" w:rsidP="00D02B31">
      <w:pPr>
        <w:jc w:val="both"/>
        <w:rPr>
          <w:rFonts w:ascii="Times New Roman" w:hAnsi="Times New Roman" w:cs="Times New Roman"/>
          <w:sz w:val="24"/>
          <w:szCs w:val="24"/>
        </w:rPr>
      </w:pPr>
      <w:r w:rsidRPr="00D146F4">
        <w:rPr>
          <w:rFonts w:ascii="Times New Roman" w:hAnsi="Times New Roman" w:cs="Times New Roman"/>
          <w:sz w:val="24"/>
          <w:szCs w:val="24"/>
        </w:rPr>
        <w:t xml:space="preserve">The </w:t>
      </w:r>
      <w:r w:rsidR="005D010C" w:rsidRPr="00D146F4">
        <w:rPr>
          <w:rFonts w:ascii="Times New Roman" w:hAnsi="Times New Roman" w:cs="Times New Roman"/>
          <w:sz w:val="24"/>
          <w:szCs w:val="24"/>
        </w:rPr>
        <w:t xml:space="preserve">six </w:t>
      </w:r>
      <w:r w:rsidRPr="00D146F4">
        <w:rPr>
          <w:rFonts w:ascii="Times New Roman" w:hAnsi="Times New Roman" w:cs="Times New Roman"/>
          <w:sz w:val="24"/>
          <w:szCs w:val="24"/>
        </w:rPr>
        <w:t xml:space="preserve">candidate </w:t>
      </w:r>
      <w:r w:rsidR="0067475C" w:rsidRPr="00D146F4">
        <w:rPr>
          <w:rFonts w:ascii="Times New Roman" w:hAnsi="Times New Roman" w:cs="Times New Roman"/>
          <w:sz w:val="24"/>
          <w:szCs w:val="24"/>
        </w:rPr>
        <w:t>integrated</w:t>
      </w:r>
      <w:r w:rsidR="000904BC"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models (Models 6-11) were evaluated using a repeated cross validation procedure to determine the </w:t>
      </w:r>
      <w:r w:rsidR="000904BC" w:rsidRPr="00D146F4">
        <w:rPr>
          <w:rFonts w:ascii="Times New Roman" w:hAnsi="Times New Roman" w:cs="Times New Roman"/>
          <w:sz w:val="24"/>
          <w:szCs w:val="24"/>
        </w:rPr>
        <w:t>model structure</w:t>
      </w:r>
      <w:r w:rsidRPr="00D146F4">
        <w:rPr>
          <w:rFonts w:ascii="Times New Roman" w:hAnsi="Times New Roman" w:cs="Times New Roman"/>
          <w:sz w:val="24"/>
          <w:szCs w:val="24"/>
        </w:rPr>
        <w:t xml:space="preserve"> </w:t>
      </w:r>
      <w:r w:rsidR="005D010C" w:rsidRPr="00D146F4">
        <w:rPr>
          <w:rFonts w:ascii="Times New Roman" w:hAnsi="Times New Roman" w:cs="Times New Roman"/>
          <w:sz w:val="24"/>
          <w:szCs w:val="24"/>
        </w:rPr>
        <w:t xml:space="preserve">that </w:t>
      </w:r>
      <w:r w:rsidRPr="00D146F4">
        <w:rPr>
          <w:rFonts w:ascii="Times New Roman" w:hAnsi="Times New Roman" w:cs="Times New Roman"/>
          <w:sz w:val="24"/>
          <w:szCs w:val="24"/>
        </w:rPr>
        <w:t>best predict</w:t>
      </w:r>
      <w:r w:rsidR="005D010C" w:rsidRPr="00D146F4">
        <w:rPr>
          <w:rFonts w:ascii="Times New Roman" w:hAnsi="Times New Roman" w:cs="Times New Roman"/>
          <w:sz w:val="24"/>
          <w:szCs w:val="24"/>
        </w:rPr>
        <w:t>ed the growth</w:t>
      </w:r>
      <w:r w:rsidRPr="00D146F4">
        <w:rPr>
          <w:rFonts w:ascii="Times New Roman" w:hAnsi="Times New Roman" w:cs="Times New Roman"/>
          <w:sz w:val="24"/>
          <w:szCs w:val="24"/>
        </w:rPr>
        <w:t xml:space="preserve"> </w:t>
      </w:r>
      <w:r w:rsidR="000904BC" w:rsidRPr="00D146F4">
        <w:rPr>
          <w:rFonts w:ascii="Times New Roman" w:hAnsi="Times New Roman" w:cs="Times New Roman"/>
          <w:sz w:val="24"/>
          <w:szCs w:val="24"/>
        </w:rPr>
        <w:t xml:space="preserve">observed </w:t>
      </w:r>
      <w:r w:rsidRPr="00D146F4">
        <w:rPr>
          <w:rFonts w:ascii="Times New Roman" w:hAnsi="Times New Roman" w:cs="Times New Roman"/>
          <w:sz w:val="24"/>
          <w:szCs w:val="24"/>
        </w:rPr>
        <w:t xml:space="preserve">in the </w:t>
      </w:r>
      <w:r w:rsidR="000904BC" w:rsidRPr="00D146F4">
        <w:rPr>
          <w:rFonts w:ascii="Times New Roman" w:hAnsi="Times New Roman" w:cs="Times New Roman"/>
          <w:sz w:val="24"/>
          <w:szCs w:val="24"/>
        </w:rPr>
        <w:t xml:space="preserve">OTP </w:t>
      </w:r>
      <w:r w:rsidRPr="00D146F4">
        <w:rPr>
          <w:rFonts w:ascii="Times New Roman" w:hAnsi="Times New Roman" w:cs="Times New Roman"/>
          <w:sz w:val="24"/>
          <w:szCs w:val="24"/>
        </w:rPr>
        <w:t xml:space="preserve">data </w:t>
      </w:r>
      <w:r w:rsidRPr="00D146F4">
        <w:rPr>
          <w:rFonts w:ascii="Times New Roman" w:hAnsi="Times New Roman" w:cs="Times New Roman"/>
          <w:sz w:val="24"/>
          <w:szCs w:val="24"/>
        </w:rPr>
        <w:fldChar w:fldCharType="begin" w:fldLock="1"/>
      </w:r>
      <w:r w:rsidRPr="00D146F4">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Pr="00D146F4">
        <w:rPr>
          <w:rFonts w:ascii="Times New Roman" w:hAnsi="Times New Roman" w:cs="Times New Roman"/>
          <w:sz w:val="24"/>
          <w:szCs w:val="24"/>
        </w:rPr>
        <w:fldChar w:fldCharType="separate"/>
      </w:r>
      <w:r w:rsidRPr="00D146F4">
        <w:rPr>
          <w:rFonts w:ascii="Times New Roman" w:hAnsi="Times New Roman" w:cs="Times New Roman"/>
          <w:noProof/>
          <w:sz w:val="24"/>
          <w:szCs w:val="24"/>
        </w:rPr>
        <w:t>(Burman, 1989)</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During each iteration of this procedure, two thirds of fish in the </w:t>
      </w:r>
      <w:r w:rsidR="00071DAC" w:rsidRPr="00D146F4">
        <w:rPr>
          <w:rFonts w:ascii="Times New Roman" w:hAnsi="Times New Roman" w:cs="Times New Roman"/>
          <w:sz w:val="24"/>
          <w:szCs w:val="24"/>
        </w:rPr>
        <w:t>OTP</w:t>
      </w:r>
      <w:r w:rsidRPr="00D146F4">
        <w:rPr>
          <w:rFonts w:ascii="Times New Roman" w:hAnsi="Times New Roman" w:cs="Times New Roman"/>
          <w:sz w:val="24"/>
          <w:szCs w:val="24"/>
        </w:rPr>
        <w:t xml:space="preserve"> dataset (n = 258) were randomly selected without replacement for model training while the remaining third (n = 129) were used to </w:t>
      </w:r>
      <w:r w:rsidR="005D010C" w:rsidRPr="00D146F4">
        <w:rPr>
          <w:rFonts w:ascii="Times New Roman" w:hAnsi="Times New Roman" w:cs="Times New Roman"/>
          <w:sz w:val="24"/>
          <w:szCs w:val="24"/>
        </w:rPr>
        <w:t>test</w:t>
      </w:r>
      <w:r w:rsidRPr="00D146F4">
        <w:rPr>
          <w:rFonts w:ascii="Times New Roman" w:hAnsi="Times New Roman" w:cs="Times New Roman"/>
          <w:sz w:val="24"/>
          <w:szCs w:val="24"/>
        </w:rPr>
        <w:t xml:space="preserve"> </w:t>
      </w:r>
      <w:r w:rsidR="00071DAC" w:rsidRPr="00D146F4">
        <w:rPr>
          <w:rFonts w:ascii="Times New Roman" w:hAnsi="Times New Roman" w:cs="Times New Roman"/>
          <w:sz w:val="24"/>
          <w:szCs w:val="24"/>
        </w:rPr>
        <w:t>model performance</w:t>
      </w:r>
      <w:r w:rsidRPr="00D146F4">
        <w:rPr>
          <w:rFonts w:ascii="Times New Roman" w:hAnsi="Times New Roman" w:cs="Times New Roman"/>
          <w:sz w:val="24"/>
          <w:szCs w:val="24"/>
        </w:rPr>
        <w:t xml:space="preserve">. Performance was assessed </w:t>
      </w:r>
      <w:r w:rsidR="005D010C" w:rsidRPr="00D146F4">
        <w:rPr>
          <w:rFonts w:ascii="Times New Roman" w:hAnsi="Times New Roman" w:cs="Times New Roman"/>
          <w:sz w:val="24"/>
          <w:szCs w:val="24"/>
        </w:rPr>
        <w:t>by</w:t>
      </w:r>
      <w:r w:rsidRPr="00D146F4">
        <w:rPr>
          <w:rFonts w:ascii="Times New Roman" w:hAnsi="Times New Roman" w:cs="Times New Roman"/>
          <w:sz w:val="24"/>
          <w:szCs w:val="24"/>
        </w:rPr>
        <w:t xml:space="preserve"> the</w:t>
      </w:r>
      <w:r w:rsidR="00B72E30" w:rsidRPr="00D146F4">
        <w:rPr>
          <w:rFonts w:ascii="Times New Roman" w:hAnsi="Times New Roman" w:cs="Times New Roman"/>
          <w:sz w:val="24"/>
          <w:szCs w:val="24"/>
        </w:rPr>
        <w:t xml:space="preserve"> </w:t>
      </w:r>
      <w:r w:rsidR="005D010C" w:rsidRPr="00D146F4">
        <w:rPr>
          <w:rFonts w:ascii="Times New Roman" w:hAnsi="Times New Roman" w:cs="Times New Roman"/>
          <w:sz w:val="24"/>
          <w:szCs w:val="24"/>
        </w:rPr>
        <w:lastRenderedPageBreak/>
        <w:t xml:space="preserve">ability of each </w:t>
      </w:r>
      <w:r w:rsidR="00B72E30" w:rsidRPr="00D146F4">
        <w:rPr>
          <w:rFonts w:ascii="Times New Roman" w:hAnsi="Times New Roman" w:cs="Times New Roman"/>
          <w:sz w:val="24"/>
          <w:szCs w:val="24"/>
        </w:rPr>
        <w:t>parameter</w:t>
      </w:r>
      <w:r w:rsidR="00071DAC" w:rsidRPr="00D146F4">
        <w:rPr>
          <w:rFonts w:ascii="Times New Roman" w:hAnsi="Times New Roman" w:cs="Times New Roman"/>
          <w:sz w:val="24"/>
          <w:szCs w:val="24"/>
        </w:rPr>
        <w:t xml:space="preserve"> set</w:t>
      </w:r>
      <w:r w:rsidR="005D010C" w:rsidRPr="00D146F4">
        <w:rPr>
          <w:rFonts w:ascii="Times New Roman" w:hAnsi="Times New Roman" w:cs="Times New Roman"/>
          <w:sz w:val="24"/>
          <w:szCs w:val="24"/>
        </w:rPr>
        <w:t>,</w:t>
      </w:r>
      <w:r w:rsidR="00071DAC" w:rsidRPr="00D146F4">
        <w:rPr>
          <w:rFonts w:ascii="Times New Roman" w:hAnsi="Times New Roman" w:cs="Times New Roman"/>
          <w:sz w:val="24"/>
          <w:szCs w:val="24"/>
        </w:rPr>
        <w:t xml:space="preserve"> </w:t>
      </w:r>
      <w:r w:rsidR="005D010C" w:rsidRPr="00D146F4">
        <w:rPr>
          <w:rFonts w:ascii="Times New Roman" w:hAnsi="Times New Roman" w:cs="Times New Roman"/>
          <w:sz w:val="24"/>
          <w:szCs w:val="24"/>
        </w:rPr>
        <w:t>fit using the training data,</w:t>
      </w:r>
      <w:r w:rsidRPr="00D146F4">
        <w:rPr>
          <w:rFonts w:ascii="Times New Roman" w:hAnsi="Times New Roman" w:cs="Times New Roman"/>
          <w:sz w:val="24"/>
          <w:szCs w:val="24"/>
        </w:rPr>
        <w:t xml:space="preserve"> to predict the expected length</w:t>
      </w:r>
      <w:r w:rsidR="00D42342">
        <w:rPr>
          <w:rFonts w:ascii="Times New Roman" w:hAnsi="Times New Roman" w:cs="Times New Roman"/>
          <w:sz w:val="24"/>
          <w:szCs w:val="24"/>
        </w:rPr>
        <w:t>-</w:t>
      </w:r>
      <w:r w:rsidRPr="00D146F4">
        <w:rPr>
          <w:rFonts w:ascii="Times New Roman" w:hAnsi="Times New Roman" w:cs="Times New Roman"/>
          <w:sz w:val="24"/>
          <w:szCs w:val="24"/>
        </w:rPr>
        <w:t>at</w:t>
      </w:r>
      <w:r w:rsidR="00D42342">
        <w:rPr>
          <w:rFonts w:ascii="Times New Roman" w:hAnsi="Times New Roman" w:cs="Times New Roman"/>
          <w:sz w:val="24"/>
          <w:szCs w:val="24"/>
        </w:rPr>
        <w:t>-</w:t>
      </w:r>
      <w:r w:rsidRPr="00D146F4">
        <w:rPr>
          <w:rFonts w:ascii="Times New Roman" w:hAnsi="Times New Roman" w:cs="Times New Roman"/>
          <w:sz w:val="24"/>
          <w:szCs w:val="24"/>
        </w:rPr>
        <w:t xml:space="preserve">recapture for fish in the test data </w:t>
      </w:r>
      <w:r w:rsidR="005D010C" w:rsidRPr="00D146F4">
        <w:rPr>
          <w:rFonts w:ascii="Times New Roman" w:hAnsi="Times New Roman" w:cs="Times New Roman"/>
          <w:sz w:val="24"/>
          <w:szCs w:val="24"/>
        </w:rPr>
        <w:t>by</w:t>
      </w:r>
      <w:r w:rsidRPr="00D146F4">
        <w:rPr>
          <w:rFonts w:ascii="Times New Roman" w:hAnsi="Times New Roman" w:cs="Times New Roman"/>
          <w:sz w:val="24"/>
          <w:szCs w:val="24"/>
        </w:rPr>
        <w:t xml:space="preserve"> calculating the root mean squared error (RMSE) between </w:t>
      </w:r>
      <w:r w:rsidR="00071DAC" w:rsidRPr="00D146F4">
        <w:rPr>
          <w:rFonts w:ascii="Times New Roman" w:hAnsi="Times New Roman" w:cs="Times New Roman"/>
          <w:sz w:val="24"/>
          <w:szCs w:val="24"/>
        </w:rPr>
        <w:t>the</w:t>
      </w:r>
      <w:r w:rsidRPr="00D146F4">
        <w:rPr>
          <w:rFonts w:ascii="Times New Roman" w:hAnsi="Times New Roman" w:cs="Times New Roman"/>
          <w:sz w:val="24"/>
          <w:szCs w:val="24"/>
        </w:rPr>
        <w:t xml:space="preserve"> predict</w:t>
      </w:r>
      <w:r w:rsidR="00071DAC" w:rsidRPr="00D146F4">
        <w:rPr>
          <w:rFonts w:ascii="Times New Roman" w:hAnsi="Times New Roman" w:cs="Times New Roman"/>
          <w:sz w:val="24"/>
          <w:szCs w:val="24"/>
        </w:rPr>
        <w:t>ed</w:t>
      </w:r>
      <w:r w:rsidRPr="00D146F4">
        <w:rPr>
          <w:rFonts w:ascii="Times New Roman" w:hAnsi="Times New Roman" w:cs="Times New Roman"/>
          <w:sz w:val="24"/>
          <w:szCs w:val="24"/>
        </w:rPr>
        <w:t xml:space="preserve"> and observed </w:t>
      </w:r>
      <w:r w:rsidR="005D010C" w:rsidRPr="00D146F4">
        <w:rPr>
          <w:rFonts w:ascii="Times New Roman" w:hAnsi="Times New Roman" w:cs="Times New Roman"/>
          <w:sz w:val="24"/>
          <w:szCs w:val="24"/>
        </w:rPr>
        <w:t>growth</w:t>
      </w:r>
      <w:r w:rsidRPr="00D146F4">
        <w:rPr>
          <w:rFonts w:ascii="Times New Roman" w:hAnsi="Times New Roman" w:cs="Times New Roman"/>
          <w:sz w:val="24"/>
          <w:szCs w:val="24"/>
        </w:rPr>
        <w:t xml:space="preserve">. </w:t>
      </w:r>
      <w:r w:rsidR="005D010C" w:rsidRPr="00D146F4">
        <w:rPr>
          <w:rFonts w:ascii="Times New Roman" w:hAnsi="Times New Roman" w:cs="Times New Roman"/>
          <w:sz w:val="24"/>
          <w:szCs w:val="24"/>
        </w:rPr>
        <w:t>T</w:t>
      </w:r>
      <w:r w:rsidR="006D17F4" w:rsidRPr="00D146F4">
        <w:rPr>
          <w:rFonts w:ascii="Times New Roman" w:hAnsi="Times New Roman" w:cs="Times New Roman"/>
          <w:sz w:val="24"/>
          <w:szCs w:val="24"/>
        </w:rPr>
        <w:t>he</w:t>
      </w:r>
      <w:r w:rsidRPr="00D146F4">
        <w:rPr>
          <w:rFonts w:ascii="Times New Roman" w:hAnsi="Times New Roman" w:cs="Times New Roman"/>
          <w:sz w:val="24"/>
          <w:szCs w:val="24"/>
        </w:rPr>
        <w:t xml:space="preserve"> preferred model was </w:t>
      </w:r>
      <w:r w:rsidR="005D010C" w:rsidRPr="00D146F4">
        <w:rPr>
          <w:rFonts w:ascii="Times New Roman" w:hAnsi="Times New Roman" w:cs="Times New Roman"/>
          <w:sz w:val="24"/>
          <w:szCs w:val="24"/>
        </w:rPr>
        <w:t>th</w:t>
      </w:r>
      <w:r w:rsidR="00D42342">
        <w:rPr>
          <w:rFonts w:ascii="Times New Roman" w:hAnsi="Times New Roman" w:cs="Times New Roman"/>
          <w:sz w:val="24"/>
          <w:szCs w:val="24"/>
        </w:rPr>
        <w:t>at which</w:t>
      </w:r>
      <w:r w:rsidR="006D17F4" w:rsidRPr="00D146F4">
        <w:rPr>
          <w:rFonts w:ascii="Times New Roman" w:hAnsi="Times New Roman" w:cs="Times New Roman"/>
          <w:sz w:val="24"/>
          <w:szCs w:val="24"/>
        </w:rPr>
        <w:t xml:space="preserve"> most frequently </w:t>
      </w:r>
      <w:r w:rsidRPr="00D146F4">
        <w:rPr>
          <w:rFonts w:ascii="Times New Roman" w:hAnsi="Times New Roman" w:cs="Times New Roman"/>
          <w:sz w:val="24"/>
          <w:szCs w:val="24"/>
        </w:rPr>
        <w:t xml:space="preserve">resulted in the lowest RMSE over </w:t>
      </w:r>
      <w:r w:rsidR="006D17F4" w:rsidRPr="00D146F4">
        <w:rPr>
          <w:rFonts w:ascii="Times New Roman" w:hAnsi="Times New Roman" w:cs="Times New Roman"/>
          <w:sz w:val="24"/>
          <w:szCs w:val="24"/>
        </w:rPr>
        <w:t>10,000</w:t>
      </w:r>
      <w:r w:rsidRPr="00D146F4">
        <w:rPr>
          <w:rFonts w:ascii="Times New Roman" w:hAnsi="Times New Roman" w:cs="Times New Roman"/>
          <w:sz w:val="24"/>
          <w:szCs w:val="24"/>
        </w:rPr>
        <w:t xml:space="preserve"> iterations. To determine if incorporating additional data sources improved </w:t>
      </w:r>
      <w:r w:rsidR="00A97C8E" w:rsidRPr="00D146F4">
        <w:rPr>
          <w:rFonts w:ascii="Times New Roman" w:hAnsi="Times New Roman" w:cs="Times New Roman"/>
          <w:sz w:val="24"/>
          <w:szCs w:val="24"/>
        </w:rPr>
        <w:t>predictive</w:t>
      </w:r>
      <w:r w:rsidR="00E74D02"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performance, RMSE for the preferred </w:t>
      </w:r>
      <w:r w:rsidR="0067475C" w:rsidRPr="00D146F4">
        <w:rPr>
          <w:rFonts w:ascii="Times New Roman" w:hAnsi="Times New Roman" w:cs="Times New Roman"/>
          <w:sz w:val="24"/>
          <w:szCs w:val="24"/>
        </w:rPr>
        <w:t>integrated</w:t>
      </w:r>
      <w:r w:rsidR="005D010C"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model was </w:t>
      </w:r>
      <w:r w:rsidR="006A5DCD" w:rsidRPr="00D146F4">
        <w:rPr>
          <w:rFonts w:ascii="Times New Roman" w:hAnsi="Times New Roman" w:cs="Times New Roman"/>
          <w:sz w:val="24"/>
          <w:szCs w:val="24"/>
        </w:rPr>
        <w:t xml:space="preserve">then </w:t>
      </w:r>
      <w:r w:rsidRPr="00D146F4">
        <w:rPr>
          <w:rFonts w:ascii="Times New Roman" w:hAnsi="Times New Roman" w:cs="Times New Roman"/>
          <w:sz w:val="24"/>
          <w:szCs w:val="24"/>
        </w:rPr>
        <w:t>compared to the structure of Model 5 which included only tagging data.</w:t>
      </w:r>
    </w:p>
    <w:p w14:paraId="7DFEEA51" w14:textId="59C0E397" w:rsidR="000F4B80" w:rsidRPr="00D146F4" w:rsidRDefault="003C79D3"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Once the</w:t>
      </w:r>
      <w:r w:rsidR="005B2184" w:rsidRPr="00D146F4">
        <w:rPr>
          <w:rFonts w:ascii="Times New Roman" w:hAnsi="Times New Roman" w:cs="Times New Roman"/>
          <w:sz w:val="24"/>
          <w:szCs w:val="24"/>
        </w:rPr>
        <w:t xml:space="preserve"> structure of the</w:t>
      </w:r>
      <w:r w:rsidRPr="00D146F4">
        <w:rPr>
          <w:rFonts w:ascii="Times New Roman" w:hAnsi="Times New Roman" w:cs="Times New Roman"/>
          <w:sz w:val="24"/>
          <w:szCs w:val="24"/>
        </w:rPr>
        <w:t xml:space="preserve"> preferred </w:t>
      </w:r>
      <w:r w:rsidR="0067475C" w:rsidRPr="00D146F4">
        <w:rPr>
          <w:rFonts w:ascii="Times New Roman" w:hAnsi="Times New Roman" w:cs="Times New Roman"/>
          <w:sz w:val="24"/>
          <w:szCs w:val="24"/>
        </w:rPr>
        <w:t xml:space="preserve">integrated </w:t>
      </w:r>
      <w:r w:rsidRPr="00D146F4">
        <w:rPr>
          <w:rFonts w:ascii="Times New Roman" w:hAnsi="Times New Roman" w:cs="Times New Roman"/>
          <w:sz w:val="24"/>
          <w:szCs w:val="24"/>
        </w:rPr>
        <w:t xml:space="preserve">model was determined, two-sided 95% confidence intervals were estimated for each parameter from 10,000 bootstrap iterations. As with tagging data, the procedure for resampling direct aging data involved random sampling with replacement to construct </w:t>
      </w:r>
      <w:r w:rsidR="005D010C" w:rsidRPr="00D146F4">
        <w:rPr>
          <w:rFonts w:ascii="Times New Roman" w:hAnsi="Times New Roman" w:cs="Times New Roman"/>
          <w:sz w:val="24"/>
          <w:szCs w:val="24"/>
        </w:rPr>
        <w:t xml:space="preserve">synthetic </w:t>
      </w:r>
      <w:r w:rsidRPr="00D146F4">
        <w:rPr>
          <w:rFonts w:ascii="Times New Roman" w:hAnsi="Times New Roman" w:cs="Times New Roman"/>
          <w:sz w:val="24"/>
          <w:szCs w:val="24"/>
        </w:rPr>
        <w:t xml:space="preserve">datasets with an equal number of observations as the original data. Bootstrapping length frequency data was done by hierarchical sampling such that the study periods in each </w:t>
      </w:r>
      <w:r w:rsidR="006D598B" w:rsidRPr="00D146F4">
        <w:rPr>
          <w:rFonts w:ascii="Times New Roman" w:hAnsi="Times New Roman" w:cs="Times New Roman"/>
          <w:sz w:val="24"/>
          <w:szCs w:val="24"/>
        </w:rPr>
        <w:t xml:space="preserve">bootstrapped </w:t>
      </w:r>
      <w:r w:rsidRPr="00D146F4">
        <w:rPr>
          <w:rFonts w:ascii="Times New Roman" w:hAnsi="Times New Roman" w:cs="Times New Roman"/>
          <w:sz w:val="24"/>
          <w:szCs w:val="24"/>
        </w:rPr>
        <w:t>dataset were resampled from the corresponding periods of the original data.</w:t>
      </w:r>
    </w:p>
    <w:p w14:paraId="13699BD4" w14:textId="464198E0" w:rsidR="000F4B80" w:rsidRPr="00D146F4" w:rsidRDefault="000F4B80" w:rsidP="00D02B31">
      <w:pPr>
        <w:keepNext/>
        <w:spacing w:before="240"/>
        <w:jc w:val="both"/>
        <w:rPr>
          <w:rFonts w:ascii="Times New Roman" w:hAnsi="Times New Roman" w:cs="Times New Roman"/>
          <w:i/>
          <w:iCs/>
          <w:sz w:val="24"/>
          <w:szCs w:val="24"/>
        </w:rPr>
      </w:pPr>
      <w:r w:rsidRPr="00D146F4">
        <w:rPr>
          <w:rFonts w:ascii="Times New Roman" w:hAnsi="Times New Roman" w:cs="Times New Roman"/>
          <w:i/>
          <w:iCs/>
          <w:sz w:val="24"/>
          <w:szCs w:val="24"/>
        </w:rPr>
        <w:t>2.</w:t>
      </w:r>
      <w:r w:rsidR="005545A8" w:rsidRPr="00D146F4">
        <w:rPr>
          <w:rFonts w:ascii="Times New Roman" w:hAnsi="Times New Roman" w:cs="Times New Roman"/>
          <w:i/>
          <w:iCs/>
          <w:sz w:val="24"/>
          <w:szCs w:val="24"/>
        </w:rPr>
        <w:t>10</w:t>
      </w:r>
      <w:r w:rsidRPr="00D146F4">
        <w:rPr>
          <w:rFonts w:ascii="Times New Roman" w:hAnsi="Times New Roman" w:cs="Times New Roman"/>
          <w:i/>
          <w:iCs/>
          <w:sz w:val="24"/>
          <w:szCs w:val="24"/>
        </w:rPr>
        <w:t xml:space="preserve"> Sensitivity </w:t>
      </w:r>
      <w:r w:rsidR="00D42342">
        <w:rPr>
          <w:rFonts w:ascii="Times New Roman" w:hAnsi="Times New Roman" w:cs="Times New Roman"/>
          <w:i/>
          <w:iCs/>
          <w:sz w:val="24"/>
          <w:szCs w:val="24"/>
        </w:rPr>
        <w:t>a</w:t>
      </w:r>
      <w:r w:rsidRPr="00D146F4">
        <w:rPr>
          <w:rFonts w:ascii="Times New Roman" w:hAnsi="Times New Roman" w:cs="Times New Roman"/>
          <w:i/>
          <w:iCs/>
          <w:sz w:val="24"/>
          <w:szCs w:val="24"/>
        </w:rPr>
        <w:t>nalysis</w:t>
      </w:r>
    </w:p>
    <w:p w14:paraId="3B9062D9" w14:textId="78379E99" w:rsidR="009C0BF2" w:rsidRPr="00D146F4" w:rsidRDefault="00237689" w:rsidP="00D146F4">
      <w:pPr>
        <w:jc w:val="both"/>
        <w:rPr>
          <w:rFonts w:ascii="Times New Roman" w:hAnsi="Times New Roman" w:cs="Times New Roman"/>
          <w:sz w:val="24"/>
          <w:szCs w:val="24"/>
        </w:rPr>
      </w:pPr>
      <w:r w:rsidRPr="00D146F4">
        <w:rPr>
          <w:rFonts w:ascii="Times New Roman" w:hAnsi="Times New Roman" w:cs="Times New Roman"/>
          <w:sz w:val="24"/>
          <w:szCs w:val="24"/>
        </w:rPr>
        <w:t xml:space="preserve">The accuracy of growth parameters can be affected by the distribution of individuals sampled </w:t>
      </w:r>
      <w:r w:rsidR="005D010C" w:rsidRPr="00D146F4">
        <w:rPr>
          <w:rFonts w:ascii="Times New Roman" w:hAnsi="Times New Roman" w:cs="Times New Roman"/>
          <w:sz w:val="24"/>
          <w:szCs w:val="24"/>
        </w:rPr>
        <w:t>relative to that of</w:t>
      </w:r>
      <w:r w:rsidRPr="00D146F4">
        <w:rPr>
          <w:rFonts w:ascii="Times New Roman" w:hAnsi="Times New Roman" w:cs="Times New Roman"/>
          <w:sz w:val="24"/>
          <w:szCs w:val="24"/>
        </w:rPr>
        <w:t xml:space="preserve"> the total population (</w:t>
      </w:r>
      <w:proofErr w:type="spellStart"/>
      <w:r w:rsidRPr="00D146F4">
        <w:rPr>
          <w:rFonts w:ascii="Times New Roman" w:hAnsi="Times New Roman" w:cs="Times New Roman"/>
          <w:sz w:val="24"/>
          <w:szCs w:val="24"/>
        </w:rPr>
        <w:t>Bols</w:t>
      </w:r>
      <w:r w:rsidR="00115FC6" w:rsidRPr="00D146F4">
        <w:rPr>
          <w:rFonts w:ascii="Times New Roman" w:hAnsi="Times New Roman" w:cs="Times New Roman"/>
          <w:sz w:val="24"/>
          <w:szCs w:val="24"/>
        </w:rPr>
        <w:t>er</w:t>
      </w:r>
      <w:proofErr w:type="spellEnd"/>
      <w:r w:rsidR="00115FC6" w:rsidRPr="00D146F4">
        <w:rPr>
          <w:rFonts w:ascii="Times New Roman" w:hAnsi="Times New Roman" w:cs="Times New Roman"/>
          <w:sz w:val="24"/>
          <w:szCs w:val="24"/>
        </w:rPr>
        <w:t xml:space="preserve"> et al</w:t>
      </w:r>
      <w:r w:rsidR="005D010C" w:rsidRPr="00D146F4">
        <w:rPr>
          <w:rFonts w:ascii="Times New Roman" w:hAnsi="Times New Roman" w:cs="Times New Roman"/>
          <w:sz w:val="24"/>
          <w:szCs w:val="24"/>
        </w:rPr>
        <w:t>.,</w:t>
      </w:r>
      <w:r w:rsidR="00115FC6" w:rsidRPr="00D146F4">
        <w:rPr>
          <w:rFonts w:ascii="Times New Roman" w:hAnsi="Times New Roman" w:cs="Times New Roman"/>
          <w:sz w:val="24"/>
          <w:szCs w:val="24"/>
        </w:rPr>
        <w:t xml:space="preserve"> 2018</w:t>
      </w:r>
      <w:r w:rsidR="00D42342">
        <w:rPr>
          <w:rFonts w:ascii="Times New Roman" w:hAnsi="Times New Roman" w:cs="Times New Roman"/>
          <w:sz w:val="24"/>
          <w:szCs w:val="24"/>
        </w:rPr>
        <w:t>;</w:t>
      </w:r>
      <w:r w:rsidR="00D42342" w:rsidRPr="00D146F4">
        <w:rPr>
          <w:rFonts w:ascii="Times New Roman" w:hAnsi="Times New Roman" w:cs="Times New Roman"/>
          <w:sz w:val="24"/>
          <w:szCs w:val="24"/>
        </w:rPr>
        <w:t xml:space="preserve"> </w:t>
      </w:r>
      <w:proofErr w:type="spellStart"/>
      <w:r w:rsidR="00115FC6" w:rsidRPr="00D146F4">
        <w:rPr>
          <w:rFonts w:ascii="Times New Roman" w:hAnsi="Times New Roman" w:cs="Times New Roman"/>
          <w:sz w:val="24"/>
          <w:szCs w:val="24"/>
        </w:rPr>
        <w:t>Calliet</w:t>
      </w:r>
      <w:proofErr w:type="spellEnd"/>
      <w:r w:rsidR="00115FC6" w:rsidRPr="00D146F4">
        <w:rPr>
          <w:rFonts w:ascii="Times New Roman" w:hAnsi="Times New Roman" w:cs="Times New Roman"/>
          <w:sz w:val="24"/>
          <w:szCs w:val="24"/>
        </w:rPr>
        <w:t xml:space="preserve"> and Tanaka</w:t>
      </w:r>
      <w:r w:rsidR="00D42342">
        <w:rPr>
          <w:rFonts w:ascii="Times New Roman" w:hAnsi="Times New Roman" w:cs="Times New Roman"/>
          <w:sz w:val="24"/>
          <w:szCs w:val="24"/>
        </w:rPr>
        <w:t>,</w:t>
      </w:r>
      <w:r w:rsidR="00115FC6" w:rsidRPr="00D146F4">
        <w:rPr>
          <w:rFonts w:ascii="Times New Roman" w:hAnsi="Times New Roman" w:cs="Times New Roman"/>
          <w:sz w:val="24"/>
          <w:szCs w:val="24"/>
        </w:rPr>
        <w:t xml:space="preserve"> 1990)</w:t>
      </w:r>
      <w:r w:rsidRPr="00D146F4">
        <w:rPr>
          <w:rFonts w:ascii="Times New Roman" w:hAnsi="Times New Roman" w:cs="Times New Roman"/>
          <w:sz w:val="24"/>
          <w:szCs w:val="24"/>
        </w:rPr>
        <w:t xml:space="preserve">. </w:t>
      </w:r>
      <w:r w:rsidR="00115FC6" w:rsidRPr="00D146F4">
        <w:rPr>
          <w:rFonts w:ascii="Times New Roman" w:hAnsi="Times New Roman" w:cs="Times New Roman"/>
          <w:sz w:val="24"/>
          <w:szCs w:val="24"/>
        </w:rPr>
        <w:t xml:space="preserve">Gear selectivity, </w:t>
      </w:r>
      <w:r w:rsidR="00C12007" w:rsidRPr="00D146F4">
        <w:rPr>
          <w:rFonts w:ascii="Times New Roman" w:hAnsi="Times New Roman" w:cs="Times New Roman"/>
          <w:sz w:val="24"/>
          <w:szCs w:val="24"/>
        </w:rPr>
        <w:t xml:space="preserve">sampling location, variation in annual recruitment, </w:t>
      </w:r>
      <w:r w:rsidR="00115FC6" w:rsidRPr="00D146F4">
        <w:rPr>
          <w:rFonts w:ascii="Times New Roman" w:hAnsi="Times New Roman" w:cs="Times New Roman"/>
          <w:sz w:val="24"/>
          <w:szCs w:val="24"/>
        </w:rPr>
        <w:t xml:space="preserve">and other factors can </w:t>
      </w:r>
      <w:r w:rsidR="00C2580A" w:rsidRPr="00D146F4">
        <w:rPr>
          <w:rFonts w:ascii="Times New Roman" w:hAnsi="Times New Roman" w:cs="Times New Roman"/>
          <w:sz w:val="24"/>
          <w:szCs w:val="24"/>
        </w:rPr>
        <w:t xml:space="preserve">lead to under representation of </w:t>
      </w:r>
      <w:r w:rsidR="00D42342">
        <w:rPr>
          <w:rFonts w:ascii="Times New Roman" w:hAnsi="Times New Roman" w:cs="Times New Roman"/>
          <w:sz w:val="24"/>
          <w:szCs w:val="24"/>
        </w:rPr>
        <w:t>some</w:t>
      </w:r>
      <w:r w:rsidR="00D42342" w:rsidRPr="00D146F4">
        <w:rPr>
          <w:rFonts w:ascii="Times New Roman" w:hAnsi="Times New Roman" w:cs="Times New Roman"/>
          <w:sz w:val="24"/>
          <w:szCs w:val="24"/>
        </w:rPr>
        <w:t xml:space="preserve"> </w:t>
      </w:r>
      <w:r w:rsidR="00C2580A" w:rsidRPr="00D146F4">
        <w:rPr>
          <w:rFonts w:ascii="Times New Roman" w:hAnsi="Times New Roman" w:cs="Times New Roman"/>
          <w:sz w:val="24"/>
          <w:szCs w:val="24"/>
        </w:rPr>
        <w:t xml:space="preserve">size and age classes in the sample population </w:t>
      </w:r>
      <w:r w:rsidR="003329CB" w:rsidRPr="00D146F4">
        <w:rPr>
          <w:rFonts w:ascii="Times New Roman" w:hAnsi="Times New Roman" w:cs="Times New Roman"/>
          <w:sz w:val="24"/>
          <w:szCs w:val="24"/>
        </w:rPr>
        <w:t xml:space="preserve">and introduce bias to parameter estimates </w:t>
      </w:r>
      <w:r w:rsidR="00115FC6" w:rsidRPr="00D146F4">
        <w:rPr>
          <w:rFonts w:ascii="Times New Roman" w:hAnsi="Times New Roman" w:cs="Times New Roman"/>
          <w:sz w:val="24"/>
          <w:szCs w:val="24"/>
        </w:rPr>
        <w:t>(</w:t>
      </w:r>
      <w:r w:rsidR="00C12007" w:rsidRPr="00D146F4">
        <w:rPr>
          <w:rFonts w:ascii="Times New Roman" w:hAnsi="Times New Roman" w:cs="Times New Roman"/>
          <w:sz w:val="24"/>
          <w:szCs w:val="24"/>
        </w:rPr>
        <w:t>Goodyear</w:t>
      </w:r>
      <w:r w:rsidR="00D42342">
        <w:rPr>
          <w:rFonts w:ascii="Times New Roman" w:hAnsi="Times New Roman" w:cs="Times New Roman"/>
          <w:sz w:val="24"/>
          <w:szCs w:val="24"/>
        </w:rPr>
        <w:t>,</w:t>
      </w:r>
      <w:r w:rsidR="00C12007" w:rsidRPr="00D146F4">
        <w:rPr>
          <w:rFonts w:ascii="Times New Roman" w:hAnsi="Times New Roman" w:cs="Times New Roman"/>
          <w:sz w:val="24"/>
          <w:szCs w:val="24"/>
        </w:rPr>
        <w:t xml:space="preserve"> 2019</w:t>
      </w:r>
      <w:r w:rsidR="00D42342">
        <w:rPr>
          <w:rFonts w:ascii="Times New Roman" w:hAnsi="Times New Roman" w:cs="Times New Roman"/>
          <w:sz w:val="24"/>
          <w:szCs w:val="24"/>
        </w:rPr>
        <w:t>;</w:t>
      </w:r>
      <w:r w:rsidR="00D42342" w:rsidRPr="00D146F4">
        <w:rPr>
          <w:rFonts w:ascii="Times New Roman" w:hAnsi="Times New Roman" w:cs="Times New Roman"/>
          <w:sz w:val="24"/>
          <w:szCs w:val="24"/>
        </w:rPr>
        <w:t xml:space="preserve"> </w:t>
      </w:r>
      <w:proofErr w:type="spellStart"/>
      <w:r w:rsidR="00115FC6" w:rsidRPr="00D146F4">
        <w:rPr>
          <w:rFonts w:ascii="Times New Roman" w:hAnsi="Times New Roman" w:cs="Times New Roman"/>
          <w:sz w:val="24"/>
          <w:szCs w:val="24"/>
        </w:rPr>
        <w:t>Kapur</w:t>
      </w:r>
      <w:proofErr w:type="spellEnd"/>
      <w:r w:rsidR="00115FC6" w:rsidRPr="00D146F4">
        <w:rPr>
          <w:rFonts w:ascii="Times New Roman" w:hAnsi="Times New Roman" w:cs="Times New Roman"/>
          <w:sz w:val="24"/>
          <w:szCs w:val="24"/>
        </w:rPr>
        <w:t xml:space="preserve"> et al</w:t>
      </w:r>
      <w:r w:rsidR="005D010C" w:rsidRPr="00D146F4">
        <w:rPr>
          <w:rFonts w:ascii="Times New Roman" w:hAnsi="Times New Roman" w:cs="Times New Roman"/>
          <w:sz w:val="24"/>
          <w:szCs w:val="24"/>
        </w:rPr>
        <w:t>.,</w:t>
      </w:r>
      <w:r w:rsidR="00115FC6" w:rsidRPr="00D146F4">
        <w:rPr>
          <w:rFonts w:ascii="Times New Roman" w:hAnsi="Times New Roman" w:cs="Times New Roman"/>
          <w:sz w:val="24"/>
          <w:szCs w:val="24"/>
        </w:rPr>
        <w:t xml:space="preserve"> 2020). </w:t>
      </w:r>
    </w:p>
    <w:p w14:paraId="412CE4CB" w14:textId="0AEF92AF" w:rsidR="004F30EB" w:rsidRPr="00D146F4" w:rsidRDefault="009C0BF2"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There were no records of the gear type used to sample and recapture fish in this </w:t>
      </w:r>
      <w:r w:rsidR="007D781C" w:rsidRPr="00D146F4">
        <w:rPr>
          <w:rFonts w:ascii="Times New Roman" w:hAnsi="Times New Roman" w:cs="Times New Roman"/>
          <w:sz w:val="24"/>
          <w:szCs w:val="24"/>
        </w:rPr>
        <w:t>study,</w:t>
      </w:r>
      <w:r w:rsidRPr="00D146F4">
        <w:rPr>
          <w:rFonts w:ascii="Times New Roman" w:hAnsi="Times New Roman" w:cs="Times New Roman"/>
          <w:sz w:val="24"/>
          <w:szCs w:val="24"/>
        </w:rPr>
        <w:t xml:space="preserve"> </w:t>
      </w:r>
      <w:r w:rsidR="003329CB" w:rsidRPr="00D146F4">
        <w:rPr>
          <w:rFonts w:ascii="Times New Roman" w:hAnsi="Times New Roman" w:cs="Times New Roman"/>
          <w:sz w:val="24"/>
          <w:szCs w:val="24"/>
        </w:rPr>
        <w:t>so</w:t>
      </w:r>
      <w:r w:rsidRPr="00D146F4">
        <w:rPr>
          <w:rFonts w:ascii="Times New Roman" w:hAnsi="Times New Roman" w:cs="Times New Roman"/>
          <w:sz w:val="24"/>
          <w:szCs w:val="24"/>
        </w:rPr>
        <w:t xml:space="preserve"> it was not possible to directly incorporate this information in the modeling process. Therefore, </w:t>
      </w:r>
      <w:r w:rsidR="004D2BAC" w:rsidRPr="00D146F4">
        <w:rPr>
          <w:rFonts w:ascii="Times New Roman" w:hAnsi="Times New Roman" w:cs="Times New Roman"/>
          <w:sz w:val="24"/>
          <w:szCs w:val="24"/>
        </w:rPr>
        <w:t>a</w:t>
      </w:r>
      <w:r w:rsidR="00115FC6" w:rsidRPr="00D146F4">
        <w:rPr>
          <w:rFonts w:ascii="Times New Roman" w:hAnsi="Times New Roman" w:cs="Times New Roman"/>
          <w:sz w:val="24"/>
          <w:szCs w:val="24"/>
        </w:rPr>
        <w:t xml:space="preserve"> sensitivity analysis was performed to quantify the effect of the sampled distribution on parameter estimates</w:t>
      </w:r>
      <w:r w:rsidR="00C12007" w:rsidRPr="00D146F4">
        <w:rPr>
          <w:rFonts w:ascii="Times New Roman" w:hAnsi="Times New Roman" w:cs="Times New Roman"/>
          <w:sz w:val="24"/>
          <w:szCs w:val="24"/>
        </w:rPr>
        <w:t xml:space="preserve"> with an approach inspired </w:t>
      </w:r>
      <w:r w:rsidR="00906FAA" w:rsidRPr="00D146F4">
        <w:rPr>
          <w:rFonts w:ascii="Times New Roman" w:hAnsi="Times New Roman" w:cs="Times New Roman"/>
          <w:sz w:val="24"/>
          <w:szCs w:val="24"/>
        </w:rPr>
        <w:t>by</w:t>
      </w:r>
      <w:r w:rsidR="008D2EE8" w:rsidRPr="00D146F4">
        <w:rPr>
          <w:rFonts w:ascii="Times New Roman" w:hAnsi="Times New Roman" w:cs="Times New Roman"/>
          <w:sz w:val="24"/>
          <w:szCs w:val="24"/>
        </w:rPr>
        <w:t xml:space="preserve"> </w:t>
      </w:r>
      <w:proofErr w:type="spellStart"/>
      <w:r w:rsidR="00C12007" w:rsidRPr="00D146F4">
        <w:rPr>
          <w:rFonts w:ascii="Times New Roman" w:hAnsi="Times New Roman" w:cs="Times New Roman"/>
          <w:sz w:val="24"/>
          <w:szCs w:val="24"/>
        </w:rPr>
        <w:t>Bolser</w:t>
      </w:r>
      <w:proofErr w:type="spellEnd"/>
      <w:r w:rsidR="00C12007" w:rsidRPr="00D146F4">
        <w:rPr>
          <w:rFonts w:ascii="Times New Roman" w:hAnsi="Times New Roman" w:cs="Times New Roman"/>
          <w:sz w:val="24"/>
          <w:szCs w:val="24"/>
        </w:rPr>
        <w:t xml:space="preserve"> et al. (2018)</w:t>
      </w:r>
      <w:r w:rsidR="00115FC6" w:rsidRPr="00D146F4">
        <w:rPr>
          <w:rFonts w:ascii="Times New Roman" w:hAnsi="Times New Roman" w:cs="Times New Roman"/>
          <w:sz w:val="24"/>
          <w:szCs w:val="24"/>
        </w:rPr>
        <w:t xml:space="preserve">. </w:t>
      </w:r>
      <w:r w:rsidR="00767BC7" w:rsidRPr="00D146F4">
        <w:rPr>
          <w:rFonts w:ascii="Times New Roman" w:hAnsi="Times New Roman" w:cs="Times New Roman"/>
          <w:sz w:val="24"/>
          <w:szCs w:val="24"/>
        </w:rPr>
        <w:t>It was not possible to simulate new observations without making assumptions about growth parameters b</w:t>
      </w:r>
      <w:r w:rsidR="00DB22CF" w:rsidRPr="00D146F4">
        <w:rPr>
          <w:rFonts w:ascii="Times New Roman" w:hAnsi="Times New Roman" w:cs="Times New Roman"/>
          <w:sz w:val="24"/>
          <w:szCs w:val="24"/>
        </w:rPr>
        <w:t xml:space="preserve">ecause </w:t>
      </w:r>
      <w:r w:rsidR="00906FAA" w:rsidRPr="00D146F4">
        <w:rPr>
          <w:rFonts w:ascii="Times New Roman" w:hAnsi="Times New Roman" w:cs="Times New Roman"/>
          <w:sz w:val="24"/>
          <w:szCs w:val="24"/>
        </w:rPr>
        <w:t xml:space="preserve">the </w:t>
      </w:r>
      <w:r w:rsidR="00DB22CF" w:rsidRPr="00D146F4">
        <w:rPr>
          <w:rFonts w:ascii="Times New Roman" w:hAnsi="Times New Roman" w:cs="Times New Roman"/>
          <w:sz w:val="24"/>
          <w:szCs w:val="24"/>
        </w:rPr>
        <w:t xml:space="preserve">growth </w:t>
      </w:r>
      <w:r w:rsidR="00767BC7" w:rsidRPr="00D146F4">
        <w:rPr>
          <w:rFonts w:ascii="Times New Roman" w:hAnsi="Times New Roman" w:cs="Times New Roman"/>
          <w:sz w:val="24"/>
          <w:szCs w:val="24"/>
        </w:rPr>
        <w:t>observed in</w:t>
      </w:r>
      <w:r w:rsidR="00DB22CF" w:rsidRPr="00D146F4">
        <w:rPr>
          <w:rFonts w:ascii="Times New Roman" w:hAnsi="Times New Roman" w:cs="Times New Roman"/>
          <w:sz w:val="24"/>
          <w:szCs w:val="24"/>
        </w:rPr>
        <w:t xml:space="preserve"> </w:t>
      </w:r>
      <w:r w:rsidR="00767BC7" w:rsidRPr="00D146F4">
        <w:rPr>
          <w:rFonts w:ascii="Times New Roman" w:hAnsi="Times New Roman" w:cs="Times New Roman"/>
          <w:sz w:val="24"/>
          <w:szCs w:val="24"/>
        </w:rPr>
        <w:t>each</w:t>
      </w:r>
      <w:r w:rsidR="00DB22CF" w:rsidRPr="00D146F4">
        <w:rPr>
          <w:rFonts w:ascii="Times New Roman" w:hAnsi="Times New Roman" w:cs="Times New Roman"/>
          <w:sz w:val="24"/>
          <w:szCs w:val="24"/>
        </w:rPr>
        <w:t xml:space="preserve"> individual between </w:t>
      </w:r>
      <w:r w:rsidR="00767BC7" w:rsidRPr="00D146F4">
        <w:rPr>
          <w:rFonts w:ascii="Times New Roman" w:hAnsi="Times New Roman" w:cs="Times New Roman"/>
          <w:sz w:val="24"/>
          <w:szCs w:val="24"/>
        </w:rPr>
        <w:t>marking and recapture events</w:t>
      </w:r>
      <w:r w:rsidR="00906FAA" w:rsidRPr="00D146F4">
        <w:rPr>
          <w:rFonts w:ascii="Times New Roman" w:hAnsi="Times New Roman" w:cs="Times New Roman"/>
          <w:sz w:val="24"/>
          <w:szCs w:val="24"/>
        </w:rPr>
        <w:t xml:space="preserve"> is an essential input to growth increment approaches</w:t>
      </w:r>
      <w:r w:rsidR="004D2BAC" w:rsidRPr="00D146F4">
        <w:rPr>
          <w:rFonts w:ascii="Times New Roman" w:hAnsi="Times New Roman" w:cs="Times New Roman"/>
          <w:sz w:val="24"/>
          <w:szCs w:val="24"/>
        </w:rPr>
        <w:t xml:space="preserve">, so </w:t>
      </w:r>
      <w:r w:rsidR="00767BC7" w:rsidRPr="00D146F4">
        <w:rPr>
          <w:rFonts w:ascii="Times New Roman" w:hAnsi="Times New Roman" w:cs="Times New Roman"/>
          <w:sz w:val="24"/>
          <w:szCs w:val="24"/>
        </w:rPr>
        <w:t>a synthetic dataset was constructed</w:t>
      </w:r>
      <w:r w:rsidR="005D010C" w:rsidRPr="00D146F4">
        <w:rPr>
          <w:rFonts w:ascii="Times New Roman" w:hAnsi="Times New Roman" w:cs="Times New Roman"/>
          <w:sz w:val="24"/>
          <w:szCs w:val="24"/>
        </w:rPr>
        <w:t xml:space="preserve"> </w:t>
      </w:r>
      <w:r w:rsidR="00906FAA" w:rsidRPr="00D146F4">
        <w:rPr>
          <w:rFonts w:ascii="Times New Roman" w:hAnsi="Times New Roman" w:cs="Times New Roman"/>
          <w:sz w:val="24"/>
          <w:szCs w:val="24"/>
        </w:rPr>
        <w:t xml:space="preserve">through </w:t>
      </w:r>
      <w:r w:rsidR="00630A5D" w:rsidRPr="00D146F4">
        <w:rPr>
          <w:rFonts w:ascii="Times New Roman" w:hAnsi="Times New Roman" w:cs="Times New Roman"/>
          <w:sz w:val="24"/>
          <w:szCs w:val="24"/>
        </w:rPr>
        <w:t xml:space="preserve">hierarchical </w:t>
      </w:r>
      <w:ins w:id="35" w:author="Author" w:date="2020-09-02T14:57:00Z">
        <w:r w:rsidR="00D02B31">
          <w:rPr>
            <w:rFonts w:ascii="Times New Roman" w:hAnsi="Times New Roman" w:cs="Times New Roman"/>
            <w:sz w:val="24"/>
            <w:szCs w:val="24"/>
          </w:rPr>
          <w:t>resampling</w:t>
        </w:r>
        <w:r w:rsidR="00D02B31" w:rsidRPr="00D146F4">
          <w:rPr>
            <w:rFonts w:ascii="Times New Roman" w:hAnsi="Times New Roman" w:cs="Times New Roman"/>
            <w:sz w:val="24"/>
            <w:szCs w:val="24"/>
          </w:rPr>
          <w:t xml:space="preserve"> </w:t>
        </w:r>
      </w:ins>
      <w:r w:rsidR="003329CB" w:rsidRPr="00D146F4">
        <w:rPr>
          <w:rFonts w:ascii="Times New Roman" w:hAnsi="Times New Roman" w:cs="Times New Roman"/>
          <w:sz w:val="24"/>
          <w:szCs w:val="24"/>
        </w:rPr>
        <w:t>of the original OTP data</w:t>
      </w:r>
      <w:r w:rsidR="00906FAA" w:rsidRPr="00D146F4">
        <w:rPr>
          <w:rFonts w:ascii="Times New Roman" w:hAnsi="Times New Roman" w:cs="Times New Roman"/>
          <w:sz w:val="24"/>
          <w:szCs w:val="24"/>
        </w:rPr>
        <w:t xml:space="preserve">. </w:t>
      </w:r>
    </w:p>
    <w:p w14:paraId="07AD4307" w14:textId="4542105B" w:rsidR="000F4B80" w:rsidRPr="00D146F4" w:rsidRDefault="00906FAA"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The data </w:t>
      </w:r>
      <w:r w:rsidR="00D42342" w:rsidRPr="00D146F4">
        <w:rPr>
          <w:rFonts w:ascii="Times New Roman" w:hAnsi="Times New Roman" w:cs="Times New Roman"/>
          <w:sz w:val="24"/>
          <w:szCs w:val="24"/>
        </w:rPr>
        <w:t>w</w:t>
      </w:r>
      <w:r w:rsidR="00D42342">
        <w:rPr>
          <w:rFonts w:ascii="Times New Roman" w:hAnsi="Times New Roman" w:cs="Times New Roman"/>
          <w:sz w:val="24"/>
          <w:szCs w:val="24"/>
        </w:rPr>
        <w:t>ere</w:t>
      </w:r>
      <w:r w:rsidR="00D42342" w:rsidRPr="00D146F4">
        <w:rPr>
          <w:rFonts w:ascii="Times New Roman" w:hAnsi="Times New Roman" w:cs="Times New Roman"/>
          <w:sz w:val="24"/>
          <w:szCs w:val="24"/>
        </w:rPr>
        <w:t xml:space="preserve"> </w:t>
      </w:r>
      <w:proofErr w:type="spellStart"/>
      <w:r w:rsidRPr="00D146F4">
        <w:rPr>
          <w:rFonts w:ascii="Times New Roman" w:hAnsi="Times New Roman" w:cs="Times New Roman"/>
          <w:sz w:val="24"/>
          <w:szCs w:val="24"/>
        </w:rPr>
        <w:t>binned</w:t>
      </w:r>
      <w:proofErr w:type="spellEnd"/>
      <w:r w:rsidRPr="00D146F4">
        <w:rPr>
          <w:rFonts w:ascii="Times New Roman" w:hAnsi="Times New Roman" w:cs="Times New Roman"/>
          <w:sz w:val="24"/>
          <w:szCs w:val="24"/>
        </w:rPr>
        <w:t xml:space="preserve"> by the length of each fish at the time of tagging</w:t>
      </w:r>
      <w:r w:rsidR="00DB22CF"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in 5-cm increments and then observations from each bin were </w:t>
      </w:r>
      <w:r w:rsidR="00DB22CF" w:rsidRPr="00D146F4">
        <w:rPr>
          <w:rFonts w:ascii="Times New Roman" w:hAnsi="Times New Roman" w:cs="Times New Roman"/>
          <w:sz w:val="24"/>
          <w:szCs w:val="24"/>
        </w:rPr>
        <w:t>randomly</w:t>
      </w:r>
      <w:r w:rsidR="0090258B" w:rsidRPr="00D146F4">
        <w:rPr>
          <w:rFonts w:ascii="Times New Roman" w:hAnsi="Times New Roman" w:cs="Times New Roman"/>
          <w:sz w:val="24"/>
          <w:szCs w:val="24"/>
        </w:rPr>
        <w:t xml:space="preserve"> </w:t>
      </w:r>
      <w:r w:rsidR="00DB22CF" w:rsidRPr="00D146F4">
        <w:rPr>
          <w:rFonts w:ascii="Times New Roman" w:hAnsi="Times New Roman" w:cs="Times New Roman"/>
          <w:sz w:val="24"/>
          <w:szCs w:val="24"/>
        </w:rPr>
        <w:t>resampl</w:t>
      </w:r>
      <w:r w:rsidRPr="00D146F4">
        <w:rPr>
          <w:rFonts w:ascii="Times New Roman" w:hAnsi="Times New Roman" w:cs="Times New Roman"/>
          <w:sz w:val="24"/>
          <w:szCs w:val="24"/>
        </w:rPr>
        <w:t>ed</w:t>
      </w:r>
      <w:r w:rsidR="00DB22CF" w:rsidRPr="00D146F4">
        <w:rPr>
          <w:rFonts w:ascii="Times New Roman" w:hAnsi="Times New Roman" w:cs="Times New Roman"/>
          <w:sz w:val="24"/>
          <w:szCs w:val="24"/>
        </w:rPr>
        <w:t xml:space="preserve"> with replacement </w:t>
      </w:r>
      <w:r w:rsidR="00FF0F6D" w:rsidRPr="00D146F4">
        <w:rPr>
          <w:rFonts w:ascii="Times New Roman" w:hAnsi="Times New Roman" w:cs="Times New Roman"/>
          <w:sz w:val="24"/>
          <w:szCs w:val="24"/>
        </w:rPr>
        <w:t xml:space="preserve">until </w:t>
      </w:r>
      <w:r w:rsidR="00DB22CF" w:rsidRPr="00D146F4">
        <w:rPr>
          <w:rFonts w:ascii="Times New Roman" w:hAnsi="Times New Roman" w:cs="Times New Roman"/>
          <w:sz w:val="24"/>
          <w:szCs w:val="24"/>
        </w:rPr>
        <w:t>each</w:t>
      </w:r>
      <w:r w:rsidR="00FF0F6D" w:rsidRPr="00D146F4">
        <w:rPr>
          <w:rFonts w:ascii="Times New Roman" w:hAnsi="Times New Roman" w:cs="Times New Roman"/>
          <w:sz w:val="24"/>
          <w:szCs w:val="24"/>
        </w:rPr>
        <w:t xml:space="preserve"> bin contained </w:t>
      </w:r>
      <w:r w:rsidR="00DB22CF" w:rsidRPr="00D146F4">
        <w:rPr>
          <w:rFonts w:ascii="Times New Roman" w:hAnsi="Times New Roman" w:cs="Times New Roman"/>
          <w:sz w:val="24"/>
          <w:szCs w:val="24"/>
        </w:rPr>
        <w:t xml:space="preserve">200 observations to </w:t>
      </w:r>
      <w:r w:rsidRPr="00D146F4">
        <w:rPr>
          <w:rFonts w:ascii="Times New Roman" w:hAnsi="Times New Roman" w:cs="Times New Roman"/>
          <w:sz w:val="24"/>
          <w:szCs w:val="24"/>
        </w:rPr>
        <w:t>compensate for</w:t>
      </w:r>
      <w:r w:rsidR="00DB22CF" w:rsidRPr="00D146F4">
        <w:rPr>
          <w:rFonts w:ascii="Times New Roman" w:hAnsi="Times New Roman" w:cs="Times New Roman"/>
          <w:sz w:val="24"/>
          <w:szCs w:val="24"/>
        </w:rPr>
        <w:t xml:space="preserve"> uneven sampling across size classes. E</w:t>
      </w:r>
      <w:r w:rsidR="0090258B" w:rsidRPr="00D146F4">
        <w:rPr>
          <w:rFonts w:ascii="Times New Roman" w:hAnsi="Times New Roman" w:cs="Times New Roman"/>
          <w:sz w:val="24"/>
          <w:szCs w:val="24"/>
        </w:rPr>
        <w:t xml:space="preserve">ach model was then refit </w:t>
      </w:r>
      <w:r w:rsidR="00B72E30" w:rsidRPr="00D146F4">
        <w:rPr>
          <w:rFonts w:ascii="Times New Roman" w:hAnsi="Times New Roman" w:cs="Times New Roman"/>
          <w:sz w:val="24"/>
          <w:szCs w:val="24"/>
        </w:rPr>
        <w:t>using</w:t>
      </w:r>
      <w:r w:rsidR="0090258B" w:rsidRPr="00D146F4">
        <w:rPr>
          <w:rFonts w:ascii="Times New Roman" w:hAnsi="Times New Roman" w:cs="Times New Roman"/>
          <w:sz w:val="24"/>
          <w:szCs w:val="24"/>
        </w:rPr>
        <w:t xml:space="preserve"> </w:t>
      </w:r>
      <w:r w:rsidR="00767BC7" w:rsidRPr="00D146F4">
        <w:rPr>
          <w:rFonts w:ascii="Times New Roman" w:hAnsi="Times New Roman" w:cs="Times New Roman"/>
          <w:sz w:val="24"/>
          <w:szCs w:val="24"/>
        </w:rPr>
        <w:t xml:space="preserve">this </w:t>
      </w:r>
      <w:r w:rsidR="0090258B" w:rsidRPr="00D146F4">
        <w:rPr>
          <w:rFonts w:ascii="Times New Roman" w:hAnsi="Times New Roman" w:cs="Times New Roman"/>
          <w:sz w:val="24"/>
          <w:szCs w:val="24"/>
        </w:rPr>
        <w:t>synthetic dataset</w:t>
      </w:r>
      <w:r w:rsidR="00FF0F6D" w:rsidRPr="00D146F4">
        <w:rPr>
          <w:rFonts w:ascii="Times New Roman" w:hAnsi="Times New Roman" w:cs="Times New Roman"/>
          <w:sz w:val="24"/>
          <w:szCs w:val="24"/>
        </w:rPr>
        <w:t xml:space="preserve">. </w:t>
      </w:r>
      <w:r w:rsidR="00CC4D6E" w:rsidRPr="00D146F4">
        <w:rPr>
          <w:rFonts w:ascii="Times New Roman" w:hAnsi="Times New Roman" w:cs="Times New Roman"/>
          <w:sz w:val="24"/>
          <w:szCs w:val="24"/>
        </w:rPr>
        <w:t xml:space="preserve">The robustness of each model to the sampling </w:t>
      </w:r>
      <w:r w:rsidR="00B879A0" w:rsidRPr="00D146F4">
        <w:rPr>
          <w:rFonts w:ascii="Times New Roman" w:hAnsi="Times New Roman" w:cs="Times New Roman"/>
          <w:sz w:val="24"/>
          <w:szCs w:val="24"/>
        </w:rPr>
        <w:t>distribution</w:t>
      </w:r>
      <w:r w:rsidR="00CC4D6E" w:rsidRPr="00D146F4">
        <w:rPr>
          <w:rFonts w:ascii="Times New Roman" w:hAnsi="Times New Roman" w:cs="Times New Roman"/>
          <w:sz w:val="24"/>
          <w:szCs w:val="24"/>
        </w:rPr>
        <w:t xml:space="preserve"> of the data was determined by whether or not the point estimates generated from the sensitivity analysis fell within the previously determined 95% confidence intervals. </w:t>
      </w:r>
      <w:r w:rsidR="00FF0F6D" w:rsidRPr="00D146F4">
        <w:rPr>
          <w:rFonts w:ascii="Times New Roman" w:hAnsi="Times New Roman" w:cs="Times New Roman"/>
          <w:sz w:val="24"/>
          <w:szCs w:val="24"/>
        </w:rPr>
        <w:t xml:space="preserve">The </w:t>
      </w:r>
      <w:r w:rsidR="00B72E30" w:rsidRPr="00D146F4">
        <w:rPr>
          <w:rFonts w:ascii="Times New Roman" w:hAnsi="Times New Roman" w:cs="Times New Roman"/>
          <w:sz w:val="24"/>
          <w:szCs w:val="24"/>
        </w:rPr>
        <w:t>influence</w:t>
      </w:r>
      <w:r w:rsidR="00FF0F6D" w:rsidRPr="00D146F4">
        <w:rPr>
          <w:rFonts w:ascii="Times New Roman" w:hAnsi="Times New Roman" w:cs="Times New Roman"/>
          <w:sz w:val="24"/>
          <w:szCs w:val="24"/>
        </w:rPr>
        <w:t xml:space="preserve"> of </w:t>
      </w:r>
      <w:r w:rsidRPr="00D146F4">
        <w:rPr>
          <w:rFonts w:ascii="Times New Roman" w:hAnsi="Times New Roman" w:cs="Times New Roman"/>
          <w:sz w:val="24"/>
          <w:szCs w:val="24"/>
        </w:rPr>
        <w:t xml:space="preserve">the </w:t>
      </w:r>
      <w:r w:rsidR="00FF0F6D" w:rsidRPr="00D146F4">
        <w:rPr>
          <w:rFonts w:ascii="Times New Roman" w:hAnsi="Times New Roman" w:cs="Times New Roman"/>
          <w:sz w:val="24"/>
          <w:szCs w:val="24"/>
        </w:rPr>
        <w:t xml:space="preserve">sampling distribution </w:t>
      </w:r>
      <w:r w:rsidR="006A3536" w:rsidRPr="00D146F4">
        <w:rPr>
          <w:rFonts w:ascii="Times New Roman" w:hAnsi="Times New Roman" w:cs="Times New Roman"/>
          <w:sz w:val="24"/>
          <w:szCs w:val="24"/>
        </w:rPr>
        <w:t>on each model</w:t>
      </w:r>
      <w:r w:rsidR="003329CB" w:rsidRPr="00D146F4">
        <w:rPr>
          <w:rFonts w:ascii="Times New Roman" w:hAnsi="Times New Roman" w:cs="Times New Roman"/>
          <w:sz w:val="24"/>
          <w:szCs w:val="24"/>
        </w:rPr>
        <w:t xml:space="preserve"> was</w:t>
      </w:r>
      <w:r w:rsidR="00FF0F6D" w:rsidRPr="00D146F4">
        <w:rPr>
          <w:rFonts w:ascii="Times New Roman" w:hAnsi="Times New Roman" w:cs="Times New Roman"/>
          <w:sz w:val="24"/>
          <w:szCs w:val="24"/>
        </w:rPr>
        <w:t xml:space="preserve"> quantified </w:t>
      </w:r>
      <w:r w:rsidR="00BA027F" w:rsidRPr="00D146F4">
        <w:rPr>
          <w:rFonts w:ascii="Times New Roman" w:hAnsi="Times New Roman" w:cs="Times New Roman"/>
          <w:sz w:val="24"/>
          <w:szCs w:val="24"/>
        </w:rPr>
        <w:t>by</w:t>
      </w:r>
      <w:r w:rsidR="00FF0F6D" w:rsidRPr="00D146F4">
        <w:rPr>
          <w:rFonts w:ascii="Times New Roman" w:hAnsi="Times New Roman" w:cs="Times New Roman"/>
          <w:sz w:val="24"/>
          <w:szCs w:val="24"/>
        </w:rPr>
        <w:t xml:space="preserve"> the </w:t>
      </w:r>
      <w:r w:rsidRPr="00D146F4">
        <w:rPr>
          <w:rFonts w:ascii="Times New Roman" w:hAnsi="Times New Roman" w:cs="Times New Roman"/>
          <w:sz w:val="24"/>
          <w:szCs w:val="24"/>
        </w:rPr>
        <w:t>percent</w:t>
      </w:r>
      <w:r w:rsidR="00FF0F6D" w:rsidRPr="00D146F4">
        <w:rPr>
          <w:rFonts w:ascii="Times New Roman" w:hAnsi="Times New Roman" w:cs="Times New Roman"/>
          <w:sz w:val="24"/>
          <w:szCs w:val="24"/>
        </w:rPr>
        <w:t xml:space="preserve"> </w:t>
      </w:r>
      <w:r w:rsidR="003329CB" w:rsidRPr="00D146F4">
        <w:rPr>
          <w:rFonts w:ascii="Times New Roman" w:hAnsi="Times New Roman" w:cs="Times New Roman"/>
          <w:sz w:val="24"/>
          <w:szCs w:val="24"/>
        </w:rPr>
        <w:t xml:space="preserve">difference between </w:t>
      </w:r>
      <w:r w:rsidR="00BA027F" w:rsidRPr="00D146F4">
        <w:rPr>
          <w:rFonts w:ascii="Times New Roman" w:hAnsi="Times New Roman" w:cs="Times New Roman"/>
          <w:sz w:val="24"/>
          <w:szCs w:val="24"/>
        </w:rPr>
        <w:t xml:space="preserve">parameter </w:t>
      </w:r>
      <w:r w:rsidR="00FF0F6D" w:rsidRPr="00D146F4">
        <w:rPr>
          <w:rFonts w:ascii="Times New Roman" w:hAnsi="Times New Roman" w:cs="Times New Roman"/>
          <w:sz w:val="24"/>
          <w:szCs w:val="24"/>
        </w:rPr>
        <w:t xml:space="preserve">estimates </w:t>
      </w:r>
      <w:r w:rsidR="006A3536" w:rsidRPr="00D146F4">
        <w:rPr>
          <w:rFonts w:ascii="Times New Roman" w:hAnsi="Times New Roman" w:cs="Times New Roman"/>
          <w:sz w:val="24"/>
          <w:szCs w:val="24"/>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A3536" w:rsidRPr="00D146F4">
        <w:rPr>
          <w:rFonts w:ascii="Times New Roman" w:hAnsi="Times New Roman" w:cs="Times New Roman"/>
          <w:sz w:val="24"/>
          <w:szCs w:val="24"/>
        </w:rPr>
        <w:t xml:space="preserve"> and </w:t>
      </w:r>
      <m:oMath>
        <m:r>
          <w:rPr>
            <w:rFonts w:ascii="Cambria Math" w:hAnsi="Cambria Math" w:cs="Times New Roman"/>
            <w:sz w:val="24"/>
            <w:szCs w:val="24"/>
          </w:rPr>
          <m:t>K</m:t>
        </m:r>
      </m:oMath>
      <w:r w:rsidR="006A3536" w:rsidRPr="00D146F4">
        <w:rPr>
          <w:rFonts w:ascii="Times New Roman" w:hAnsi="Times New Roman" w:cs="Times New Roman"/>
          <w:sz w:val="24"/>
          <w:szCs w:val="24"/>
        </w:rPr>
        <w:t xml:space="preserve"> </w:t>
      </w:r>
      <w:r w:rsidR="00BA027F" w:rsidRPr="00D146F4">
        <w:rPr>
          <w:rFonts w:ascii="Times New Roman" w:hAnsi="Times New Roman" w:cs="Times New Roman"/>
          <w:sz w:val="24"/>
          <w:szCs w:val="24"/>
        </w:rPr>
        <w:t xml:space="preserve">fit with synthetic data </w:t>
      </w:r>
      <w:r w:rsidR="003329CB" w:rsidRPr="00D146F4">
        <w:rPr>
          <w:rFonts w:ascii="Times New Roman" w:hAnsi="Times New Roman" w:cs="Times New Roman"/>
          <w:sz w:val="24"/>
          <w:szCs w:val="24"/>
        </w:rPr>
        <w:t>and</w:t>
      </w:r>
      <w:r w:rsidR="00FF0F6D" w:rsidRPr="00D146F4">
        <w:rPr>
          <w:rFonts w:ascii="Times New Roman" w:hAnsi="Times New Roman" w:cs="Times New Roman"/>
          <w:sz w:val="24"/>
          <w:szCs w:val="24"/>
        </w:rPr>
        <w:t xml:space="preserve"> </w:t>
      </w:r>
      <w:r w:rsidR="00BA027F" w:rsidRPr="00D146F4">
        <w:rPr>
          <w:rFonts w:ascii="Times New Roman" w:hAnsi="Times New Roman" w:cs="Times New Roman"/>
          <w:sz w:val="24"/>
          <w:szCs w:val="24"/>
        </w:rPr>
        <w:t>those fit using the</w:t>
      </w:r>
      <w:r w:rsidR="00767BC7" w:rsidRPr="00D146F4">
        <w:rPr>
          <w:rFonts w:ascii="Times New Roman" w:hAnsi="Times New Roman" w:cs="Times New Roman"/>
          <w:sz w:val="24"/>
          <w:szCs w:val="24"/>
        </w:rPr>
        <w:t xml:space="preserve"> </w:t>
      </w:r>
      <w:r w:rsidR="00FF0F6D" w:rsidRPr="00D146F4">
        <w:rPr>
          <w:rFonts w:ascii="Times New Roman" w:hAnsi="Times New Roman" w:cs="Times New Roman"/>
          <w:sz w:val="24"/>
          <w:szCs w:val="24"/>
        </w:rPr>
        <w:t>observed data</w:t>
      </w:r>
      <w:r w:rsidR="003329CB" w:rsidRPr="00D146F4">
        <w:rPr>
          <w:rFonts w:ascii="Times New Roman" w:hAnsi="Times New Roman" w:cs="Times New Roman"/>
          <w:sz w:val="24"/>
          <w:szCs w:val="24"/>
        </w:rPr>
        <w:t>.</w:t>
      </w:r>
      <w:r w:rsidR="006A3536" w:rsidRPr="00D146F4">
        <w:rPr>
          <w:rFonts w:ascii="Times New Roman" w:hAnsi="Times New Roman" w:cs="Times New Roman"/>
          <w:sz w:val="24"/>
          <w:szCs w:val="24"/>
        </w:rPr>
        <w:t xml:space="preserve"> </w:t>
      </w:r>
      <w:r w:rsidR="008D2EE8" w:rsidRPr="00D146F4">
        <w:rPr>
          <w:rFonts w:ascii="Times New Roman" w:hAnsi="Times New Roman" w:cs="Times New Roman"/>
          <w:sz w:val="24"/>
          <w:szCs w:val="24"/>
        </w:rPr>
        <w:t>This</w:t>
      </w:r>
      <w:r w:rsidR="00C12007" w:rsidRPr="00D146F4">
        <w:rPr>
          <w:rFonts w:ascii="Times New Roman" w:hAnsi="Times New Roman" w:cs="Times New Roman"/>
          <w:sz w:val="24"/>
          <w:szCs w:val="24"/>
        </w:rPr>
        <w:t xml:space="preserve"> </w:t>
      </w:r>
      <w:r w:rsidR="005D010C" w:rsidRPr="00D146F4">
        <w:rPr>
          <w:rFonts w:ascii="Times New Roman" w:hAnsi="Times New Roman" w:cs="Times New Roman"/>
          <w:sz w:val="24"/>
          <w:szCs w:val="24"/>
        </w:rPr>
        <w:t xml:space="preserve">type of </w:t>
      </w:r>
      <w:r w:rsidR="00C12007" w:rsidRPr="00D146F4">
        <w:rPr>
          <w:rFonts w:ascii="Times New Roman" w:hAnsi="Times New Roman" w:cs="Times New Roman"/>
          <w:sz w:val="24"/>
          <w:szCs w:val="24"/>
        </w:rPr>
        <w:t xml:space="preserve">approach </w:t>
      </w:r>
      <w:r w:rsidR="008D2EE8" w:rsidRPr="00D146F4">
        <w:rPr>
          <w:rFonts w:ascii="Times New Roman" w:hAnsi="Times New Roman" w:cs="Times New Roman"/>
          <w:sz w:val="24"/>
          <w:szCs w:val="24"/>
        </w:rPr>
        <w:t>does</w:t>
      </w:r>
      <w:r w:rsidR="00C12007" w:rsidRPr="00D146F4">
        <w:rPr>
          <w:rFonts w:ascii="Times New Roman" w:hAnsi="Times New Roman" w:cs="Times New Roman"/>
          <w:sz w:val="24"/>
          <w:szCs w:val="24"/>
        </w:rPr>
        <w:t xml:space="preserve"> not explicitly account for differences in selectivity or differences between the sampled and true population </w:t>
      </w:r>
      <w:r w:rsidR="0055669A" w:rsidRPr="00D146F4">
        <w:rPr>
          <w:rFonts w:ascii="Times New Roman" w:hAnsi="Times New Roman" w:cs="Times New Roman"/>
          <w:sz w:val="24"/>
          <w:szCs w:val="24"/>
        </w:rPr>
        <w:t>structure,</w:t>
      </w:r>
      <w:r w:rsidR="008D2EE8" w:rsidRPr="00D146F4">
        <w:rPr>
          <w:rFonts w:ascii="Times New Roman" w:hAnsi="Times New Roman" w:cs="Times New Roman"/>
          <w:sz w:val="24"/>
          <w:szCs w:val="24"/>
        </w:rPr>
        <w:t xml:space="preserve"> but it can fill critical gaps caused by these issues </w:t>
      </w:r>
      <w:r w:rsidR="00C12007" w:rsidRPr="00D146F4">
        <w:rPr>
          <w:rFonts w:ascii="Times New Roman" w:hAnsi="Times New Roman" w:cs="Times New Roman"/>
          <w:sz w:val="24"/>
          <w:szCs w:val="24"/>
        </w:rPr>
        <w:t>by flattening the number of observations across size classes</w:t>
      </w:r>
      <w:r w:rsidR="008D2EE8" w:rsidRPr="00D146F4">
        <w:rPr>
          <w:rFonts w:ascii="Times New Roman" w:hAnsi="Times New Roman" w:cs="Times New Roman"/>
          <w:sz w:val="24"/>
          <w:szCs w:val="24"/>
        </w:rPr>
        <w:t xml:space="preserve"> </w:t>
      </w:r>
      <w:r w:rsidR="00C12007" w:rsidRPr="00D146F4">
        <w:rPr>
          <w:rFonts w:ascii="Times New Roman" w:hAnsi="Times New Roman" w:cs="Times New Roman"/>
          <w:sz w:val="24"/>
          <w:szCs w:val="24"/>
        </w:rPr>
        <w:t>(</w:t>
      </w:r>
      <w:proofErr w:type="spellStart"/>
      <w:r w:rsidR="00C12007" w:rsidRPr="00D146F4">
        <w:rPr>
          <w:rFonts w:ascii="Times New Roman" w:hAnsi="Times New Roman" w:cs="Times New Roman"/>
          <w:sz w:val="24"/>
          <w:szCs w:val="24"/>
        </w:rPr>
        <w:t>Bolser</w:t>
      </w:r>
      <w:proofErr w:type="spellEnd"/>
      <w:r w:rsidR="00C12007" w:rsidRPr="00D146F4">
        <w:rPr>
          <w:rFonts w:ascii="Times New Roman" w:hAnsi="Times New Roman" w:cs="Times New Roman"/>
          <w:sz w:val="24"/>
          <w:szCs w:val="24"/>
        </w:rPr>
        <w:t xml:space="preserve"> </w:t>
      </w:r>
      <w:r w:rsidR="00D42342">
        <w:rPr>
          <w:rFonts w:ascii="Times New Roman" w:hAnsi="Times New Roman" w:cs="Times New Roman"/>
          <w:sz w:val="24"/>
          <w:szCs w:val="24"/>
        </w:rPr>
        <w:t xml:space="preserve">et al., </w:t>
      </w:r>
      <w:r w:rsidR="00C12007" w:rsidRPr="00D146F4">
        <w:rPr>
          <w:rFonts w:ascii="Times New Roman" w:hAnsi="Times New Roman" w:cs="Times New Roman"/>
          <w:sz w:val="24"/>
          <w:szCs w:val="24"/>
        </w:rPr>
        <w:t xml:space="preserve">2018). </w:t>
      </w:r>
    </w:p>
    <w:p w14:paraId="7F5DCFF0" w14:textId="63E503D9" w:rsidR="00D42812" w:rsidRPr="00D02B31" w:rsidRDefault="00B3312C" w:rsidP="00D02B31">
      <w:pPr>
        <w:keepNext/>
        <w:spacing w:before="240"/>
        <w:jc w:val="both"/>
        <w:outlineLvl w:val="0"/>
        <w:rPr>
          <w:rFonts w:ascii="Times New Roman" w:hAnsi="Times New Roman" w:cs="Times New Roman"/>
          <w:b/>
          <w:iCs/>
          <w:sz w:val="24"/>
          <w:szCs w:val="24"/>
        </w:rPr>
      </w:pPr>
      <w:r w:rsidRPr="00D02B31">
        <w:rPr>
          <w:rFonts w:ascii="Times New Roman" w:hAnsi="Times New Roman" w:cs="Times New Roman"/>
          <w:b/>
          <w:iCs/>
          <w:sz w:val="24"/>
          <w:szCs w:val="24"/>
        </w:rPr>
        <w:t xml:space="preserve">3. </w:t>
      </w:r>
      <w:r w:rsidR="00D42812" w:rsidRPr="00D02B31">
        <w:rPr>
          <w:rFonts w:ascii="Times New Roman" w:hAnsi="Times New Roman" w:cs="Times New Roman"/>
          <w:b/>
          <w:iCs/>
          <w:sz w:val="24"/>
          <w:szCs w:val="24"/>
        </w:rPr>
        <w:t>Results</w:t>
      </w:r>
    </w:p>
    <w:p w14:paraId="4CFF3388" w14:textId="1B3B696F" w:rsidR="00D42812" w:rsidRPr="00D146F4" w:rsidRDefault="00B3312C" w:rsidP="00D02B31">
      <w:pPr>
        <w:keepNext/>
        <w:jc w:val="both"/>
        <w:outlineLvl w:val="1"/>
        <w:rPr>
          <w:rFonts w:ascii="Times New Roman" w:hAnsi="Times New Roman" w:cs="Times New Roman"/>
          <w:i/>
          <w:sz w:val="24"/>
          <w:szCs w:val="24"/>
        </w:rPr>
      </w:pPr>
      <w:r w:rsidRPr="00D146F4">
        <w:rPr>
          <w:rFonts w:ascii="Times New Roman" w:hAnsi="Times New Roman" w:cs="Times New Roman"/>
          <w:i/>
          <w:sz w:val="24"/>
          <w:szCs w:val="24"/>
        </w:rPr>
        <w:t xml:space="preserve">3.1 </w:t>
      </w:r>
      <w:r w:rsidR="00D42812" w:rsidRPr="00D146F4">
        <w:rPr>
          <w:rFonts w:ascii="Times New Roman" w:hAnsi="Times New Roman" w:cs="Times New Roman"/>
          <w:i/>
          <w:sz w:val="24"/>
          <w:szCs w:val="24"/>
        </w:rPr>
        <w:t>Opakapaka Tagging Program</w:t>
      </w:r>
    </w:p>
    <w:p w14:paraId="7568C04B" w14:textId="01C4E475" w:rsidR="00D42812" w:rsidRPr="00D146F4" w:rsidRDefault="006D598B" w:rsidP="00D02B31">
      <w:pPr>
        <w:jc w:val="both"/>
        <w:rPr>
          <w:rFonts w:ascii="Times New Roman" w:hAnsi="Times New Roman" w:cs="Times New Roman"/>
          <w:sz w:val="24"/>
          <w:szCs w:val="24"/>
        </w:rPr>
      </w:pPr>
      <w:r w:rsidRPr="00D146F4">
        <w:rPr>
          <w:rFonts w:ascii="Times New Roman" w:hAnsi="Times New Roman" w:cs="Times New Roman"/>
          <w:sz w:val="24"/>
          <w:szCs w:val="24"/>
        </w:rPr>
        <w:t xml:space="preserve">In total, 487 recaptures were recorded for 439 unique individuals </w:t>
      </w:r>
      <w:r w:rsidR="005D010C" w:rsidRPr="00D146F4">
        <w:rPr>
          <w:rFonts w:ascii="Times New Roman" w:hAnsi="Times New Roman" w:cs="Times New Roman"/>
          <w:sz w:val="24"/>
          <w:szCs w:val="24"/>
        </w:rPr>
        <w:t>for</w:t>
      </w:r>
      <w:r w:rsidRPr="00D146F4">
        <w:rPr>
          <w:rFonts w:ascii="Times New Roman" w:hAnsi="Times New Roman" w:cs="Times New Roman"/>
          <w:sz w:val="24"/>
          <w:szCs w:val="24"/>
        </w:rPr>
        <w:t xml:space="preserve"> a recapture rate of </w:t>
      </w:r>
      <w:r w:rsidR="00D42812" w:rsidRPr="00D146F4">
        <w:rPr>
          <w:rFonts w:ascii="Times New Roman" w:hAnsi="Times New Roman" w:cs="Times New Roman"/>
          <w:sz w:val="24"/>
          <w:szCs w:val="24"/>
        </w:rPr>
        <w:t>10.5%</w:t>
      </w:r>
      <w:r w:rsidRPr="00D146F4">
        <w:rPr>
          <w:rFonts w:ascii="Times New Roman" w:hAnsi="Times New Roman" w:cs="Times New Roman"/>
          <w:sz w:val="24"/>
          <w:szCs w:val="24"/>
        </w:rPr>
        <w:t xml:space="preserve"> (</w:t>
      </w:r>
      <w:del w:id="36" w:author="Author" w:date="2020-09-02T15:00:00Z">
        <w:r w:rsidR="00D42812" w:rsidRPr="00D146F4" w:rsidDel="00606A41">
          <w:rPr>
            <w:rFonts w:ascii="Times New Roman" w:hAnsi="Times New Roman" w:cs="Times New Roman"/>
            <w:sz w:val="24"/>
            <w:szCs w:val="24"/>
          </w:rPr>
          <w:delText>Table 1</w:delText>
        </w:r>
      </w:del>
      <w:ins w:id="37" w:author="Author" w:date="2020-09-02T15:00:00Z">
        <w:r w:rsidR="00606A41">
          <w:rPr>
            <w:rFonts w:ascii="Times New Roman" w:hAnsi="Times New Roman" w:cs="Times New Roman"/>
            <w:sz w:val="24"/>
            <w:szCs w:val="24"/>
          </w:rPr>
          <w:t>Table 2</w:t>
        </w:r>
      </w:ins>
      <w:r w:rsidRPr="00D146F4">
        <w:rPr>
          <w:rFonts w:ascii="Times New Roman" w:hAnsi="Times New Roman" w:cs="Times New Roman"/>
          <w:sz w:val="24"/>
          <w:szCs w:val="24"/>
        </w:rPr>
        <w:t>)</w:t>
      </w:r>
      <w:r w:rsidR="00D42812" w:rsidRPr="00D146F4">
        <w:rPr>
          <w:rFonts w:ascii="Times New Roman" w:hAnsi="Times New Roman" w:cs="Times New Roman"/>
          <w:sz w:val="24"/>
          <w:szCs w:val="24"/>
        </w:rPr>
        <w:t xml:space="preserve">. Mortality of fish upon release appeared to be generally low, </w:t>
      </w:r>
      <w:r w:rsidR="005D010C" w:rsidRPr="00D146F4">
        <w:rPr>
          <w:rFonts w:ascii="Times New Roman" w:hAnsi="Times New Roman" w:cs="Times New Roman"/>
          <w:sz w:val="24"/>
          <w:szCs w:val="24"/>
        </w:rPr>
        <w:t>likely due</w:t>
      </w:r>
      <w:r w:rsidR="00D42812" w:rsidRPr="00D146F4">
        <w:rPr>
          <w:rFonts w:ascii="Times New Roman" w:hAnsi="Times New Roman" w:cs="Times New Roman"/>
          <w:sz w:val="24"/>
          <w:szCs w:val="24"/>
        </w:rPr>
        <w:t xml:space="preserve"> </w:t>
      </w:r>
      <w:r w:rsidR="005D010C" w:rsidRPr="00D146F4">
        <w:rPr>
          <w:rFonts w:ascii="Times New Roman" w:hAnsi="Times New Roman" w:cs="Times New Roman"/>
          <w:sz w:val="24"/>
          <w:szCs w:val="24"/>
        </w:rPr>
        <w:t>to th</w:t>
      </w:r>
      <w:r w:rsidR="00E35831" w:rsidRPr="00D146F4">
        <w:rPr>
          <w:rFonts w:ascii="Times New Roman" w:hAnsi="Times New Roman" w:cs="Times New Roman"/>
          <w:sz w:val="24"/>
          <w:szCs w:val="24"/>
        </w:rPr>
        <w:t>e</w:t>
      </w:r>
      <w:r w:rsidR="005D010C" w:rsidRPr="00D146F4">
        <w:rPr>
          <w:rFonts w:ascii="Times New Roman" w:hAnsi="Times New Roman" w:cs="Times New Roman"/>
          <w:sz w:val="24"/>
          <w:szCs w:val="24"/>
        </w:rPr>
        <w:t xml:space="preserve"> selection of</w:t>
      </w:r>
      <w:r w:rsidR="00D42812" w:rsidRPr="00D146F4">
        <w:rPr>
          <w:rFonts w:ascii="Times New Roman" w:hAnsi="Times New Roman" w:cs="Times New Roman"/>
          <w:sz w:val="24"/>
          <w:szCs w:val="24"/>
        </w:rPr>
        <w:t xml:space="preserve"> healthy fish in good condition. Some immediate mortality was observed due to </w:t>
      </w:r>
      <w:r w:rsidR="005D010C" w:rsidRPr="00D146F4">
        <w:rPr>
          <w:rFonts w:ascii="Times New Roman" w:hAnsi="Times New Roman" w:cs="Times New Roman"/>
          <w:sz w:val="24"/>
          <w:szCs w:val="24"/>
        </w:rPr>
        <w:t xml:space="preserve">capture stress and </w:t>
      </w:r>
      <w:r w:rsidRPr="00D146F4">
        <w:rPr>
          <w:rFonts w:ascii="Times New Roman" w:hAnsi="Times New Roman" w:cs="Times New Roman"/>
          <w:sz w:val="24"/>
          <w:szCs w:val="24"/>
        </w:rPr>
        <w:t xml:space="preserve">predation by </w:t>
      </w:r>
      <w:r w:rsidR="00D42812" w:rsidRPr="00D146F4">
        <w:rPr>
          <w:rFonts w:ascii="Times New Roman" w:hAnsi="Times New Roman" w:cs="Times New Roman"/>
          <w:sz w:val="24"/>
          <w:szCs w:val="24"/>
        </w:rPr>
        <w:t xml:space="preserve">sharks and </w:t>
      </w:r>
      <w:r w:rsidR="005D010C" w:rsidRPr="00D146F4">
        <w:rPr>
          <w:rFonts w:ascii="Times New Roman" w:hAnsi="Times New Roman" w:cs="Times New Roman"/>
          <w:sz w:val="24"/>
          <w:szCs w:val="24"/>
        </w:rPr>
        <w:t xml:space="preserve">cetaceans </w:t>
      </w:r>
      <w:r w:rsidR="00D42812" w:rsidRPr="00D146F4">
        <w:rPr>
          <w:rFonts w:ascii="Times New Roman" w:hAnsi="Times New Roman" w:cs="Times New Roman"/>
          <w:sz w:val="24"/>
          <w:szCs w:val="24"/>
        </w:rPr>
        <w:t xml:space="preserve">(4 individuals). Long-term mortality was thought to be relatively low based upon the high rates of tag return spanning many years. Hydra (small cnidarian </w:t>
      </w:r>
      <w:r w:rsidR="00D42812" w:rsidRPr="00D146F4">
        <w:rPr>
          <w:rFonts w:ascii="Times New Roman" w:hAnsi="Times New Roman" w:cs="Times New Roman"/>
          <w:sz w:val="24"/>
          <w:szCs w:val="24"/>
        </w:rPr>
        <w:lastRenderedPageBreak/>
        <w:t xml:space="preserve">polyps) biofouling of the tags was observed for some individuals with large times at liberty, </w:t>
      </w:r>
      <w:r w:rsidR="00CC4D6E" w:rsidRPr="00D146F4">
        <w:rPr>
          <w:rFonts w:ascii="Times New Roman" w:hAnsi="Times New Roman" w:cs="Times New Roman"/>
          <w:sz w:val="24"/>
          <w:szCs w:val="24"/>
        </w:rPr>
        <w:t>and</w:t>
      </w:r>
      <w:r w:rsidR="00D42812" w:rsidRPr="00D146F4">
        <w:rPr>
          <w:rFonts w:ascii="Times New Roman" w:hAnsi="Times New Roman" w:cs="Times New Roman"/>
          <w:sz w:val="24"/>
          <w:szCs w:val="24"/>
        </w:rPr>
        <w:t xml:space="preserve"> some </w:t>
      </w:r>
      <w:r w:rsidR="00CC4D6E" w:rsidRPr="00D146F4">
        <w:rPr>
          <w:rFonts w:ascii="Times New Roman" w:hAnsi="Times New Roman" w:cs="Times New Roman"/>
          <w:sz w:val="24"/>
          <w:szCs w:val="24"/>
        </w:rPr>
        <w:t xml:space="preserve">recaptured fish had </w:t>
      </w:r>
      <w:r w:rsidR="00D42812" w:rsidRPr="00D146F4">
        <w:rPr>
          <w:rFonts w:ascii="Times New Roman" w:hAnsi="Times New Roman" w:cs="Times New Roman"/>
          <w:sz w:val="24"/>
          <w:szCs w:val="24"/>
        </w:rPr>
        <w:t xml:space="preserve">lesions apparent where the tag exited the body cavity. This was not thought to be a serious health issue since the fish appeared to be feeding and swimming normally. </w:t>
      </w:r>
    </w:p>
    <w:p w14:paraId="4EA5FFEC" w14:textId="57647D89" w:rsidR="00D42812" w:rsidRPr="00D146F4" w:rsidRDefault="00D42812"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Initial fork length at capture across all individuals ranged in size from 16.5 to 53.3</w:t>
      </w:r>
      <w:ins w:id="38" w:author="Author" w:date="2020-09-02T15:27:00Z">
        <w:r w:rsidR="007550F0">
          <w:rPr>
            <w:rFonts w:ascii="Times New Roman" w:hAnsi="Times New Roman" w:cs="Times New Roman"/>
            <w:sz w:val="24"/>
            <w:szCs w:val="24"/>
          </w:rPr>
          <w:t xml:space="preserve"> </w:t>
        </w:r>
      </w:ins>
      <w:del w:id="39" w:author="Author" w:date="2020-09-02T15:27:00Z">
        <w:r w:rsidRPr="00D146F4" w:rsidDel="007550F0">
          <w:rPr>
            <w:rFonts w:ascii="Times New Roman" w:hAnsi="Times New Roman" w:cs="Times New Roman"/>
            <w:sz w:val="24"/>
            <w:szCs w:val="24"/>
          </w:rPr>
          <w:delText xml:space="preserve"> </w:delText>
        </w:r>
      </w:del>
      <w:r w:rsidRPr="00D146F4">
        <w:rPr>
          <w:rFonts w:ascii="Times New Roman" w:hAnsi="Times New Roman" w:cs="Times New Roman"/>
          <w:sz w:val="24"/>
          <w:szCs w:val="24"/>
        </w:rPr>
        <w:t xml:space="preserve">cm (mean = 31.9 cm, standard deviation </w:t>
      </w:r>
      <w:r w:rsidR="00E43C18" w:rsidRPr="00D146F4">
        <w:rPr>
          <w:rFonts w:ascii="Times New Roman" w:hAnsi="Times New Roman" w:cs="Times New Roman"/>
          <w:sz w:val="24"/>
          <w:szCs w:val="24"/>
        </w:rPr>
        <w:t>[</w:t>
      </w:r>
      <w:proofErr w:type="spellStart"/>
      <w:r w:rsidRPr="00D146F4">
        <w:rPr>
          <w:rFonts w:ascii="Times New Roman" w:hAnsi="Times New Roman" w:cs="Times New Roman"/>
          <w:sz w:val="24"/>
          <w:szCs w:val="24"/>
        </w:rPr>
        <w:t>s.d.</w:t>
      </w:r>
      <w:proofErr w:type="spellEnd"/>
      <w:r w:rsidR="00E43C18" w:rsidRPr="00D146F4">
        <w:rPr>
          <w:rFonts w:ascii="Times New Roman" w:hAnsi="Times New Roman" w:cs="Times New Roman"/>
          <w:sz w:val="24"/>
          <w:szCs w:val="24"/>
        </w:rPr>
        <w:t>]</w:t>
      </w:r>
      <w:r w:rsidRPr="00D146F4">
        <w:rPr>
          <w:rFonts w:ascii="Times New Roman" w:hAnsi="Times New Roman" w:cs="Times New Roman"/>
          <w:sz w:val="24"/>
          <w:szCs w:val="24"/>
        </w:rPr>
        <w:t xml:space="preserve"> = 5.5) and ranged from 19.1 cm and 52.8 cm (mean = 32.8, </w:t>
      </w:r>
      <w:proofErr w:type="spellStart"/>
      <w:r w:rsidRPr="00D146F4">
        <w:rPr>
          <w:rFonts w:ascii="Times New Roman" w:hAnsi="Times New Roman" w:cs="Times New Roman"/>
          <w:sz w:val="24"/>
          <w:szCs w:val="24"/>
        </w:rPr>
        <w:t>s.d.</w:t>
      </w:r>
      <w:proofErr w:type="spellEnd"/>
      <w:r w:rsidRPr="00D146F4">
        <w:rPr>
          <w:rFonts w:ascii="Times New Roman" w:hAnsi="Times New Roman" w:cs="Times New Roman"/>
          <w:sz w:val="24"/>
          <w:szCs w:val="24"/>
        </w:rPr>
        <w:t xml:space="preserve"> = 5.1) for fish that were later recaptured. For those fish that were later recaptured, fork length </w:t>
      </w:r>
      <w:r w:rsidR="0027789B" w:rsidRPr="00D146F4">
        <w:rPr>
          <w:rFonts w:ascii="Times New Roman" w:hAnsi="Times New Roman" w:cs="Times New Roman"/>
          <w:sz w:val="24"/>
          <w:szCs w:val="24"/>
        </w:rPr>
        <w:t xml:space="preserve">measured </w:t>
      </w:r>
      <w:r w:rsidRPr="00D146F4">
        <w:rPr>
          <w:rFonts w:ascii="Times New Roman" w:hAnsi="Times New Roman" w:cs="Times New Roman"/>
          <w:sz w:val="24"/>
          <w:szCs w:val="24"/>
        </w:rPr>
        <w:t xml:space="preserve">at recapture </w:t>
      </w:r>
      <w:r w:rsidR="005D010C" w:rsidRPr="00D146F4">
        <w:rPr>
          <w:rFonts w:ascii="Times New Roman" w:hAnsi="Times New Roman" w:cs="Times New Roman"/>
          <w:sz w:val="24"/>
          <w:szCs w:val="24"/>
        </w:rPr>
        <w:t>was</w:t>
      </w:r>
      <w:r w:rsidRPr="00D146F4">
        <w:rPr>
          <w:rFonts w:ascii="Times New Roman" w:hAnsi="Times New Roman" w:cs="Times New Roman"/>
          <w:sz w:val="24"/>
          <w:szCs w:val="24"/>
        </w:rPr>
        <w:t xml:space="preserve"> between 22.9 cm and 76.2 cm (mean = 41.9, </w:t>
      </w:r>
      <w:proofErr w:type="spellStart"/>
      <w:r w:rsidRPr="00D146F4">
        <w:rPr>
          <w:rFonts w:ascii="Times New Roman" w:hAnsi="Times New Roman" w:cs="Times New Roman"/>
          <w:sz w:val="24"/>
          <w:szCs w:val="24"/>
        </w:rPr>
        <w:t>s.d.</w:t>
      </w:r>
      <w:proofErr w:type="spellEnd"/>
      <w:r w:rsidRPr="00D146F4">
        <w:rPr>
          <w:rFonts w:ascii="Times New Roman" w:hAnsi="Times New Roman" w:cs="Times New Roman"/>
          <w:sz w:val="24"/>
          <w:szCs w:val="24"/>
        </w:rPr>
        <w:t xml:space="preserve"> = 8.7). The minimum time at liberty for any fish between tagging and recapture was a single day while the maximum time at liberty was 10.3 years (3,748 days) (</w:t>
      </w:r>
      <w:r w:rsidR="00D42342" w:rsidRPr="00D146F4">
        <w:rPr>
          <w:rFonts w:ascii="Times New Roman" w:hAnsi="Times New Roman" w:cs="Times New Roman"/>
          <w:sz w:val="24"/>
          <w:szCs w:val="24"/>
        </w:rPr>
        <w:t>Fig</w:t>
      </w:r>
      <w:r w:rsidR="00D42342">
        <w:rPr>
          <w:rFonts w:ascii="Times New Roman" w:hAnsi="Times New Roman" w:cs="Times New Roman"/>
          <w:sz w:val="24"/>
          <w:szCs w:val="24"/>
        </w:rPr>
        <w:t>.</w:t>
      </w:r>
      <w:r w:rsidR="00D42342" w:rsidRPr="00D146F4">
        <w:rPr>
          <w:rFonts w:ascii="Times New Roman" w:hAnsi="Times New Roman" w:cs="Times New Roman"/>
          <w:sz w:val="24"/>
          <w:szCs w:val="24"/>
        </w:rPr>
        <w:t xml:space="preserve"> </w:t>
      </w:r>
      <w:r w:rsidRPr="00D146F4">
        <w:rPr>
          <w:rFonts w:ascii="Times New Roman" w:hAnsi="Times New Roman" w:cs="Times New Roman"/>
          <w:sz w:val="24"/>
          <w:szCs w:val="24"/>
        </w:rPr>
        <w:t>2). The mean time at liberty was 1.82 years or 666 days (</w:t>
      </w:r>
      <w:proofErr w:type="spellStart"/>
      <w:r w:rsidRPr="00D146F4">
        <w:rPr>
          <w:rFonts w:ascii="Times New Roman" w:hAnsi="Times New Roman" w:cs="Times New Roman"/>
          <w:sz w:val="24"/>
          <w:szCs w:val="24"/>
        </w:rPr>
        <w:t>s.d.</w:t>
      </w:r>
      <w:proofErr w:type="spellEnd"/>
      <w:r w:rsidRPr="00D146F4">
        <w:rPr>
          <w:rFonts w:ascii="Times New Roman" w:hAnsi="Times New Roman" w:cs="Times New Roman"/>
          <w:sz w:val="24"/>
          <w:szCs w:val="24"/>
        </w:rPr>
        <w:t xml:space="preserve"> = 625).</w:t>
      </w:r>
    </w:p>
    <w:p w14:paraId="5157D22E" w14:textId="7A281638" w:rsidR="00D42812" w:rsidRPr="00D146F4" w:rsidRDefault="00D42812"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One fish was excluded from further analysis as its </w:t>
      </w:r>
      <w:r w:rsidR="005D010C" w:rsidRPr="00D146F4">
        <w:rPr>
          <w:rFonts w:ascii="Times New Roman" w:hAnsi="Times New Roman" w:cs="Times New Roman"/>
          <w:sz w:val="24"/>
          <w:szCs w:val="24"/>
        </w:rPr>
        <w:t xml:space="preserve">initial </w:t>
      </w:r>
      <w:r w:rsidRPr="00D146F4">
        <w:rPr>
          <w:rFonts w:ascii="Times New Roman" w:hAnsi="Times New Roman" w:cs="Times New Roman"/>
          <w:sz w:val="24"/>
          <w:szCs w:val="24"/>
        </w:rPr>
        <w:t>fork length at capture was not recorded</w:t>
      </w:r>
      <w:r w:rsidR="005D010C" w:rsidRPr="00D146F4">
        <w:rPr>
          <w:rFonts w:ascii="Times New Roman" w:hAnsi="Times New Roman" w:cs="Times New Roman"/>
          <w:sz w:val="24"/>
          <w:szCs w:val="24"/>
        </w:rPr>
        <w:t xml:space="preserve"> so growth could not be calculated</w:t>
      </w:r>
      <w:r w:rsidRPr="00D146F4">
        <w:rPr>
          <w:rFonts w:ascii="Times New Roman" w:hAnsi="Times New Roman" w:cs="Times New Roman"/>
          <w:sz w:val="24"/>
          <w:szCs w:val="24"/>
        </w:rPr>
        <w:t>. Seven fish were removed because the recapture date was not properly recorded</w:t>
      </w:r>
      <w:r w:rsidR="005D010C" w:rsidRPr="00D146F4">
        <w:rPr>
          <w:rFonts w:ascii="Times New Roman" w:hAnsi="Times New Roman" w:cs="Times New Roman"/>
          <w:sz w:val="24"/>
          <w:szCs w:val="24"/>
        </w:rPr>
        <w:t xml:space="preserve"> and therefore their time at liberty could not be determined</w:t>
      </w:r>
      <w:r w:rsidRPr="00D146F4">
        <w:rPr>
          <w:rFonts w:ascii="Times New Roman" w:hAnsi="Times New Roman" w:cs="Times New Roman"/>
          <w:sz w:val="24"/>
          <w:szCs w:val="24"/>
        </w:rPr>
        <w:t>. Of the remaining 432 fish recaptured, 351 were recaptured a single time, 33 fish were recaptured a total of two times, one fish recaptured 3 times, and two fish were recaptured 4 times. We also excluded from analysis 45 individuals for whom time at liberty was less than 60 days</w:t>
      </w:r>
      <w:r w:rsidR="00BB6C4C" w:rsidRPr="00D146F4">
        <w:rPr>
          <w:rFonts w:ascii="Times New Roman" w:hAnsi="Times New Roman" w:cs="Times New Roman"/>
          <w:sz w:val="24"/>
          <w:szCs w:val="24"/>
        </w:rPr>
        <w:t xml:space="preserve"> to minimize the influence of any short-term tagging effects. This process</w:t>
      </w:r>
      <w:r w:rsidRPr="00D146F4">
        <w:rPr>
          <w:rFonts w:ascii="Times New Roman" w:hAnsi="Times New Roman" w:cs="Times New Roman"/>
          <w:sz w:val="24"/>
          <w:szCs w:val="24"/>
        </w:rPr>
        <w:t xml:space="preserve"> yield</w:t>
      </w:r>
      <w:r w:rsidR="00BB6C4C" w:rsidRPr="00D146F4">
        <w:rPr>
          <w:rFonts w:ascii="Times New Roman" w:hAnsi="Times New Roman" w:cs="Times New Roman"/>
          <w:sz w:val="24"/>
          <w:szCs w:val="24"/>
        </w:rPr>
        <w:t>ed</w:t>
      </w:r>
      <w:r w:rsidRPr="00D146F4">
        <w:rPr>
          <w:rFonts w:ascii="Times New Roman" w:hAnsi="Times New Roman" w:cs="Times New Roman"/>
          <w:sz w:val="24"/>
          <w:szCs w:val="24"/>
        </w:rPr>
        <w:t xml:space="preserve"> </w:t>
      </w:r>
      <w:r w:rsidR="00CC4D6E" w:rsidRPr="00D146F4">
        <w:rPr>
          <w:rFonts w:ascii="Times New Roman" w:hAnsi="Times New Roman" w:cs="Times New Roman"/>
          <w:sz w:val="24"/>
          <w:szCs w:val="24"/>
        </w:rPr>
        <w:t>records from</w:t>
      </w:r>
      <w:r w:rsidR="00BB6C4C" w:rsidRPr="00D146F4">
        <w:rPr>
          <w:rFonts w:ascii="Times New Roman" w:hAnsi="Times New Roman" w:cs="Times New Roman"/>
          <w:sz w:val="24"/>
          <w:szCs w:val="24"/>
        </w:rPr>
        <w:t xml:space="preserve"> </w:t>
      </w:r>
      <w:r w:rsidRPr="00D146F4">
        <w:rPr>
          <w:rFonts w:ascii="Times New Roman" w:hAnsi="Times New Roman" w:cs="Times New Roman"/>
          <w:sz w:val="24"/>
          <w:szCs w:val="24"/>
        </w:rPr>
        <w:t>387 individuals.</w:t>
      </w:r>
    </w:p>
    <w:p w14:paraId="440C5D8A" w14:textId="4F2325B9" w:rsidR="00D42812" w:rsidRPr="00D146F4" w:rsidRDefault="00B3312C" w:rsidP="00D02B31">
      <w:pPr>
        <w:spacing w:before="240"/>
        <w:jc w:val="both"/>
        <w:outlineLvl w:val="1"/>
        <w:rPr>
          <w:rFonts w:ascii="Times New Roman" w:hAnsi="Times New Roman" w:cs="Times New Roman"/>
          <w:i/>
          <w:sz w:val="24"/>
          <w:szCs w:val="24"/>
        </w:rPr>
      </w:pPr>
      <w:r w:rsidRPr="00D146F4">
        <w:rPr>
          <w:rFonts w:ascii="Times New Roman" w:hAnsi="Times New Roman" w:cs="Times New Roman"/>
          <w:i/>
          <w:sz w:val="24"/>
          <w:szCs w:val="24"/>
        </w:rPr>
        <w:t xml:space="preserve">3.2 </w:t>
      </w:r>
      <w:r w:rsidR="00D42812" w:rsidRPr="00D146F4">
        <w:rPr>
          <w:rFonts w:ascii="Times New Roman" w:hAnsi="Times New Roman" w:cs="Times New Roman"/>
          <w:i/>
          <w:sz w:val="24"/>
          <w:szCs w:val="24"/>
        </w:rPr>
        <w:t xml:space="preserve">Estimating </w:t>
      </w:r>
      <w:r w:rsidR="00D42342">
        <w:rPr>
          <w:rFonts w:ascii="Times New Roman" w:hAnsi="Times New Roman" w:cs="Times New Roman"/>
          <w:i/>
          <w:sz w:val="24"/>
          <w:szCs w:val="24"/>
        </w:rPr>
        <w:t>g</w:t>
      </w:r>
      <w:r w:rsidR="00D42812" w:rsidRPr="00D146F4">
        <w:rPr>
          <w:rFonts w:ascii="Times New Roman" w:hAnsi="Times New Roman" w:cs="Times New Roman"/>
          <w:i/>
          <w:sz w:val="24"/>
          <w:szCs w:val="24"/>
        </w:rPr>
        <w:t xml:space="preserve">rowth </w:t>
      </w:r>
      <w:r w:rsidR="00D42342">
        <w:rPr>
          <w:rFonts w:ascii="Times New Roman" w:hAnsi="Times New Roman" w:cs="Times New Roman"/>
          <w:i/>
          <w:sz w:val="24"/>
          <w:szCs w:val="24"/>
        </w:rPr>
        <w:t>p</w:t>
      </w:r>
      <w:r w:rsidR="00D42812" w:rsidRPr="00D146F4">
        <w:rPr>
          <w:rFonts w:ascii="Times New Roman" w:hAnsi="Times New Roman" w:cs="Times New Roman"/>
          <w:i/>
          <w:sz w:val="24"/>
          <w:szCs w:val="24"/>
        </w:rPr>
        <w:t xml:space="preserve">arameters from </w:t>
      </w:r>
      <w:r w:rsidR="00D42342">
        <w:rPr>
          <w:rFonts w:ascii="Times New Roman" w:hAnsi="Times New Roman" w:cs="Times New Roman"/>
          <w:i/>
          <w:sz w:val="24"/>
          <w:szCs w:val="24"/>
        </w:rPr>
        <w:t>t</w:t>
      </w:r>
      <w:r w:rsidR="00D42812" w:rsidRPr="00D146F4">
        <w:rPr>
          <w:rFonts w:ascii="Times New Roman" w:hAnsi="Times New Roman" w:cs="Times New Roman"/>
          <w:i/>
          <w:sz w:val="24"/>
          <w:szCs w:val="24"/>
        </w:rPr>
        <w:t xml:space="preserve">agging </w:t>
      </w:r>
      <w:r w:rsidR="00D42342">
        <w:rPr>
          <w:rFonts w:ascii="Times New Roman" w:hAnsi="Times New Roman" w:cs="Times New Roman"/>
          <w:i/>
          <w:sz w:val="24"/>
          <w:szCs w:val="24"/>
        </w:rPr>
        <w:t>d</w:t>
      </w:r>
      <w:r w:rsidR="00D42812" w:rsidRPr="00D146F4">
        <w:rPr>
          <w:rFonts w:ascii="Times New Roman" w:hAnsi="Times New Roman" w:cs="Times New Roman"/>
          <w:i/>
          <w:sz w:val="24"/>
          <w:szCs w:val="24"/>
        </w:rPr>
        <w:t xml:space="preserve">ata: Bayesian </w:t>
      </w:r>
      <w:r w:rsidR="00D42342">
        <w:rPr>
          <w:rFonts w:ascii="Times New Roman" w:hAnsi="Times New Roman" w:cs="Times New Roman"/>
          <w:i/>
          <w:sz w:val="24"/>
          <w:szCs w:val="24"/>
        </w:rPr>
        <w:t>a</w:t>
      </w:r>
      <w:r w:rsidR="00D42812" w:rsidRPr="00D146F4">
        <w:rPr>
          <w:rFonts w:ascii="Times New Roman" w:hAnsi="Times New Roman" w:cs="Times New Roman"/>
          <w:i/>
          <w:sz w:val="24"/>
          <w:szCs w:val="24"/>
        </w:rPr>
        <w:t>pproach</w:t>
      </w:r>
    </w:p>
    <w:p w14:paraId="0B96BEE7" w14:textId="77777777" w:rsidR="00113A78" w:rsidRDefault="00D42812" w:rsidP="00D146F4">
      <w:pPr>
        <w:pStyle w:val="NoSpacing"/>
        <w:jc w:val="both"/>
        <w:rPr>
          <w:ins w:id="40" w:author="Author" w:date="2020-09-02T15:28:00Z"/>
          <w:rFonts w:ascii="Times New Roman" w:hAnsi="Times New Roman" w:cs="Times New Roman"/>
          <w:noProof/>
          <w:sz w:val="24"/>
          <w:szCs w:val="24"/>
        </w:rPr>
      </w:pPr>
      <w:r w:rsidRPr="00D146F4">
        <w:rPr>
          <w:rFonts w:ascii="Times New Roman" w:hAnsi="Times New Roman" w:cs="Times New Roman"/>
          <w:noProof/>
          <w:sz w:val="24"/>
          <w:szCs w:val="24"/>
        </w:rPr>
        <w:t xml:space="preserve">The Bayesian hierarchical approach </w:t>
      </w:r>
      <w:r w:rsidR="00BB6C4C" w:rsidRPr="00D146F4">
        <w:rPr>
          <w:rFonts w:ascii="Times New Roman" w:hAnsi="Times New Roman" w:cs="Times New Roman"/>
          <w:noProof/>
          <w:sz w:val="24"/>
          <w:szCs w:val="24"/>
        </w:rPr>
        <w:t>produced</w:t>
      </w:r>
      <w:r w:rsidRPr="00D146F4">
        <w:rPr>
          <w:rFonts w:ascii="Times New Roman" w:hAnsi="Times New Roman" w:cs="Times New Roman"/>
          <w:noProof/>
          <w:sz w:val="24"/>
          <w:szCs w:val="24"/>
        </w:rPr>
        <w:t xml:space="preserve"> mean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for Models 1–4 (Table </w:t>
      </w:r>
      <w:r w:rsidR="00437962" w:rsidRPr="00D146F4">
        <w:rPr>
          <w:rFonts w:ascii="Times New Roman" w:hAnsi="Times New Roman" w:cs="Times New Roman"/>
          <w:noProof/>
          <w:sz w:val="24"/>
          <w:szCs w:val="24"/>
        </w:rPr>
        <w:t>3</w:t>
      </w:r>
      <w:r w:rsidRPr="00D146F4">
        <w:rPr>
          <w:rFonts w:ascii="Times New Roman" w:hAnsi="Times New Roman" w:cs="Times New Roman"/>
          <w:noProof/>
          <w:sz w:val="24"/>
          <w:szCs w:val="24"/>
        </w:rPr>
        <w:t xml:space="preserve">). Model 1, which incorporated individual variability in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0033B7" w:rsidRPr="00D146F4">
        <w:rPr>
          <w:rFonts w:ascii="Times New Roman" w:hAnsi="Times New Roman" w:cs="Times New Roman"/>
          <w:noProof/>
          <w:sz w:val="24"/>
          <w:szCs w:val="24"/>
        </w:rPr>
        <w:t>,</w:t>
      </w:r>
      <w:r w:rsidRPr="00D146F4">
        <w:rPr>
          <w:rFonts w:ascii="Times New Roman" w:hAnsi="Times New Roman" w:cs="Times New Roman"/>
          <w:noProof/>
          <w:sz w:val="24"/>
          <w:szCs w:val="24"/>
        </w:rPr>
        <w:t xml:space="preserve"> yielded mean parameter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 </w:t>
      </w:r>
      <w:r w:rsidR="0055669A" w:rsidRPr="00D146F4">
        <w:rPr>
          <w:rFonts w:ascii="Times New Roman" w:hAnsi="Times New Roman" w:cs="Times New Roman"/>
          <w:noProof/>
          <w:sz w:val="24"/>
          <w:szCs w:val="24"/>
        </w:rPr>
        <w:t>61.</w:t>
      </w:r>
      <w:r w:rsidR="00797904" w:rsidRPr="00D146F4">
        <w:rPr>
          <w:rFonts w:ascii="Times New Roman" w:hAnsi="Times New Roman" w:cs="Times New Roman"/>
          <w:noProof/>
          <w:sz w:val="24"/>
          <w:szCs w:val="24"/>
        </w:rPr>
        <w:t>4</w:t>
      </w:r>
      <w:r w:rsidRPr="00D146F4">
        <w:rPr>
          <w:rFonts w:ascii="Times New Roman" w:hAnsi="Times New Roman" w:cs="Times New Roman"/>
          <w:noProof/>
          <w:sz w:val="24"/>
          <w:szCs w:val="24"/>
        </w:rPr>
        <w:t xml:space="preserve"> cm (coefficient of variation [c.v.] = 2.5</w:t>
      </w:r>
      <w:r w:rsidR="0055669A" w:rsidRPr="00D146F4">
        <w:rPr>
          <w:rFonts w:ascii="Times New Roman" w:hAnsi="Times New Roman" w:cs="Times New Roman"/>
          <w:noProof/>
          <w:sz w:val="24"/>
          <w:szCs w:val="24"/>
        </w:rPr>
        <w:t>6</w:t>
      </w:r>
      <w:r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 0.</w:t>
      </w:r>
      <w:r w:rsidR="00B35CDE" w:rsidRPr="00D146F4">
        <w:rPr>
          <w:rFonts w:ascii="Times New Roman" w:hAnsi="Times New Roman" w:cs="Times New Roman"/>
          <w:noProof/>
          <w:sz w:val="24"/>
          <w:szCs w:val="24"/>
        </w:rPr>
        <w:t>29</w:t>
      </w:r>
      <w:ins w:id="41" w:author="Author" w:date="2020-09-02T15:27:00Z">
        <w:r w:rsidR="007550F0">
          <w:rPr>
            <w:rFonts w:ascii="Times New Roman" w:hAnsi="Times New Roman" w:cs="Times New Roman"/>
            <w:noProof/>
            <w:sz w:val="24"/>
            <w:szCs w:val="24"/>
          </w:rPr>
          <w:t xml:space="preserve"> </w:t>
        </w:r>
      </w:ins>
      <w:r w:rsidR="00D42342">
        <w:rPr>
          <w:rFonts w:ascii="Times New Roman" w:hAnsi="Times New Roman" w:cs="Times New Roman"/>
          <w:noProof/>
          <w:sz w:val="24"/>
          <w:szCs w:val="24"/>
        </w:rPr>
        <w:t>yr</w:t>
      </w:r>
      <w:commentRangeStart w:id="42"/>
      <w:r w:rsidR="00D42342" w:rsidRPr="00D02B31">
        <w:rPr>
          <w:rFonts w:ascii="Times New Roman" w:hAnsi="Times New Roman" w:cs="Times New Roman"/>
          <w:noProof/>
          <w:sz w:val="24"/>
          <w:szCs w:val="24"/>
          <w:vertAlign w:val="superscript"/>
        </w:rPr>
        <w:t>-1</w:t>
      </w:r>
      <w:commentRangeEnd w:id="42"/>
      <w:r w:rsidR="00D42342">
        <w:rPr>
          <w:rStyle w:val="CommentReference"/>
        </w:rPr>
        <w:commentReference w:id="42"/>
      </w:r>
      <w:r w:rsidRPr="00D146F4">
        <w:rPr>
          <w:rFonts w:ascii="Times New Roman" w:hAnsi="Times New Roman" w:cs="Times New Roman"/>
          <w:noProof/>
          <w:sz w:val="24"/>
          <w:szCs w:val="24"/>
        </w:rPr>
        <w:t xml:space="preserve"> (c.v. = 8.</w:t>
      </w:r>
      <w:r w:rsidR="0055669A" w:rsidRPr="00D146F4">
        <w:rPr>
          <w:rFonts w:ascii="Times New Roman" w:hAnsi="Times New Roman" w:cs="Times New Roman"/>
          <w:noProof/>
          <w:sz w:val="24"/>
          <w:szCs w:val="24"/>
        </w:rPr>
        <w:t>3</w:t>
      </w:r>
      <w:r w:rsidRPr="00D146F4">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parameter estimates for Model 2, where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was fixed, were 6</w:t>
      </w:r>
      <w:r w:rsidR="0055669A" w:rsidRPr="00D146F4">
        <w:rPr>
          <w:rFonts w:ascii="Times New Roman" w:hAnsi="Times New Roman" w:cs="Times New Roman"/>
          <w:noProof/>
          <w:sz w:val="24"/>
          <w:szCs w:val="24"/>
        </w:rPr>
        <w:t>1.</w:t>
      </w:r>
      <w:r w:rsidR="00797904" w:rsidRPr="00D146F4">
        <w:rPr>
          <w:rFonts w:ascii="Times New Roman" w:hAnsi="Times New Roman" w:cs="Times New Roman"/>
          <w:noProof/>
          <w:sz w:val="24"/>
          <w:szCs w:val="24"/>
        </w:rPr>
        <w:t>8</w:t>
      </w:r>
      <w:r w:rsidRPr="00D146F4">
        <w:rPr>
          <w:rFonts w:ascii="Times New Roman" w:hAnsi="Times New Roman" w:cs="Times New Roman"/>
          <w:noProof/>
          <w:sz w:val="24"/>
          <w:szCs w:val="24"/>
        </w:rPr>
        <w:t xml:space="preserve"> cm (c.v. = 2.7</w:t>
      </w:r>
      <w:r w:rsidR="0055669A" w:rsidRPr="00D146F4">
        <w:rPr>
          <w:rFonts w:ascii="Times New Roman" w:hAnsi="Times New Roman" w:cs="Times New Roman"/>
          <w:noProof/>
          <w:sz w:val="24"/>
          <w:szCs w:val="24"/>
        </w:rPr>
        <w:t>2</w:t>
      </w:r>
      <w:r w:rsidRPr="00D146F4">
        <w:rPr>
          <w:rFonts w:ascii="Times New Roman" w:hAnsi="Times New Roman" w:cs="Times New Roman"/>
          <w:noProof/>
          <w:sz w:val="24"/>
          <w:szCs w:val="24"/>
        </w:rPr>
        <w:t>) and 0.</w:t>
      </w:r>
      <w:r w:rsidR="0055669A" w:rsidRPr="00D146F4">
        <w:rPr>
          <w:rFonts w:ascii="Times New Roman" w:hAnsi="Times New Roman" w:cs="Times New Roman"/>
          <w:noProof/>
          <w:sz w:val="24"/>
          <w:szCs w:val="24"/>
        </w:rPr>
        <w:t>29</w:t>
      </w:r>
      <w:r w:rsidR="00D42342">
        <w:rPr>
          <w:rFonts w:ascii="Times New Roman" w:hAnsi="Times New Roman" w:cs="Times New Roman"/>
          <w:noProof/>
          <w:sz w:val="24"/>
          <w:szCs w:val="24"/>
        </w:rPr>
        <w:t xml:space="preserve"> yr</w:t>
      </w:r>
      <w:r w:rsidR="00D42342" w:rsidRPr="00D02B31">
        <w:rPr>
          <w:rFonts w:ascii="Times New Roman" w:hAnsi="Times New Roman" w:cs="Times New Roman"/>
          <w:noProof/>
          <w:sz w:val="24"/>
          <w:szCs w:val="24"/>
          <w:vertAlign w:val="superscript"/>
        </w:rPr>
        <w:t>-1</w:t>
      </w:r>
      <w:r w:rsidRPr="00D146F4">
        <w:rPr>
          <w:rFonts w:ascii="Times New Roman" w:hAnsi="Times New Roman" w:cs="Times New Roman"/>
          <w:noProof/>
          <w:sz w:val="24"/>
          <w:szCs w:val="24"/>
        </w:rPr>
        <w:t xml:space="preserve"> (c.v. = 45.</w:t>
      </w:r>
      <w:r w:rsidR="0055669A" w:rsidRPr="00D146F4">
        <w:rPr>
          <w:rFonts w:ascii="Times New Roman" w:hAnsi="Times New Roman" w:cs="Times New Roman"/>
          <w:noProof/>
          <w:sz w:val="24"/>
          <w:szCs w:val="24"/>
        </w:rPr>
        <w:t>6</w:t>
      </w:r>
      <w:r w:rsidRPr="00D146F4">
        <w:rPr>
          <w:rFonts w:ascii="Times New Roman" w:hAnsi="Times New Roman" w:cs="Times New Roman"/>
          <w:noProof/>
          <w:sz w:val="24"/>
          <w:szCs w:val="24"/>
        </w:rPr>
        <w:t xml:space="preserve">) respectively. Under Model 3, 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was fixed and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was fit freely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 </w:t>
      </w:r>
      <w:r w:rsidR="00797904" w:rsidRPr="00D146F4">
        <w:rPr>
          <w:rFonts w:ascii="Times New Roman" w:hAnsi="Times New Roman" w:cs="Times New Roman"/>
          <w:noProof/>
          <w:sz w:val="24"/>
          <w:szCs w:val="24"/>
        </w:rPr>
        <w:t>73</w:t>
      </w:r>
      <w:r w:rsidRPr="00D146F4">
        <w:rPr>
          <w:rFonts w:ascii="Times New Roman" w:hAnsi="Times New Roman" w:cs="Times New Roman"/>
          <w:noProof/>
          <w:sz w:val="24"/>
          <w:szCs w:val="24"/>
        </w:rPr>
        <w:t>.</w:t>
      </w:r>
      <w:r w:rsidR="00797904" w:rsidRPr="00D146F4">
        <w:rPr>
          <w:rFonts w:ascii="Times New Roman" w:hAnsi="Times New Roman" w:cs="Times New Roman"/>
          <w:noProof/>
          <w:sz w:val="24"/>
          <w:szCs w:val="24"/>
        </w:rPr>
        <w:t>7</w:t>
      </w:r>
      <w:r w:rsidRPr="00D146F4">
        <w:rPr>
          <w:rFonts w:ascii="Times New Roman" w:hAnsi="Times New Roman" w:cs="Times New Roman"/>
          <w:noProof/>
          <w:sz w:val="24"/>
          <w:szCs w:val="24"/>
        </w:rPr>
        <w:t xml:space="preserve"> cm (c.v. = 4</w:t>
      </w:r>
      <w:r w:rsidR="0055669A" w:rsidRPr="00D146F4">
        <w:rPr>
          <w:rFonts w:ascii="Times New Roman" w:hAnsi="Times New Roman" w:cs="Times New Roman"/>
          <w:noProof/>
          <w:sz w:val="24"/>
          <w:szCs w:val="24"/>
        </w:rPr>
        <w:t>1.0</w:t>
      </w:r>
      <w:r w:rsidRPr="00D146F4">
        <w:rPr>
          <w:rFonts w:ascii="Times New Roman" w:hAnsi="Times New Roman" w:cs="Times New Roman"/>
          <w:noProof/>
          <w:sz w:val="24"/>
          <w:szCs w:val="24"/>
        </w:rPr>
        <w:t>) and</w:t>
      </w:r>
      <m:oMath>
        <m:r>
          <w:rPr>
            <w:rFonts w:ascii="Cambria Math" w:hAnsi="Cambria Math" w:cs="Times New Roman"/>
            <w:sz w:val="24"/>
            <w:szCs w:val="24"/>
          </w:rPr>
          <m:t xml:space="preserve"> K</m:t>
        </m:r>
      </m:oMath>
      <w:r w:rsidRPr="00D146F4">
        <w:rPr>
          <w:rFonts w:ascii="Times New Roman" w:hAnsi="Times New Roman" w:cs="Times New Roman"/>
          <w:noProof/>
          <w:sz w:val="24"/>
          <w:szCs w:val="24"/>
        </w:rPr>
        <w:t xml:space="preserve"> = 0.1</w:t>
      </w:r>
      <w:r w:rsidR="002164C7" w:rsidRPr="00D146F4">
        <w:rPr>
          <w:rFonts w:ascii="Times New Roman" w:hAnsi="Times New Roman" w:cs="Times New Roman"/>
          <w:noProof/>
          <w:sz w:val="24"/>
          <w:szCs w:val="24"/>
        </w:rPr>
        <w:t>7</w:t>
      </w:r>
      <w:r w:rsidR="00D42342" w:rsidRPr="00D42342">
        <w:rPr>
          <w:rFonts w:ascii="Times New Roman" w:hAnsi="Times New Roman" w:cs="Times New Roman"/>
          <w:noProof/>
          <w:sz w:val="24"/>
          <w:szCs w:val="24"/>
        </w:rPr>
        <w:t xml:space="preserve"> </w:t>
      </w:r>
    </w:p>
    <w:p w14:paraId="260AB9D7" w14:textId="77777777" w:rsidR="00113A78" w:rsidRDefault="00113A78" w:rsidP="00D146F4">
      <w:pPr>
        <w:pStyle w:val="NoSpacing"/>
        <w:jc w:val="both"/>
        <w:rPr>
          <w:ins w:id="43" w:author="Author" w:date="2020-09-02T15:28:00Z"/>
          <w:rFonts w:ascii="Times New Roman" w:hAnsi="Times New Roman" w:cs="Times New Roman"/>
          <w:noProof/>
          <w:sz w:val="24"/>
          <w:szCs w:val="24"/>
        </w:rPr>
      </w:pPr>
    </w:p>
    <w:p w14:paraId="794D7825" w14:textId="77777777" w:rsidR="00113A78" w:rsidRDefault="00113A78" w:rsidP="00D146F4">
      <w:pPr>
        <w:pStyle w:val="NoSpacing"/>
        <w:jc w:val="both"/>
        <w:rPr>
          <w:ins w:id="44" w:author="Author" w:date="2020-09-02T15:28:00Z"/>
          <w:rFonts w:ascii="Times New Roman" w:hAnsi="Times New Roman" w:cs="Times New Roman"/>
          <w:noProof/>
          <w:sz w:val="24"/>
          <w:szCs w:val="24"/>
        </w:rPr>
      </w:pPr>
    </w:p>
    <w:p w14:paraId="2953DE3D" w14:textId="77777777" w:rsidR="00113A78" w:rsidRDefault="00113A78" w:rsidP="00D146F4">
      <w:pPr>
        <w:pStyle w:val="NoSpacing"/>
        <w:jc w:val="both"/>
        <w:rPr>
          <w:ins w:id="45" w:author="Author" w:date="2020-09-02T15:28:00Z"/>
          <w:rFonts w:ascii="Times New Roman" w:hAnsi="Times New Roman" w:cs="Times New Roman"/>
          <w:noProof/>
          <w:sz w:val="24"/>
          <w:szCs w:val="24"/>
        </w:rPr>
      </w:pPr>
    </w:p>
    <w:p w14:paraId="3324A0B4" w14:textId="77777777" w:rsidR="00113A78" w:rsidRDefault="00113A78" w:rsidP="00D146F4">
      <w:pPr>
        <w:pStyle w:val="NoSpacing"/>
        <w:jc w:val="both"/>
        <w:rPr>
          <w:ins w:id="46" w:author="Author" w:date="2020-09-02T15:28:00Z"/>
          <w:rFonts w:ascii="Times New Roman" w:hAnsi="Times New Roman" w:cs="Times New Roman"/>
          <w:noProof/>
          <w:sz w:val="24"/>
          <w:szCs w:val="24"/>
        </w:rPr>
      </w:pPr>
    </w:p>
    <w:p w14:paraId="296D41C3" w14:textId="11819458" w:rsidR="00D42812" w:rsidRPr="00D146F4" w:rsidRDefault="00D42342" w:rsidP="00D146F4">
      <w:pPr>
        <w:pStyle w:val="NoSpacing"/>
        <w:jc w:val="both"/>
        <w:rPr>
          <w:rFonts w:ascii="Times New Roman" w:hAnsi="Times New Roman" w:cs="Times New Roman"/>
          <w:noProof/>
          <w:sz w:val="24"/>
          <w:szCs w:val="24"/>
        </w:rPr>
      </w:pPr>
      <w:r>
        <w:rPr>
          <w:rFonts w:ascii="Times New Roman" w:hAnsi="Times New Roman" w:cs="Times New Roman"/>
          <w:noProof/>
          <w:sz w:val="24"/>
          <w:szCs w:val="24"/>
        </w:rPr>
        <w:t>yr</w:t>
      </w:r>
      <w:r w:rsidRPr="003402A1">
        <w:rPr>
          <w:rFonts w:ascii="Times New Roman" w:hAnsi="Times New Roman" w:cs="Times New Roman"/>
          <w:noProof/>
          <w:sz w:val="24"/>
          <w:szCs w:val="24"/>
          <w:vertAlign w:val="superscript"/>
        </w:rPr>
        <w:t>-1</w:t>
      </w:r>
      <w:r w:rsidR="00D42812" w:rsidRPr="00D146F4">
        <w:rPr>
          <w:rFonts w:ascii="Times New Roman" w:hAnsi="Times New Roman" w:cs="Times New Roman"/>
          <w:noProof/>
          <w:sz w:val="24"/>
          <w:szCs w:val="24"/>
        </w:rPr>
        <w:t xml:space="preserve"> (c.v. = 8.6)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42812" w:rsidRPr="00D146F4">
        <w:rPr>
          <w:rFonts w:ascii="Times New Roman" w:hAnsi="Times New Roman" w:cs="Times New Roman"/>
          <w:noProof/>
          <w:sz w:val="24"/>
          <w:szCs w:val="24"/>
        </w:rPr>
        <w:t xml:space="preserve"> = 7</w:t>
      </w:r>
      <w:r w:rsidR="002164C7" w:rsidRPr="00D146F4">
        <w:rPr>
          <w:rFonts w:ascii="Times New Roman" w:hAnsi="Times New Roman" w:cs="Times New Roman"/>
          <w:noProof/>
          <w:sz w:val="24"/>
          <w:szCs w:val="24"/>
        </w:rPr>
        <w:t xml:space="preserve">3.6 </w:t>
      </w:r>
      <w:r w:rsidR="00D42812" w:rsidRPr="00D146F4">
        <w:rPr>
          <w:rFonts w:ascii="Times New Roman" w:hAnsi="Times New Roman" w:cs="Times New Roman"/>
          <w:noProof/>
          <w:sz w:val="24"/>
          <w:szCs w:val="24"/>
        </w:rPr>
        <w:t>cm (c.v. = 4</w:t>
      </w:r>
      <w:r w:rsidR="0055669A" w:rsidRPr="00D146F4">
        <w:rPr>
          <w:rFonts w:ascii="Times New Roman" w:hAnsi="Times New Roman" w:cs="Times New Roman"/>
          <w:noProof/>
          <w:sz w:val="24"/>
          <w:szCs w:val="24"/>
        </w:rPr>
        <w:t>2</w:t>
      </w:r>
      <w:r w:rsidR="00D42812" w:rsidRPr="00D146F4">
        <w:rPr>
          <w:rFonts w:ascii="Times New Roman" w:hAnsi="Times New Roman" w:cs="Times New Roman"/>
          <w:noProof/>
          <w:sz w:val="24"/>
          <w:szCs w:val="24"/>
        </w:rPr>
        <w:t>.</w:t>
      </w:r>
      <w:r w:rsidR="0055669A" w:rsidRPr="00D146F4">
        <w:rPr>
          <w:rFonts w:ascii="Times New Roman" w:hAnsi="Times New Roman" w:cs="Times New Roman"/>
          <w:noProof/>
          <w:sz w:val="24"/>
          <w:szCs w:val="24"/>
        </w:rPr>
        <w:t>7</w:t>
      </w:r>
      <w:r w:rsidR="00D42812"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D42812" w:rsidRPr="00D146F4">
        <w:rPr>
          <w:rFonts w:ascii="Times New Roman" w:hAnsi="Times New Roman" w:cs="Times New Roman"/>
          <w:noProof/>
          <w:sz w:val="24"/>
          <w:szCs w:val="24"/>
        </w:rPr>
        <w:t xml:space="preserve"> = 0.</w:t>
      </w:r>
      <w:r w:rsidR="0055669A" w:rsidRPr="00D146F4">
        <w:rPr>
          <w:rFonts w:ascii="Times New Roman" w:hAnsi="Times New Roman" w:cs="Times New Roman"/>
          <w:noProof/>
          <w:sz w:val="24"/>
          <w:szCs w:val="24"/>
        </w:rPr>
        <w:t>17</w:t>
      </w:r>
      <w:r w:rsidRPr="00D42342">
        <w:rPr>
          <w:rFonts w:ascii="Times New Roman" w:hAnsi="Times New Roman" w:cs="Times New Roman"/>
          <w:noProof/>
          <w:sz w:val="24"/>
          <w:szCs w:val="24"/>
        </w:rPr>
        <w:t xml:space="preserve"> </w:t>
      </w:r>
      <w:r>
        <w:rPr>
          <w:rFonts w:ascii="Times New Roman" w:hAnsi="Times New Roman" w:cs="Times New Roman"/>
          <w:noProof/>
          <w:sz w:val="24"/>
          <w:szCs w:val="24"/>
        </w:rPr>
        <w:t>yr</w:t>
      </w:r>
      <w:r w:rsidRPr="003402A1">
        <w:rPr>
          <w:rFonts w:ascii="Times New Roman" w:hAnsi="Times New Roman" w:cs="Times New Roman"/>
          <w:noProof/>
          <w:sz w:val="24"/>
          <w:szCs w:val="24"/>
          <w:vertAlign w:val="superscript"/>
        </w:rPr>
        <w:t>-1</w:t>
      </w:r>
      <w:r w:rsidR="00D42812" w:rsidRPr="00D146F4">
        <w:rPr>
          <w:rFonts w:ascii="Times New Roman" w:hAnsi="Times New Roman" w:cs="Times New Roman"/>
          <w:noProof/>
          <w:sz w:val="24"/>
          <w:szCs w:val="24"/>
        </w:rPr>
        <w:t xml:space="preserve"> (c.v. = 7</w:t>
      </w:r>
      <w:r w:rsidR="0055669A" w:rsidRPr="00D146F4">
        <w:rPr>
          <w:rFonts w:ascii="Times New Roman" w:hAnsi="Times New Roman" w:cs="Times New Roman"/>
          <w:noProof/>
          <w:sz w:val="24"/>
          <w:szCs w:val="24"/>
        </w:rPr>
        <w:t>2</w:t>
      </w:r>
      <w:r w:rsidR="00D42812" w:rsidRPr="00D146F4">
        <w:rPr>
          <w:rFonts w:ascii="Times New Roman" w:hAnsi="Times New Roman" w:cs="Times New Roman"/>
          <w:noProof/>
          <w:sz w:val="24"/>
          <w:szCs w:val="24"/>
        </w:rPr>
        <w:t>.</w:t>
      </w:r>
      <w:r w:rsidR="0055669A" w:rsidRPr="00D146F4">
        <w:rPr>
          <w:rFonts w:ascii="Times New Roman" w:hAnsi="Times New Roman" w:cs="Times New Roman"/>
          <w:noProof/>
          <w:sz w:val="24"/>
          <w:szCs w:val="24"/>
        </w:rPr>
        <w:t>9</w:t>
      </w:r>
      <w:r w:rsidR="00D42812" w:rsidRPr="00D146F4">
        <w:rPr>
          <w:rFonts w:ascii="Times New Roman" w:hAnsi="Times New Roman" w:cs="Times New Roman"/>
          <w:noProof/>
          <w:sz w:val="24"/>
          <w:szCs w:val="24"/>
        </w:rPr>
        <w:t>) for Model 4, where both parameters were fixed. Additional parameters for each of the four models are presented in Table 3. The Gelman-Rubin convergence criteria indicated that the model solutions were credible, with asymptotic convergence clearly occurring after ~4</w:t>
      </w:r>
      <w:r>
        <w:rPr>
          <w:rFonts w:ascii="Times New Roman" w:hAnsi="Times New Roman" w:cs="Times New Roman"/>
          <w:noProof/>
          <w:sz w:val="24"/>
          <w:szCs w:val="24"/>
        </w:rPr>
        <w:t>,</w:t>
      </w:r>
      <w:r w:rsidR="00D42812" w:rsidRPr="00D146F4">
        <w:rPr>
          <w:rFonts w:ascii="Times New Roman" w:hAnsi="Times New Roman" w:cs="Times New Roman"/>
          <w:noProof/>
          <w:sz w:val="24"/>
          <w:szCs w:val="24"/>
        </w:rPr>
        <w:t xml:space="preserve">000 iterations, well within the burn-in phase of the Bayesian modeling runs. All 4 models appeared to fit the the data well; the mean Bayesian P-values from all retained posterior samples for all models ranged between 0.500 and 0.501. Model </w:t>
      </w:r>
      <w:r w:rsidR="00BB6C4C" w:rsidRPr="00D146F4">
        <w:rPr>
          <w:rFonts w:ascii="Times New Roman" w:hAnsi="Times New Roman" w:cs="Times New Roman"/>
          <w:noProof/>
          <w:sz w:val="24"/>
          <w:szCs w:val="24"/>
        </w:rPr>
        <w:t>4 had the lowest DIC (</w:t>
      </w:r>
      <w:r w:rsidR="00797904" w:rsidRPr="00D146F4">
        <w:rPr>
          <w:rFonts w:ascii="Times New Roman" w:hAnsi="Times New Roman" w:cs="Times New Roman"/>
          <w:noProof/>
          <w:sz w:val="24"/>
          <w:szCs w:val="24"/>
        </w:rPr>
        <w:t>4</w:t>
      </w:r>
      <w:r>
        <w:rPr>
          <w:rFonts w:ascii="Times New Roman" w:hAnsi="Times New Roman" w:cs="Times New Roman"/>
          <w:noProof/>
          <w:sz w:val="24"/>
          <w:szCs w:val="24"/>
        </w:rPr>
        <w:t>,</w:t>
      </w:r>
      <w:r w:rsidR="00797904" w:rsidRPr="00D146F4">
        <w:rPr>
          <w:rFonts w:ascii="Times New Roman" w:hAnsi="Times New Roman" w:cs="Times New Roman"/>
          <w:noProof/>
          <w:sz w:val="24"/>
          <w:szCs w:val="24"/>
        </w:rPr>
        <w:t>795.7</w:t>
      </w:r>
      <w:r w:rsidR="00BB6C4C" w:rsidRPr="00D146F4">
        <w:rPr>
          <w:rFonts w:ascii="Times New Roman" w:hAnsi="Times New Roman" w:cs="Times New Roman"/>
          <w:noProof/>
          <w:sz w:val="24"/>
          <w:szCs w:val="24"/>
        </w:rPr>
        <w:t>) followed by Model 3 (</w:t>
      </w:r>
      <w:r w:rsidR="00797904" w:rsidRPr="00D146F4">
        <w:rPr>
          <w:rFonts w:ascii="Times New Roman" w:hAnsi="Times New Roman" w:cs="Times New Roman"/>
          <w:noProof/>
          <w:sz w:val="24"/>
          <w:szCs w:val="24"/>
        </w:rPr>
        <w:t>4</w:t>
      </w:r>
      <w:r>
        <w:rPr>
          <w:rFonts w:ascii="Times New Roman" w:hAnsi="Times New Roman" w:cs="Times New Roman"/>
          <w:noProof/>
          <w:sz w:val="24"/>
          <w:szCs w:val="24"/>
        </w:rPr>
        <w:t>,</w:t>
      </w:r>
      <w:r w:rsidR="00797904" w:rsidRPr="00D146F4">
        <w:rPr>
          <w:rFonts w:ascii="Times New Roman" w:hAnsi="Times New Roman" w:cs="Times New Roman"/>
          <w:noProof/>
          <w:sz w:val="24"/>
          <w:szCs w:val="24"/>
        </w:rPr>
        <w:t>957.1</w:t>
      </w:r>
      <w:r w:rsidR="00BB6C4C" w:rsidRPr="00D146F4">
        <w:rPr>
          <w:rFonts w:ascii="Times New Roman" w:hAnsi="Times New Roman" w:cs="Times New Roman"/>
          <w:noProof/>
          <w:sz w:val="24"/>
          <w:szCs w:val="24"/>
        </w:rPr>
        <w:t xml:space="preserve">), </w:t>
      </w:r>
      <w:r w:rsidR="00437962" w:rsidRPr="00D146F4">
        <w:rPr>
          <w:rFonts w:ascii="Times New Roman" w:hAnsi="Times New Roman" w:cs="Times New Roman"/>
          <w:noProof/>
          <w:sz w:val="24"/>
          <w:szCs w:val="24"/>
        </w:rPr>
        <w:t xml:space="preserve">and </w:t>
      </w:r>
      <w:r w:rsidR="00BB6C4C" w:rsidRPr="00D146F4">
        <w:rPr>
          <w:rFonts w:ascii="Times New Roman" w:hAnsi="Times New Roman" w:cs="Times New Roman"/>
          <w:noProof/>
          <w:sz w:val="24"/>
          <w:szCs w:val="24"/>
        </w:rPr>
        <w:t>Model 2</w:t>
      </w:r>
      <w:r w:rsidR="00D42812" w:rsidRPr="00D146F4">
        <w:rPr>
          <w:rFonts w:ascii="Times New Roman" w:hAnsi="Times New Roman" w:cs="Times New Roman"/>
          <w:noProof/>
          <w:sz w:val="24"/>
          <w:szCs w:val="24"/>
        </w:rPr>
        <w:t xml:space="preserve"> (</w:t>
      </w:r>
      <w:r w:rsidR="00797904" w:rsidRPr="00D146F4">
        <w:rPr>
          <w:rFonts w:ascii="Times New Roman" w:hAnsi="Times New Roman" w:cs="Times New Roman"/>
          <w:noProof/>
          <w:sz w:val="24"/>
          <w:szCs w:val="24"/>
        </w:rPr>
        <w:t>8</w:t>
      </w:r>
      <w:r>
        <w:rPr>
          <w:rFonts w:ascii="Times New Roman" w:hAnsi="Times New Roman" w:cs="Times New Roman"/>
          <w:noProof/>
          <w:sz w:val="24"/>
          <w:szCs w:val="24"/>
        </w:rPr>
        <w:t>,</w:t>
      </w:r>
      <w:r w:rsidR="00797904" w:rsidRPr="00D146F4">
        <w:rPr>
          <w:rFonts w:ascii="Times New Roman" w:hAnsi="Times New Roman" w:cs="Times New Roman"/>
          <w:noProof/>
          <w:sz w:val="24"/>
          <w:szCs w:val="24"/>
        </w:rPr>
        <w:t>523.5</w:t>
      </w:r>
      <w:r w:rsidR="00D42812" w:rsidRPr="00D146F4">
        <w:rPr>
          <w:rFonts w:ascii="Times New Roman" w:hAnsi="Times New Roman" w:cs="Times New Roman"/>
          <w:noProof/>
          <w:sz w:val="24"/>
          <w:szCs w:val="24"/>
        </w:rPr>
        <w:t xml:space="preserve">), </w:t>
      </w:r>
      <w:r w:rsidR="00437962" w:rsidRPr="00D146F4">
        <w:rPr>
          <w:rFonts w:ascii="Times New Roman" w:hAnsi="Times New Roman" w:cs="Times New Roman"/>
          <w:noProof/>
          <w:sz w:val="24"/>
          <w:szCs w:val="24"/>
        </w:rPr>
        <w:t>while</w:t>
      </w:r>
      <w:r w:rsidR="00BB6C4C" w:rsidRPr="00D146F4">
        <w:rPr>
          <w:rFonts w:ascii="Times New Roman" w:hAnsi="Times New Roman" w:cs="Times New Roman"/>
          <w:noProof/>
          <w:sz w:val="24"/>
          <w:szCs w:val="24"/>
        </w:rPr>
        <w:t xml:space="preserve"> Model 1 </w:t>
      </w:r>
      <w:r w:rsidR="00437962" w:rsidRPr="00D146F4">
        <w:rPr>
          <w:rFonts w:ascii="Times New Roman" w:hAnsi="Times New Roman" w:cs="Times New Roman"/>
          <w:noProof/>
          <w:sz w:val="24"/>
          <w:szCs w:val="24"/>
        </w:rPr>
        <w:t xml:space="preserve">had the highest DIC </w:t>
      </w:r>
      <w:r w:rsidR="00BB6C4C" w:rsidRPr="00D146F4">
        <w:rPr>
          <w:rFonts w:ascii="Times New Roman" w:hAnsi="Times New Roman" w:cs="Times New Roman"/>
          <w:noProof/>
          <w:sz w:val="24"/>
          <w:szCs w:val="24"/>
        </w:rPr>
        <w:t>(</w:t>
      </w:r>
      <w:r w:rsidR="00797904" w:rsidRPr="00D146F4">
        <w:rPr>
          <w:rFonts w:ascii="Times New Roman" w:hAnsi="Times New Roman" w:cs="Times New Roman"/>
          <w:noProof/>
          <w:sz w:val="24"/>
          <w:szCs w:val="24"/>
        </w:rPr>
        <w:t>8</w:t>
      </w:r>
      <w:r>
        <w:rPr>
          <w:rFonts w:ascii="Times New Roman" w:hAnsi="Times New Roman" w:cs="Times New Roman"/>
          <w:noProof/>
          <w:sz w:val="24"/>
          <w:szCs w:val="24"/>
        </w:rPr>
        <w:t>,</w:t>
      </w:r>
      <w:r w:rsidR="00797904" w:rsidRPr="00D146F4">
        <w:rPr>
          <w:rFonts w:ascii="Times New Roman" w:hAnsi="Times New Roman" w:cs="Times New Roman"/>
          <w:noProof/>
          <w:sz w:val="24"/>
          <w:szCs w:val="24"/>
        </w:rPr>
        <w:t>926.6</w:t>
      </w:r>
      <w:r w:rsidR="00BB6C4C" w:rsidRPr="00D146F4">
        <w:rPr>
          <w:rFonts w:ascii="Times New Roman" w:hAnsi="Times New Roman" w:cs="Times New Roman"/>
          <w:noProof/>
          <w:sz w:val="24"/>
          <w:szCs w:val="24"/>
        </w:rPr>
        <w:t>)</w:t>
      </w:r>
      <w:r>
        <w:rPr>
          <w:rFonts w:ascii="Times New Roman" w:hAnsi="Times New Roman" w:cs="Times New Roman"/>
          <w:noProof/>
          <w:sz w:val="24"/>
          <w:szCs w:val="24"/>
        </w:rPr>
        <w:t>. H</w:t>
      </w:r>
      <w:r w:rsidR="00D42812" w:rsidRPr="00D146F4">
        <w:rPr>
          <w:rFonts w:ascii="Times New Roman" w:hAnsi="Times New Roman" w:cs="Times New Roman"/>
          <w:noProof/>
          <w:sz w:val="24"/>
          <w:szCs w:val="24"/>
        </w:rPr>
        <w:t xml:space="preserve">owever treating model parameters as fixed under models 2-4 resulted in large coefficients of variation suggesting that </w:t>
      </w:r>
      <w:r w:rsidR="00BB6C4C" w:rsidRPr="00D146F4">
        <w:rPr>
          <w:rFonts w:ascii="Times New Roman" w:hAnsi="Times New Roman" w:cs="Times New Roman"/>
          <w:noProof/>
          <w:sz w:val="24"/>
          <w:szCs w:val="24"/>
        </w:rPr>
        <w:t xml:space="preserve">accounting for </w:t>
      </w:r>
      <w:r w:rsidR="00D42812" w:rsidRPr="00D146F4">
        <w:rPr>
          <w:rFonts w:ascii="Times New Roman" w:hAnsi="Times New Roman" w:cs="Times New Roman"/>
          <w:noProof/>
          <w:sz w:val="24"/>
          <w:szCs w:val="24"/>
        </w:rPr>
        <w:t xml:space="preserve">individual </w:t>
      </w:r>
      <w:r w:rsidR="00BB6C4C" w:rsidRPr="00D146F4">
        <w:rPr>
          <w:rFonts w:ascii="Times New Roman" w:hAnsi="Times New Roman" w:cs="Times New Roman"/>
          <w:noProof/>
          <w:sz w:val="24"/>
          <w:szCs w:val="24"/>
        </w:rPr>
        <w:t xml:space="preserve">variability is </w:t>
      </w:r>
      <w:r w:rsidR="00D42812" w:rsidRPr="00D146F4">
        <w:rPr>
          <w:rFonts w:ascii="Times New Roman" w:hAnsi="Times New Roman" w:cs="Times New Roman"/>
          <w:noProof/>
          <w:sz w:val="24"/>
          <w:szCs w:val="24"/>
        </w:rPr>
        <w:t xml:space="preserve">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42812" w:rsidRPr="00D146F4">
        <w:rPr>
          <w:rFonts w:ascii="Times New Roman" w:hAnsi="Times New Roman" w:cs="Times New Roman"/>
          <w:noProof/>
          <w:sz w:val="24"/>
          <w:szCs w:val="24"/>
        </w:rPr>
        <w:t xml:space="preserve"> being more important based upon </w:t>
      </w:r>
      <w:r w:rsidR="00BB6C4C" w:rsidRPr="00D146F4">
        <w:rPr>
          <w:rFonts w:ascii="Times New Roman" w:hAnsi="Times New Roman" w:cs="Times New Roman"/>
          <w:noProof/>
          <w:sz w:val="24"/>
          <w:szCs w:val="24"/>
        </w:rPr>
        <w:t>the low coefficient of variation in</w:t>
      </w:r>
      <w:r w:rsidR="00D42812" w:rsidRPr="00D146F4">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42812" w:rsidRPr="00D146F4">
        <w:rPr>
          <w:rFonts w:ascii="Times New Roman" w:hAnsi="Times New Roman" w:cs="Times New Roman"/>
          <w:noProof/>
          <w:sz w:val="24"/>
          <w:szCs w:val="24"/>
        </w:rPr>
        <w:t xml:space="preserve"> from the base case of Model 1 </w:t>
      </w:r>
      <w:r w:rsidR="00BB6C4C" w:rsidRPr="00D146F4">
        <w:rPr>
          <w:rFonts w:ascii="Times New Roman" w:hAnsi="Times New Roman" w:cs="Times New Roman"/>
          <w:noProof/>
          <w:sz w:val="24"/>
          <w:szCs w:val="24"/>
        </w:rPr>
        <w:t xml:space="preserve">and the large coefficients seen in </w:t>
      </w:r>
      <w:r w:rsidR="00D42812" w:rsidRPr="00D146F4">
        <w:rPr>
          <w:rFonts w:ascii="Times New Roman" w:hAnsi="Times New Roman" w:cs="Times New Roman"/>
          <w:noProof/>
          <w:sz w:val="24"/>
          <w:szCs w:val="24"/>
        </w:rPr>
        <w:t>Model 3 and Model 4 (</w:t>
      </w:r>
      <w:r w:rsidRPr="00D146F4">
        <w:rPr>
          <w:rFonts w:ascii="Times New Roman" w:hAnsi="Times New Roman" w:cs="Times New Roman"/>
          <w:noProof/>
          <w:sz w:val="24"/>
          <w:szCs w:val="24"/>
        </w:rPr>
        <w:t>Fig</w:t>
      </w:r>
      <w:r>
        <w:rPr>
          <w:rFonts w:ascii="Times New Roman" w:hAnsi="Times New Roman" w:cs="Times New Roman"/>
          <w:noProof/>
          <w:sz w:val="24"/>
          <w:szCs w:val="24"/>
        </w:rPr>
        <w:t>.</w:t>
      </w:r>
      <w:r w:rsidRPr="00D146F4">
        <w:rPr>
          <w:rFonts w:ascii="Times New Roman" w:hAnsi="Times New Roman" w:cs="Times New Roman"/>
          <w:noProof/>
          <w:sz w:val="24"/>
          <w:szCs w:val="24"/>
        </w:rPr>
        <w:t xml:space="preserve"> </w:t>
      </w:r>
      <w:r w:rsidR="00D42812" w:rsidRPr="00D146F4">
        <w:rPr>
          <w:rFonts w:ascii="Times New Roman" w:hAnsi="Times New Roman" w:cs="Times New Roman"/>
          <w:noProof/>
          <w:sz w:val="24"/>
          <w:szCs w:val="24"/>
        </w:rPr>
        <w:t>3).</w:t>
      </w:r>
    </w:p>
    <w:p w14:paraId="6661FD92" w14:textId="23FD98DB" w:rsidR="00D42812" w:rsidRPr="00D146F4" w:rsidRDefault="00B3312C" w:rsidP="00D02B31">
      <w:pPr>
        <w:pStyle w:val="NoSpacing"/>
        <w:keepNext/>
        <w:spacing w:before="240"/>
        <w:jc w:val="both"/>
        <w:rPr>
          <w:rFonts w:ascii="Times New Roman" w:hAnsi="Times New Roman" w:cs="Times New Roman"/>
          <w:i/>
          <w:noProof/>
          <w:sz w:val="24"/>
          <w:szCs w:val="24"/>
        </w:rPr>
      </w:pPr>
      <w:r w:rsidRPr="00D146F4">
        <w:rPr>
          <w:rFonts w:ascii="Times New Roman" w:hAnsi="Times New Roman" w:cs="Times New Roman"/>
          <w:i/>
          <w:noProof/>
          <w:sz w:val="24"/>
          <w:szCs w:val="24"/>
        </w:rPr>
        <w:t xml:space="preserve">3.3 </w:t>
      </w:r>
      <w:r w:rsidR="00D42812" w:rsidRPr="00D146F4">
        <w:rPr>
          <w:rFonts w:ascii="Times New Roman" w:hAnsi="Times New Roman" w:cs="Times New Roman"/>
          <w:i/>
          <w:noProof/>
          <w:sz w:val="24"/>
          <w:szCs w:val="24"/>
        </w:rPr>
        <w:t>Parameter estimation using maximum likelihood</w:t>
      </w:r>
    </w:p>
    <w:p w14:paraId="5849BF4D" w14:textId="0549F5D8" w:rsidR="00D42812" w:rsidRPr="00D146F4" w:rsidRDefault="00D42812" w:rsidP="00D146F4">
      <w:pPr>
        <w:pStyle w:val="NoSpacing"/>
        <w:jc w:val="both"/>
        <w:rPr>
          <w:rFonts w:ascii="Times New Roman" w:hAnsi="Times New Roman" w:cs="Times New Roman"/>
          <w:noProof/>
          <w:sz w:val="24"/>
          <w:szCs w:val="24"/>
        </w:rPr>
      </w:pPr>
      <w:r w:rsidRPr="00D146F4">
        <w:rPr>
          <w:rFonts w:ascii="Times New Roman" w:hAnsi="Times New Roman" w:cs="Times New Roman"/>
          <w:noProof/>
          <w:sz w:val="24"/>
          <w:szCs w:val="24"/>
        </w:rPr>
        <w:t>The maximum likelihood approach used for Model 5 converged to produce estimates of</w:t>
      </w:r>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D146F4">
        <w:rPr>
          <w:rFonts w:ascii="Times New Roman" w:hAnsi="Times New Roman" w:cs="Times New Roman"/>
          <w:sz w:val="24"/>
          <w:szCs w:val="24"/>
        </w:rPr>
        <w:t xml:space="preserve">, </w:t>
      </w:r>
      <m:oMath>
        <m:r>
          <w:rPr>
            <w:rFonts w:ascii="Cambria Math" w:hAnsi="Cambria Math" w:cs="Times New Roman"/>
            <w:sz w:val="24"/>
            <w:szCs w:val="24"/>
          </w:rPr>
          <m:t>K</m:t>
        </m:r>
      </m:oMath>
      <w:r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D146F4">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D146F4">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D146F4">
        <w:rPr>
          <w:rFonts w:ascii="Times New Roman" w:hAnsi="Times New Roman" w:cs="Times New Roman"/>
          <w:sz w:val="24"/>
          <w:szCs w:val="24"/>
        </w:rPr>
        <w:t xml:space="preserve"> </w:t>
      </w:r>
      <w:r w:rsidRPr="00D146F4">
        <w:rPr>
          <w:rFonts w:ascii="Times New Roman" w:hAnsi="Times New Roman" w:cs="Times New Roman"/>
          <w:noProof/>
          <w:sz w:val="24"/>
          <w:szCs w:val="24"/>
        </w:rPr>
        <w:t xml:space="preserve">(Table 5). Bootstrap confidence intervals of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parameters from Bayesian models 1 and 2 (</w:t>
      </w:r>
      <w:del w:id="47" w:author="Author" w:date="2020-09-02T15:00:00Z">
        <w:r w:rsidRPr="00D146F4" w:rsidDel="00606A41">
          <w:rPr>
            <w:rFonts w:ascii="Times New Roman" w:hAnsi="Times New Roman" w:cs="Times New Roman"/>
            <w:noProof/>
            <w:sz w:val="24"/>
            <w:szCs w:val="24"/>
          </w:rPr>
          <w:delText>Table 2</w:delText>
        </w:r>
      </w:del>
      <w:ins w:id="48" w:author="Author" w:date="2020-09-02T15:00:00Z">
        <w:r w:rsidR="00606A41">
          <w:rPr>
            <w:rFonts w:ascii="Times New Roman" w:hAnsi="Times New Roman" w:cs="Times New Roman"/>
            <w:noProof/>
            <w:sz w:val="24"/>
            <w:szCs w:val="24"/>
          </w:rPr>
          <w:t>Table 1</w:t>
        </w:r>
      </w:ins>
      <w:r w:rsidRPr="00D146F4">
        <w:rPr>
          <w:rFonts w:ascii="Times New Roman" w:hAnsi="Times New Roman" w:cs="Times New Roman"/>
          <w:noProof/>
          <w:sz w:val="24"/>
          <w:szCs w:val="24"/>
        </w:rPr>
        <w:t xml:space="preserve">). From these results, it </w:t>
      </w:r>
      <w:r w:rsidRPr="00D146F4">
        <w:rPr>
          <w:rFonts w:ascii="Times New Roman" w:hAnsi="Times New Roman" w:cs="Times New Roman"/>
          <w:noProof/>
          <w:sz w:val="24"/>
          <w:szCs w:val="24"/>
        </w:rPr>
        <w:lastRenderedPageBreak/>
        <w:t xml:space="preserve">was concluded that estimates produced by maximum likelihood </w:t>
      </w:r>
      <w:r w:rsidR="000033B7" w:rsidRPr="00D146F4">
        <w:rPr>
          <w:rFonts w:ascii="Times New Roman" w:hAnsi="Times New Roman" w:cs="Times New Roman"/>
          <w:noProof/>
          <w:sz w:val="24"/>
          <w:szCs w:val="24"/>
        </w:rPr>
        <w:t xml:space="preserve">approaches </w:t>
      </w:r>
      <w:r w:rsidRPr="00D146F4">
        <w:rPr>
          <w:rFonts w:ascii="Times New Roman" w:hAnsi="Times New Roman" w:cs="Times New Roman"/>
          <w:noProof/>
          <w:sz w:val="24"/>
          <w:szCs w:val="24"/>
        </w:rPr>
        <w:t xml:space="preserve">were satisfactorily similar to estimates from the Bayesian approach. Model residuals </w:t>
      </w:r>
      <w:r w:rsidR="00BB6C4C" w:rsidRPr="00D146F4">
        <w:rPr>
          <w:rFonts w:ascii="Times New Roman" w:hAnsi="Times New Roman" w:cs="Times New Roman"/>
          <w:noProof/>
          <w:sz w:val="24"/>
          <w:szCs w:val="24"/>
        </w:rPr>
        <w:t>appeared homoskedastic and normally</w:t>
      </w:r>
      <w:r w:rsidRPr="00D146F4">
        <w:rPr>
          <w:rFonts w:ascii="Times New Roman" w:hAnsi="Times New Roman" w:cs="Times New Roman"/>
          <w:noProof/>
          <w:sz w:val="24"/>
          <w:szCs w:val="24"/>
        </w:rPr>
        <w:t xml:space="preserve"> distributed around zero for all but the largest fish. For fish with recapture lengths exceeding 60 cm, growth models underestimated observed recapture lengths (</w:t>
      </w:r>
      <w:r w:rsidR="0023222D" w:rsidRPr="00D146F4">
        <w:rPr>
          <w:rFonts w:ascii="Times New Roman" w:hAnsi="Times New Roman" w:cs="Times New Roman"/>
          <w:noProof/>
          <w:sz w:val="24"/>
          <w:szCs w:val="24"/>
        </w:rPr>
        <w:t>Fig</w:t>
      </w:r>
      <w:r w:rsidR="0023222D">
        <w:rPr>
          <w:rFonts w:ascii="Times New Roman" w:hAnsi="Times New Roman" w:cs="Times New Roman"/>
          <w:noProof/>
          <w:sz w:val="24"/>
          <w:szCs w:val="24"/>
        </w:rPr>
        <w:t>.</w:t>
      </w:r>
      <w:r w:rsidR="0023222D" w:rsidRPr="00D146F4">
        <w:rPr>
          <w:rFonts w:ascii="Times New Roman" w:hAnsi="Times New Roman" w:cs="Times New Roman"/>
          <w:noProof/>
          <w:sz w:val="24"/>
          <w:szCs w:val="24"/>
        </w:rPr>
        <w:t xml:space="preserve"> </w:t>
      </w:r>
      <w:r w:rsidR="00BB6C4C" w:rsidRPr="00D146F4">
        <w:rPr>
          <w:rFonts w:ascii="Times New Roman" w:hAnsi="Times New Roman" w:cs="Times New Roman"/>
          <w:noProof/>
          <w:sz w:val="24"/>
          <w:szCs w:val="24"/>
        </w:rPr>
        <w:t>4</w:t>
      </w:r>
      <w:r w:rsidRPr="00D146F4">
        <w:rPr>
          <w:rFonts w:ascii="Times New Roman" w:hAnsi="Times New Roman" w:cs="Times New Roman"/>
          <w:noProof/>
          <w:sz w:val="24"/>
          <w:szCs w:val="24"/>
        </w:rPr>
        <w:t xml:space="preserve">). </w:t>
      </w:r>
    </w:p>
    <w:p w14:paraId="582DB984" w14:textId="113F959E" w:rsidR="00D42812" w:rsidRPr="00D146F4" w:rsidRDefault="00B3312C" w:rsidP="00D02B31">
      <w:pPr>
        <w:pStyle w:val="NoSpacing"/>
        <w:keepNext/>
        <w:spacing w:before="240"/>
        <w:jc w:val="both"/>
        <w:rPr>
          <w:rFonts w:ascii="Times New Roman" w:hAnsi="Times New Roman" w:cs="Times New Roman"/>
          <w:i/>
          <w:noProof/>
          <w:sz w:val="24"/>
          <w:szCs w:val="24"/>
        </w:rPr>
      </w:pPr>
      <w:r w:rsidRPr="00D146F4">
        <w:rPr>
          <w:rFonts w:ascii="Times New Roman" w:hAnsi="Times New Roman" w:cs="Times New Roman"/>
          <w:i/>
          <w:noProof/>
          <w:sz w:val="24"/>
          <w:szCs w:val="24"/>
        </w:rPr>
        <w:t xml:space="preserve">3.4 </w:t>
      </w:r>
      <w:r w:rsidR="00D42812" w:rsidRPr="00D146F4">
        <w:rPr>
          <w:rFonts w:ascii="Times New Roman" w:hAnsi="Times New Roman" w:cs="Times New Roman"/>
          <w:i/>
          <w:noProof/>
          <w:sz w:val="24"/>
          <w:szCs w:val="24"/>
        </w:rPr>
        <w:t>Comparing model performance</w:t>
      </w:r>
    </w:p>
    <w:p w14:paraId="4B3EE94C" w14:textId="516AC885" w:rsidR="00BB6C4C" w:rsidRPr="00D146F4" w:rsidRDefault="00D42812" w:rsidP="00D146F4">
      <w:pPr>
        <w:pStyle w:val="NoSpacing"/>
        <w:jc w:val="both"/>
        <w:rPr>
          <w:rFonts w:ascii="Times New Roman" w:hAnsi="Times New Roman" w:cs="Times New Roman"/>
          <w:noProof/>
          <w:sz w:val="24"/>
          <w:szCs w:val="24"/>
        </w:rPr>
      </w:pPr>
      <w:r w:rsidRPr="00D146F4">
        <w:rPr>
          <w:rFonts w:ascii="Times New Roman" w:hAnsi="Times New Roman" w:cs="Times New Roman"/>
          <w:noProof/>
          <w:sz w:val="24"/>
          <w:szCs w:val="24"/>
        </w:rPr>
        <w:t xml:space="preserve">Across all 10,000 cross validation iterations </w:t>
      </w:r>
      <w:r w:rsidR="00CC4D6E" w:rsidRPr="00D146F4">
        <w:rPr>
          <w:rFonts w:ascii="Times New Roman" w:hAnsi="Times New Roman" w:cs="Times New Roman"/>
          <w:noProof/>
          <w:sz w:val="24"/>
          <w:szCs w:val="24"/>
        </w:rPr>
        <w:t xml:space="preserve">used </w:t>
      </w:r>
      <w:r w:rsidRPr="00D146F4">
        <w:rPr>
          <w:rFonts w:ascii="Times New Roman" w:hAnsi="Times New Roman" w:cs="Times New Roman"/>
          <w:noProof/>
          <w:sz w:val="24"/>
          <w:szCs w:val="24"/>
        </w:rPr>
        <w:t xml:space="preserve">to determine </w:t>
      </w:r>
      <w:r w:rsidR="00BB6C4C" w:rsidRPr="00D146F4">
        <w:rPr>
          <w:rFonts w:ascii="Times New Roman" w:hAnsi="Times New Roman" w:cs="Times New Roman"/>
          <w:noProof/>
          <w:sz w:val="24"/>
          <w:szCs w:val="24"/>
        </w:rPr>
        <w:t xml:space="preserve">the preffered </w:t>
      </w:r>
      <w:r w:rsidR="0067475C" w:rsidRPr="00D146F4">
        <w:rPr>
          <w:rFonts w:ascii="Times New Roman" w:hAnsi="Times New Roman" w:cs="Times New Roman"/>
          <w:sz w:val="24"/>
          <w:szCs w:val="24"/>
        </w:rPr>
        <w:t xml:space="preserve">integrated </w:t>
      </w:r>
      <w:r w:rsidRPr="00D146F4">
        <w:rPr>
          <w:rFonts w:ascii="Times New Roman" w:hAnsi="Times New Roman" w:cs="Times New Roman"/>
          <w:noProof/>
          <w:sz w:val="24"/>
          <w:szCs w:val="24"/>
        </w:rPr>
        <w:t xml:space="preserve">model structure, </w:t>
      </w:r>
      <w:r w:rsidR="00BB6C4C" w:rsidRPr="00D146F4">
        <w:rPr>
          <w:rFonts w:ascii="Times New Roman" w:hAnsi="Times New Roman" w:cs="Times New Roman"/>
          <w:noProof/>
          <w:sz w:val="24"/>
          <w:szCs w:val="24"/>
        </w:rPr>
        <w:t xml:space="preserve">the six candidate models produced </w:t>
      </w:r>
      <w:r w:rsidR="00B12090" w:rsidRPr="00D146F4">
        <w:rPr>
          <w:rFonts w:ascii="Times New Roman" w:hAnsi="Times New Roman" w:cs="Times New Roman"/>
          <w:noProof/>
          <w:sz w:val="24"/>
          <w:szCs w:val="24"/>
        </w:rPr>
        <w:t xml:space="preserve">RMSE </w:t>
      </w:r>
      <w:r w:rsidR="00BB6C4C" w:rsidRPr="00D146F4">
        <w:rPr>
          <w:rFonts w:ascii="Times New Roman" w:hAnsi="Times New Roman" w:cs="Times New Roman"/>
          <w:noProof/>
          <w:sz w:val="24"/>
          <w:szCs w:val="24"/>
        </w:rPr>
        <w:t xml:space="preserve">values that </w:t>
      </w:r>
      <w:r w:rsidRPr="00D146F4">
        <w:rPr>
          <w:rFonts w:ascii="Times New Roman" w:hAnsi="Times New Roman" w:cs="Times New Roman"/>
          <w:noProof/>
          <w:sz w:val="24"/>
          <w:szCs w:val="24"/>
        </w:rPr>
        <w:t xml:space="preserve">ranged between </w:t>
      </w:r>
      <w:r w:rsidR="00EB2831" w:rsidRPr="00D146F4">
        <w:rPr>
          <w:rFonts w:ascii="Times New Roman" w:hAnsi="Times New Roman" w:cs="Times New Roman"/>
          <w:noProof/>
          <w:sz w:val="24"/>
          <w:szCs w:val="24"/>
        </w:rPr>
        <w:t>2.78</w:t>
      </w:r>
      <w:r w:rsidRPr="00D146F4">
        <w:rPr>
          <w:rFonts w:ascii="Times New Roman" w:hAnsi="Times New Roman" w:cs="Times New Roman"/>
          <w:noProof/>
          <w:sz w:val="24"/>
          <w:szCs w:val="24"/>
        </w:rPr>
        <w:t xml:space="preserve"> and </w:t>
      </w:r>
      <w:r w:rsidR="00EB2831" w:rsidRPr="00D146F4">
        <w:rPr>
          <w:rFonts w:ascii="Times New Roman" w:hAnsi="Times New Roman" w:cs="Times New Roman"/>
          <w:noProof/>
          <w:sz w:val="24"/>
          <w:szCs w:val="24"/>
        </w:rPr>
        <w:t>4.95</w:t>
      </w:r>
      <w:r w:rsidRPr="00D146F4">
        <w:rPr>
          <w:rFonts w:ascii="Times New Roman" w:hAnsi="Times New Roman" w:cs="Times New Roman"/>
          <w:noProof/>
          <w:sz w:val="24"/>
          <w:szCs w:val="24"/>
        </w:rPr>
        <w:t xml:space="preserve"> (mean = </w:t>
      </w:r>
      <w:r w:rsidR="00EB2831" w:rsidRPr="00D146F4">
        <w:rPr>
          <w:rFonts w:ascii="Times New Roman" w:hAnsi="Times New Roman" w:cs="Times New Roman"/>
          <w:noProof/>
          <w:sz w:val="24"/>
          <w:szCs w:val="24"/>
        </w:rPr>
        <w:t>3.9</w:t>
      </w:r>
      <w:r w:rsidRPr="00D146F4">
        <w:rPr>
          <w:rFonts w:ascii="Times New Roman" w:hAnsi="Times New Roman" w:cs="Times New Roman"/>
          <w:noProof/>
          <w:sz w:val="24"/>
          <w:szCs w:val="24"/>
        </w:rPr>
        <w:t xml:space="preserve">, </w:t>
      </w:r>
      <w:proofErr w:type="spellStart"/>
      <w:r w:rsidRPr="00D146F4">
        <w:rPr>
          <w:rFonts w:ascii="Times New Roman" w:hAnsi="Times New Roman" w:cs="Times New Roman"/>
          <w:sz w:val="24"/>
          <w:szCs w:val="24"/>
        </w:rPr>
        <w:t>s.d.</w:t>
      </w:r>
      <w:proofErr w:type="spellEnd"/>
      <w:r w:rsidRPr="00D146F4">
        <w:rPr>
          <w:rFonts w:ascii="Times New Roman" w:hAnsi="Times New Roman" w:cs="Times New Roman"/>
          <w:sz w:val="24"/>
          <w:szCs w:val="24"/>
        </w:rPr>
        <w:t xml:space="preserve"> = </w:t>
      </w:r>
      <w:r w:rsidR="00EB2831" w:rsidRPr="00D146F4">
        <w:rPr>
          <w:rFonts w:ascii="Times New Roman" w:hAnsi="Times New Roman" w:cs="Times New Roman"/>
          <w:sz w:val="24"/>
          <w:szCs w:val="24"/>
        </w:rPr>
        <w:t>0.3</w:t>
      </w:r>
      <w:r w:rsidRPr="00D146F4">
        <w:rPr>
          <w:rFonts w:ascii="Times New Roman" w:hAnsi="Times New Roman" w:cs="Times New Roman"/>
          <w:noProof/>
          <w:sz w:val="24"/>
          <w:szCs w:val="24"/>
        </w:rPr>
        <w:t>)</w:t>
      </w:r>
      <w:r w:rsidR="0023222D">
        <w:rPr>
          <w:rFonts w:ascii="Times New Roman" w:hAnsi="Times New Roman" w:cs="Times New Roman"/>
          <w:noProof/>
          <w:sz w:val="24"/>
          <w:szCs w:val="24"/>
        </w:rPr>
        <w:t>,</w:t>
      </w:r>
      <w:r w:rsidRPr="00D146F4">
        <w:rPr>
          <w:rFonts w:ascii="Times New Roman" w:hAnsi="Times New Roman" w:cs="Times New Roman"/>
          <w:noProof/>
          <w:sz w:val="24"/>
          <w:szCs w:val="24"/>
        </w:rPr>
        <w:t xml:space="preserve"> </w:t>
      </w:r>
      <w:r w:rsidR="00B12090" w:rsidRPr="00D146F4">
        <w:rPr>
          <w:rFonts w:ascii="Times New Roman" w:hAnsi="Times New Roman" w:cs="Times New Roman"/>
          <w:noProof/>
          <w:sz w:val="24"/>
          <w:szCs w:val="24"/>
        </w:rPr>
        <w:t>with</w:t>
      </w:r>
      <w:r w:rsidRPr="00D146F4">
        <w:rPr>
          <w:rFonts w:ascii="Times New Roman" w:hAnsi="Times New Roman" w:cs="Times New Roman"/>
          <w:noProof/>
          <w:sz w:val="24"/>
          <w:szCs w:val="24"/>
        </w:rPr>
        <w:t xml:space="preserve"> lower </w:t>
      </w:r>
      <w:r w:rsidR="00B12090" w:rsidRPr="00D146F4">
        <w:rPr>
          <w:rFonts w:ascii="Times New Roman" w:hAnsi="Times New Roman" w:cs="Times New Roman"/>
          <w:noProof/>
          <w:sz w:val="24"/>
          <w:szCs w:val="24"/>
        </w:rPr>
        <w:t xml:space="preserve">values </w:t>
      </w:r>
      <w:r w:rsidR="00BB6C4C" w:rsidRPr="00D146F4">
        <w:rPr>
          <w:rFonts w:ascii="Times New Roman" w:hAnsi="Times New Roman" w:cs="Times New Roman"/>
          <w:noProof/>
          <w:sz w:val="24"/>
          <w:szCs w:val="24"/>
        </w:rPr>
        <w:t>indicating</w:t>
      </w:r>
      <w:r w:rsidRPr="00D146F4">
        <w:rPr>
          <w:rFonts w:ascii="Times New Roman" w:hAnsi="Times New Roman" w:cs="Times New Roman"/>
          <w:noProof/>
          <w:sz w:val="24"/>
          <w:szCs w:val="24"/>
        </w:rPr>
        <w:t xml:space="preserve"> a better fit</w:t>
      </w:r>
      <w:r w:rsidR="00B12090" w:rsidRPr="00D146F4">
        <w:rPr>
          <w:rFonts w:ascii="Times New Roman" w:hAnsi="Times New Roman" w:cs="Times New Roman"/>
          <w:noProof/>
          <w:sz w:val="24"/>
          <w:szCs w:val="24"/>
        </w:rPr>
        <w:t xml:space="preserve"> to the data</w:t>
      </w:r>
      <w:r w:rsidRPr="00D146F4">
        <w:rPr>
          <w:rFonts w:ascii="Times New Roman" w:hAnsi="Times New Roman" w:cs="Times New Roman"/>
          <w:noProof/>
          <w:sz w:val="24"/>
          <w:szCs w:val="24"/>
        </w:rPr>
        <w:t xml:space="preserve">. </w:t>
      </w:r>
      <w:r w:rsidR="00BB6C4C" w:rsidRPr="00D146F4">
        <w:rPr>
          <w:rFonts w:ascii="Times New Roman" w:hAnsi="Times New Roman" w:cs="Times New Roman"/>
          <w:noProof/>
          <w:sz w:val="24"/>
          <w:szCs w:val="24"/>
        </w:rPr>
        <w:t>The</w:t>
      </w:r>
      <w:r w:rsidRPr="00D146F4">
        <w:rPr>
          <w:rFonts w:ascii="Times New Roman" w:hAnsi="Times New Roman" w:cs="Times New Roman"/>
          <w:noProof/>
          <w:sz w:val="24"/>
          <w:szCs w:val="24"/>
        </w:rPr>
        <w:t xml:space="preserve"> structure of Model 11 </w:t>
      </w:r>
      <w:r w:rsidR="00BB6C4C" w:rsidRPr="00D146F4">
        <w:rPr>
          <w:rFonts w:ascii="Times New Roman" w:hAnsi="Times New Roman" w:cs="Times New Roman"/>
          <w:noProof/>
          <w:sz w:val="24"/>
          <w:szCs w:val="24"/>
        </w:rPr>
        <w:t>outperformed competing models during cross validation (</w:t>
      </w:r>
      <w:r w:rsidR="00EB2831" w:rsidRPr="00D146F4">
        <w:rPr>
          <w:rFonts w:ascii="Times New Roman" w:hAnsi="Times New Roman" w:cs="Times New Roman"/>
          <w:noProof/>
          <w:sz w:val="24"/>
          <w:szCs w:val="24"/>
        </w:rPr>
        <w:t>2,192</w:t>
      </w:r>
      <w:r w:rsidRPr="00D146F4">
        <w:rPr>
          <w:rFonts w:ascii="Times New Roman" w:hAnsi="Times New Roman" w:cs="Times New Roman"/>
          <w:noProof/>
          <w:sz w:val="24"/>
          <w:szCs w:val="24"/>
        </w:rPr>
        <w:t xml:space="preserve"> of 10,000</w:t>
      </w:r>
      <w:r w:rsidR="008142E4" w:rsidRPr="00D146F4">
        <w:rPr>
          <w:rFonts w:ascii="Times New Roman" w:hAnsi="Times New Roman" w:cs="Times New Roman"/>
          <w:noProof/>
          <w:sz w:val="24"/>
          <w:szCs w:val="24"/>
        </w:rPr>
        <w:t xml:space="preserve"> </w:t>
      </w:r>
      <w:r w:rsidR="00BB6C4C" w:rsidRPr="00D146F4">
        <w:rPr>
          <w:rFonts w:ascii="Times New Roman" w:hAnsi="Times New Roman" w:cs="Times New Roman"/>
          <w:noProof/>
          <w:sz w:val="24"/>
          <w:szCs w:val="24"/>
        </w:rPr>
        <w:t>iterations )</w:t>
      </w:r>
      <w:r w:rsidRPr="00D146F4">
        <w:rPr>
          <w:rFonts w:ascii="Times New Roman" w:hAnsi="Times New Roman" w:cs="Times New Roman"/>
          <w:noProof/>
          <w:sz w:val="24"/>
          <w:szCs w:val="24"/>
        </w:rPr>
        <w:t xml:space="preserve">. </w:t>
      </w:r>
      <w:r w:rsidR="00B12090" w:rsidRPr="00D146F4">
        <w:rPr>
          <w:rFonts w:ascii="Times New Roman" w:hAnsi="Times New Roman" w:cs="Times New Roman"/>
          <w:noProof/>
          <w:sz w:val="24"/>
          <w:szCs w:val="24"/>
        </w:rPr>
        <w:t xml:space="preserve">RMSE </w:t>
      </w:r>
      <w:r w:rsidRPr="00D146F4">
        <w:rPr>
          <w:rFonts w:ascii="Times New Roman" w:hAnsi="Times New Roman" w:cs="Times New Roman"/>
          <w:noProof/>
          <w:sz w:val="24"/>
          <w:szCs w:val="24"/>
        </w:rPr>
        <w:t xml:space="preserve">for </w:t>
      </w:r>
      <w:r w:rsidR="00B12090" w:rsidRPr="00D146F4">
        <w:rPr>
          <w:rFonts w:ascii="Times New Roman" w:hAnsi="Times New Roman" w:cs="Times New Roman"/>
          <w:noProof/>
          <w:sz w:val="24"/>
          <w:szCs w:val="24"/>
        </w:rPr>
        <w:t>this model</w:t>
      </w:r>
      <w:r w:rsidRPr="00D146F4">
        <w:rPr>
          <w:rFonts w:ascii="Times New Roman" w:hAnsi="Times New Roman" w:cs="Times New Roman"/>
          <w:noProof/>
          <w:sz w:val="24"/>
          <w:szCs w:val="24"/>
        </w:rPr>
        <w:t xml:space="preserve"> ranged between </w:t>
      </w:r>
      <w:r w:rsidR="00EB2831" w:rsidRPr="00D146F4">
        <w:rPr>
          <w:rFonts w:ascii="Times New Roman" w:hAnsi="Times New Roman" w:cs="Times New Roman"/>
          <w:noProof/>
          <w:sz w:val="24"/>
          <w:szCs w:val="24"/>
        </w:rPr>
        <w:t>2.9</w:t>
      </w:r>
      <w:r w:rsidRPr="00D146F4">
        <w:rPr>
          <w:rFonts w:ascii="Times New Roman" w:hAnsi="Times New Roman" w:cs="Times New Roman"/>
          <w:noProof/>
          <w:sz w:val="24"/>
          <w:szCs w:val="24"/>
        </w:rPr>
        <w:t xml:space="preserve"> and </w:t>
      </w:r>
      <w:r w:rsidR="00EB2831" w:rsidRPr="00D146F4">
        <w:rPr>
          <w:rFonts w:ascii="Times New Roman" w:hAnsi="Times New Roman" w:cs="Times New Roman"/>
          <w:noProof/>
          <w:sz w:val="24"/>
          <w:szCs w:val="24"/>
        </w:rPr>
        <w:t>4.9</w:t>
      </w:r>
      <w:r w:rsidRPr="00D146F4">
        <w:rPr>
          <w:rFonts w:ascii="Times New Roman" w:hAnsi="Times New Roman" w:cs="Times New Roman"/>
          <w:noProof/>
          <w:sz w:val="24"/>
          <w:szCs w:val="24"/>
        </w:rPr>
        <w:t xml:space="preserve"> (mean = </w:t>
      </w:r>
      <w:r w:rsidR="00EB2831" w:rsidRPr="00D146F4">
        <w:rPr>
          <w:rFonts w:ascii="Times New Roman" w:hAnsi="Times New Roman" w:cs="Times New Roman"/>
          <w:noProof/>
          <w:sz w:val="24"/>
          <w:szCs w:val="24"/>
        </w:rPr>
        <w:t>3.9</w:t>
      </w:r>
      <w:r w:rsidRPr="00D146F4">
        <w:rPr>
          <w:rFonts w:ascii="Times New Roman" w:hAnsi="Times New Roman" w:cs="Times New Roman"/>
          <w:noProof/>
          <w:sz w:val="24"/>
          <w:szCs w:val="24"/>
        </w:rPr>
        <w:t xml:space="preserve">, s.d. = </w:t>
      </w:r>
      <w:r w:rsidR="00EB2831" w:rsidRPr="00D146F4">
        <w:rPr>
          <w:rFonts w:ascii="Times New Roman" w:hAnsi="Times New Roman" w:cs="Times New Roman"/>
          <w:noProof/>
          <w:sz w:val="24"/>
          <w:szCs w:val="24"/>
        </w:rPr>
        <w:t>0.3</w:t>
      </w:r>
      <w:r w:rsidRPr="00D146F4">
        <w:rPr>
          <w:rFonts w:ascii="Times New Roman" w:hAnsi="Times New Roman" w:cs="Times New Roman"/>
          <w:noProof/>
          <w:sz w:val="24"/>
          <w:szCs w:val="24"/>
        </w:rPr>
        <w:t xml:space="preserve">). </w:t>
      </w:r>
    </w:p>
    <w:p w14:paraId="6D32E134" w14:textId="37BDB770" w:rsidR="00D42812" w:rsidRPr="00D146F4" w:rsidRDefault="00BB6C4C" w:rsidP="00D02B31">
      <w:pPr>
        <w:pStyle w:val="NoSpacing"/>
        <w:ind w:firstLine="360"/>
        <w:jc w:val="both"/>
        <w:rPr>
          <w:rFonts w:ascii="Times New Roman" w:hAnsi="Times New Roman" w:cs="Times New Roman"/>
          <w:noProof/>
          <w:sz w:val="24"/>
          <w:szCs w:val="24"/>
        </w:rPr>
      </w:pPr>
      <w:r w:rsidRPr="00D146F4">
        <w:rPr>
          <w:rFonts w:ascii="Times New Roman" w:hAnsi="Times New Roman" w:cs="Times New Roman"/>
          <w:noProof/>
          <w:sz w:val="24"/>
          <w:szCs w:val="24"/>
        </w:rPr>
        <w:t>The inclusion of additional growth data improved the predictive capability of growth models compared to tagging data alone. Model 11 performed better than Model 5 during cross validation (</w:t>
      </w:r>
      <w:r w:rsidR="00EB2831" w:rsidRPr="00D146F4">
        <w:rPr>
          <w:rFonts w:ascii="Times New Roman" w:hAnsi="Times New Roman" w:cs="Times New Roman"/>
          <w:noProof/>
          <w:sz w:val="24"/>
          <w:szCs w:val="24"/>
        </w:rPr>
        <w:t>5,672</w:t>
      </w:r>
      <w:r w:rsidRPr="00D146F4">
        <w:rPr>
          <w:rFonts w:ascii="Times New Roman" w:hAnsi="Times New Roman" w:cs="Times New Roman"/>
          <w:noProof/>
          <w:sz w:val="24"/>
          <w:szCs w:val="24"/>
        </w:rPr>
        <w:t xml:space="preserve"> of 10,000 iterations). Differences in RMSE between </w:t>
      </w:r>
      <w:r w:rsidR="00EB2831" w:rsidRPr="00D146F4">
        <w:rPr>
          <w:rFonts w:ascii="Times New Roman" w:hAnsi="Times New Roman" w:cs="Times New Roman"/>
          <w:noProof/>
          <w:sz w:val="24"/>
          <w:szCs w:val="24"/>
        </w:rPr>
        <w:t>the competing structures of</w:t>
      </w:r>
      <w:r w:rsidRPr="00D146F4">
        <w:rPr>
          <w:rFonts w:ascii="Times New Roman" w:hAnsi="Times New Roman" w:cs="Times New Roman"/>
          <w:noProof/>
          <w:sz w:val="24"/>
          <w:szCs w:val="24"/>
        </w:rPr>
        <w:t xml:space="preserve"> </w:t>
      </w:r>
      <w:r w:rsidR="00EB2831" w:rsidRPr="00D146F4">
        <w:rPr>
          <w:rFonts w:ascii="Times New Roman" w:hAnsi="Times New Roman" w:cs="Times New Roman"/>
          <w:noProof/>
          <w:sz w:val="24"/>
          <w:szCs w:val="24"/>
        </w:rPr>
        <w:t>Model</w:t>
      </w:r>
      <w:r w:rsidR="0023222D">
        <w:rPr>
          <w:rFonts w:ascii="Times New Roman" w:hAnsi="Times New Roman" w:cs="Times New Roman"/>
          <w:noProof/>
          <w:sz w:val="24"/>
          <w:szCs w:val="24"/>
        </w:rPr>
        <w:t>s</w:t>
      </w:r>
      <w:r w:rsidR="00EB2831" w:rsidRPr="00D146F4">
        <w:rPr>
          <w:rFonts w:ascii="Times New Roman" w:hAnsi="Times New Roman" w:cs="Times New Roman"/>
          <w:noProof/>
          <w:sz w:val="24"/>
          <w:szCs w:val="24"/>
        </w:rPr>
        <w:t xml:space="preserve"> 11 and 5</w:t>
      </w:r>
      <w:r w:rsidRPr="00D146F4">
        <w:rPr>
          <w:rFonts w:ascii="Times New Roman" w:hAnsi="Times New Roman" w:cs="Times New Roman"/>
          <w:noProof/>
          <w:sz w:val="24"/>
          <w:szCs w:val="24"/>
        </w:rPr>
        <w:t xml:space="preserve"> ranged between -1.</w:t>
      </w:r>
      <w:r w:rsidR="00EB2831" w:rsidRPr="00D146F4">
        <w:rPr>
          <w:rFonts w:ascii="Times New Roman" w:hAnsi="Times New Roman" w:cs="Times New Roman"/>
          <w:noProof/>
          <w:sz w:val="24"/>
          <w:szCs w:val="24"/>
        </w:rPr>
        <w:t>2</w:t>
      </w:r>
      <w:r w:rsidRPr="00D146F4">
        <w:rPr>
          <w:rFonts w:ascii="Times New Roman" w:hAnsi="Times New Roman" w:cs="Times New Roman"/>
          <w:noProof/>
          <w:sz w:val="24"/>
          <w:szCs w:val="24"/>
        </w:rPr>
        <w:t xml:space="preserve"> and </w:t>
      </w:r>
      <w:r w:rsidR="00EB2831" w:rsidRPr="00D146F4">
        <w:rPr>
          <w:rFonts w:ascii="Times New Roman" w:hAnsi="Times New Roman" w:cs="Times New Roman"/>
          <w:noProof/>
          <w:sz w:val="24"/>
          <w:szCs w:val="24"/>
        </w:rPr>
        <w:t>0.1</w:t>
      </w:r>
      <w:r w:rsidRPr="00D146F4">
        <w:rPr>
          <w:rFonts w:ascii="Times New Roman" w:hAnsi="Times New Roman" w:cs="Times New Roman"/>
          <w:noProof/>
          <w:sz w:val="24"/>
          <w:szCs w:val="24"/>
        </w:rPr>
        <w:t xml:space="preserve"> (mean = </w:t>
      </w:r>
      <w:r w:rsidR="00EB2831" w:rsidRPr="00D146F4">
        <w:rPr>
          <w:rFonts w:ascii="Times New Roman" w:hAnsi="Times New Roman" w:cs="Times New Roman"/>
          <w:noProof/>
          <w:sz w:val="24"/>
          <w:szCs w:val="24"/>
        </w:rPr>
        <w:t>-0.1</w:t>
      </w:r>
      <w:r w:rsidRPr="00D146F4">
        <w:rPr>
          <w:rFonts w:ascii="Times New Roman" w:hAnsi="Times New Roman" w:cs="Times New Roman"/>
          <w:noProof/>
          <w:sz w:val="24"/>
          <w:szCs w:val="24"/>
        </w:rPr>
        <w:t xml:space="preserve">, s.d. = </w:t>
      </w:r>
      <w:r w:rsidR="00EB2831" w:rsidRPr="00D146F4">
        <w:rPr>
          <w:rFonts w:ascii="Times New Roman" w:hAnsi="Times New Roman" w:cs="Times New Roman"/>
          <w:noProof/>
          <w:sz w:val="24"/>
          <w:szCs w:val="24"/>
        </w:rPr>
        <w:t>0.1</w:t>
      </w:r>
      <w:r w:rsidRPr="00D146F4">
        <w:rPr>
          <w:rFonts w:ascii="Times New Roman" w:hAnsi="Times New Roman" w:cs="Times New Roman"/>
          <w:noProof/>
          <w:sz w:val="24"/>
          <w:szCs w:val="24"/>
        </w:rPr>
        <w:t xml:space="preserve">) with structure of Model 5, fit exclusively using tagging data, producing RMSE values that ranged between </w:t>
      </w:r>
      <w:r w:rsidR="00EB2831" w:rsidRPr="00D146F4">
        <w:rPr>
          <w:rFonts w:ascii="Times New Roman" w:hAnsi="Times New Roman" w:cs="Times New Roman"/>
          <w:noProof/>
          <w:sz w:val="24"/>
          <w:szCs w:val="24"/>
        </w:rPr>
        <w:t>2.8</w:t>
      </w:r>
      <w:r w:rsidRPr="00D146F4">
        <w:rPr>
          <w:rFonts w:ascii="Times New Roman" w:hAnsi="Times New Roman" w:cs="Times New Roman"/>
          <w:noProof/>
          <w:sz w:val="24"/>
          <w:szCs w:val="24"/>
        </w:rPr>
        <w:t xml:space="preserve"> and </w:t>
      </w:r>
      <w:r w:rsidR="00EB2831" w:rsidRPr="00D146F4">
        <w:rPr>
          <w:rFonts w:ascii="Times New Roman" w:hAnsi="Times New Roman" w:cs="Times New Roman"/>
          <w:noProof/>
          <w:sz w:val="24"/>
          <w:szCs w:val="24"/>
        </w:rPr>
        <w:t>5.3</w:t>
      </w:r>
      <w:r w:rsidRPr="00D146F4">
        <w:rPr>
          <w:rFonts w:ascii="Times New Roman" w:hAnsi="Times New Roman" w:cs="Times New Roman"/>
          <w:noProof/>
          <w:sz w:val="24"/>
          <w:szCs w:val="24"/>
        </w:rPr>
        <w:t xml:space="preserve"> (mean = </w:t>
      </w:r>
      <w:r w:rsidR="00EB2831" w:rsidRPr="00D146F4">
        <w:rPr>
          <w:rFonts w:ascii="Times New Roman" w:hAnsi="Times New Roman" w:cs="Times New Roman"/>
          <w:noProof/>
          <w:sz w:val="24"/>
          <w:szCs w:val="24"/>
        </w:rPr>
        <w:t>3.9</w:t>
      </w:r>
      <w:r w:rsidRPr="00D146F4">
        <w:rPr>
          <w:rFonts w:ascii="Times New Roman" w:hAnsi="Times New Roman" w:cs="Times New Roman"/>
          <w:noProof/>
          <w:sz w:val="24"/>
          <w:szCs w:val="24"/>
        </w:rPr>
        <w:t xml:space="preserve">, s.d. = </w:t>
      </w:r>
      <w:r w:rsidR="00EB2831" w:rsidRPr="00D146F4">
        <w:rPr>
          <w:rFonts w:ascii="Times New Roman" w:hAnsi="Times New Roman" w:cs="Times New Roman"/>
          <w:noProof/>
          <w:sz w:val="24"/>
          <w:szCs w:val="24"/>
        </w:rPr>
        <w:t>0.3</w:t>
      </w:r>
      <w:r w:rsidRPr="00D146F4">
        <w:rPr>
          <w:rFonts w:ascii="Times New Roman" w:hAnsi="Times New Roman" w:cs="Times New Roman"/>
          <w:noProof/>
          <w:sz w:val="24"/>
          <w:szCs w:val="24"/>
        </w:rPr>
        <w:t xml:space="preserve">). </w:t>
      </w:r>
      <w:r w:rsidR="00D42812" w:rsidRPr="00D146F4">
        <w:rPr>
          <w:rFonts w:ascii="Times New Roman" w:hAnsi="Times New Roman" w:cs="Times New Roman"/>
          <w:noProof/>
          <w:sz w:val="24"/>
          <w:szCs w:val="24"/>
        </w:rPr>
        <w:t xml:space="preserve">Bootstrapped parameter estimates refit </w:t>
      </w:r>
      <w:r w:rsidR="00B12090" w:rsidRPr="00D146F4">
        <w:rPr>
          <w:rFonts w:ascii="Times New Roman" w:hAnsi="Times New Roman" w:cs="Times New Roman"/>
          <w:noProof/>
          <w:sz w:val="24"/>
          <w:szCs w:val="24"/>
        </w:rPr>
        <w:t xml:space="preserve">using </w:t>
      </w:r>
      <w:r w:rsidR="00D42812" w:rsidRPr="00D146F4">
        <w:rPr>
          <w:rFonts w:ascii="Times New Roman" w:hAnsi="Times New Roman" w:cs="Times New Roman"/>
          <w:noProof/>
          <w:sz w:val="24"/>
          <w:szCs w:val="24"/>
        </w:rPr>
        <w:t>the</w:t>
      </w:r>
      <w:r w:rsidR="008142E4" w:rsidRPr="00D146F4">
        <w:rPr>
          <w:rFonts w:ascii="Times New Roman" w:hAnsi="Times New Roman" w:cs="Times New Roman"/>
          <w:noProof/>
          <w:sz w:val="24"/>
          <w:szCs w:val="24"/>
        </w:rPr>
        <w:t xml:space="preserve"> structure of the</w:t>
      </w:r>
      <w:r w:rsidR="00D42812" w:rsidRPr="00D146F4">
        <w:rPr>
          <w:rFonts w:ascii="Times New Roman" w:hAnsi="Times New Roman" w:cs="Times New Roman"/>
          <w:noProof/>
          <w:sz w:val="24"/>
          <w:szCs w:val="24"/>
        </w:rPr>
        <w:t xml:space="preserve"> prefered </w:t>
      </w:r>
      <w:r w:rsidR="0067475C" w:rsidRPr="00D146F4">
        <w:rPr>
          <w:rFonts w:ascii="Times New Roman" w:hAnsi="Times New Roman" w:cs="Times New Roman"/>
          <w:sz w:val="24"/>
          <w:szCs w:val="24"/>
        </w:rPr>
        <w:t xml:space="preserve">integrated </w:t>
      </w:r>
      <w:r w:rsidR="00D42812" w:rsidRPr="00D146F4">
        <w:rPr>
          <w:rFonts w:ascii="Times New Roman" w:hAnsi="Times New Roman" w:cs="Times New Roman"/>
          <w:noProof/>
          <w:sz w:val="24"/>
          <w:szCs w:val="24"/>
        </w:rPr>
        <w:t xml:space="preserve">model </w:t>
      </w:r>
      <w:r w:rsidR="008142E4" w:rsidRPr="00D146F4">
        <w:rPr>
          <w:rFonts w:ascii="Times New Roman" w:hAnsi="Times New Roman" w:cs="Times New Roman"/>
          <w:noProof/>
          <w:sz w:val="24"/>
          <w:szCs w:val="24"/>
        </w:rPr>
        <w:t>(Model 11)</w:t>
      </w:r>
      <w:r w:rsidR="00D42812" w:rsidRPr="00D146F4">
        <w:rPr>
          <w:rFonts w:ascii="Times New Roman" w:hAnsi="Times New Roman" w:cs="Times New Roman"/>
          <w:noProof/>
          <w:sz w:val="24"/>
          <w:szCs w:val="24"/>
        </w:rPr>
        <w:t xml:space="preserve"> and </w:t>
      </w:r>
      <w:r w:rsidR="00B12090" w:rsidRPr="00D146F4">
        <w:rPr>
          <w:rFonts w:ascii="Times New Roman" w:hAnsi="Times New Roman" w:cs="Times New Roman"/>
          <w:noProof/>
          <w:sz w:val="24"/>
          <w:szCs w:val="24"/>
        </w:rPr>
        <w:t xml:space="preserve">the </w:t>
      </w:r>
      <w:r w:rsidR="00D42812" w:rsidRPr="00D146F4">
        <w:rPr>
          <w:rFonts w:ascii="Times New Roman" w:hAnsi="Times New Roman" w:cs="Times New Roman"/>
          <w:noProof/>
          <w:sz w:val="24"/>
          <w:szCs w:val="24"/>
        </w:rPr>
        <w:t xml:space="preserve">tagging only </w:t>
      </w:r>
      <w:r w:rsidR="00B12090" w:rsidRPr="00D146F4">
        <w:rPr>
          <w:rFonts w:ascii="Times New Roman" w:hAnsi="Times New Roman" w:cs="Times New Roman"/>
          <w:noProof/>
          <w:sz w:val="24"/>
          <w:szCs w:val="24"/>
        </w:rPr>
        <w:t xml:space="preserve">structure of Model 5 </w:t>
      </w:r>
      <w:r w:rsidR="00D42812" w:rsidRPr="00D146F4">
        <w:rPr>
          <w:rFonts w:ascii="Times New Roman" w:hAnsi="Times New Roman" w:cs="Times New Roman"/>
          <w:noProof/>
          <w:sz w:val="24"/>
          <w:szCs w:val="24"/>
        </w:rPr>
        <w:t xml:space="preserve">are summarized in </w:t>
      </w:r>
      <w:del w:id="49" w:author="Author" w:date="2020-09-02T15:00:00Z">
        <w:r w:rsidR="00D42812" w:rsidRPr="00D146F4" w:rsidDel="00606A41">
          <w:rPr>
            <w:rFonts w:ascii="Times New Roman" w:hAnsi="Times New Roman" w:cs="Times New Roman"/>
            <w:noProof/>
            <w:sz w:val="24"/>
            <w:szCs w:val="24"/>
          </w:rPr>
          <w:delText>Table 2</w:delText>
        </w:r>
      </w:del>
      <w:ins w:id="50" w:author="Author" w:date="2020-09-02T15:00:00Z">
        <w:r w:rsidR="00606A41">
          <w:rPr>
            <w:rFonts w:ascii="Times New Roman" w:hAnsi="Times New Roman" w:cs="Times New Roman"/>
            <w:noProof/>
            <w:sz w:val="24"/>
            <w:szCs w:val="24"/>
          </w:rPr>
          <w:t>Table 1</w:t>
        </w:r>
      </w:ins>
      <w:r w:rsidR="00D42812" w:rsidRPr="00D146F4">
        <w:rPr>
          <w:rFonts w:ascii="Times New Roman" w:hAnsi="Times New Roman" w:cs="Times New Roman"/>
          <w:noProof/>
          <w:sz w:val="24"/>
          <w:szCs w:val="24"/>
        </w:rPr>
        <w:t xml:space="preserve"> and all parameters for models 5-11 are reported in full in Table 5. </w:t>
      </w:r>
    </w:p>
    <w:p w14:paraId="777A958E" w14:textId="5A7CC81B" w:rsidR="000F4B80" w:rsidRPr="00D146F4" w:rsidRDefault="000F4B80" w:rsidP="00D02B31">
      <w:pPr>
        <w:pStyle w:val="NoSpacing"/>
        <w:keepNext/>
        <w:spacing w:before="240"/>
        <w:jc w:val="both"/>
        <w:rPr>
          <w:rFonts w:ascii="Times New Roman" w:hAnsi="Times New Roman" w:cs="Times New Roman"/>
          <w:i/>
          <w:iCs/>
          <w:noProof/>
          <w:sz w:val="24"/>
          <w:szCs w:val="24"/>
        </w:rPr>
      </w:pPr>
      <w:r w:rsidRPr="00D146F4">
        <w:rPr>
          <w:rFonts w:ascii="Times New Roman" w:hAnsi="Times New Roman" w:cs="Times New Roman"/>
          <w:i/>
          <w:iCs/>
          <w:noProof/>
          <w:sz w:val="24"/>
          <w:szCs w:val="24"/>
        </w:rPr>
        <w:t xml:space="preserve">3.5 Sensitivity </w:t>
      </w:r>
      <w:r w:rsidR="0023222D">
        <w:rPr>
          <w:rFonts w:ascii="Times New Roman" w:hAnsi="Times New Roman" w:cs="Times New Roman"/>
          <w:i/>
          <w:iCs/>
          <w:noProof/>
          <w:sz w:val="24"/>
          <w:szCs w:val="24"/>
        </w:rPr>
        <w:t>a</w:t>
      </w:r>
      <w:r w:rsidRPr="00D146F4">
        <w:rPr>
          <w:rFonts w:ascii="Times New Roman" w:hAnsi="Times New Roman" w:cs="Times New Roman"/>
          <w:i/>
          <w:iCs/>
          <w:noProof/>
          <w:sz w:val="24"/>
          <w:szCs w:val="24"/>
        </w:rPr>
        <w:t>nalysis</w:t>
      </w:r>
    </w:p>
    <w:p w14:paraId="53F68971" w14:textId="089830FF" w:rsidR="00D42812" w:rsidRPr="00D146F4" w:rsidRDefault="00C2580A" w:rsidP="00D146F4">
      <w:pPr>
        <w:keepNext/>
        <w:jc w:val="both"/>
        <w:rPr>
          <w:rFonts w:ascii="Times New Roman" w:hAnsi="Times New Roman" w:cs="Times New Roman"/>
          <w:sz w:val="24"/>
          <w:szCs w:val="24"/>
        </w:rPr>
      </w:pPr>
      <w:r w:rsidRPr="00D146F4">
        <w:rPr>
          <w:rFonts w:ascii="Times New Roman" w:hAnsi="Times New Roman" w:cs="Times New Roman"/>
          <w:sz w:val="24"/>
          <w:szCs w:val="24"/>
        </w:rPr>
        <w:t>P</w:t>
      </w:r>
      <w:r w:rsidR="00AF126D" w:rsidRPr="00D146F4">
        <w:rPr>
          <w:rFonts w:ascii="Times New Roman" w:hAnsi="Times New Roman" w:cs="Times New Roman"/>
          <w:sz w:val="24"/>
          <w:szCs w:val="24"/>
        </w:rPr>
        <w:t xml:space="preserve">arameters </w:t>
      </w:r>
      <w:r w:rsidR="005514DE" w:rsidRPr="00D146F4">
        <w:rPr>
          <w:rFonts w:ascii="Times New Roman" w:hAnsi="Times New Roman" w:cs="Times New Roman"/>
          <w:sz w:val="24"/>
          <w:szCs w:val="24"/>
        </w:rPr>
        <w:t>estimated</w:t>
      </w:r>
      <w:r w:rsidR="00AF126D" w:rsidRPr="00D146F4">
        <w:rPr>
          <w:rFonts w:ascii="Times New Roman" w:hAnsi="Times New Roman" w:cs="Times New Roman"/>
          <w:sz w:val="24"/>
          <w:szCs w:val="24"/>
        </w:rPr>
        <w:t xml:space="preserve"> </w:t>
      </w:r>
      <w:r w:rsidRPr="00D146F4">
        <w:rPr>
          <w:rFonts w:ascii="Times New Roman" w:hAnsi="Times New Roman" w:cs="Times New Roman"/>
          <w:sz w:val="24"/>
          <w:szCs w:val="24"/>
        </w:rPr>
        <w:t>using the</w:t>
      </w:r>
      <w:r w:rsidR="00AF126D" w:rsidRPr="00D146F4">
        <w:rPr>
          <w:rFonts w:ascii="Times New Roman" w:hAnsi="Times New Roman" w:cs="Times New Roman"/>
          <w:sz w:val="24"/>
          <w:szCs w:val="24"/>
        </w:rPr>
        <w:t xml:space="preserve"> observed and synthetic data </w:t>
      </w:r>
      <w:r w:rsidR="005514DE" w:rsidRPr="00D146F4">
        <w:rPr>
          <w:rFonts w:ascii="Times New Roman" w:hAnsi="Times New Roman" w:cs="Times New Roman"/>
          <w:sz w:val="24"/>
          <w:szCs w:val="24"/>
        </w:rPr>
        <w:t xml:space="preserve">differed by as much as </w:t>
      </w:r>
      <w:r w:rsidR="00F91611" w:rsidRPr="00D146F4">
        <w:rPr>
          <w:rFonts w:ascii="Times New Roman" w:hAnsi="Times New Roman" w:cs="Times New Roman"/>
          <w:sz w:val="24"/>
          <w:szCs w:val="24"/>
        </w:rPr>
        <w:t>205.1</w:t>
      </w:r>
      <w:r w:rsidRPr="00D146F4">
        <w:rPr>
          <w:rFonts w:ascii="Times New Roman" w:hAnsi="Times New Roman" w:cs="Times New Roman"/>
          <w:sz w:val="24"/>
          <w:szCs w:val="24"/>
        </w:rPr>
        <w:t xml:space="preserve">% but </w:t>
      </w:r>
      <w:r w:rsidR="0023222D">
        <w:rPr>
          <w:rFonts w:ascii="Times New Roman" w:hAnsi="Times New Roman" w:cs="Times New Roman"/>
          <w:sz w:val="24"/>
          <w:szCs w:val="24"/>
        </w:rPr>
        <w:t>were</w:t>
      </w:r>
      <w:r w:rsidR="0023222D"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generally </w:t>
      </w:r>
      <w:r w:rsidR="005514DE" w:rsidRPr="00D146F4">
        <w:rPr>
          <w:rFonts w:ascii="Times New Roman" w:hAnsi="Times New Roman" w:cs="Times New Roman"/>
          <w:sz w:val="24"/>
          <w:szCs w:val="24"/>
        </w:rPr>
        <w:t xml:space="preserve">less than </w:t>
      </w:r>
      <w:r w:rsidR="00F91611" w:rsidRPr="00D146F4">
        <w:rPr>
          <w:rFonts w:ascii="Times New Roman" w:hAnsi="Times New Roman" w:cs="Times New Roman"/>
          <w:sz w:val="24"/>
          <w:szCs w:val="24"/>
        </w:rPr>
        <w:t>21.3</w:t>
      </w:r>
      <w:r w:rsidR="005514DE" w:rsidRPr="00D146F4">
        <w:rPr>
          <w:rFonts w:ascii="Times New Roman" w:hAnsi="Times New Roman" w:cs="Times New Roman"/>
          <w:sz w:val="24"/>
          <w:szCs w:val="24"/>
        </w:rPr>
        <w:t>%</w:t>
      </w:r>
      <w:r w:rsidRPr="00D146F4">
        <w:rPr>
          <w:rFonts w:ascii="Times New Roman" w:hAnsi="Times New Roman" w:cs="Times New Roman"/>
          <w:noProof/>
          <w:sz w:val="24"/>
          <w:szCs w:val="24"/>
        </w:rPr>
        <w:t>.</w:t>
      </w:r>
      <w:r w:rsidR="000C4B71" w:rsidRPr="00D146F4">
        <w:rPr>
          <w:rFonts w:ascii="Times New Roman" w:hAnsi="Times New Roman" w:cs="Times New Roman"/>
          <w:noProof/>
          <w:sz w:val="24"/>
          <w:szCs w:val="24"/>
        </w:rPr>
        <w:t xml:space="preserve"> For all models, </w:t>
      </w:r>
      <m:oMath>
        <m:r>
          <w:rPr>
            <w:rFonts w:ascii="Cambria Math" w:hAnsi="Cambria Math" w:cs="Times New Roman"/>
            <w:sz w:val="24"/>
            <w:szCs w:val="24"/>
          </w:rPr>
          <m:t>K</m:t>
        </m:r>
      </m:oMath>
      <w:r w:rsidR="000C4B71" w:rsidRPr="00D146F4">
        <w:rPr>
          <w:rFonts w:ascii="Times New Roman" w:hAnsi="Times New Roman" w:cs="Times New Roman"/>
          <w:noProof/>
          <w:sz w:val="24"/>
          <w:szCs w:val="24"/>
        </w:rPr>
        <w:t xml:space="preserve"> differed more between the synthetic</w:t>
      </w:r>
      <w:r w:rsidR="00FA666A" w:rsidRPr="00D146F4">
        <w:rPr>
          <w:rFonts w:ascii="Times New Roman" w:hAnsi="Times New Roman" w:cs="Times New Roman"/>
          <w:noProof/>
          <w:sz w:val="24"/>
          <w:szCs w:val="24"/>
        </w:rPr>
        <w:t xml:space="preserve"> </w:t>
      </w:r>
      <w:r w:rsidR="000C4B71" w:rsidRPr="00D146F4">
        <w:rPr>
          <w:rFonts w:ascii="Times New Roman" w:hAnsi="Times New Roman" w:cs="Times New Roman"/>
          <w:noProof/>
          <w:sz w:val="24"/>
          <w:szCs w:val="24"/>
        </w:rPr>
        <w:t xml:space="preserve">and observed data than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C4B71" w:rsidRPr="00D146F4">
        <w:rPr>
          <w:rFonts w:ascii="Times New Roman" w:hAnsi="Times New Roman" w:cs="Times New Roman"/>
          <w:noProof/>
          <w:sz w:val="24"/>
          <w:szCs w:val="24"/>
        </w:rPr>
        <w:t xml:space="preserve">. </w:t>
      </w:r>
      <w:r w:rsidR="00966822" w:rsidRPr="00D146F4">
        <w:rPr>
          <w:rFonts w:ascii="Times New Roman" w:hAnsi="Times New Roman" w:cs="Times New Roman"/>
          <w:noProof/>
          <w:sz w:val="24"/>
          <w:szCs w:val="24"/>
        </w:rPr>
        <w:t xml:space="preserve">Across all models, when refit to the synthetic data, only Models 7 and 11 produced parameter estimates, that fell within the 95% confidence intervals estimated using the original OTP data. </w:t>
      </w:r>
      <w:r w:rsidR="00F91611" w:rsidRPr="00D146F4">
        <w:rPr>
          <w:rFonts w:ascii="Times New Roman" w:hAnsi="Times New Roman" w:cs="Times New Roman"/>
          <w:noProof/>
          <w:sz w:val="24"/>
          <w:szCs w:val="24"/>
        </w:rPr>
        <w:t xml:space="preserve">Model 7 was the most robust, with the smallest diffrence between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1611"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F91611" w:rsidRPr="00D146F4">
        <w:rPr>
          <w:rFonts w:ascii="Times New Roman" w:hAnsi="Times New Roman" w:cs="Times New Roman"/>
          <w:noProof/>
          <w:sz w:val="24"/>
          <w:szCs w:val="24"/>
        </w:rPr>
        <w:t xml:space="preserve"> s estimated with real and synthetic datasets (1.13% and 8.7% respectively). </w:t>
      </w:r>
      <w:r w:rsidR="00F91611" w:rsidRPr="00D146F4">
        <w:rPr>
          <w:rFonts w:ascii="Times New Roman" w:hAnsi="Times New Roman" w:cs="Times New Roman"/>
          <w:sz w:val="24"/>
          <w:szCs w:val="24"/>
        </w:rPr>
        <w:t>The</w:t>
      </w:r>
      <w:r w:rsidRPr="00D146F4">
        <w:rPr>
          <w:rFonts w:ascii="Times New Roman" w:hAnsi="Times New Roman" w:cs="Times New Roman"/>
          <w:sz w:val="24"/>
          <w:szCs w:val="24"/>
        </w:rPr>
        <w:t xml:space="preserve"> preferred </w:t>
      </w:r>
      <w:r w:rsidR="0067475C" w:rsidRPr="00D146F4">
        <w:rPr>
          <w:rFonts w:ascii="Times New Roman" w:hAnsi="Times New Roman" w:cs="Times New Roman"/>
          <w:sz w:val="24"/>
          <w:szCs w:val="24"/>
        </w:rPr>
        <w:t xml:space="preserve">integrated </w:t>
      </w:r>
      <w:r w:rsidRPr="00D146F4">
        <w:rPr>
          <w:rFonts w:ascii="Times New Roman" w:hAnsi="Times New Roman" w:cs="Times New Roman"/>
          <w:sz w:val="24"/>
          <w:szCs w:val="24"/>
        </w:rPr>
        <w:t xml:space="preserve">model </w:t>
      </w:r>
      <w:r w:rsidR="000C4B71" w:rsidRPr="00D146F4">
        <w:rPr>
          <w:rFonts w:ascii="Times New Roman" w:hAnsi="Times New Roman" w:cs="Times New Roman"/>
          <w:sz w:val="24"/>
          <w:szCs w:val="24"/>
        </w:rPr>
        <w:t xml:space="preserve">(Model 11) </w:t>
      </w:r>
      <w:r w:rsidR="00F91611" w:rsidRPr="00D146F4">
        <w:rPr>
          <w:rFonts w:ascii="Times New Roman" w:hAnsi="Times New Roman" w:cs="Times New Roman"/>
          <w:sz w:val="24"/>
          <w:szCs w:val="24"/>
        </w:rPr>
        <w:t xml:space="preserve">was the second-best performing model overall with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1611" w:rsidRPr="00D146F4">
        <w:rPr>
          <w:rFonts w:ascii="Times New Roman" w:hAnsi="Times New Roman" w:cs="Times New Roman"/>
          <w:noProof/>
          <w:sz w:val="24"/>
          <w:szCs w:val="24"/>
        </w:rPr>
        <w:t xml:space="preserve"> differing by </w:t>
      </w:r>
      <w:r w:rsidR="00F91611" w:rsidRPr="00D146F4">
        <w:rPr>
          <w:rFonts w:ascii="Times New Roman" w:hAnsi="Times New Roman" w:cs="Times New Roman"/>
          <w:sz w:val="24"/>
          <w:szCs w:val="24"/>
        </w:rPr>
        <w:t xml:space="preserve">2.45% and </w:t>
      </w:r>
      <m:oMath>
        <m:r>
          <w:rPr>
            <w:rFonts w:ascii="Cambria Math" w:hAnsi="Cambria Math" w:cs="Times New Roman"/>
            <w:sz w:val="24"/>
            <w:szCs w:val="24"/>
          </w:rPr>
          <m:t>K</m:t>
        </m:r>
      </m:oMath>
      <w:r w:rsidR="00F91611" w:rsidRPr="00D146F4">
        <w:rPr>
          <w:rFonts w:ascii="Times New Roman" w:hAnsi="Times New Roman" w:cs="Times New Roman"/>
          <w:noProof/>
          <w:sz w:val="24"/>
          <w:szCs w:val="24"/>
        </w:rPr>
        <w:t xml:space="preserve"> by </w:t>
      </w:r>
      <w:r w:rsidR="00F91611" w:rsidRPr="00D146F4">
        <w:rPr>
          <w:rFonts w:ascii="Times New Roman" w:hAnsi="Times New Roman" w:cs="Times New Roman"/>
          <w:sz w:val="24"/>
          <w:szCs w:val="24"/>
        </w:rPr>
        <w:t>15.47</w:t>
      </w:r>
      <w:r w:rsidRPr="00D146F4">
        <w:rPr>
          <w:rFonts w:ascii="Times New Roman" w:hAnsi="Times New Roman" w:cs="Times New Roman"/>
          <w:sz w:val="24"/>
          <w:szCs w:val="24"/>
        </w:rPr>
        <w:t>%</w:t>
      </w:r>
      <w:r w:rsidR="008D17DA" w:rsidRPr="00D146F4">
        <w:rPr>
          <w:rFonts w:ascii="Times New Roman" w:hAnsi="Times New Roman" w:cs="Times New Roman"/>
          <w:sz w:val="24"/>
          <w:szCs w:val="24"/>
        </w:rPr>
        <w:t xml:space="preserve">. </w:t>
      </w:r>
      <w:r w:rsidR="00966822" w:rsidRPr="00D146F4">
        <w:rPr>
          <w:rFonts w:ascii="Times New Roman" w:hAnsi="Times New Roman" w:cs="Times New Roman"/>
          <w:sz w:val="24"/>
          <w:szCs w:val="24"/>
        </w:rPr>
        <w:t>None of the</w:t>
      </w:r>
      <w:r w:rsidR="00F91DAD" w:rsidRPr="00D146F4">
        <w:rPr>
          <w:rFonts w:ascii="Times New Roman" w:hAnsi="Times New Roman" w:cs="Times New Roman"/>
          <w:sz w:val="24"/>
          <w:szCs w:val="24"/>
        </w:rPr>
        <w:t xml:space="preserve"> point estimates for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1DAD" w:rsidRPr="00D146F4">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F91DAD" w:rsidRPr="00D146F4">
        <w:rPr>
          <w:rFonts w:ascii="Times New Roman" w:hAnsi="Times New Roman" w:cs="Times New Roman"/>
          <w:noProof/>
          <w:sz w:val="24"/>
          <w:szCs w:val="24"/>
        </w:rPr>
        <w:t xml:space="preserve"> </w:t>
      </w:r>
      <w:r w:rsidR="00F91DAD" w:rsidRPr="00D146F4">
        <w:rPr>
          <w:rFonts w:ascii="Times New Roman" w:hAnsi="Times New Roman" w:cs="Times New Roman"/>
          <w:sz w:val="24"/>
          <w:szCs w:val="24"/>
        </w:rPr>
        <w:t xml:space="preserve">estimated using the Bayesian models fit to the synthetic data fell </w:t>
      </w:r>
      <w:r w:rsidR="00966822" w:rsidRPr="00D146F4">
        <w:rPr>
          <w:rFonts w:ascii="Times New Roman" w:hAnsi="Times New Roman" w:cs="Times New Roman"/>
          <w:sz w:val="24"/>
          <w:szCs w:val="24"/>
        </w:rPr>
        <w:t>within</w:t>
      </w:r>
      <w:r w:rsidR="00F91DAD" w:rsidRPr="00D146F4">
        <w:rPr>
          <w:rFonts w:ascii="Times New Roman" w:hAnsi="Times New Roman" w:cs="Times New Roman"/>
          <w:sz w:val="24"/>
          <w:szCs w:val="24"/>
        </w:rPr>
        <w:t xml:space="preserve"> the 95% confidence intervals </w:t>
      </w:r>
      <w:r w:rsidR="00966822" w:rsidRPr="00D146F4">
        <w:rPr>
          <w:rFonts w:ascii="Times New Roman" w:hAnsi="Times New Roman" w:cs="Times New Roman"/>
          <w:sz w:val="24"/>
          <w:szCs w:val="24"/>
        </w:rPr>
        <w:t>for the original models</w:t>
      </w:r>
      <w:r w:rsidR="00F91DAD" w:rsidRPr="00D146F4">
        <w:rPr>
          <w:rFonts w:ascii="Times New Roman" w:hAnsi="Times New Roman" w:cs="Times New Roman"/>
          <w:sz w:val="24"/>
          <w:szCs w:val="24"/>
        </w:rPr>
        <w:t xml:space="preserve">. </w:t>
      </w:r>
      <w:r w:rsidR="00AC16A1" w:rsidRPr="00D146F4">
        <w:rPr>
          <w:rFonts w:ascii="Times New Roman" w:hAnsi="Times New Roman" w:cs="Times New Roman"/>
          <w:sz w:val="24"/>
          <w:szCs w:val="24"/>
        </w:rPr>
        <w:t>Of the Bayesian models, p</w:t>
      </w:r>
      <w:r w:rsidR="00F23FD4" w:rsidRPr="00D146F4">
        <w:rPr>
          <w:rFonts w:ascii="Times New Roman" w:hAnsi="Times New Roman" w:cs="Times New Roman"/>
          <w:sz w:val="24"/>
          <w:szCs w:val="24"/>
        </w:rPr>
        <w:t xml:space="preserve">arameter estimates for Model 1, the </w:t>
      </w:r>
      <w:r w:rsidR="00AC16A1" w:rsidRPr="00D146F4">
        <w:rPr>
          <w:rFonts w:ascii="Times New Roman" w:hAnsi="Times New Roman" w:cs="Times New Roman"/>
          <w:sz w:val="24"/>
          <w:szCs w:val="24"/>
        </w:rPr>
        <w:t>model which</w:t>
      </w:r>
      <w:r w:rsidR="00F23FD4" w:rsidRPr="00D146F4">
        <w:rPr>
          <w:rFonts w:ascii="Times New Roman" w:hAnsi="Times New Roman" w:cs="Times New Roman"/>
          <w:sz w:val="24"/>
          <w:szCs w:val="24"/>
        </w:rPr>
        <w:t xml:space="preserve"> accounted for individual differences in each parameter</w:t>
      </w:r>
      <m:oMath>
        <m:r>
          <w:rPr>
            <w:rFonts w:ascii="Cambria Math" w:hAnsi="Cambria Math" w:cs="Times New Roman"/>
            <w:sz w:val="24"/>
            <w:szCs w:val="24"/>
          </w:rPr>
          <m:t xml:space="preserve"> </m:t>
        </m:r>
      </m:oMath>
      <w:r w:rsidR="00F23FD4" w:rsidRPr="00D146F4">
        <w:rPr>
          <w:rFonts w:ascii="Times New Roman" w:hAnsi="Times New Roman" w:cs="Times New Roman"/>
          <w:sz w:val="24"/>
          <w:szCs w:val="24"/>
        </w:rPr>
        <w:t xml:space="preserve">and had the lowest coefficient of variation across both parameters, differed by </w:t>
      </w:r>
      <w:r w:rsidR="00F91611" w:rsidRPr="00D146F4">
        <w:rPr>
          <w:rFonts w:ascii="Times New Roman" w:hAnsi="Times New Roman" w:cs="Times New Roman"/>
          <w:sz w:val="24"/>
          <w:szCs w:val="24"/>
        </w:rPr>
        <w:t>36.8</w:t>
      </w:r>
      <w:r w:rsidR="00F23FD4" w:rsidRPr="00D146F4">
        <w:rPr>
          <w:rFonts w:ascii="Times New Roman" w:hAnsi="Times New Roman" w:cs="Times New Roman"/>
          <w:sz w:val="24"/>
          <w:szCs w:val="24"/>
        </w:rPr>
        <w:t xml:space="preserve">% for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23FD4" w:rsidRPr="00D146F4">
        <w:rPr>
          <w:rFonts w:ascii="Times New Roman" w:hAnsi="Times New Roman" w:cs="Times New Roman"/>
          <w:sz w:val="24"/>
          <w:szCs w:val="24"/>
        </w:rPr>
        <w:t xml:space="preserve"> and </w:t>
      </w:r>
      <w:r w:rsidR="00F91611" w:rsidRPr="00D146F4">
        <w:rPr>
          <w:rFonts w:ascii="Times New Roman" w:hAnsi="Times New Roman" w:cs="Times New Roman"/>
          <w:sz w:val="24"/>
          <w:szCs w:val="24"/>
        </w:rPr>
        <w:t>122.5%</w:t>
      </w:r>
      <w:r w:rsidR="00F23FD4" w:rsidRPr="00D146F4">
        <w:rPr>
          <w:rFonts w:ascii="Times New Roman" w:hAnsi="Times New Roman" w:cs="Times New Roman"/>
          <w:sz w:val="24"/>
          <w:szCs w:val="24"/>
        </w:rPr>
        <w:t xml:space="preserve"> for </w:t>
      </w:r>
      <m:oMath>
        <m:r>
          <w:rPr>
            <w:rFonts w:ascii="Cambria Math" w:hAnsi="Cambria Math" w:cs="Times New Roman"/>
            <w:sz w:val="24"/>
            <w:szCs w:val="24"/>
          </w:rPr>
          <m:t>K</m:t>
        </m:r>
      </m:oMath>
      <w:r w:rsidR="00FB061D" w:rsidRPr="00D146F4">
        <w:rPr>
          <w:rFonts w:ascii="Times New Roman" w:hAnsi="Times New Roman" w:cs="Times New Roman"/>
          <w:sz w:val="24"/>
          <w:szCs w:val="24"/>
        </w:rPr>
        <w:t xml:space="preserve"> when refit with the synthetic data</w:t>
      </w:r>
      <w:r w:rsidR="00F23FD4" w:rsidRPr="00D146F4">
        <w:rPr>
          <w:rFonts w:ascii="Times New Roman" w:hAnsi="Times New Roman" w:cs="Times New Roman"/>
          <w:sz w:val="24"/>
          <w:szCs w:val="24"/>
        </w:rPr>
        <w:t>. Parameters for Model 4, the</w:t>
      </w:r>
      <w:r w:rsidR="008D560A" w:rsidRPr="00D146F4">
        <w:rPr>
          <w:rFonts w:ascii="Times New Roman" w:hAnsi="Times New Roman" w:cs="Times New Roman"/>
          <w:sz w:val="24"/>
          <w:szCs w:val="24"/>
        </w:rPr>
        <w:t xml:space="preserve"> Bayesian model with </w:t>
      </w:r>
      <w:r w:rsidRPr="00D146F4">
        <w:rPr>
          <w:rFonts w:ascii="Times New Roman" w:hAnsi="Times New Roman" w:cs="Times New Roman"/>
          <w:sz w:val="24"/>
          <w:szCs w:val="24"/>
        </w:rPr>
        <w:t>the lowest DIC scor</w:t>
      </w:r>
      <w:r w:rsidR="008D560A" w:rsidRPr="00D146F4">
        <w:rPr>
          <w:rFonts w:ascii="Times New Roman" w:hAnsi="Times New Roman" w:cs="Times New Roman"/>
          <w:sz w:val="24"/>
          <w:szCs w:val="24"/>
        </w:rPr>
        <w:t>e</w:t>
      </w:r>
      <w:r w:rsidR="00F23FD4" w:rsidRPr="00D146F4">
        <w:rPr>
          <w:rFonts w:ascii="Times New Roman" w:hAnsi="Times New Roman" w:cs="Times New Roman"/>
          <w:sz w:val="24"/>
          <w:szCs w:val="24"/>
        </w:rPr>
        <w:t>,</w:t>
      </w:r>
      <w:r w:rsidR="001F058A" w:rsidRPr="00D146F4">
        <w:rPr>
          <w:rFonts w:ascii="Times New Roman" w:hAnsi="Times New Roman" w:cs="Times New Roman"/>
          <w:sz w:val="24"/>
          <w:szCs w:val="24"/>
        </w:rPr>
        <w:t xml:space="preserve"> differed between observed and synthetic data</w:t>
      </w:r>
      <w:r w:rsidRPr="00D146F4">
        <w:rPr>
          <w:rFonts w:ascii="Times New Roman" w:hAnsi="Times New Roman" w:cs="Times New Roman"/>
          <w:sz w:val="24"/>
          <w:szCs w:val="24"/>
        </w:rPr>
        <w:t xml:space="preserve"> </w:t>
      </w:r>
      <w:r w:rsidR="001F058A" w:rsidRPr="00D146F4">
        <w:rPr>
          <w:rFonts w:ascii="Times New Roman" w:hAnsi="Times New Roman" w:cs="Times New Roman"/>
          <w:sz w:val="24"/>
          <w:szCs w:val="24"/>
        </w:rPr>
        <w:t>by</w:t>
      </w:r>
      <w:r w:rsidR="00BD3FEC" w:rsidRPr="00D146F4">
        <w:rPr>
          <w:rFonts w:ascii="Times New Roman" w:hAnsi="Times New Roman" w:cs="Times New Roman"/>
          <w:sz w:val="24"/>
          <w:szCs w:val="24"/>
        </w:rPr>
        <w:t xml:space="preserve"> </w:t>
      </w:r>
      <w:r w:rsidR="00F91611" w:rsidRPr="00D146F4">
        <w:rPr>
          <w:rFonts w:ascii="Times New Roman" w:hAnsi="Times New Roman" w:cs="Times New Roman"/>
          <w:sz w:val="24"/>
          <w:szCs w:val="24"/>
        </w:rPr>
        <w:t>20.6%</w:t>
      </w:r>
      <w:r w:rsidRPr="00D146F4">
        <w:rPr>
          <w:rFonts w:ascii="Times New Roman" w:hAnsi="Times New Roman" w:cs="Times New Roman"/>
          <w:sz w:val="24"/>
          <w:szCs w:val="24"/>
        </w:rPr>
        <w:t xml:space="preserve"> </w:t>
      </w:r>
      <w:r w:rsidR="001F058A" w:rsidRPr="00D146F4">
        <w:rPr>
          <w:rFonts w:ascii="Times New Roman" w:hAnsi="Times New Roman" w:cs="Times New Roman"/>
          <w:sz w:val="24"/>
          <w:szCs w:val="24"/>
        </w:rPr>
        <w:t>in</w:t>
      </w:r>
      <w:r w:rsidR="008D560A" w:rsidRPr="00D146F4">
        <w:rPr>
          <w:rFonts w:ascii="Times New Roman"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D560A" w:rsidRPr="00D146F4">
        <w:rPr>
          <w:rFonts w:ascii="Times New Roman" w:hAnsi="Times New Roman" w:cs="Times New Roman"/>
          <w:noProof/>
          <w:sz w:val="24"/>
          <w:szCs w:val="24"/>
        </w:rPr>
        <w:t xml:space="preserve"> </w:t>
      </w:r>
      <w:r w:rsidRPr="00D146F4">
        <w:rPr>
          <w:rFonts w:ascii="Times New Roman" w:hAnsi="Times New Roman" w:cs="Times New Roman"/>
          <w:sz w:val="24"/>
          <w:szCs w:val="24"/>
        </w:rPr>
        <w:t xml:space="preserve">and </w:t>
      </w:r>
      <w:r w:rsidR="001F058A" w:rsidRPr="00D146F4">
        <w:rPr>
          <w:rFonts w:ascii="Times New Roman" w:hAnsi="Times New Roman" w:cs="Times New Roman"/>
          <w:sz w:val="24"/>
          <w:szCs w:val="24"/>
        </w:rPr>
        <w:t xml:space="preserve">by </w:t>
      </w:r>
      <w:r w:rsidR="00F91611" w:rsidRPr="00D146F4">
        <w:rPr>
          <w:rFonts w:ascii="Times New Roman" w:hAnsi="Times New Roman" w:cs="Times New Roman"/>
          <w:sz w:val="24"/>
          <w:szCs w:val="24"/>
        </w:rPr>
        <w:t xml:space="preserve">135.0% </w:t>
      </w:r>
      <w:r w:rsidR="001F058A" w:rsidRPr="00D146F4">
        <w:rPr>
          <w:rFonts w:ascii="Times New Roman" w:hAnsi="Times New Roman" w:cs="Times New Roman"/>
          <w:sz w:val="24"/>
          <w:szCs w:val="24"/>
        </w:rPr>
        <w:t>in</w:t>
      </w:r>
      <w:r w:rsidR="008D560A" w:rsidRPr="00D146F4">
        <w:rPr>
          <w:rFonts w:ascii="Times New Roman" w:hAnsi="Times New Roman" w:cs="Times New Roman"/>
          <w:sz w:val="24"/>
          <w:szCs w:val="24"/>
        </w:rPr>
        <w:t xml:space="preserve"> </w:t>
      </w:r>
      <m:oMath>
        <m:r>
          <w:rPr>
            <w:rFonts w:ascii="Cambria Math" w:hAnsi="Cambria Math" w:cs="Times New Roman"/>
            <w:sz w:val="24"/>
            <w:szCs w:val="24"/>
          </w:rPr>
          <m:t>K</m:t>
        </m:r>
      </m:oMath>
      <w:r w:rsidR="008D560A"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Sensitivity results for all models are reported in full in </w:t>
      </w:r>
      <w:r w:rsidR="0023222D">
        <w:rPr>
          <w:rFonts w:ascii="Times New Roman" w:hAnsi="Times New Roman" w:cs="Times New Roman"/>
          <w:noProof/>
          <w:sz w:val="24"/>
          <w:szCs w:val="24"/>
        </w:rPr>
        <w:t>T</w:t>
      </w:r>
      <w:r w:rsidRPr="00D146F4">
        <w:rPr>
          <w:rFonts w:ascii="Times New Roman" w:hAnsi="Times New Roman" w:cs="Times New Roman"/>
          <w:noProof/>
          <w:sz w:val="24"/>
          <w:szCs w:val="24"/>
        </w:rPr>
        <w:t>able 6.</w:t>
      </w:r>
      <w:r w:rsidR="001F058A" w:rsidRPr="00D146F4">
        <w:rPr>
          <w:rFonts w:ascii="Times New Roman" w:hAnsi="Times New Roman" w:cs="Times New Roman"/>
          <w:noProof/>
          <w:sz w:val="24"/>
          <w:szCs w:val="24"/>
        </w:rPr>
        <w:t xml:space="preserve"> </w:t>
      </w:r>
    </w:p>
    <w:p w14:paraId="34039024" w14:textId="1A4F24A2" w:rsidR="00D42812" w:rsidRPr="00D02B31" w:rsidRDefault="00B3312C" w:rsidP="00D02B31">
      <w:pPr>
        <w:keepNext/>
        <w:spacing w:before="240"/>
        <w:jc w:val="both"/>
        <w:outlineLvl w:val="0"/>
        <w:rPr>
          <w:rFonts w:ascii="Times New Roman" w:hAnsi="Times New Roman" w:cs="Times New Roman"/>
          <w:b/>
          <w:iCs/>
          <w:sz w:val="24"/>
          <w:szCs w:val="24"/>
        </w:rPr>
      </w:pPr>
      <w:r w:rsidRPr="00D02B31">
        <w:rPr>
          <w:rFonts w:ascii="Times New Roman" w:hAnsi="Times New Roman" w:cs="Times New Roman"/>
          <w:b/>
          <w:iCs/>
          <w:sz w:val="24"/>
          <w:szCs w:val="24"/>
        </w:rPr>
        <w:t xml:space="preserve">4. </w:t>
      </w:r>
      <w:r w:rsidR="00D42812" w:rsidRPr="00D02B31">
        <w:rPr>
          <w:rFonts w:ascii="Times New Roman" w:hAnsi="Times New Roman" w:cs="Times New Roman"/>
          <w:b/>
          <w:iCs/>
          <w:sz w:val="24"/>
          <w:szCs w:val="24"/>
        </w:rPr>
        <w:t>Discussion</w:t>
      </w:r>
    </w:p>
    <w:p w14:paraId="07BD71A0" w14:textId="777BCDB8" w:rsidR="00D42812" w:rsidRPr="00D146F4" w:rsidRDefault="00D42812" w:rsidP="00D146F4">
      <w:pPr>
        <w:jc w:val="both"/>
        <w:rPr>
          <w:rFonts w:ascii="Times New Roman" w:hAnsi="Times New Roman" w:cs="Times New Roman"/>
          <w:sz w:val="24"/>
          <w:szCs w:val="24"/>
        </w:rPr>
      </w:pPr>
      <w:r w:rsidRPr="00D146F4">
        <w:rPr>
          <w:rFonts w:ascii="Times New Roman" w:hAnsi="Times New Roman" w:cs="Times New Roman"/>
          <w:sz w:val="24"/>
          <w:szCs w:val="24"/>
        </w:rPr>
        <w:t xml:space="preserve">Our </w:t>
      </w:r>
      <w:r w:rsidR="0067475C" w:rsidRPr="00D146F4">
        <w:rPr>
          <w:rFonts w:ascii="Times New Roman" w:hAnsi="Times New Roman" w:cs="Times New Roman"/>
          <w:sz w:val="24"/>
          <w:szCs w:val="24"/>
        </w:rPr>
        <w:t xml:space="preserve">integrated </w:t>
      </w:r>
      <w:r w:rsidRPr="00D146F4">
        <w:rPr>
          <w:rFonts w:ascii="Times New Roman" w:hAnsi="Times New Roman" w:cs="Times New Roman"/>
          <w:sz w:val="24"/>
          <w:szCs w:val="24"/>
        </w:rPr>
        <w:t>model reconcile</w:t>
      </w:r>
      <w:r w:rsidR="0023222D">
        <w:rPr>
          <w:rFonts w:ascii="Times New Roman" w:hAnsi="Times New Roman" w:cs="Times New Roman"/>
          <w:sz w:val="24"/>
          <w:szCs w:val="24"/>
        </w:rPr>
        <w:t>s</w:t>
      </w:r>
      <w:r w:rsidRPr="00D146F4">
        <w:rPr>
          <w:rFonts w:ascii="Times New Roman" w:hAnsi="Times New Roman" w:cs="Times New Roman"/>
          <w:sz w:val="24"/>
          <w:szCs w:val="24"/>
        </w:rPr>
        <w:t xml:space="preserve"> 30+ years of effort to </w:t>
      </w:r>
      <w:r w:rsidR="00F23FD4" w:rsidRPr="00D146F4">
        <w:rPr>
          <w:rFonts w:ascii="Times New Roman" w:hAnsi="Times New Roman" w:cs="Times New Roman"/>
          <w:sz w:val="24"/>
          <w:szCs w:val="24"/>
        </w:rPr>
        <w:t>quantify</w:t>
      </w:r>
      <w:r w:rsidRPr="00D146F4">
        <w:rPr>
          <w:rFonts w:ascii="Times New Roman" w:hAnsi="Times New Roman" w:cs="Times New Roman"/>
          <w:sz w:val="24"/>
          <w:szCs w:val="24"/>
        </w:rPr>
        <w:t xml:space="preserve"> growth for </w:t>
      </w:r>
      <w:r w:rsidRPr="00D146F4">
        <w:rPr>
          <w:rFonts w:ascii="Times New Roman" w:hAnsi="Times New Roman" w:cs="Times New Roman"/>
          <w:i/>
          <w:sz w:val="24"/>
          <w:szCs w:val="24"/>
        </w:rPr>
        <w:t>P. filamentosus</w:t>
      </w:r>
      <w:r w:rsidRPr="00D146F4">
        <w:rPr>
          <w:rFonts w:ascii="Times New Roman" w:hAnsi="Times New Roman" w:cs="Times New Roman"/>
          <w:sz w:val="24"/>
          <w:szCs w:val="24"/>
        </w:rPr>
        <w:t xml:space="preserve"> in the Hawaiian Archipelago and provide robust support for some </w:t>
      </w:r>
      <w:r w:rsidR="00F23FD4" w:rsidRPr="00D146F4">
        <w:rPr>
          <w:rFonts w:ascii="Times New Roman" w:hAnsi="Times New Roman" w:cs="Times New Roman"/>
          <w:sz w:val="24"/>
          <w:szCs w:val="24"/>
        </w:rPr>
        <w:t xml:space="preserve">previously estimated </w:t>
      </w:r>
      <w:r w:rsidRPr="00D146F4">
        <w:rPr>
          <w:rFonts w:ascii="Times New Roman" w:hAnsi="Times New Roman" w:cs="Times New Roman"/>
          <w:sz w:val="24"/>
          <w:szCs w:val="24"/>
        </w:rPr>
        <w:t>parameter</w:t>
      </w:r>
      <w:r w:rsidR="00F23FD4" w:rsidRPr="00D146F4">
        <w:rPr>
          <w:rFonts w:ascii="Times New Roman" w:hAnsi="Times New Roman" w:cs="Times New Roman"/>
          <w:sz w:val="24"/>
          <w:szCs w:val="24"/>
        </w:rPr>
        <w:t xml:space="preserve"> values</w:t>
      </w:r>
      <w:r w:rsidRPr="00D146F4">
        <w:rPr>
          <w:rFonts w:ascii="Times New Roman" w:hAnsi="Times New Roman" w:cs="Times New Roman"/>
          <w:sz w:val="24"/>
          <w:szCs w:val="24"/>
        </w:rPr>
        <w:t xml:space="preserve">. Growth parameters derived using </w:t>
      </w:r>
      <w:r w:rsidR="0067475C" w:rsidRPr="00D146F4">
        <w:rPr>
          <w:rFonts w:ascii="Times New Roman" w:hAnsi="Times New Roman" w:cs="Times New Roman"/>
          <w:sz w:val="24"/>
          <w:szCs w:val="24"/>
        </w:rPr>
        <w:t xml:space="preserve">integrated </w:t>
      </w:r>
      <w:r w:rsidRPr="00D146F4">
        <w:rPr>
          <w:rFonts w:ascii="Times New Roman" w:hAnsi="Times New Roman" w:cs="Times New Roman"/>
          <w:sz w:val="24"/>
          <w:szCs w:val="24"/>
        </w:rPr>
        <w:t xml:space="preserve">models </w:t>
      </w:r>
      <w:r w:rsidR="0023222D">
        <w:rPr>
          <w:rFonts w:ascii="Times New Roman" w:hAnsi="Times New Roman" w:cs="Times New Roman"/>
          <w:sz w:val="24"/>
          <w:szCs w:val="24"/>
        </w:rPr>
        <w:t>that</w:t>
      </w:r>
      <w:r w:rsidR="0023222D" w:rsidRPr="00D146F4">
        <w:rPr>
          <w:rFonts w:ascii="Times New Roman" w:hAnsi="Times New Roman" w:cs="Times New Roman"/>
          <w:sz w:val="24"/>
          <w:szCs w:val="24"/>
        </w:rPr>
        <w:t xml:space="preserve"> </w:t>
      </w:r>
      <w:r w:rsidR="008D2EE8" w:rsidRPr="00D146F4">
        <w:rPr>
          <w:rFonts w:ascii="Times New Roman" w:hAnsi="Times New Roman" w:cs="Times New Roman"/>
          <w:sz w:val="24"/>
          <w:szCs w:val="24"/>
        </w:rPr>
        <w:t>incorporat</w:t>
      </w:r>
      <w:r w:rsidR="008D17DA" w:rsidRPr="00D146F4">
        <w:rPr>
          <w:rFonts w:ascii="Times New Roman" w:hAnsi="Times New Roman" w:cs="Times New Roman"/>
          <w:sz w:val="24"/>
          <w:szCs w:val="24"/>
        </w:rPr>
        <w:t>ed</w:t>
      </w:r>
      <w:r w:rsidRPr="00D146F4">
        <w:rPr>
          <w:rFonts w:ascii="Times New Roman" w:hAnsi="Times New Roman" w:cs="Times New Roman"/>
          <w:sz w:val="24"/>
          <w:szCs w:val="24"/>
        </w:rPr>
        <w:t xml:space="preserve"> additional length frequency and length-at-age data were better able to predict </w:t>
      </w:r>
      <w:r w:rsidR="001C5706" w:rsidRPr="00D146F4">
        <w:rPr>
          <w:rFonts w:ascii="Times New Roman" w:hAnsi="Times New Roman" w:cs="Times New Roman"/>
          <w:sz w:val="24"/>
          <w:szCs w:val="24"/>
        </w:rPr>
        <w:t xml:space="preserve">the growth </w:t>
      </w:r>
      <w:r w:rsidRPr="00D146F4">
        <w:rPr>
          <w:rFonts w:ascii="Times New Roman" w:hAnsi="Times New Roman" w:cs="Times New Roman"/>
          <w:sz w:val="24"/>
          <w:szCs w:val="24"/>
        </w:rPr>
        <w:t>observed in recaptured fish</w:t>
      </w:r>
      <w:r w:rsidR="00F23FD4" w:rsidRPr="00D146F4">
        <w:rPr>
          <w:rFonts w:ascii="Times New Roman" w:hAnsi="Times New Roman" w:cs="Times New Roman"/>
          <w:sz w:val="24"/>
          <w:szCs w:val="24"/>
        </w:rPr>
        <w:t xml:space="preserve"> compared to those fit using only tagging data</w:t>
      </w:r>
      <w:r w:rsidRPr="00D146F4">
        <w:rPr>
          <w:rFonts w:ascii="Times New Roman" w:hAnsi="Times New Roman" w:cs="Times New Roman"/>
          <w:sz w:val="24"/>
          <w:szCs w:val="24"/>
        </w:rPr>
        <w:t xml:space="preserve">. These parameters were in agreement with </w:t>
      </w:r>
      <w:r w:rsidR="00F23FD4" w:rsidRPr="00D146F4">
        <w:rPr>
          <w:rFonts w:ascii="Times New Roman" w:hAnsi="Times New Roman" w:cs="Times New Roman"/>
          <w:sz w:val="24"/>
          <w:szCs w:val="24"/>
        </w:rPr>
        <w:t>direct aging studies where ages were estimated using</w:t>
      </w:r>
      <w:r w:rsidRPr="00D146F4">
        <w:rPr>
          <w:rFonts w:ascii="Times New Roman" w:hAnsi="Times New Roman" w:cs="Times New Roman"/>
          <w:sz w:val="24"/>
          <w:szCs w:val="24"/>
        </w:rPr>
        <w:t xml:space="preserve"> 1) the fit of only integrated daily growth increments from otoliths collected in the NWHI without constraining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sz w:val="24"/>
          <w:szCs w:val="24"/>
        </w:rPr>
        <w:t xml:space="preserve">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filamentosus.","type":"article-journal","volume":"81"},"uris":["http://www.mendeley.com/documents/?uuid=692388c5-e0f7-42db-afde-7d2fac979701"]}],"mendeley":{"formattedCitation":"(Ralston and Miyamoto, 1983)","plainTextFormattedCitation":"(Ralston and Miyamoto, 1983)","previouslyFormattedCitation":"(Ralston and Miyamoto, 1983)"},"properties":{"noteIndex":0},"schema":"https://github.com/citation-style-language/schema/raw/master/csl-citation.json"}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(Ralston and Miyamoto, 1983)</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2) integrated daily growth increments and </w:t>
      </w:r>
      <w:proofErr w:type="spellStart"/>
      <w:r w:rsidRPr="00D146F4">
        <w:rPr>
          <w:rFonts w:ascii="Times New Roman" w:hAnsi="Times New Roman" w:cs="Times New Roman"/>
          <w:sz w:val="24"/>
          <w:szCs w:val="24"/>
        </w:rPr>
        <w:t>microincrement</w:t>
      </w:r>
      <w:proofErr w:type="spellEnd"/>
      <w:r w:rsidRPr="00D146F4">
        <w:rPr>
          <w:rFonts w:ascii="Times New Roman" w:hAnsi="Times New Roman" w:cs="Times New Roman"/>
          <w:sz w:val="24"/>
          <w:szCs w:val="24"/>
        </w:rPr>
        <w:t xml:space="preserve"> counts (DeMartini et al.</w:t>
      </w:r>
      <w:r w:rsidR="0023222D">
        <w:rPr>
          <w:rFonts w:ascii="Times New Roman" w:hAnsi="Times New Roman" w:cs="Times New Roman"/>
          <w:sz w:val="24"/>
          <w:szCs w:val="24"/>
        </w:rPr>
        <w:t>,</w:t>
      </w:r>
      <w:r w:rsidRPr="00D146F4">
        <w:rPr>
          <w:rFonts w:ascii="Times New Roman" w:hAnsi="Times New Roman" w:cs="Times New Roman"/>
          <w:sz w:val="24"/>
          <w:szCs w:val="24"/>
        </w:rPr>
        <w:t xml:space="preserve"> 1994), and 3) the </w:t>
      </w:r>
      <w:proofErr w:type="spellStart"/>
      <w:r w:rsidRPr="00D146F4">
        <w:rPr>
          <w:rFonts w:ascii="Times New Roman" w:hAnsi="Times New Roman" w:cs="Times New Roman"/>
          <w:sz w:val="24"/>
          <w:szCs w:val="24"/>
        </w:rPr>
        <w:t>radioisotopic</w:t>
      </w:r>
      <w:proofErr w:type="spellEnd"/>
      <w:r w:rsidRPr="00D146F4">
        <w:rPr>
          <w:rFonts w:ascii="Times New Roman" w:hAnsi="Times New Roman" w:cs="Times New Roman"/>
          <w:sz w:val="24"/>
          <w:szCs w:val="24"/>
        </w:rPr>
        <w:t xml:space="preserve"> composition of otolith material and counts of otolith increments from the MHI and NWHI </w:t>
      </w:r>
      <w:r w:rsidRPr="00D146F4">
        <w:rPr>
          <w:rFonts w:ascii="Times New Roman" w:hAnsi="Times New Roman" w:cs="Times New Roman"/>
          <w:sz w:val="24"/>
          <w:szCs w:val="24"/>
        </w:rPr>
        <w:lastRenderedPageBreak/>
        <w:fldChar w:fldCharType="begin" w:fldLock="1"/>
      </w:r>
      <w:r w:rsidR="00A52422" w:rsidRPr="00D146F4">
        <w:rPr>
          <w:rFonts w:ascii="Times New Roman" w:hAnsi="Times New Roman" w:cs="Times New Roman"/>
          <w:sz w:val="24"/>
          <w:szCs w:val="24"/>
        </w:rPr>
        <w:instrText>ADDIN CSL_CITATION {"citationItems":[{"id":"ITEM-1","itemData":{"ISBN":"Administrative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NMFS-PIFSC","id":"ITEM-1","issued":{"date-parts":[["2011"]]},"number-of-pages":"58 p. + Appendicies","publisher-place":"Honolulu, HI","title":"Bomb Radiocarbon and Lead-Radium Dating of Opakapaka (Pristipomoides filamentosus)","type":"report"},"uris":["http://www.mendeley.com/documents/?uuid=a9c83ffb-1784-407e-a9e3-0eeb743e5ec8"]}],"mendeley":{"formattedCitation":"(Andrews et al., 2011)","manualFormatting":"(Andrews et al. 2012)","plainTextFormattedCitation":"(Andrews et al., 2011)","previouslyFormattedCitation":"(Andrews et al., 2011)"},"properties":{"noteIndex":0},"schema":"https://github.com/citation-style-language/schema/raw/master/csl-citation.json"}</w:instrText>
      </w:r>
      <w:r w:rsidRPr="00D146F4">
        <w:rPr>
          <w:rFonts w:ascii="Times New Roman" w:hAnsi="Times New Roman" w:cs="Times New Roman"/>
          <w:sz w:val="24"/>
          <w:szCs w:val="24"/>
        </w:rPr>
        <w:fldChar w:fldCharType="separate"/>
      </w:r>
      <w:r w:rsidRPr="00D146F4">
        <w:rPr>
          <w:rFonts w:ascii="Times New Roman" w:hAnsi="Times New Roman" w:cs="Times New Roman"/>
          <w:noProof/>
          <w:sz w:val="24"/>
          <w:szCs w:val="24"/>
        </w:rPr>
        <w:t>(Andrews et al.</w:t>
      </w:r>
      <w:r w:rsidR="0023222D">
        <w:rPr>
          <w:rFonts w:ascii="Times New Roman" w:hAnsi="Times New Roman" w:cs="Times New Roman"/>
          <w:noProof/>
          <w:sz w:val="24"/>
          <w:szCs w:val="24"/>
        </w:rPr>
        <w:t>,</w:t>
      </w:r>
      <w:r w:rsidRPr="00D146F4">
        <w:rPr>
          <w:rFonts w:ascii="Times New Roman" w:hAnsi="Times New Roman" w:cs="Times New Roman"/>
          <w:noProof/>
          <w:sz w:val="24"/>
          <w:szCs w:val="24"/>
        </w:rPr>
        <w:t xml:space="preserve"> 2012)</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and support the implicit assumption that tagging individuals did not</w:t>
      </w:r>
      <w:r w:rsidR="00F23FD4" w:rsidRPr="00D146F4">
        <w:rPr>
          <w:rFonts w:ascii="Times New Roman" w:hAnsi="Times New Roman" w:cs="Times New Roman"/>
          <w:sz w:val="24"/>
          <w:szCs w:val="24"/>
        </w:rPr>
        <w:t xml:space="preserve"> significantly</w:t>
      </w:r>
      <w:r w:rsidRPr="00D146F4">
        <w:rPr>
          <w:rFonts w:ascii="Times New Roman" w:hAnsi="Times New Roman" w:cs="Times New Roman"/>
          <w:sz w:val="24"/>
          <w:szCs w:val="24"/>
        </w:rPr>
        <w:t xml:space="preserve"> disrupt their growth trajectory. </w:t>
      </w:r>
      <w:r w:rsidR="0067475C" w:rsidRPr="00D146F4">
        <w:rPr>
          <w:rFonts w:ascii="Times New Roman" w:hAnsi="Times New Roman" w:cs="Times New Roman"/>
          <w:sz w:val="24"/>
          <w:szCs w:val="24"/>
        </w:rPr>
        <w:t xml:space="preserve">integrated </w:t>
      </w:r>
      <w:r w:rsidRPr="00D146F4">
        <w:rPr>
          <w:rFonts w:ascii="Times New Roman" w:hAnsi="Times New Roman" w:cs="Times New Roman"/>
          <w:sz w:val="24"/>
          <w:szCs w:val="24"/>
        </w:rPr>
        <w:t>parameters differed from estimates from an ongoing mark recapture study in the MHI</w:t>
      </w:r>
      <w:r w:rsidR="0023222D">
        <w:rPr>
          <w:rFonts w:ascii="Times New Roman" w:hAnsi="Times New Roman" w:cs="Times New Roman"/>
          <w:sz w:val="24"/>
          <w:szCs w:val="24"/>
        </w:rPr>
        <w:t>,</w:t>
      </w:r>
      <w:r w:rsidRPr="00D146F4">
        <w:rPr>
          <w:rFonts w:ascii="Times New Roman" w:hAnsi="Times New Roman" w:cs="Times New Roman"/>
          <w:sz w:val="24"/>
          <w:szCs w:val="24"/>
        </w:rPr>
        <w:t xml:space="preserve"> which reported faster growth and smaller asymptotic lengths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(O’Malley, 2015)</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These differences could arise from real changes in growth </w:t>
      </w:r>
      <w:r w:rsidR="000B50CA" w:rsidRPr="00D146F4">
        <w:rPr>
          <w:rFonts w:ascii="Times New Roman" w:hAnsi="Times New Roman" w:cs="Times New Roman"/>
          <w:sz w:val="24"/>
          <w:szCs w:val="24"/>
        </w:rPr>
        <w:t xml:space="preserve">rate </w:t>
      </w:r>
      <w:r w:rsidRPr="00D146F4">
        <w:rPr>
          <w:rFonts w:ascii="Times New Roman" w:hAnsi="Times New Roman" w:cs="Times New Roman"/>
          <w:sz w:val="24"/>
          <w:szCs w:val="24"/>
        </w:rPr>
        <w:t>between the periods fish were collected, methodological differences</w:t>
      </w:r>
      <w:r w:rsidR="00DD45EE" w:rsidRPr="00D146F4">
        <w:rPr>
          <w:rFonts w:ascii="Times New Roman" w:hAnsi="Times New Roman" w:cs="Times New Roman"/>
          <w:sz w:val="24"/>
          <w:szCs w:val="24"/>
        </w:rPr>
        <w:t xml:space="preserve"> in model interpretation</w:t>
      </w:r>
      <w:r w:rsidRPr="00D146F4">
        <w:rPr>
          <w:rFonts w:ascii="Times New Roman" w:hAnsi="Times New Roman" w:cs="Times New Roman"/>
          <w:sz w:val="24"/>
          <w:szCs w:val="24"/>
        </w:rPr>
        <w:t xml:space="preserve">, </w:t>
      </w:r>
      <w:r w:rsidR="00DD45EE" w:rsidRPr="00D146F4">
        <w:rPr>
          <w:rFonts w:ascii="Times New Roman" w:hAnsi="Times New Roman" w:cs="Times New Roman"/>
          <w:sz w:val="24"/>
          <w:szCs w:val="24"/>
        </w:rPr>
        <w:t>and/or</w:t>
      </w:r>
      <w:r w:rsidRPr="00D146F4">
        <w:rPr>
          <w:rFonts w:ascii="Times New Roman" w:hAnsi="Times New Roman" w:cs="Times New Roman"/>
          <w:sz w:val="24"/>
          <w:szCs w:val="24"/>
        </w:rPr>
        <w:t xml:space="preserve"> that thus far, none of the fish recaptured during the ongoing study have been of the largest size classes (maximum size reported = 47.6 cm FL).</w:t>
      </w:r>
    </w:p>
    <w:p w14:paraId="09BCB19D" w14:textId="63900A65" w:rsidR="00D42812" w:rsidRPr="00D146F4" w:rsidRDefault="00D42812"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Compared to </w:t>
      </w:r>
      <w:r w:rsidR="000542A6" w:rsidRPr="00D146F4">
        <w:rPr>
          <w:rFonts w:ascii="Times New Roman" w:hAnsi="Times New Roman" w:cs="Times New Roman"/>
          <w:sz w:val="24"/>
          <w:szCs w:val="24"/>
        </w:rPr>
        <w:t>growth studies across their</w:t>
      </w:r>
      <w:r w:rsidRPr="00D146F4">
        <w:rPr>
          <w:rFonts w:ascii="Times New Roman" w:hAnsi="Times New Roman" w:cs="Times New Roman"/>
          <w:sz w:val="24"/>
          <w:szCs w:val="24"/>
        </w:rPr>
        <w:t xml:space="preserve"> broader distribution, </w:t>
      </w:r>
      <w:r w:rsidR="00B33A4A" w:rsidRPr="00D146F4">
        <w:rPr>
          <w:rFonts w:ascii="Times New Roman" w:hAnsi="Times New Roman" w:cs="Times New Roman"/>
          <w:sz w:val="24"/>
          <w:szCs w:val="24"/>
        </w:rPr>
        <w:t xml:space="preserve">parameters obtained </w:t>
      </w:r>
      <w:r w:rsidRPr="00D146F4">
        <w:rPr>
          <w:rFonts w:ascii="Times New Roman" w:hAnsi="Times New Roman" w:cs="Times New Roman"/>
          <w:sz w:val="24"/>
          <w:szCs w:val="24"/>
        </w:rPr>
        <w:t xml:space="preserve">from the Hawaiian archipelago </w:t>
      </w:r>
      <w:r w:rsidR="00B33A4A" w:rsidRPr="00D146F4">
        <w:rPr>
          <w:rFonts w:ascii="Times New Roman" w:hAnsi="Times New Roman" w:cs="Times New Roman"/>
          <w:sz w:val="24"/>
          <w:szCs w:val="24"/>
        </w:rPr>
        <w:t xml:space="preserve">indicate that </w:t>
      </w:r>
      <w:r w:rsidR="00B33A4A" w:rsidRPr="00D146F4">
        <w:rPr>
          <w:rFonts w:ascii="Times New Roman" w:hAnsi="Times New Roman" w:cs="Times New Roman"/>
          <w:i/>
          <w:sz w:val="24"/>
          <w:szCs w:val="24"/>
        </w:rPr>
        <w:t>P. filamentosus</w:t>
      </w:r>
      <w:r w:rsidR="00B33A4A"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were </w:t>
      </w:r>
      <w:r w:rsidR="00DD45EE" w:rsidRPr="00D146F4">
        <w:rPr>
          <w:rFonts w:ascii="Times New Roman" w:hAnsi="Times New Roman" w:cs="Times New Roman"/>
          <w:sz w:val="24"/>
          <w:szCs w:val="24"/>
        </w:rPr>
        <w:t xml:space="preserve">generally </w:t>
      </w:r>
      <w:r w:rsidRPr="00D146F4">
        <w:rPr>
          <w:rFonts w:ascii="Times New Roman" w:hAnsi="Times New Roman" w:cs="Times New Roman"/>
          <w:sz w:val="24"/>
          <w:szCs w:val="24"/>
        </w:rPr>
        <w:t>slower growing but obtained</w:t>
      </w:r>
      <w:r w:rsidR="00DD45EE" w:rsidRPr="00D146F4">
        <w:rPr>
          <w:rFonts w:ascii="Times New Roman" w:hAnsi="Times New Roman" w:cs="Times New Roman"/>
          <w:sz w:val="24"/>
          <w:szCs w:val="24"/>
        </w:rPr>
        <w:t xml:space="preserve"> a</w:t>
      </w:r>
      <w:r w:rsidRPr="00D146F4">
        <w:rPr>
          <w:rFonts w:ascii="Times New Roman" w:hAnsi="Times New Roman" w:cs="Times New Roman"/>
          <w:sz w:val="24"/>
          <w:szCs w:val="24"/>
        </w:rPr>
        <w:t xml:space="preserve"> larger asymptotic length than those from the Mariana Archipelago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{"citationItems":[{"id":"ITEM-1","itemData":{"author":[{"dropping-particle":"V.","family":"Ralston","given":"Stephen","non-dropping-particle":"","parse-names":false,"suffix":""},{"dropping-particle":"","family":"Williams","given":"Happy A.","non-dropping-particle":"","parse-names":false,"suffix":""}],"id":"ITEM-1","issued":{"date-parts":[["1988"]]},"number-of-pages":"1-53","title":"Depth distributions, growth, and mortality of deep slope fishes from the Mariana archipelago","type":"report"},"uris":["http://www.mendeley.com/documents/?uuid=d75fdfc3-e72d-3da0-8397-173eb6f6ff5a"]}],"mendeley":{"formattedCitation":"(Ralston and Williams, 1988)","plainTextFormattedCitation":"(Ralston and Williams, 1988)","previouslyFormattedCitation":"(Ralston and Williams, 1988)"},"properties":{"noteIndex":0},"schema":"https://github.com/citation-style-language/schema/raw/master/csl-citation.json"}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(Ralston and Williams, 1988)</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and Papua New Guinea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{"citationItems":[{"id":"ITEM-1","itemData":{"DOI":"10.1016/j.fishres.2006.08.002","ISBN":"0165-7836","ISSN":"01657836","abstract":"The deepwater fishes around the Lihir Island group, Papua New Guinea, were assessed for their vulnerability to exploitation from a potential commercial fishery. Three dropline surveys were made between 1999 and 2002 to estimate catch rates and life-history parameters. Growth parameters were obtained using the von Bertalanffy growth function fitted to length-at-age data from annuli counts in sectioned otoliths. Mean catch rates and total mortality rates were then used to estimate total fish biomass and maximum sustainable yields for the deepwater species around the island group. A total of 975 fish of 98 species were caught during 886 line hours of fishing. Most of these species are commercially valuable: 17 species are commonly fished commercially in other tropical Pacific regions. However around the Lihir Island group, their catch rates (1.38 ± 0.16 kg/line h) were lower and more variable than elsewhere in the Pacific, probably because of the limited deep-slope habitat. Total deepwater fish biomass between the 125 and 350 m depth zone was estimated at 17.4 metric tonnes with an annual sustainable yield of between 1213 and 3445 kg. In addition, many of the deepwater species may be long-lived, slow-growing species with low mortality rates. Our results suggest that the deepwater fish stock at the Lihir Island group is highly susceptible to overfishing at only moderate levels of fishing pressure. We therefore recommend that a precautionary approach should be taken, including accurate long-term monitoring of catches, if these stocks are to be commercially exploited. © 2006 Elsevier B.V. All rights reserved.","author":[{"dropping-particle":"","family":"Fry","given":"G. C.","non-dropping-particle":"","parse-names":false,"suffix":""},{"dropping-particle":"","family":"Brewer","given":"D. T.","non-dropping-particle":"","parse-names":false,"suffix":""},{"dropping-particle":"","family":"Venables","given":"W. N.","non-dropping-particle":"","parse-names":false,"suffix":""}],"container-title":"Fisheries Research","id":"ITEM-1","issue":"2-3","issued":{"date-parts":[["2006"]]},"page":"126-141","title":"Vulnerability of deepwater demersal fishes to commercial fishing: Evidence from a study around a tropical volcanic seamount in Papua New Guinea","type":"article-journal","volume":"81"},"uris":["http://www.mendeley.com/documents/?uuid=2fd95231-92c8-42bb-8a1a-b1db7ef7992b"]}],"mendeley":{"formattedCitation":"(Fry et al., 2006)","manualFormatting":"(Fry et al. 2006, Andrews et al. 2012)","plainTextFormattedCitation":"(Fry et al., 2006)","previouslyFormattedCitation":"(Fry et al., 2006)"},"properties":{"noteIndex":0},"schema":"https://github.com/citation-style-language/schema/raw/master/csl-citation.json"}</w:instrText>
      </w:r>
      <w:r w:rsidRPr="00D146F4">
        <w:rPr>
          <w:rFonts w:ascii="Times New Roman" w:hAnsi="Times New Roman" w:cs="Times New Roman"/>
          <w:sz w:val="24"/>
          <w:szCs w:val="24"/>
        </w:rPr>
        <w:fldChar w:fldCharType="separate"/>
      </w:r>
      <w:r w:rsidRPr="00D146F4">
        <w:rPr>
          <w:rFonts w:ascii="Times New Roman" w:hAnsi="Times New Roman" w:cs="Times New Roman"/>
          <w:noProof/>
          <w:sz w:val="24"/>
          <w:szCs w:val="24"/>
        </w:rPr>
        <w:t>(Fry et al.</w:t>
      </w:r>
      <w:r w:rsidR="0023222D">
        <w:rPr>
          <w:rFonts w:ascii="Times New Roman" w:hAnsi="Times New Roman" w:cs="Times New Roman"/>
          <w:noProof/>
          <w:sz w:val="24"/>
          <w:szCs w:val="24"/>
        </w:rPr>
        <w:t>,</w:t>
      </w:r>
      <w:r w:rsidRPr="00D146F4">
        <w:rPr>
          <w:rFonts w:ascii="Times New Roman" w:hAnsi="Times New Roman" w:cs="Times New Roman"/>
          <w:noProof/>
          <w:sz w:val="24"/>
          <w:szCs w:val="24"/>
        </w:rPr>
        <w:t xml:space="preserve"> 2006</w:t>
      </w:r>
      <w:r w:rsidR="0023222D">
        <w:rPr>
          <w:rFonts w:ascii="Times New Roman" w:hAnsi="Times New Roman" w:cs="Times New Roman"/>
          <w:noProof/>
          <w:sz w:val="24"/>
          <w:szCs w:val="24"/>
        </w:rPr>
        <w:t>;</w:t>
      </w:r>
      <w:r w:rsidR="0023222D" w:rsidRPr="00D146F4">
        <w:rPr>
          <w:rFonts w:ascii="Times New Roman" w:hAnsi="Times New Roman" w:cs="Times New Roman"/>
          <w:noProof/>
          <w:sz w:val="24"/>
          <w:szCs w:val="24"/>
        </w:rPr>
        <w:t xml:space="preserve"> </w:t>
      </w:r>
      <w:r w:rsidRPr="00D146F4">
        <w:rPr>
          <w:rFonts w:ascii="Times New Roman" w:hAnsi="Times New Roman" w:cs="Times New Roman"/>
          <w:noProof/>
          <w:sz w:val="24"/>
          <w:szCs w:val="24"/>
        </w:rPr>
        <w:t>Andrews et al.</w:t>
      </w:r>
      <w:r w:rsidR="0023222D">
        <w:rPr>
          <w:rFonts w:ascii="Times New Roman" w:hAnsi="Times New Roman" w:cs="Times New Roman"/>
          <w:noProof/>
          <w:sz w:val="24"/>
          <w:szCs w:val="24"/>
        </w:rPr>
        <w:t>,</w:t>
      </w:r>
      <w:r w:rsidRPr="00D146F4">
        <w:rPr>
          <w:rFonts w:ascii="Times New Roman" w:hAnsi="Times New Roman" w:cs="Times New Roman"/>
          <w:noProof/>
          <w:sz w:val="24"/>
          <w:szCs w:val="24"/>
        </w:rPr>
        <w:t xml:space="preserve"> 2012)</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r w:rsidR="00F23FD4" w:rsidRPr="00D146F4">
        <w:rPr>
          <w:rFonts w:ascii="Times New Roman" w:hAnsi="Times New Roman" w:cs="Times New Roman"/>
          <w:sz w:val="24"/>
          <w:szCs w:val="24"/>
        </w:rPr>
        <w:t>and</w:t>
      </w:r>
      <w:r w:rsidRPr="00D146F4">
        <w:rPr>
          <w:rFonts w:ascii="Times New Roman" w:hAnsi="Times New Roman" w:cs="Times New Roman"/>
          <w:sz w:val="24"/>
          <w:szCs w:val="24"/>
        </w:rPr>
        <w:t xml:space="preserve"> were faster growing </w:t>
      </w:r>
      <w:r w:rsidR="00F23FD4" w:rsidRPr="00D146F4">
        <w:rPr>
          <w:rFonts w:ascii="Times New Roman" w:hAnsi="Times New Roman" w:cs="Times New Roman"/>
          <w:sz w:val="24"/>
          <w:szCs w:val="24"/>
        </w:rPr>
        <w:t>but</w:t>
      </w:r>
      <w:r w:rsidRPr="00D146F4">
        <w:rPr>
          <w:rFonts w:ascii="Times New Roman" w:hAnsi="Times New Roman" w:cs="Times New Roman"/>
          <w:sz w:val="24"/>
          <w:szCs w:val="24"/>
        </w:rPr>
        <w:t xml:space="preserve"> smaller in their asymptotic length when compared to estimates from the Seychelles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Seychelles","type":"article-journal","volume":"43"},"uris":["http://www.mendeley.com/documents/?uuid=101e2938-b930-4fcc-94a5-b9ac5b5c9a38"]},{"id":"ITEM-2","itemData":{"DOI":"10.1016/S0165-7836(97)00069-6","ISBN":"0165-7836","ISSN":"01657836","abstract":"Limited data are available on which to base management decisions for Pristipomoides filamentosus around the periphery of the Mahe Plateau, Seychelles. Analyses of length frequency data, which generate results of uncertain accuracy, particularly for long lived slow growing species, were employed to derive biological parameters for management simulations based on yield per recruit analyses. These parameters were used to derive management targets for the fishery, and to assess its current state. The sensitivity of these outputs to uncertainty in the estimated parameters and unknowns such as the stock recruitment relationship was determined. The practicality and effect of effort and length controls were investigated. Effort targets that are slightly more conservative than (maximum sustainable yield) MSY can provide security against uncertainty at a relatively low cost. However, assessment of the current fishing mortality is far more sensitive to inaccuracies in parameter estimation, and should be supported by other methods where possible. It is concluded that current length at capture is appropriate but should not be allowed to decrease greatly. There appears to he excess capacity in the fishery, but it is recommended that any effort increases be implemented slowly and with due caution. If substantial increases are desirable, additional research should focus on alternative methods for estimating fishing mortality.","author":[{"dropping-particle":"","family":"Mees","given":"C. C.","non-dropping-particle":"","parse-names":false,"suffix":""},{"dropping-particle":"","family":"Rousseau","given":"J. A.","non-dropping-particle":"","parse-names":false,"suffix":""}],"container-title":"Fisheries Research","id":"ITEM-2","issue":"1-3","issued":{"date-parts":[["1997"]]},"page":"73-87","title":"The potential yield of the lutjanid fish Pristipomoides filamentosus from the Mahe Plateau, Seychelles: Managing with uncertainty","type":"article-journal","volume":"33"},"uris":["http://www.mendeley.com/documents/?uuid=32fb6bdd-68a7-46f6-87bb-aafb2ba22788"]},{"id":"ITEM-3","itemData":{"ISBN":"0090-0656","ISSN":"00900656","abstract":"The lutjanids Pristipomoides filamentosus and Aprion virescens and the lethrinid Lethrinus mahsena are commercially important demersal bank and deep slope reef fish from the central Indian Ocean. To obtain von Bertalanffy growth parameter estimates for management purposes, length-based methods are commonly applied by the fisheries institutions of the region. Because the relatively long-lived, slow-growing nature of these species results in a lack of distinct modal progression in length-frequency data, such estimates are unreliable. In an attempt to obtain more reliable growth estimates, the feasibility of age-based methods (where age is determined from annual increments in otoliths) was investigated. Successful validation of annual or daily increments has been reported in two of these species (P. filamentosus and A. virescens), but not for the target areas of our study: the banks of the Seychelles and Mauritius. A range of methods was used in an attempt to ensure that the otoliths fulfilled the criteria for use in aging. Two methods are described in this paper: back-calculation and a combination of marginal increment and edge analysis. The results of validation are presented, along with a description of the problems encountered. Marginal increment and edge analysis both indicated that the increments present in the otoliths of L. mahsena are annuli. For A. virescens, no pattern was present in the marginal increment analysis of older individuals. However, edge analysis offered evidence that the increments present in the otoliths were annuli. The combined marginal increment and edge analysis proved inconclusive for P. filamentosus; therefore the increments present in the otoliths of this species could not be validated. Conclusions are drawn regarding the justification of assuming periodicity of increments on the basis of validation achieved in other locations.","author":[{"dropping-particle":"","family":"Pilling","given":"Graham M.","non-dropping-particle":"","parse-names":false,"suffix":""}],"container-title":"Fishery Bulletin","id":"ITEM-3","issue":"3","issued":{"date-parts":[["2000"]]},"page":"600-611","title":"Validation of annual growth increments in the otoliths of the lethrinid Lethrinus mahsena and the lutjanid Aprion virescens from sites in the tropical Indian Ocean, with notes on the nature of growth increments in Pristipomoides filamentosus","type":"article-journal","volume":"98"},"uris":["http://www.mendeley.com/documents/?uuid=00a62e3f-3eb6-4d04-8348-b61063114fb6"]},{"id":"ITEM-4","itemData":{"author":[{"dropping-particle":"","family":"Hardman-Mountford","given":"N.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Quarterly","id":"ITEM-4","issue":"2","issued":{"date-parts":[["1997"]]},"page":"27-31","title":"Can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Seychelles","type":"article-journal","volume":"20"},"uris":["http://www.mendeley.com/documents/?uuid=51b96352-f371-49e5-b205-da6e92f0cb7a"]}],"mendeley":{"formattedCitation":"(Hardman-Mountford et al., 1997; Mees, 1993; Mees and Rousseau, 1997; Pilling, 2000)","plainTextFormattedCitation":"(Hardman-Mountford et al., 1997; Mees, 1993; Mees and Rousseau, 1997; Pilling, 2000)","previouslyFormattedCitation":"(Hardman-Mountford et al., 1997; Mees, 1993; Mees and Rousseau, 1997; Pilling, 2000)"},"properties":{"noteIndex":0},"schema":"https://github.com/citation-style-language/schema/raw/master/csl-citation.json"}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(Hardman-Mountford et al., 1997; Mees, 1993; Mees and Rousseau, 1997; Pilling, 2000)</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w:t>
      </w:r>
      <w:r w:rsidR="000542A6" w:rsidRPr="00D146F4">
        <w:rPr>
          <w:rFonts w:ascii="Times New Roman" w:hAnsi="Times New Roman" w:cs="Times New Roman"/>
          <w:sz w:val="24"/>
          <w:szCs w:val="24"/>
        </w:rPr>
        <w:t xml:space="preserve"> </w:t>
      </w:r>
      <w:r w:rsidR="00DF293F" w:rsidRPr="00D146F4">
        <w:rPr>
          <w:rFonts w:ascii="Times New Roman" w:hAnsi="Times New Roman" w:cs="Times New Roman"/>
          <w:sz w:val="24"/>
          <w:szCs w:val="24"/>
        </w:rPr>
        <w:t>These differences</w:t>
      </w:r>
      <w:r w:rsidR="00B33A4A" w:rsidRPr="00D146F4">
        <w:rPr>
          <w:rFonts w:ascii="Times New Roman" w:hAnsi="Times New Roman" w:cs="Times New Roman"/>
          <w:sz w:val="24"/>
          <w:szCs w:val="24"/>
        </w:rPr>
        <w:t xml:space="preserve"> may represent genetic or phenotypic differences between these populations, or </w:t>
      </w:r>
      <w:r w:rsidR="00013F47" w:rsidRPr="00D146F4">
        <w:rPr>
          <w:rFonts w:ascii="Times New Roman" w:hAnsi="Times New Roman" w:cs="Times New Roman"/>
          <w:sz w:val="24"/>
          <w:szCs w:val="24"/>
        </w:rPr>
        <w:t xml:space="preserve">differences in the methods and </w:t>
      </w:r>
      <w:r w:rsidR="00B33A4A" w:rsidRPr="00D146F4">
        <w:rPr>
          <w:rFonts w:ascii="Times New Roman" w:hAnsi="Times New Roman" w:cs="Times New Roman"/>
          <w:sz w:val="24"/>
          <w:szCs w:val="24"/>
        </w:rPr>
        <w:t xml:space="preserve">sampling distribution </w:t>
      </w:r>
      <w:r w:rsidR="00013F47" w:rsidRPr="00D146F4">
        <w:rPr>
          <w:rFonts w:ascii="Times New Roman" w:hAnsi="Times New Roman" w:cs="Times New Roman"/>
          <w:sz w:val="24"/>
          <w:szCs w:val="24"/>
        </w:rPr>
        <w:t>between studies.</w:t>
      </w:r>
      <w:r w:rsidR="003A4178" w:rsidRPr="00D146F4">
        <w:rPr>
          <w:rFonts w:ascii="Times New Roman" w:hAnsi="Times New Roman" w:cs="Times New Roman"/>
          <w:sz w:val="24"/>
          <w:szCs w:val="24"/>
        </w:rPr>
        <w:t xml:space="preserve"> It was not possible to distinguish between these two </w:t>
      </w:r>
      <w:r w:rsidR="004C0D97" w:rsidRPr="00D146F4">
        <w:rPr>
          <w:rFonts w:ascii="Times New Roman" w:hAnsi="Times New Roman" w:cs="Times New Roman"/>
          <w:sz w:val="24"/>
          <w:szCs w:val="24"/>
        </w:rPr>
        <w:t>possibilities due to a</w:t>
      </w:r>
      <w:r w:rsidR="003A4178" w:rsidRPr="00D146F4">
        <w:rPr>
          <w:rFonts w:ascii="Times New Roman" w:hAnsi="Times New Roman" w:cs="Times New Roman"/>
          <w:sz w:val="24"/>
          <w:szCs w:val="24"/>
        </w:rPr>
        <w:t xml:space="preserve"> lack of information on the gear used to sample and recapture fish </w:t>
      </w:r>
      <w:r w:rsidR="004C0D97" w:rsidRPr="00D146F4">
        <w:rPr>
          <w:rFonts w:ascii="Times New Roman" w:hAnsi="Times New Roman" w:cs="Times New Roman"/>
          <w:sz w:val="24"/>
          <w:szCs w:val="24"/>
        </w:rPr>
        <w:t xml:space="preserve">in both </w:t>
      </w:r>
      <w:r w:rsidR="003A4178" w:rsidRPr="00D146F4">
        <w:rPr>
          <w:rFonts w:ascii="Times New Roman" w:hAnsi="Times New Roman" w:cs="Times New Roman"/>
          <w:sz w:val="24"/>
          <w:szCs w:val="24"/>
        </w:rPr>
        <w:t>these and the OTP study.</w:t>
      </w:r>
    </w:p>
    <w:p w14:paraId="5AAB1EE8" w14:textId="4EC475E3" w:rsidR="00D42812" w:rsidRPr="00D146F4" w:rsidRDefault="00D42812"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Of the Bayesian models, Model 1 was presumed optimal because it incorporated individual variability in both</w:t>
      </w:r>
      <w:r w:rsidR="00FA666A" w:rsidRPr="00D146F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and </w:t>
      </w:r>
      <w:r w:rsidRPr="00D146F4">
        <w:rPr>
          <w:rFonts w:ascii="Times New Roman" w:hAnsi="Times New Roman" w:cs="Times New Roman"/>
          <w:i/>
          <w:iCs/>
          <w:noProof/>
          <w:sz w:val="24"/>
          <w:szCs w:val="24"/>
        </w:rPr>
        <w:t>K</w:t>
      </w:r>
      <w:r w:rsidR="0023222D">
        <w:rPr>
          <w:rFonts w:ascii="Times New Roman" w:hAnsi="Times New Roman" w:cs="Times New Roman"/>
          <w:noProof/>
          <w:sz w:val="24"/>
          <w:szCs w:val="24"/>
        </w:rPr>
        <w:t>. H</w:t>
      </w:r>
      <w:r w:rsidR="00C519AE" w:rsidRPr="00D146F4">
        <w:rPr>
          <w:rFonts w:ascii="Times New Roman" w:hAnsi="Times New Roman" w:cs="Times New Roman"/>
          <w:noProof/>
          <w:sz w:val="24"/>
          <w:szCs w:val="24"/>
        </w:rPr>
        <w:t>owever</w:t>
      </w:r>
      <w:r w:rsidR="0023222D">
        <w:rPr>
          <w:rFonts w:ascii="Times New Roman" w:hAnsi="Times New Roman" w:cs="Times New Roman"/>
          <w:noProof/>
          <w:sz w:val="24"/>
          <w:szCs w:val="24"/>
        </w:rPr>
        <w:t>,</w:t>
      </w:r>
      <w:r w:rsidR="00C519AE" w:rsidRPr="00D146F4">
        <w:rPr>
          <w:rFonts w:ascii="Times New Roman" w:hAnsi="Times New Roman" w:cs="Times New Roman"/>
          <w:noProof/>
          <w:sz w:val="24"/>
          <w:szCs w:val="24"/>
        </w:rPr>
        <w:t xml:space="preserve"> this model performed the worst of all Bayesian models during sensitivity </w:t>
      </w:r>
      <w:r w:rsidR="003D0247" w:rsidRPr="00D146F4">
        <w:rPr>
          <w:rFonts w:ascii="Times New Roman" w:hAnsi="Times New Roman" w:cs="Times New Roman"/>
          <w:noProof/>
          <w:sz w:val="24"/>
          <w:szCs w:val="24"/>
        </w:rPr>
        <w:t>analysis</w:t>
      </w:r>
      <w:r w:rsidRPr="00D146F4">
        <w:rPr>
          <w:rFonts w:ascii="Times New Roman" w:hAnsi="Times New Roman" w:cs="Times New Roman"/>
          <w:noProof/>
          <w:sz w:val="24"/>
          <w:szCs w:val="24"/>
        </w:rPr>
        <w:t xml:space="preserve">. </w:t>
      </w:r>
      <w:r w:rsidR="00BA34C7" w:rsidRPr="00D146F4">
        <w:rPr>
          <w:rFonts w:ascii="Times New Roman" w:hAnsi="Times New Roman" w:cs="Times New Roman"/>
          <w:noProof/>
          <w:sz w:val="24"/>
          <w:szCs w:val="24"/>
        </w:rPr>
        <w:t>Models</w:t>
      </w:r>
      <w:r w:rsidRPr="00D146F4">
        <w:rPr>
          <w:rFonts w:ascii="Times New Roman" w:hAnsi="Times New Roman" w:cs="Times New Roman"/>
          <w:noProof/>
          <w:sz w:val="24"/>
          <w:szCs w:val="24"/>
        </w:rPr>
        <w:t xml:space="preserve"> 2-4 suggest that individual variability in both </w:t>
      </w:r>
      <m:oMath>
        <m:r>
          <w:rPr>
            <w:rFonts w:ascii="Cambria Math" w:hAnsi="Cambria Math" w:cs="Times New Roman"/>
            <w:sz w:val="24"/>
            <w:szCs w:val="24"/>
          </w:rPr>
          <m:t>K</m:t>
        </m:r>
      </m:oMath>
      <w:r w:rsidRPr="00D146F4">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w:t>
      </w:r>
      <w:r w:rsidR="00F23FD4" w:rsidRPr="00D146F4">
        <w:rPr>
          <w:rFonts w:ascii="Times New Roman" w:hAnsi="Times New Roman" w:cs="Times New Roman"/>
          <w:noProof/>
          <w:sz w:val="24"/>
          <w:szCs w:val="24"/>
        </w:rPr>
        <w:t xml:space="preserve">s </w:t>
      </w:r>
      <w:r w:rsidRPr="00D146F4">
        <w:rPr>
          <w:rFonts w:ascii="Times New Roman" w:hAnsi="Times New Roman" w:cs="Times New Roman"/>
          <w:noProof/>
          <w:sz w:val="24"/>
          <w:szCs w:val="24"/>
        </w:rPr>
        <w:t xml:space="preserve">is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being more important based </w:t>
      </w:r>
      <w:r w:rsidR="00F23FD4" w:rsidRPr="00D146F4">
        <w:rPr>
          <w:rFonts w:ascii="Times New Roman" w:hAnsi="Times New Roman" w:cs="Times New Roman"/>
          <w:noProof/>
          <w:sz w:val="24"/>
          <w:szCs w:val="24"/>
        </w:rPr>
        <w:t>on the similar parameter estimates obtained from Models 1 and 2 and comparison of relatively small</w:t>
      </w:r>
      <w:r w:rsidRPr="00D146F4">
        <w:rPr>
          <w:rFonts w:ascii="Times New Roman" w:hAnsi="Times New Roman" w:cs="Times New Roman"/>
          <w:noProof/>
          <w:sz w:val="24"/>
          <w:szCs w:val="24"/>
        </w:rPr>
        <w:t xml:space="preserve"> the </w:t>
      </w:r>
      <w:r w:rsidR="00F23FD4" w:rsidRPr="00D146F4">
        <w:rPr>
          <w:rFonts w:ascii="Times New Roman" w:hAnsi="Times New Roman" w:cs="Times New Roman"/>
          <w:noProof/>
          <w:sz w:val="24"/>
          <w:szCs w:val="24"/>
        </w:rPr>
        <w:t>coefficient of variation for</w:t>
      </w:r>
      <w:r w:rsidRPr="00D146F4">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rPr>
        <w:t xml:space="preserve"> </w:t>
      </w:r>
      <w:r w:rsidR="00F23FD4" w:rsidRPr="00D146F4">
        <w:rPr>
          <w:rFonts w:ascii="Times New Roman" w:hAnsi="Times New Roman" w:cs="Times New Roman"/>
          <w:noProof/>
          <w:sz w:val="24"/>
          <w:szCs w:val="24"/>
        </w:rPr>
        <w:t>from</w:t>
      </w:r>
      <w:r w:rsidRPr="00D146F4">
        <w:rPr>
          <w:rFonts w:ascii="Times New Roman" w:hAnsi="Times New Roman" w:cs="Times New Roman"/>
          <w:noProof/>
          <w:sz w:val="24"/>
          <w:szCs w:val="24"/>
        </w:rPr>
        <w:t xml:space="preserve"> the base case of Model 1 to the </w:t>
      </w:r>
      <w:r w:rsidR="00F23FD4" w:rsidRPr="00D146F4">
        <w:rPr>
          <w:rFonts w:ascii="Times New Roman" w:hAnsi="Times New Roman" w:cs="Times New Roman"/>
          <w:noProof/>
          <w:sz w:val="24"/>
          <w:szCs w:val="24"/>
        </w:rPr>
        <w:t xml:space="preserve">larger coefficients of variation under assumptions of </w:t>
      </w:r>
      <w:r w:rsidRPr="00D146F4">
        <w:rPr>
          <w:rFonts w:ascii="Times New Roman" w:hAnsi="Times New Roman" w:cs="Times New Roman"/>
          <w:noProof/>
          <w:sz w:val="24"/>
          <w:szCs w:val="24"/>
        </w:rPr>
        <w:t>constrained individual variability in Model 3 and Model 4 (</w:t>
      </w:r>
      <w:r w:rsidR="0023222D" w:rsidRPr="00D146F4">
        <w:rPr>
          <w:rFonts w:ascii="Times New Roman" w:hAnsi="Times New Roman" w:cs="Times New Roman"/>
          <w:noProof/>
          <w:sz w:val="24"/>
          <w:szCs w:val="24"/>
        </w:rPr>
        <w:t>Fig</w:t>
      </w:r>
      <w:r w:rsidR="0023222D">
        <w:rPr>
          <w:rFonts w:ascii="Times New Roman" w:hAnsi="Times New Roman" w:cs="Times New Roman"/>
          <w:noProof/>
          <w:sz w:val="24"/>
          <w:szCs w:val="24"/>
        </w:rPr>
        <w:t>.</w:t>
      </w:r>
      <w:r w:rsidR="0023222D" w:rsidRPr="00D146F4">
        <w:rPr>
          <w:rFonts w:ascii="Times New Roman" w:hAnsi="Times New Roman" w:cs="Times New Roman"/>
          <w:noProof/>
          <w:sz w:val="24"/>
          <w:szCs w:val="24"/>
        </w:rPr>
        <w:t xml:space="preserve"> </w:t>
      </w:r>
      <w:r w:rsidRPr="00D146F4">
        <w:rPr>
          <w:rFonts w:ascii="Times New Roman" w:hAnsi="Times New Roman" w:cs="Times New Roman"/>
          <w:noProof/>
          <w:sz w:val="24"/>
          <w:szCs w:val="24"/>
        </w:rPr>
        <w:t xml:space="preserve">3). </w:t>
      </w:r>
      <w:r w:rsidR="00F23FD4" w:rsidRPr="00D146F4">
        <w:rPr>
          <w:rFonts w:ascii="Times New Roman" w:hAnsi="Times New Roman" w:cs="Times New Roman"/>
          <w:noProof/>
          <w:sz w:val="24"/>
          <w:szCs w:val="24"/>
        </w:rPr>
        <w:t xml:space="preserve">Based on these parameter estimates and pattern of </w:t>
      </w:r>
      <w:r w:rsidR="00564ABC" w:rsidRPr="00D146F4">
        <w:rPr>
          <w:rFonts w:ascii="Times New Roman" w:hAnsi="Times New Roman" w:cs="Times New Roman"/>
          <w:noProof/>
          <w:sz w:val="24"/>
          <w:szCs w:val="24"/>
        </w:rPr>
        <w:t xml:space="preserve">large </w:t>
      </w:r>
      <w:r w:rsidR="00F23FD4" w:rsidRPr="00D146F4">
        <w:rPr>
          <w:rFonts w:ascii="Times New Roman" w:hAnsi="Times New Roman" w:cs="Times New Roman"/>
          <w:noProof/>
          <w:sz w:val="24"/>
          <w:szCs w:val="24"/>
        </w:rPr>
        <w:t>standard deviation</w:t>
      </w:r>
      <w:r w:rsidR="0097120E" w:rsidRPr="00D146F4">
        <w:rPr>
          <w:rFonts w:ascii="Times New Roman" w:hAnsi="Times New Roman" w:cs="Times New Roman"/>
          <w:noProof/>
          <w:sz w:val="24"/>
          <w:szCs w:val="24"/>
        </w:rPr>
        <w:t>s</w:t>
      </w:r>
      <w:r w:rsidR="00F23FD4" w:rsidRPr="00D146F4">
        <w:rPr>
          <w:rFonts w:ascii="Times New Roman" w:hAnsi="Times New Roman" w:cs="Times New Roman"/>
          <w:noProof/>
          <w:sz w:val="24"/>
          <w:szCs w:val="24"/>
        </w:rPr>
        <w:t>, it is likely Models 3 and 4 were not credible d</w:t>
      </w:r>
      <w:r w:rsidR="00C519AE" w:rsidRPr="00D146F4">
        <w:rPr>
          <w:rFonts w:ascii="Times New Roman" w:hAnsi="Times New Roman" w:cs="Times New Roman"/>
          <w:noProof/>
          <w:sz w:val="24"/>
          <w:szCs w:val="24"/>
        </w:rPr>
        <w:t xml:space="preserve">espite lower </w:t>
      </w:r>
      <w:r w:rsidRPr="00D146F4">
        <w:rPr>
          <w:rFonts w:ascii="Times New Roman" w:hAnsi="Times New Roman" w:cs="Times New Roman"/>
          <w:noProof/>
          <w:sz w:val="24"/>
          <w:szCs w:val="24"/>
        </w:rPr>
        <w:t>DIC values</w:t>
      </w:r>
      <w:r w:rsidR="00C519AE" w:rsidRPr="00D146F4">
        <w:rPr>
          <w:rFonts w:ascii="Times New Roman" w:hAnsi="Times New Roman" w:cs="Times New Roman"/>
          <w:noProof/>
          <w:sz w:val="24"/>
          <w:szCs w:val="24"/>
        </w:rPr>
        <w:t xml:space="preserve"> and performing well during sensitivity </w:t>
      </w:r>
      <w:r w:rsidR="003D0247" w:rsidRPr="00D146F4">
        <w:rPr>
          <w:rFonts w:ascii="Times New Roman" w:hAnsi="Times New Roman" w:cs="Times New Roman"/>
          <w:noProof/>
          <w:sz w:val="24"/>
          <w:szCs w:val="24"/>
        </w:rPr>
        <w:t>analysis</w:t>
      </w:r>
      <w:r w:rsidRPr="00D146F4">
        <w:rPr>
          <w:rFonts w:ascii="Times New Roman" w:hAnsi="Times New Roman" w:cs="Times New Roman"/>
          <w:noProof/>
          <w:sz w:val="24"/>
          <w:szCs w:val="24"/>
        </w:rPr>
        <w:t xml:space="preserve">. Similar parameter estimates obtained from Models 1 and 2 suggested that the primary source of individual variability was due to 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noProof/>
          <w:sz w:val="24"/>
          <w:szCs w:val="24"/>
          <w:vertAlign w:val="subscript"/>
        </w:rPr>
        <w:t xml:space="preserve"> </w:t>
      </w:r>
      <w:r w:rsidRPr="00D146F4">
        <w:rPr>
          <w:rFonts w:ascii="Times New Roman" w:hAnsi="Times New Roman" w:cs="Times New Roman"/>
          <w:noProof/>
          <w:sz w:val="24"/>
          <w:szCs w:val="24"/>
        </w:rPr>
        <w:t xml:space="preserve">parameter. </w:t>
      </w:r>
      <w:r w:rsidRPr="00D146F4">
        <w:rPr>
          <w:rFonts w:ascii="Times New Roman" w:hAnsi="Times New Roman" w:cs="Times New Roman"/>
          <w:sz w:val="24"/>
          <w:szCs w:val="24"/>
        </w:rPr>
        <w:t xml:space="preserve">This is consistent with other studies where the best models accounted for individual variability in both terms but accounting for individual variation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Pr="00D146F4">
        <w:rPr>
          <w:rFonts w:ascii="Times New Roman" w:hAnsi="Times New Roman" w:cs="Times New Roman"/>
          <w:sz w:val="24"/>
          <w:szCs w:val="24"/>
        </w:rPr>
        <w:t>term alone was sufficient to describe growth while significantly reducing computational complexity (</w:t>
      </w:r>
      <w:proofErr w:type="spellStart"/>
      <w:r w:rsidRPr="00D146F4">
        <w:rPr>
          <w:rFonts w:ascii="Times New Roman" w:hAnsi="Times New Roman" w:cs="Times New Roman"/>
          <w:sz w:val="24"/>
          <w:szCs w:val="24"/>
        </w:rPr>
        <w:t>Eveson</w:t>
      </w:r>
      <w:proofErr w:type="spellEnd"/>
      <w:r w:rsidRPr="00D146F4">
        <w:rPr>
          <w:rFonts w:ascii="Times New Roman" w:hAnsi="Times New Roman" w:cs="Times New Roman"/>
          <w:sz w:val="24"/>
          <w:szCs w:val="24"/>
        </w:rPr>
        <w:t xml:space="preserve"> et al.</w:t>
      </w:r>
      <w:r w:rsidR="0023222D">
        <w:rPr>
          <w:rFonts w:ascii="Times New Roman" w:hAnsi="Times New Roman" w:cs="Times New Roman"/>
          <w:sz w:val="24"/>
          <w:szCs w:val="24"/>
        </w:rPr>
        <w:t>,</w:t>
      </w:r>
      <w:r w:rsidRPr="00D146F4">
        <w:rPr>
          <w:rFonts w:ascii="Times New Roman" w:hAnsi="Times New Roman" w:cs="Times New Roman"/>
          <w:sz w:val="24"/>
          <w:szCs w:val="24"/>
        </w:rPr>
        <w:t xml:space="preserve"> 2007</w:t>
      </w:r>
      <w:r w:rsidR="0023222D">
        <w:rPr>
          <w:rFonts w:ascii="Times New Roman" w:hAnsi="Times New Roman" w:cs="Times New Roman"/>
          <w:sz w:val="24"/>
          <w:szCs w:val="24"/>
        </w:rPr>
        <w:t>;</w:t>
      </w:r>
      <w:r w:rsidR="0023222D" w:rsidRPr="00D146F4">
        <w:rPr>
          <w:rFonts w:ascii="Times New Roman" w:hAnsi="Times New Roman" w:cs="Times New Roman"/>
          <w:sz w:val="24"/>
          <w:szCs w:val="24"/>
        </w:rPr>
        <w:t xml:space="preserve"> </w:t>
      </w:r>
      <w:r w:rsidRPr="00D146F4">
        <w:rPr>
          <w:rFonts w:ascii="Times New Roman" w:hAnsi="Times New Roman" w:cs="Times New Roman"/>
          <w:sz w:val="24"/>
          <w:szCs w:val="24"/>
        </w:rPr>
        <w:t>Zhang et al.</w:t>
      </w:r>
      <w:r w:rsidR="0023222D">
        <w:rPr>
          <w:rFonts w:ascii="Times New Roman" w:hAnsi="Times New Roman" w:cs="Times New Roman"/>
          <w:sz w:val="24"/>
          <w:szCs w:val="24"/>
        </w:rPr>
        <w:t>,</w:t>
      </w:r>
      <w:r w:rsidRPr="00D146F4">
        <w:rPr>
          <w:rFonts w:ascii="Times New Roman" w:hAnsi="Times New Roman" w:cs="Times New Roman"/>
          <w:sz w:val="24"/>
          <w:szCs w:val="24"/>
        </w:rPr>
        <w:t xml:space="preserve"> 2009).</w:t>
      </w:r>
      <w:r w:rsidR="00C519AE" w:rsidRPr="00D146F4">
        <w:rPr>
          <w:rFonts w:ascii="Times New Roman" w:hAnsi="Times New Roman" w:cs="Times New Roman"/>
          <w:sz w:val="24"/>
          <w:szCs w:val="24"/>
        </w:rPr>
        <w:t xml:space="preserve"> </w:t>
      </w:r>
      <w:r w:rsidR="003A4178" w:rsidRPr="00D146F4">
        <w:rPr>
          <w:rFonts w:ascii="Times New Roman" w:hAnsi="Times New Roman" w:cs="Times New Roman"/>
          <w:sz w:val="24"/>
          <w:szCs w:val="24"/>
        </w:rPr>
        <w:t>However, during the sensitivity analysis all of the Bayesian models failed to produce parameter estimates that fell within the 95% confidence intervals estimated from the original data</w:t>
      </w:r>
      <w:r w:rsidR="00CC4D6E" w:rsidRPr="00D146F4">
        <w:rPr>
          <w:rFonts w:ascii="Times New Roman" w:hAnsi="Times New Roman" w:cs="Times New Roman"/>
          <w:sz w:val="24"/>
          <w:szCs w:val="24"/>
        </w:rPr>
        <w:t>, suggesting sensitivity in the estimated parameters to the sampling distribution of fish across size classes.</w:t>
      </w:r>
    </w:p>
    <w:p w14:paraId="030A429C" w14:textId="6310201C" w:rsidR="00BA34C7" w:rsidRPr="00D146F4" w:rsidRDefault="003C2CA4" w:rsidP="00D02B31">
      <w:pPr>
        <w:ind w:firstLine="360"/>
        <w:jc w:val="both"/>
        <w:rPr>
          <w:rFonts w:ascii="Times New Roman" w:hAnsi="Times New Roman" w:cs="Times New Roman"/>
          <w:sz w:val="24"/>
          <w:szCs w:val="24"/>
        </w:rPr>
      </w:pPr>
      <w:r w:rsidRPr="00D146F4">
        <w:rPr>
          <w:rFonts w:ascii="Times New Roman" w:hAnsi="Times New Roman" w:cs="Times New Roman"/>
          <w:noProof/>
          <w:sz w:val="24"/>
          <w:szCs w:val="24"/>
        </w:rPr>
        <w:t xml:space="preserve">The treatement of individual variability in parameters for Model 2 were identical to those used to fit Model 5 </w:t>
      </w:r>
      <w:r w:rsidRPr="00D146F4">
        <w:rPr>
          <w:rFonts w:ascii="Times New Roman" w:hAnsi="Times New Roman" w:cs="Times New Roman"/>
          <w:sz w:val="24"/>
          <w:szCs w:val="24"/>
        </w:rPr>
        <w:t>(OTP data only)</w:t>
      </w:r>
      <w:r w:rsidRPr="00D146F4">
        <w:rPr>
          <w:rFonts w:ascii="Times New Roman" w:hAnsi="Times New Roman" w:cs="Times New Roman"/>
          <w:noProof/>
          <w:sz w:val="24"/>
          <w:szCs w:val="24"/>
        </w:rPr>
        <w:t xml:space="preserve">. </w:t>
      </w:r>
      <w:r w:rsidR="00BA34C7" w:rsidRPr="00D146F4">
        <w:rPr>
          <w:rFonts w:ascii="Times New Roman" w:hAnsi="Times New Roman" w:cs="Times New Roman"/>
          <w:sz w:val="24"/>
          <w:szCs w:val="24"/>
        </w:rPr>
        <w:t xml:space="preserve">Comparing growth parameter estimates </w:t>
      </w:r>
      <w:r w:rsidRPr="00D146F4">
        <w:rPr>
          <w:rFonts w:ascii="Times New Roman" w:hAnsi="Times New Roman" w:cs="Times New Roman"/>
          <w:sz w:val="24"/>
          <w:szCs w:val="24"/>
        </w:rPr>
        <w:t>from these models</w:t>
      </w:r>
      <w:r w:rsidR="00C519AE" w:rsidRPr="00D146F4">
        <w:rPr>
          <w:rFonts w:ascii="Times New Roman" w:hAnsi="Times New Roman" w:cs="Times New Roman"/>
          <w:sz w:val="24"/>
          <w:szCs w:val="24"/>
        </w:rPr>
        <w:t xml:space="preserve"> </w:t>
      </w:r>
      <w:r w:rsidR="00BA34C7" w:rsidRPr="00D146F4">
        <w:rPr>
          <w:rFonts w:ascii="Times New Roman" w:hAnsi="Times New Roman" w:cs="Times New Roman"/>
          <w:sz w:val="24"/>
          <w:szCs w:val="24"/>
        </w:rPr>
        <w:t xml:space="preserve">indicate that Bayesian and maximum likelihood fitting methods performed similarly. Parameter estimates for Models 1 and 2 were contained within the 95% confidence intervals of Model 5. These results suggest that treatment of </w:t>
      </w:r>
      <w:r w:rsidR="00BA34C7" w:rsidRPr="00D146F4">
        <w:rPr>
          <w:rFonts w:ascii="Times New Roman" w:hAnsi="Times New Roman" w:cs="Times New Roman"/>
          <w:i/>
          <w:iCs/>
          <w:sz w:val="24"/>
          <w:szCs w:val="24"/>
        </w:rPr>
        <w:t xml:space="preserve">K </w:t>
      </w:r>
      <w:r w:rsidR="00BA34C7" w:rsidRPr="00D146F4">
        <w:rPr>
          <w:rFonts w:ascii="Times New Roman" w:hAnsi="Times New Roman" w:cs="Times New Roman"/>
          <w:sz w:val="24"/>
          <w:szCs w:val="24"/>
        </w:rPr>
        <w:t xml:space="preserve">as a fixed effect was unlikely to bias estimates in </w:t>
      </w:r>
      <w:r w:rsidR="0067475C" w:rsidRPr="00D146F4">
        <w:rPr>
          <w:rFonts w:ascii="Times New Roman" w:hAnsi="Times New Roman" w:cs="Times New Roman"/>
          <w:sz w:val="24"/>
          <w:szCs w:val="24"/>
        </w:rPr>
        <w:t xml:space="preserve">integrated </w:t>
      </w:r>
      <w:r w:rsidR="00BA34C7" w:rsidRPr="00D146F4">
        <w:rPr>
          <w:rFonts w:ascii="Times New Roman" w:hAnsi="Times New Roman" w:cs="Times New Roman"/>
          <w:sz w:val="24"/>
          <w:szCs w:val="24"/>
        </w:rPr>
        <w:t>models</w:t>
      </w:r>
      <w:r w:rsidRPr="00D146F4">
        <w:rPr>
          <w:rFonts w:ascii="Times New Roman" w:hAnsi="Times New Roman" w:cs="Times New Roman"/>
          <w:sz w:val="24"/>
          <w:szCs w:val="24"/>
        </w:rPr>
        <w:t>,</w:t>
      </w:r>
      <w:r w:rsidR="00BA34C7" w:rsidRPr="00D146F4">
        <w:rPr>
          <w:rFonts w:ascii="Times New Roman" w:hAnsi="Times New Roman" w:cs="Times New Roman"/>
          <w:sz w:val="24"/>
          <w:szCs w:val="24"/>
        </w:rPr>
        <w:t xml:space="preserve"> </w:t>
      </w:r>
      <w:r w:rsidRPr="00D146F4">
        <w:rPr>
          <w:rFonts w:ascii="Times New Roman" w:hAnsi="Times New Roman" w:cs="Times New Roman"/>
          <w:sz w:val="24"/>
          <w:szCs w:val="24"/>
        </w:rPr>
        <w:t xml:space="preserve">fit using maximum likelihood, </w:t>
      </w:r>
      <w:r w:rsidR="00BA34C7" w:rsidRPr="00D146F4">
        <w:rPr>
          <w:rFonts w:ascii="Times New Roman" w:hAnsi="Times New Roman" w:cs="Times New Roman"/>
          <w:sz w:val="24"/>
          <w:szCs w:val="24"/>
        </w:rPr>
        <w:t>which were evaluated under the same assumptions as models 2 and 5.</w:t>
      </w:r>
    </w:p>
    <w:p w14:paraId="71CD9846" w14:textId="4B1525D3" w:rsidR="00D42812" w:rsidRPr="00D146F4" w:rsidRDefault="003C2CA4" w:rsidP="00D02B31">
      <w:pPr>
        <w:ind w:firstLine="360"/>
        <w:jc w:val="both"/>
        <w:rPr>
          <w:rFonts w:ascii="Times New Roman" w:hAnsi="Times New Roman" w:cs="Times New Roman"/>
          <w:sz w:val="24"/>
          <w:szCs w:val="24"/>
          <w:highlight w:val="yellow"/>
        </w:rPr>
      </w:pPr>
      <w:r w:rsidRPr="00D146F4">
        <w:rPr>
          <w:rFonts w:ascii="Times New Roman" w:hAnsi="Times New Roman" w:cs="Times New Roman"/>
          <w:sz w:val="24"/>
          <w:szCs w:val="24"/>
        </w:rPr>
        <w:t xml:space="preserve">Of all models presented, Model 11 </w:t>
      </w:r>
      <w:r w:rsidR="00AB01FC" w:rsidRPr="00D146F4">
        <w:rPr>
          <w:rFonts w:ascii="Times New Roman" w:hAnsi="Times New Roman" w:cs="Times New Roman"/>
          <w:sz w:val="24"/>
          <w:szCs w:val="24"/>
        </w:rPr>
        <w:t>was</w:t>
      </w:r>
      <w:r w:rsidRPr="00D146F4">
        <w:rPr>
          <w:rFonts w:ascii="Times New Roman" w:hAnsi="Times New Roman" w:cs="Times New Roman"/>
          <w:sz w:val="24"/>
          <w:szCs w:val="24"/>
        </w:rPr>
        <w:t xml:space="preserve"> the </w:t>
      </w:r>
      <w:r w:rsidR="00546919" w:rsidRPr="00D146F4">
        <w:rPr>
          <w:rFonts w:ascii="Times New Roman" w:hAnsi="Times New Roman" w:cs="Times New Roman"/>
          <w:sz w:val="24"/>
          <w:szCs w:val="24"/>
        </w:rPr>
        <w:t>best performing during</w:t>
      </w:r>
      <w:r w:rsidRPr="00D146F4">
        <w:rPr>
          <w:rFonts w:ascii="Times New Roman" w:hAnsi="Times New Roman" w:cs="Times New Roman"/>
          <w:sz w:val="24"/>
          <w:szCs w:val="24"/>
        </w:rPr>
        <w:t xml:space="preserve"> predictive </w:t>
      </w:r>
      <w:r w:rsidR="00F91611" w:rsidRPr="00D146F4">
        <w:rPr>
          <w:rFonts w:ascii="Times New Roman" w:hAnsi="Times New Roman" w:cs="Times New Roman"/>
          <w:sz w:val="24"/>
          <w:szCs w:val="24"/>
        </w:rPr>
        <w:t xml:space="preserve">during cross validation </w:t>
      </w:r>
      <w:r w:rsidR="00546919" w:rsidRPr="00D146F4">
        <w:rPr>
          <w:rFonts w:ascii="Times New Roman" w:hAnsi="Times New Roman" w:cs="Times New Roman"/>
          <w:sz w:val="24"/>
          <w:szCs w:val="24"/>
        </w:rPr>
        <w:t xml:space="preserve">and </w:t>
      </w:r>
      <w:r w:rsidR="00FB061D" w:rsidRPr="00D146F4">
        <w:rPr>
          <w:rFonts w:ascii="Times New Roman" w:hAnsi="Times New Roman" w:cs="Times New Roman"/>
          <w:sz w:val="24"/>
          <w:szCs w:val="24"/>
        </w:rPr>
        <w:t xml:space="preserve">was one of only two models that </w:t>
      </w:r>
      <w:r w:rsidR="00CC4D6E" w:rsidRPr="00D146F4">
        <w:rPr>
          <w:rFonts w:ascii="Times New Roman" w:hAnsi="Times New Roman" w:cs="Times New Roman"/>
          <w:sz w:val="24"/>
          <w:szCs w:val="24"/>
        </w:rPr>
        <w:t>proved</w:t>
      </w:r>
      <w:r w:rsidR="00FB061D" w:rsidRPr="00D146F4">
        <w:rPr>
          <w:rFonts w:ascii="Times New Roman" w:hAnsi="Times New Roman" w:cs="Times New Roman"/>
          <w:sz w:val="24"/>
          <w:szCs w:val="24"/>
        </w:rPr>
        <w:t xml:space="preserve"> robust to the</w:t>
      </w:r>
      <w:r w:rsidR="00546919" w:rsidRPr="00D146F4">
        <w:rPr>
          <w:rFonts w:ascii="Times New Roman" w:hAnsi="Times New Roman" w:cs="Times New Roman"/>
          <w:sz w:val="24"/>
          <w:szCs w:val="24"/>
        </w:rPr>
        <w:t xml:space="preserve"> </w:t>
      </w:r>
      <w:r w:rsidR="001D7FD7" w:rsidRPr="00D146F4">
        <w:rPr>
          <w:rFonts w:ascii="Times New Roman" w:hAnsi="Times New Roman" w:cs="Times New Roman"/>
          <w:sz w:val="24"/>
          <w:szCs w:val="24"/>
        </w:rPr>
        <w:t>sensitivity analysis</w:t>
      </w:r>
      <w:r w:rsidRPr="00D146F4">
        <w:rPr>
          <w:rFonts w:ascii="Times New Roman" w:hAnsi="Times New Roman" w:cs="Times New Roman"/>
          <w:sz w:val="24"/>
          <w:szCs w:val="24"/>
        </w:rPr>
        <w:t xml:space="preserve">. </w:t>
      </w:r>
      <w:r w:rsidR="00F23FD4" w:rsidRPr="00D146F4">
        <w:rPr>
          <w:rFonts w:ascii="Times New Roman" w:hAnsi="Times New Roman" w:cs="Times New Roman"/>
          <w:sz w:val="24"/>
          <w:szCs w:val="24"/>
        </w:rPr>
        <w:t>While i</w:t>
      </w:r>
      <w:r w:rsidR="00D42812" w:rsidRPr="00D146F4">
        <w:rPr>
          <w:rFonts w:ascii="Times New Roman" w:hAnsi="Times New Roman" w:cs="Times New Roman"/>
          <w:sz w:val="24"/>
          <w:szCs w:val="24"/>
        </w:rPr>
        <w:t xml:space="preserve">nformation from older/larger fish </w:t>
      </w:r>
      <w:r w:rsidR="00F23FD4" w:rsidRPr="00D146F4">
        <w:rPr>
          <w:rFonts w:ascii="Times New Roman" w:hAnsi="Times New Roman" w:cs="Times New Roman"/>
          <w:sz w:val="24"/>
          <w:szCs w:val="24"/>
        </w:rPr>
        <w:t xml:space="preserve">from direct aging datasets </w:t>
      </w:r>
      <w:r w:rsidR="00D42812" w:rsidRPr="00D146F4">
        <w:rPr>
          <w:rFonts w:ascii="Times New Roman" w:hAnsi="Times New Roman" w:cs="Times New Roman"/>
          <w:sz w:val="24"/>
          <w:szCs w:val="24"/>
        </w:rPr>
        <w:t xml:space="preserve">was very important for grounding the upper end of </w:t>
      </w:r>
      <w:r w:rsidR="0067475C" w:rsidRPr="00D146F4">
        <w:rPr>
          <w:rFonts w:ascii="Times New Roman" w:hAnsi="Times New Roman" w:cs="Times New Roman"/>
          <w:sz w:val="24"/>
          <w:szCs w:val="24"/>
        </w:rPr>
        <w:t xml:space="preserve">integrated </w:t>
      </w:r>
      <w:r w:rsidR="00D42812" w:rsidRPr="00D146F4">
        <w:rPr>
          <w:rFonts w:ascii="Times New Roman" w:hAnsi="Times New Roman" w:cs="Times New Roman"/>
          <w:sz w:val="24"/>
          <w:szCs w:val="24"/>
        </w:rPr>
        <w:t>growth curves</w:t>
      </w:r>
      <w:r w:rsidR="00F23FD4" w:rsidRPr="00D146F4">
        <w:rPr>
          <w:rFonts w:ascii="Times New Roman" w:hAnsi="Times New Roman" w:cs="Times New Roman"/>
          <w:sz w:val="24"/>
          <w:szCs w:val="24"/>
        </w:rPr>
        <w:t xml:space="preserve"> and</w:t>
      </w:r>
      <w:r w:rsidR="00D42812" w:rsidRPr="00D146F4">
        <w:rPr>
          <w:rFonts w:ascii="Times New Roman" w:hAnsi="Times New Roman" w:cs="Times New Roman"/>
          <w:sz w:val="24"/>
          <w:szCs w:val="24"/>
        </w:rPr>
        <w:t xml:space="preserve"> result</w:t>
      </w:r>
      <w:r w:rsidR="00F23FD4" w:rsidRPr="00D146F4">
        <w:rPr>
          <w:rFonts w:ascii="Times New Roman" w:hAnsi="Times New Roman" w:cs="Times New Roman"/>
          <w:sz w:val="24"/>
          <w:szCs w:val="24"/>
        </w:rPr>
        <w:t>ed</w:t>
      </w:r>
      <w:r w:rsidR="00D42812" w:rsidRPr="00D146F4">
        <w:rPr>
          <w:rFonts w:ascii="Times New Roman" w:hAnsi="Times New Roman" w:cs="Times New Roman"/>
          <w:sz w:val="24"/>
          <w:szCs w:val="24"/>
        </w:rPr>
        <w:t xml:space="preserve"> in parameters that better predicted length at recapture</w:t>
      </w:r>
      <w:r w:rsidRPr="00D146F4">
        <w:rPr>
          <w:rFonts w:ascii="Times New Roman" w:hAnsi="Times New Roman" w:cs="Times New Roman"/>
          <w:sz w:val="24"/>
          <w:szCs w:val="24"/>
        </w:rPr>
        <w:t xml:space="preserve">, these additional data sources were less influential to </w:t>
      </w:r>
      <w:r w:rsidR="00AB01FC" w:rsidRPr="00D146F4">
        <w:rPr>
          <w:rFonts w:ascii="Times New Roman" w:hAnsi="Times New Roman" w:cs="Times New Roman"/>
          <w:sz w:val="24"/>
          <w:szCs w:val="24"/>
        </w:rPr>
        <w:t>the best performing models</w:t>
      </w:r>
      <w:r w:rsidRPr="00D146F4">
        <w:rPr>
          <w:rFonts w:ascii="Times New Roman" w:hAnsi="Times New Roman" w:cs="Times New Roman"/>
          <w:sz w:val="24"/>
          <w:szCs w:val="24"/>
        </w:rPr>
        <w:t xml:space="preserve"> than for </w:t>
      </w:r>
      <w:r w:rsidR="00AB01FC" w:rsidRPr="00D146F4">
        <w:rPr>
          <w:rFonts w:ascii="Times New Roman" w:hAnsi="Times New Roman" w:cs="Times New Roman"/>
          <w:sz w:val="24"/>
          <w:szCs w:val="24"/>
        </w:rPr>
        <w:t>those</w:t>
      </w:r>
      <w:r w:rsidR="00F23FD4" w:rsidRPr="00D146F4">
        <w:rPr>
          <w:rFonts w:ascii="Times New Roman" w:hAnsi="Times New Roman" w:cs="Times New Roman"/>
          <w:sz w:val="24"/>
          <w:szCs w:val="24"/>
        </w:rPr>
        <w:t xml:space="preserve"> otherwise identical in structure</w:t>
      </w:r>
      <w:r w:rsidRPr="00D146F4">
        <w:rPr>
          <w:rFonts w:ascii="Times New Roman" w:hAnsi="Times New Roman" w:cs="Times New Roman"/>
          <w:sz w:val="24"/>
          <w:szCs w:val="24"/>
        </w:rPr>
        <w:t xml:space="preserve"> </w:t>
      </w:r>
      <w:r w:rsidR="00AB01FC" w:rsidRPr="00D146F4">
        <w:rPr>
          <w:rFonts w:ascii="Times New Roman" w:hAnsi="Times New Roman" w:cs="Times New Roman"/>
          <w:sz w:val="24"/>
          <w:szCs w:val="24"/>
        </w:rPr>
        <w:t>but</w:t>
      </w:r>
      <w:r w:rsidRPr="00D146F4">
        <w:rPr>
          <w:rFonts w:ascii="Times New Roman" w:hAnsi="Times New Roman" w:cs="Times New Roman"/>
          <w:sz w:val="24"/>
          <w:szCs w:val="24"/>
        </w:rPr>
        <w:t xml:space="preserve"> </w:t>
      </w:r>
      <w:r w:rsidR="00AB01FC" w:rsidRPr="00D146F4">
        <w:rPr>
          <w:rFonts w:ascii="Times New Roman" w:hAnsi="Times New Roman" w:cs="Times New Roman"/>
          <w:sz w:val="24"/>
          <w:szCs w:val="24"/>
        </w:rPr>
        <w:t>placing</w:t>
      </w:r>
      <w:r w:rsidRPr="00D146F4">
        <w:rPr>
          <w:rFonts w:ascii="Times New Roman" w:hAnsi="Times New Roman" w:cs="Times New Roman"/>
          <w:sz w:val="24"/>
          <w:szCs w:val="24"/>
        </w:rPr>
        <w:t xml:space="preserve"> a greater emphasis on </w:t>
      </w:r>
      <w:r w:rsidR="00AB01FC" w:rsidRPr="00D146F4">
        <w:rPr>
          <w:rFonts w:ascii="Times New Roman" w:hAnsi="Times New Roman" w:cs="Times New Roman"/>
          <w:sz w:val="24"/>
          <w:szCs w:val="24"/>
        </w:rPr>
        <w:t>those</w:t>
      </w:r>
      <w:r w:rsidRPr="00D146F4">
        <w:rPr>
          <w:rFonts w:ascii="Times New Roman" w:hAnsi="Times New Roman" w:cs="Times New Roman"/>
          <w:sz w:val="24"/>
          <w:szCs w:val="24"/>
        </w:rPr>
        <w:t xml:space="preserve"> </w:t>
      </w:r>
      <w:r w:rsidR="00AB01FC" w:rsidRPr="00D146F4">
        <w:rPr>
          <w:rFonts w:ascii="Times New Roman" w:hAnsi="Times New Roman" w:cs="Times New Roman"/>
          <w:sz w:val="24"/>
          <w:szCs w:val="24"/>
        </w:rPr>
        <w:t xml:space="preserve">additional </w:t>
      </w:r>
      <w:r w:rsidRPr="00D146F4">
        <w:rPr>
          <w:rFonts w:ascii="Times New Roman" w:hAnsi="Times New Roman" w:cs="Times New Roman"/>
          <w:sz w:val="24"/>
          <w:szCs w:val="24"/>
        </w:rPr>
        <w:t xml:space="preserve">data </w:t>
      </w:r>
      <w:r w:rsidRPr="00D146F4">
        <w:rPr>
          <w:rFonts w:ascii="Times New Roman" w:hAnsi="Times New Roman" w:cs="Times New Roman"/>
          <w:sz w:val="24"/>
          <w:szCs w:val="24"/>
        </w:rPr>
        <w:lastRenderedPageBreak/>
        <w:t>sources</w:t>
      </w:r>
      <w:r w:rsidR="00F23FD4" w:rsidRPr="00D146F4">
        <w:rPr>
          <w:rFonts w:ascii="Times New Roman" w:hAnsi="Times New Roman" w:cs="Times New Roman"/>
          <w:sz w:val="24"/>
          <w:szCs w:val="24"/>
        </w:rPr>
        <w:t>.</w:t>
      </w:r>
      <w:r w:rsidR="00DE2E67" w:rsidRPr="00D146F4">
        <w:rPr>
          <w:rFonts w:ascii="Times New Roman" w:hAnsi="Times New Roman" w:cs="Times New Roman"/>
          <w:sz w:val="24"/>
          <w:szCs w:val="24"/>
        </w:rPr>
        <w:t xml:space="preserve"> This </w:t>
      </w:r>
      <w:r w:rsidR="00AB01FC" w:rsidRPr="00D146F4">
        <w:rPr>
          <w:rFonts w:ascii="Times New Roman" w:hAnsi="Times New Roman" w:cs="Times New Roman"/>
          <w:sz w:val="24"/>
          <w:szCs w:val="24"/>
        </w:rPr>
        <w:t xml:space="preserve">result </w:t>
      </w:r>
      <w:r w:rsidR="00DE2E67" w:rsidRPr="00D146F4">
        <w:rPr>
          <w:rFonts w:ascii="Times New Roman" w:hAnsi="Times New Roman" w:cs="Times New Roman"/>
          <w:sz w:val="24"/>
          <w:szCs w:val="24"/>
        </w:rPr>
        <w:t>suggests that the inclusion of additional data was important for obtaining accurate results but were most helpful when their influence was limited.</w:t>
      </w:r>
    </w:p>
    <w:p w14:paraId="7757A824" w14:textId="240F9102" w:rsidR="00D42812" w:rsidRPr="00D146F4" w:rsidRDefault="00CC4D6E"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The a</w:t>
      </w:r>
      <w:r w:rsidR="00D42812" w:rsidRPr="00D146F4">
        <w:rPr>
          <w:rFonts w:ascii="Times New Roman" w:hAnsi="Times New Roman" w:cs="Times New Roman"/>
          <w:sz w:val="24"/>
          <w:szCs w:val="24"/>
        </w:rPr>
        <w:t xml:space="preserve">dditional </w:t>
      </w:r>
      <w:r w:rsidRPr="00D146F4">
        <w:rPr>
          <w:rFonts w:ascii="Times New Roman" w:hAnsi="Times New Roman" w:cs="Times New Roman"/>
          <w:sz w:val="24"/>
          <w:szCs w:val="24"/>
        </w:rPr>
        <w:t xml:space="preserve">sources of </w:t>
      </w:r>
      <w:r w:rsidR="00D42812" w:rsidRPr="00D146F4">
        <w:rPr>
          <w:rFonts w:ascii="Times New Roman" w:hAnsi="Times New Roman" w:cs="Times New Roman"/>
          <w:sz w:val="24"/>
          <w:szCs w:val="24"/>
        </w:rPr>
        <w:t xml:space="preserve">data included </w:t>
      </w:r>
      <w:r w:rsidR="00BA34C7" w:rsidRPr="00D146F4">
        <w:rPr>
          <w:rFonts w:ascii="Times New Roman" w:hAnsi="Times New Roman" w:cs="Times New Roman"/>
          <w:sz w:val="24"/>
          <w:szCs w:val="24"/>
        </w:rPr>
        <w:t xml:space="preserve">here </w:t>
      </w:r>
      <w:r w:rsidR="00D42812" w:rsidRPr="00D146F4">
        <w:rPr>
          <w:rFonts w:ascii="Times New Roman" w:hAnsi="Times New Roman" w:cs="Times New Roman"/>
          <w:sz w:val="24"/>
          <w:szCs w:val="24"/>
        </w:rPr>
        <w:t>represent collections spanning several decades</w:t>
      </w:r>
      <w:r w:rsidR="00FA4542" w:rsidRPr="00D146F4">
        <w:rPr>
          <w:rFonts w:ascii="Times New Roman" w:hAnsi="Times New Roman" w:cs="Times New Roman"/>
          <w:sz w:val="24"/>
          <w:szCs w:val="24"/>
        </w:rPr>
        <w:t xml:space="preserve"> from</w:t>
      </w:r>
      <w:r w:rsidR="00D42812" w:rsidRPr="00D146F4">
        <w:rPr>
          <w:rFonts w:ascii="Times New Roman" w:hAnsi="Times New Roman" w:cs="Times New Roman"/>
          <w:sz w:val="24"/>
          <w:szCs w:val="24"/>
        </w:rPr>
        <w:t xml:space="preserve"> the MHI and NWHI. When incorporating these additional data sources, it </w:t>
      </w:r>
      <w:r w:rsidR="00FA4542" w:rsidRPr="00D146F4">
        <w:rPr>
          <w:rFonts w:ascii="Times New Roman" w:hAnsi="Times New Roman" w:cs="Times New Roman"/>
          <w:sz w:val="24"/>
          <w:szCs w:val="24"/>
        </w:rPr>
        <w:t>is an</w:t>
      </w:r>
      <w:r w:rsidR="00DE2E67" w:rsidRPr="00D146F4">
        <w:rPr>
          <w:rFonts w:ascii="Times New Roman" w:hAnsi="Times New Roman" w:cs="Times New Roman"/>
          <w:sz w:val="24"/>
          <w:szCs w:val="24"/>
        </w:rPr>
        <w:t xml:space="preserve"> inherent</w:t>
      </w:r>
      <w:r w:rsidR="00FA4542" w:rsidRPr="00D146F4">
        <w:rPr>
          <w:rFonts w:ascii="Times New Roman" w:hAnsi="Times New Roman" w:cs="Times New Roman"/>
          <w:sz w:val="24"/>
          <w:szCs w:val="24"/>
        </w:rPr>
        <w:t xml:space="preserve"> assumption</w:t>
      </w:r>
      <w:r w:rsidR="00D42812" w:rsidRPr="00D146F4">
        <w:rPr>
          <w:rFonts w:ascii="Times New Roman" w:hAnsi="Times New Roman" w:cs="Times New Roman"/>
          <w:sz w:val="24"/>
          <w:szCs w:val="24"/>
        </w:rPr>
        <w:t xml:space="preserve"> that growth within the population did not differ significantly with time or region</w:t>
      </w:r>
      <w:r w:rsidR="00FA4542" w:rsidRPr="00D146F4">
        <w:rPr>
          <w:rFonts w:ascii="Times New Roman" w:hAnsi="Times New Roman" w:cs="Times New Roman"/>
          <w:sz w:val="24"/>
          <w:szCs w:val="24"/>
        </w:rPr>
        <w:t xml:space="preserve">. </w:t>
      </w:r>
      <w:r w:rsidR="00DE2E67" w:rsidRPr="00D146F4">
        <w:rPr>
          <w:rFonts w:ascii="Times New Roman" w:hAnsi="Times New Roman" w:cs="Times New Roman"/>
          <w:sz w:val="24"/>
          <w:szCs w:val="24"/>
        </w:rPr>
        <w:t>This is not the first study to make these assumptions; w</w:t>
      </w:r>
      <w:r w:rsidR="00D42812" w:rsidRPr="00D146F4">
        <w:rPr>
          <w:rFonts w:ascii="Times New Roman" w:hAnsi="Times New Roman" w:cs="Times New Roman"/>
          <w:sz w:val="24"/>
          <w:szCs w:val="24"/>
        </w:rPr>
        <w:t xml:space="preserve">ith the exception of Ralston and Miyamoto (1983), all subsequent studies of growth for </w:t>
      </w:r>
      <w:r w:rsidR="00D42812" w:rsidRPr="00D146F4">
        <w:rPr>
          <w:rFonts w:ascii="Times New Roman" w:hAnsi="Times New Roman" w:cs="Times New Roman"/>
          <w:i/>
          <w:sz w:val="24"/>
          <w:szCs w:val="24"/>
        </w:rPr>
        <w:t xml:space="preserve">P. filamentosus </w:t>
      </w:r>
      <w:r w:rsidR="00D42812" w:rsidRPr="00D146F4">
        <w:rPr>
          <w:rFonts w:ascii="Times New Roman" w:hAnsi="Times New Roman" w:cs="Times New Roman"/>
          <w:sz w:val="24"/>
          <w:szCs w:val="24"/>
        </w:rPr>
        <w:t>in the Hawaiian archipelago have included data</w:t>
      </w:r>
      <w:r w:rsidR="00DE2E67" w:rsidRPr="00D146F4">
        <w:rPr>
          <w:rFonts w:ascii="Times New Roman" w:hAnsi="Times New Roman" w:cs="Times New Roman"/>
          <w:sz w:val="24"/>
          <w:szCs w:val="24"/>
        </w:rPr>
        <w:t>sets</w:t>
      </w:r>
      <w:r w:rsidR="00D42812" w:rsidRPr="00D146F4">
        <w:rPr>
          <w:rFonts w:ascii="Times New Roman" w:hAnsi="Times New Roman" w:cs="Times New Roman"/>
          <w:sz w:val="24"/>
          <w:szCs w:val="24"/>
        </w:rPr>
        <w:t xml:space="preserve"> or parameter estimates from one or more previous studies in their calculations </w:t>
      </w:r>
      <w:r w:rsidR="00DE2E67" w:rsidRPr="00D146F4">
        <w:rPr>
          <w:rFonts w:ascii="Times New Roman" w:hAnsi="Times New Roman" w:cs="Times New Roman"/>
          <w:sz w:val="24"/>
          <w:szCs w:val="24"/>
        </w:rPr>
        <w:t>without regard to</w:t>
      </w:r>
      <w:r w:rsidR="00D42812" w:rsidRPr="00D146F4">
        <w:rPr>
          <w:rFonts w:ascii="Times New Roman" w:hAnsi="Times New Roman" w:cs="Times New Roman"/>
          <w:sz w:val="24"/>
          <w:szCs w:val="24"/>
        </w:rPr>
        <w:t xml:space="preserve"> </w:t>
      </w:r>
      <w:r w:rsidR="00DE2E67" w:rsidRPr="00D146F4">
        <w:rPr>
          <w:rFonts w:ascii="Times New Roman" w:hAnsi="Times New Roman" w:cs="Times New Roman"/>
          <w:sz w:val="24"/>
          <w:szCs w:val="24"/>
        </w:rPr>
        <w:t>the</w:t>
      </w:r>
      <w:r w:rsidR="00D42812" w:rsidRPr="00D146F4">
        <w:rPr>
          <w:rFonts w:ascii="Times New Roman" w:hAnsi="Times New Roman" w:cs="Times New Roman"/>
          <w:sz w:val="24"/>
          <w:szCs w:val="24"/>
        </w:rPr>
        <w:t xml:space="preserve"> time and place </w:t>
      </w:r>
      <w:r w:rsidR="00DE2E67" w:rsidRPr="00D146F4">
        <w:rPr>
          <w:rFonts w:ascii="Times New Roman" w:hAnsi="Times New Roman" w:cs="Times New Roman"/>
          <w:sz w:val="24"/>
          <w:szCs w:val="24"/>
        </w:rPr>
        <w:t>the data was</w:t>
      </w:r>
      <w:r w:rsidR="00D42812" w:rsidRPr="00D146F4">
        <w:rPr>
          <w:rFonts w:ascii="Times New Roman" w:hAnsi="Times New Roman" w:cs="Times New Roman"/>
          <w:sz w:val="24"/>
          <w:szCs w:val="24"/>
        </w:rPr>
        <w:t xml:space="preserve"> collect</w:t>
      </w:r>
      <w:r w:rsidR="00DE2E67" w:rsidRPr="00D146F4">
        <w:rPr>
          <w:rFonts w:ascii="Times New Roman" w:hAnsi="Times New Roman" w:cs="Times New Roman"/>
          <w:sz w:val="24"/>
          <w:szCs w:val="24"/>
        </w:rPr>
        <w:t>ed</w:t>
      </w:r>
      <w:r w:rsidR="00D42812"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fldChar w:fldCharType="begin" w:fldLock="1"/>
      </w:r>
      <w:r w:rsidR="009A4E6C" w:rsidRPr="00D146F4">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Science","id":"ITEM-2","issue":"4","issued":{"date-parts":[["1996"]]},"page":"371-381","title":"Habitat and life history of juvenile Hawaiian pink snapper, Pristipomoides filamentosus","type":"article-journal","volume":"50"},"uris":["http://www.mendeley.com/documents/?uuid=d1ca1dfb-b670-4931-8ab7-4624d170403f"]},{"id":"ITEM-3","itemData":{"author":[{"dropping-particle":"","family":"DeMartini","given":"Edward E.","non-dropping-particle":"","parse-names":false,"suffix":""},{"dropping-particle":"","family":"Landgraf","given":"Kevin C.","non-dropping-particle":"","parse-names":false,"suffix":""},{"dropping-particle":"","family":"Ralston","given":"Stephen","non-dropping-particle":"","parse-names":false,"suffix":""}],"id":"ITEM-3","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filamentosus","type":"report"},"uris":["http://www.mendeley.com/documents/?uuid=452eee72-9b1e-454d-9c4d-f03f57660bda"]}],"mendeley":{"formattedCitation":"(Andrews et al., 2012; DeMartini et al., 1994; Moffitt and Parrish, 1996)","manualFormatting":"(DeMartini et al. 1994, Moffitt and Parrish 1996, Andrews et al. 2012)","plainTextFormattedCitation":"(Andrews et al., 2012; DeMartini et al., 1994; Moffitt and Parrish, 1996)","previouslyFormattedCitation":"(Andrews et al., 2012; DeMartini et al., 1994; Moffitt and Parrish, 1996)"},"properties":{"noteIndex":0},"schema":"https://github.com/citation-style-language/schema/raw/master/csl-citation.json"}</w:instrText>
      </w:r>
      <w:r w:rsidR="00D42812" w:rsidRPr="00D146F4">
        <w:rPr>
          <w:rFonts w:ascii="Times New Roman" w:hAnsi="Times New Roman" w:cs="Times New Roman"/>
          <w:sz w:val="24"/>
          <w:szCs w:val="24"/>
        </w:rPr>
        <w:fldChar w:fldCharType="separate"/>
      </w:r>
      <w:r w:rsidR="00D42812" w:rsidRPr="00D146F4">
        <w:rPr>
          <w:rFonts w:ascii="Times New Roman" w:hAnsi="Times New Roman" w:cs="Times New Roman"/>
          <w:noProof/>
          <w:sz w:val="24"/>
          <w:szCs w:val="24"/>
        </w:rPr>
        <w:t>(De</w:t>
      </w:r>
      <w:r w:rsidR="00D42812" w:rsidRPr="00D146F4">
        <w:rPr>
          <w:rFonts w:ascii="Times New Roman" w:hAnsi="Times New Roman" w:cs="Times New Roman"/>
          <w:noProof/>
          <w:sz w:val="24"/>
          <w:szCs w:val="24"/>
          <w:lang w:val="haw-US"/>
        </w:rPr>
        <w:t>M</w:t>
      </w:r>
      <w:r w:rsidR="00D42812" w:rsidRPr="00D146F4">
        <w:rPr>
          <w:rFonts w:ascii="Times New Roman" w:hAnsi="Times New Roman" w:cs="Times New Roman"/>
          <w:noProof/>
          <w:sz w:val="24"/>
          <w:szCs w:val="24"/>
        </w:rPr>
        <w:t>artini et al.</w:t>
      </w:r>
      <w:r w:rsidR="00BF0C48">
        <w:rPr>
          <w:rFonts w:ascii="Times New Roman" w:hAnsi="Times New Roman" w:cs="Times New Roman"/>
          <w:noProof/>
          <w:sz w:val="24"/>
          <w:szCs w:val="24"/>
        </w:rPr>
        <w:t>,</w:t>
      </w:r>
      <w:r w:rsidR="00D42812" w:rsidRPr="00D146F4">
        <w:rPr>
          <w:rFonts w:ascii="Times New Roman" w:hAnsi="Times New Roman" w:cs="Times New Roman"/>
          <w:noProof/>
          <w:sz w:val="24"/>
          <w:szCs w:val="24"/>
        </w:rPr>
        <w:t xml:space="preserve"> 1994</w:t>
      </w:r>
      <w:r w:rsidR="00BF0C48">
        <w:rPr>
          <w:rFonts w:ascii="Times New Roman" w:hAnsi="Times New Roman" w:cs="Times New Roman"/>
          <w:noProof/>
          <w:sz w:val="24"/>
          <w:szCs w:val="24"/>
        </w:rPr>
        <w:t>;</w:t>
      </w:r>
      <w:r w:rsidR="00BF0C48" w:rsidRPr="00D146F4">
        <w:rPr>
          <w:rFonts w:ascii="Times New Roman" w:hAnsi="Times New Roman" w:cs="Times New Roman"/>
          <w:noProof/>
          <w:sz w:val="24"/>
          <w:szCs w:val="24"/>
        </w:rPr>
        <w:t xml:space="preserve"> </w:t>
      </w:r>
      <w:r w:rsidR="00D42812" w:rsidRPr="00D146F4">
        <w:rPr>
          <w:rFonts w:ascii="Times New Roman" w:hAnsi="Times New Roman" w:cs="Times New Roman"/>
          <w:noProof/>
          <w:sz w:val="24"/>
          <w:szCs w:val="24"/>
        </w:rPr>
        <w:t>Moffitt and Parrish</w:t>
      </w:r>
      <w:r w:rsidR="00BF0C48">
        <w:rPr>
          <w:rFonts w:ascii="Times New Roman" w:hAnsi="Times New Roman" w:cs="Times New Roman"/>
          <w:noProof/>
          <w:sz w:val="24"/>
          <w:szCs w:val="24"/>
        </w:rPr>
        <w:t>,</w:t>
      </w:r>
      <w:r w:rsidR="00D42812" w:rsidRPr="00D146F4">
        <w:rPr>
          <w:rFonts w:ascii="Times New Roman" w:hAnsi="Times New Roman" w:cs="Times New Roman"/>
          <w:noProof/>
          <w:sz w:val="24"/>
          <w:szCs w:val="24"/>
        </w:rPr>
        <w:t xml:space="preserve"> 1996</w:t>
      </w:r>
      <w:r w:rsidR="00BF0C48">
        <w:rPr>
          <w:rFonts w:ascii="Times New Roman" w:hAnsi="Times New Roman" w:cs="Times New Roman"/>
          <w:noProof/>
          <w:sz w:val="24"/>
          <w:szCs w:val="24"/>
        </w:rPr>
        <w:t>;</w:t>
      </w:r>
      <w:r w:rsidR="00BF0C48" w:rsidRPr="00D146F4">
        <w:rPr>
          <w:rFonts w:ascii="Times New Roman" w:hAnsi="Times New Roman" w:cs="Times New Roman"/>
          <w:noProof/>
          <w:sz w:val="24"/>
          <w:szCs w:val="24"/>
        </w:rPr>
        <w:t xml:space="preserve"> </w:t>
      </w:r>
      <w:r w:rsidR="00D42812" w:rsidRPr="00D146F4">
        <w:rPr>
          <w:rFonts w:ascii="Times New Roman" w:hAnsi="Times New Roman" w:cs="Times New Roman"/>
          <w:noProof/>
          <w:sz w:val="24"/>
          <w:szCs w:val="24"/>
        </w:rPr>
        <w:t>Andrews et al.</w:t>
      </w:r>
      <w:r w:rsidR="00BF0C48">
        <w:rPr>
          <w:rFonts w:ascii="Times New Roman" w:hAnsi="Times New Roman" w:cs="Times New Roman"/>
          <w:noProof/>
          <w:sz w:val="24"/>
          <w:szCs w:val="24"/>
        </w:rPr>
        <w:t>,</w:t>
      </w:r>
      <w:r w:rsidR="00D42812" w:rsidRPr="00D146F4">
        <w:rPr>
          <w:rFonts w:ascii="Times New Roman" w:hAnsi="Times New Roman" w:cs="Times New Roman"/>
          <w:noProof/>
          <w:sz w:val="24"/>
          <w:szCs w:val="24"/>
        </w:rPr>
        <w:t xml:space="preserve"> 2012)</w:t>
      </w:r>
      <w:r w:rsidR="00D42812" w:rsidRPr="00D146F4">
        <w:rPr>
          <w:rFonts w:ascii="Times New Roman" w:hAnsi="Times New Roman" w:cs="Times New Roman"/>
          <w:sz w:val="24"/>
          <w:szCs w:val="24"/>
        </w:rPr>
        <w:fldChar w:fldCharType="end"/>
      </w:r>
      <w:r w:rsidR="00D42812" w:rsidRPr="00D146F4">
        <w:rPr>
          <w:rFonts w:ascii="Times New Roman" w:hAnsi="Times New Roman" w:cs="Times New Roman"/>
          <w:sz w:val="24"/>
          <w:szCs w:val="24"/>
        </w:rPr>
        <w:t>.</w:t>
      </w:r>
      <w:r w:rsidR="00FA4542" w:rsidRPr="00D146F4">
        <w:rPr>
          <w:rFonts w:ascii="Times New Roman" w:hAnsi="Times New Roman" w:cs="Times New Roman"/>
          <w:sz w:val="24"/>
          <w:szCs w:val="24"/>
        </w:rPr>
        <w:t xml:space="preserve"> Genetic homogeneity between NWHI and MHI stocks provides some justification </w:t>
      </w:r>
      <w:r w:rsidR="00BF0C48">
        <w:rPr>
          <w:rFonts w:ascii="Times New Roman" w:hAnsi="Times New Roman" w:cs="Times New Roman"/>
          <w:sz w:val="24"/>
          <w:szCs w:val="24"/>
        </w:rPr>
        <w:t xml:space="preserve">for </w:t>
      </w:r>
      <w:r w:rsidR="00FA4542" w:rsidRPr="00D146F4">
        <w:rPr>
          <w:rFonts w:ascii="Times New Roman" w:hAnsi="Times New Roman" w:cs="Times New Roman"/>
          <w:sz w:val="24"/>
          <w:szCs w:val="24"/>
        </w:rPr>
        <w:t>pooling data across regions</w:t>
      </w:r>
      <w:r w:rsidR="00BF0C48">
        <w:rPr>
          <w:rFonts w:ascii="Times New Roman" w:hAnsi="Times New Roman" w:cs="Times New Roman"/>
          <w:sz w:val="24"/>
          <w:szCs w:val="24"/>
        </w:rPr>
        <w:t xml:space="preserve">. </w:t>
      </w:r>
      <w:proofErr w:type="gramStart"/>
      <w:r w:rsidR="00BF0C48">
        <w:rPr>
          <w:rFonts w:ascii="Times New Roman" w:hAnsi="Times New Roman" w:cs="Times New Roman"/>
          <w:sz w:val="24"/>
          <w:szCs w:val="24"/>
        </w:rPr>
        <w:t>H</w:t>
      </w:r>
      <w:r w:rsidR="00D42812" w:rsidRPr="00D146F4">
        <w:rPr>
          <w:rFonts w:ascii="Times New Roman" w:hAnsi="Times New Roman" w:cs="Times New Roman"/>
          <w:sz w:val="24"/>
          <w:szCs w:val="24"/>
        </w:rPr>
        <w:t>owever</w:t>
      </w:r>
      <w:proofErr w:type="gramEnd"/>
      <w:del w:id="51" w:author="Author" w:date="2020-09-02T15:53:00Z">
        <w:r w:rsidR="00D42812" w:rsidRPr="00D146F4" w:rsidDel="004A3003">
          <w:rPr>
            <w:rFonts w:ascii="Times New Roman" w:hAnsi="Times New Roman" w:cs="Times New Roman"/>
            <w:sz w:val="24"/>
            <w:szCs w:val="24"/>
          </w:rPr>
          <w:delText xml:space="preserve"> </w:delText>
        </w:r>
      </w:del>
      <w:r w:rsidR="00BF0C48">
        <w:rPr>
          <w:rFonts w:ascii="Times New Roman" w:hAnsi="Times New Roman" w:cs="Times New Roman"/>
          <w:sz w:val="24"/>
          <w:szCs w:val="24"/>
        </w:rPr>
        <w:t>,</w:t>
      </w:r>
      <w:ins w:id="52" w:author="Author" w:date="2020-09-02T15:53:00Z">
        <w:r w:rsidR="004A3003">
          <w:rPr>
            <w:rFonts w:ascii="Times New Roman" w:hAnsi="Times New Roman" w:cs="Times New Roman"/>
            <w:sz w:val="24"/>
            <w:szCs w:val="24"/>
          </w:rPr>
          <w:t xml:space="preserve"> </w:t>
        </w:r>
      </w:ins>
      <w:r w:rsidR="00D42812" w:rsidRPr="00D146F4">
        <w:rPr>
          <w:rFonts w:ascii="Times New Roman" w:hAnsi="Times New Roman" w:cs="Times New Roman"/>
          <w:sz w:val="24"/>
          <w:szCs w:val="24"/>
        </w:rPr>
        <w:t>these spatial and temporal assumptions may not reflect phenotypic realities and further work is required to resolve whether differences in growth exist between the two regions</w:t>
      </w:r>
      <w:r w:rsidR="00DE2E67" w:rsidRPr="00D146F4">
        <w:rPr>
          <w:rFonts w:ascii="Times New Roman" w:hAnsi="Times New Roman" w:cs="Times New Roman"/>
          <w:sz w:val="24"/>
          <w:szCs w:val="24"/>
        </w:rPr>
        <w:t xml:space="preserve"> (Gaither et al. </w:t>
      </w:r>
      <w:commentRangeStart w:id="53"/>
      <w:r w:rsidR="00DE2E67" w:rsidRPr="00D146F4">
        <w:rPr>
          <w:rFonts w:ascii="Times New Roman" w:hAnsi="Times New Roman" w:cs="Times New Roman"/>
          <w:sz w:val="24"/>
          <w:szCs w:val="24"/>
        </w:rPr>
        <w:t>2010</w:t>
      </w:r>
      <w:commentRangeEnd w:id="53"/>
      <w:r w:rsidR="0069449C">
        <w:rPr>
          <w:rStyle w:val="CommentReference"/>
        </w:rPr>
        <w:commentReference w:id="53"/>
      </w:r>
      <w:r w:rsidR="00DE2E67" w:rsidRPr="00D146F4">
        <w:rPr>
          <w:rFonts w:ascii="Times New Roman" w:hAnsi="Times New Roman" w:cs="Times New Roman"/>
          <w:sz w:val="24"/>
          <w:szCs w:val="24"/>
        </w:rPr>
        <w:t>, 2011)</w:t>
      </w:r>
      <w:r w:rsidR="00D42812" w:rsidRPr="00D146F4">
        <w:rPr>
          <w:rFonts w:ascii="Times New Roman" w:hAnsi="Times New Roman" w:cs="Times New Roman"/>
          <w:sz w:val="24"/>
          <w:szCs w:val="24"/>
        </w:rPr>
        <w:t xml:space="preserve">. </w:t>
      </w:r>
    </w:p>
    <w:p w14:paraId="54858A25" w14:textId="2B20ABE3" w:rsidR="001E0E0A" w:rsidRPr="00D146F4" w:rsidRDefault="00043736"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Sexual size dimorphism may explain the tendency of p</w:t>
      </w:r>
      <w:r w:rsidR="00D42812" w:rsidRPr="00D146F4">
        <w:rPr>
          <w:rFonts w:ascii="Times New Roman" w:hAnsi="Times New Roman" w:cs="Times New Roman"/>
          <w:sz w:val="24"/>
          <w:szCs w:val="24"/>
        </w:rPr>
        <w:t xml:space="preserve">arameters obtained </w:t>
      </w:r>
      <w:r w:rsidRPr="00D146F4">
        <w:rPr>
          <w:rFonts w:ascii="Times New Roman" w:hAnsi="Times New Roman" w:cs="Times New Roman"/>
          <w:sz w:val="24"/>
          <w:szCs w:val="24"/>
        </w:rPr>
        <w:t>here and elsewhere to</w:t>
      </w:r>
      <w:r w:rsidR="00D42812" w:rsidRPr="00D146F4">
        <w:rPr>
          <w:rFonts w:ascii="Times New Roman" w:hAnsi="Times New Roman" w:cs="Times New Roman"/>
          <w:sz w:val="24"/>
          <w:szCs w:val="24"/>
        </w:rPr>
        <w:t xml:space="preserve"> underestimate the </w:t>
      </w:r>
      <w:r w:rsidRPr="00D146F4">
        <w:rPr>
          <w:rFonts w:ascii="Times New Roman" w:hAnsi="Times New Roman" w:cs="Times New Roman"/>
          <w:sz w:val="24"/>
          <w:szCs w:val="24"/>
        </w:rPr>
        <w:t>length</w:t>
      </w:r>
      <w:r w:rsidR="00D42812" w:rsidRPr="00D146F4">
        <w:rPr>
          <w:rFonts w:ascii="Times New Roman" w:hAnsi="Times New Roman" w:cs="Times New Roman"/>
          <w:sz w:val="24"/>
          <w:szCs w:val="24"/>
        </w:rPr>
        <w:t xml:space="preserve"> at recapture </w:t>
      </w:r>
      <w:r w:rsidRPr="00D146F4">
        <w:rPr>
          <w:rFonts w:ascii="Times New Roman" w:hAnsi="Times New Roman" w:cs="Times New Roman"/>
          <w:sz w:val="24"/>
          <w:szCs w:val="24"/>
        </w:rPr>
        <w:t xml:space="preserve">observed </w:t>
      </w:r>
      <w:r w:rsidR="00D42812" w:rsidRPr="00D146F4">
        <w:rPr>
          <w:rFonts w:ascii="Times New Roman" w:hAnsi="Times New Roman" w:cs="Times New Roman"/>
          <w:sz w:val="24"/>
          <w:szCs w:val="24"/>
        </w:rPr>
        <w:t>for the largest fish in the OTP dataset (approximate fork length &gt; 50 cm) (</w:t>
      </w:r>
      <w:r w:rsidR="0069449C" w:rsidRPr="00D146F4">
        <w:rPr>
          <w:rFonts w:ascii="Times New Roman" w:hAnsi="Times New Roman" w:cs="Times New Roman"/>
          <w:sz w:val="24"/>
          <w:szCs w:val="24"/>
        </w:rPr>
        <w:t>Fig</w:t>
      </w:r>
      <w:r w:rsidR="0069449C">
        <w:rPr>
          <w:rFonts w:ascii="Times New Roman" w:hAnsi="Times New Roman" w:cs="Times New Roman"/>
          <w:sz w:val="24"/>
          <w:szCs w:val="24"/>
        </w:rPr>
        <w:t>.</w:t>
      </w:r>
      <w:r w:rsidR="0069449C" w:rsidRPr="00D146F4">
        <w:rPr>
          <w:rFonts w:ascii="Times New Roman" w:hAnsi="Times New Roman" w:cs="Times New Roman"/>
          <w:sz w:val="24"/>
          <w:szCs w:val="24"/>
        </w:rPr>
        <w:t xml:space="preserve"> </w:t>
      </w:r>
      <w:r w:rsidR="00D42812" w:rsidRPr="00D146F4">
        <w:rPr>
          <w:rFonts w:ascii="Times New Roman" w:hAnsi="Times New Roman" w:cs="Times New Roman"/>
          <w:sz w:val="24"/>
          <w:szCs w:val="24"/>
        </w:rPr>
        <w:t xml:space="preserve">4). </w:t>
      </w:r>
      <w:r w:rsidR="00DE2E67" w:rsidRPr="00D146F4">
        <w:rPr>
          <w:rFonts w:ascii="Times New Roman" w:hAnsi="Times New Roman" w:cs="Times New Roman"/>
          <w:sz w:val="24"/>
          <w:szCs w:val="24"/>
        </w:rPr>
        <w:t xml:space="preserve">For sex agnostic models, parameters are essentially averaged between sexes. </w:t>
      </w:r>
      <w:r w:rsidRPr="00D146F4">
        <w:rPr>
          <w:rFonts w:ascii="Times New Roman" w:hAnsi="Times New Roman" w:cs="Times New Roman"/>
          <w:sz w:val="24"/>
          <w:szCs w:val="24"/>
        </w:rPr>
        <w:t>In small</w:t>
      </w:r>
      <w:r w:rsidR="00DE2E67" w:rsidRPr="00D146F4">
        <w:rPr>
          <w:rFonts w:ascii="Times New Roman" w:hAnsi="Times New Roman" w:cs="Times New Roman"/>
          <w:sz w:val="24"/>
          <w:szCs w:val="24"/>
        </w:rPr>
        <w:t>er</w:t>
      </w:r>
      <w:r w:rsidR="00D42812" w:rsidRPr="00D146F4">
        <w:rPr>
          <w:rFonts w:ascii="Times New Roman" w:hAnsi="Times New Roman" w:cs="Times New Roman"/>
          <w:sz w:val="24"/>
          <w:szCs w:val="24"/>
        </w:rPr>
        <w:t xml:space="preserve"> sizes </w:t>
      </w:r>
      <w:r w:rsidR="00DE2E67" w:rsidRPr="00D146F4">
        <w:rPr>
          <w:rFonts w:ascii="Times New Roman" w:hAnsi="Times New Roman" w:cs="Times New Roman"/>
          <w:sz w:val="24"/>
          <w:szCs w:val="24"/>
        </w:rPr>
        <w:t xml:space="preserve">classes </w:t>
      </w:r>
      <w:r w:rsidR="00D42812" w:rsidRPr="00D146F4">
        <w:rPr>
          <w:rFonts w:ascii="Times New Roman" w:hAnsi="Times New Roman" w:cs="Times New Roman"/>
          <w:sz w:val="24"/>
          <w:szCs w:val="24"/>
        </w:rPr>
        <w:t xml:space="preserve">where the sex ratio of individuals is similar to </w:t>
      </w:r>
      <w:r w:rsidR="00DE2E67" w:rsidRPr="00D146F4">
        <w:rPr>
          <w:rFonts w:ascii="Times New Roman" w:hAnsi="Times New Roman" w:cs="Times New Roman"/>
          <w:sz w:val="24"/>
          <w:szCs w:val="24"/>
        </w:rPr>
        <w:t>that</w:t>
      </w:r>
      <w:r w:rsidR="00D42812" w:rsidRPr="00D146F4">
        <w:rPr>
          <w:rFonts w:ascii="Times New Roman" w:hAnsi="Times New Roman" w:cs="Times New Roman"/>
          <w:sz w:val="24"/>
          <w:szCs w:val="24"/>
        </w:rPr>
        <w:t xml:space="preserve"> of the total population, </w:t>
      </w:r>
      <w:r w:rsidR="00DE2E67" w:rsidRPr="00D146F4">
        <w:rPr>
          <w:rFonts w:ascii="Times New Roman" w:hAnsi="Times New Roman" w:cs="Times New Roman"/>
          <w:sz w:val="24"/>
          <w:szCs w:val="24"/>
        </w:rPr>
        <w:t xml:space="preserve">this </w:t>
      </w:r>
      <w:r w:rsidR="00D42812" w:rsidRPr="00D146F4">
        <w:rPr>
          <w:rFonts w:ascii="Times New Roman" w:hAnsi="Times New Roman" w:cs="Times New Roman"/>
          <w:sz w:val="24"/>
          <w:szCs w:val="24"/>
        </w:rPr>
        <w:t xml:space="preserve">averaging of parameters between sexes results in </w:t>
      </w:r>
      <w:r w:rsidRPr="00D146F4">
        <w:rPr>
          <w:rFonts w:ascii="Times New Roman" w:hAnsi="Times New Roman" w:cs="Times New Roman"/>
          <w:sz w:val="24"/>
          <w:szCs w:val="24"/>
        </w:rPr>
        <w:t>increased estimates of</w:t>
      </w:r>
      <w:r w:rsidR="00D42812" w:rsidRPr="00D146F4">
        <w:rPr>
          <w:rFonts w:ascii="Times New Roman" w:hAnsi="Times New Roman" w:cs="Times New Roman"/>
          <w:sz w:val="24"/>
          <w:szCs w:val="24"/>
        </w:rPr>
        <w:t xml:space="preserve"> </w:t>
      </w:r>
      <w:r w:rsidRPr="00D146F4">
        <w:rPr>
          <w:rFonts w:ascii="Times New Roman" w:hAnsi="Times New Roman" w:cs="Times New Roman"/>
          <w:sz w:val="24"/>
          <w:szCs w:val="24"/>
        </w:rPr>
        <w:t>variance</w:t>
      </w:r>
      <w:r w:rsidR="00D42812" w:rsidRPr="00D146F4">
        <w:rPr>
          <w:rFonts w:ascii="Times New Roman" w:hAnsi="Times New Roman" w:cs="Times New Roman"/>
          <w:sz w:val="24"/>
          <w:szCs w:val="24"/>
        </w:rPr>
        <w:t xml:space="preserve">. However, </w:t>
      </w:r>
      <w:r w:rsidR="00DE2E67" w:rsidRPr="00D146F4">
        <w:rPr>
          <w:rFonts w:ascii="Times New Roman" w:hAnsi="Times New Roman" w:cs="Times New Roman"/>
          <w:sz w:val="24"/>
          <w:szCs w:val="24"/>
        </w:rPr>
        <w:t>if dimorphic differences in growth are present and one sex disproportionately attains a greater asymptotic length than the other, that sex is likely to be overrepresented in the largest size classes relative to the total population. Growth estimated for these individuals</w:t>
      </w:r>
      <w:r w:rsidR="00D42812" w:rsidRPr="00D146F4">
        <w:rPr>
          <w:rFonts w:ascii="Times New Roman" w:hAnsi="Times New Roman" w:cs="Times New Roman"/>
          <w:sz w:val="24"/>
          <w:szCs w:val="24"/>
        </w:rPr>
        <w:t xml:space="preserve"> </w:t>
      </w:r>
      <w:r w:rsidRPr="00D146F4">
        <w:rPr>
          <w:rFonts w:ascii="Times New Roman" w:hAnsi="Times New Roman" w:cs="Times New Roman"/>
          <w:sz w:val="24"/>
          <w:szCs w:val="24"/>
        </w:rPr>
        <w:t>continue</w:t>
      </w:r>
      <w:r w:rsidR="00DE2E67" w:rsidRPr="00D146F4">
        <w:rPr>
          <w:rFonts w:ascii="Times New Roman" w:hAnsi="Times New Roman" w:cs="Times New Roman"/>
          <w:sz w:val="24"/>
          <w:szCs w:val="24"/>
        </w:rPr>
        <w:t>s</w:t>
      </w:r>
      <w:r w:rsidRPr="00D146F4">
        <w:rPr>
          <w:rFonts w:ascii="Times New Roman" w:hAnsi="Times New Roman" w:cs="Times New Roman"/>
          <w:sz w:val="24"/>
          <w:szCs w:val="24"/>
        </w:rPr>
        <w:t xml:space="preserve"> to </w:t>
      </w:r>
      <w:r w:rsidR="00D42812" w:rsidRPr="00D146F4">
        <w:rPr>
          <w:rFonts w:ascii="Times New Roman" w:hAnsi="Times New Roman" w:cs="Times New Roman"/>
          <w:sz w:val="24"/>
          <w:szCs w:val="24"/>
        </w:rPr>
        <w:t xml:space="preserve">represent an average of both sexes and will </w:t>
      </w:r>
      <w:r w:rsidRPr="00D146F4">
        <w:rPr>
          <w:rFonts w:ascii="Times New Roman" w:hAnsi="Times New Roman" w:cs="Times New Roman"/>
          <w:sz w:val="24"/>
          <w:szCs w:val="24"/>
        </w:rPr>
        <w:t xml:space="preserve">result in </w:t>
      </w:r>
      <w:r w:rsidR="00DE2E67" w:rsidRPr="00D146F4">
        <w:rPr>
          <w:rFonts w:ascii="Times New Roman" w:hAnsi="Times New Roman" w:cs="Times New Roman"/>
          <w:sz w:val="24"/>
          <w:szCs w:val="24"/>
        </w:rPr>
        <w:t xml:space="preserve">the </w:t>
      </w:r>
      <w:r w:rsidR="00D42812" w:rsidRPr="00D146F4">
        <w:rPr>
          <w:rFonts w:ascii="Times New Roman" w:hAnsi="Times New Roman" w:cs="Times New Roman"/>
          <w:sz w:val="24"/>
          <w:szCs w:val="24"/>
        </w:rPr>
        <w:t>underestimat</w:t>
      </w:r>
      <w:r w:rsidR="00DE2E67" w:rsidRPr="00D146F4">
        <w:rPr>
          <w:rFonts w:ascii="Times New Roman" w:hAnsi="Times New Roman" w:cs="Times New Roman"/>
          <w:sz w:val="24"/>
          <w:szCs w:val="24"/>
        </w:rPr>
        <w:t>ion</w:t>
      </w:r>
      <w:r w:rsidR="00D42812" w:rsidRPr="00D146F4">
        <w:rPr>
          <w:rFonts w:ascii="Times New Roman" w:hAnsi="Times New Roman" w:cs="Times New Roman"/>
          <w:sz w:val="24"/>
          <w:szCs w:val="24"/>
        </w:rPr>
        <w:t xml:space="preserve"> </w:t>
      </w:r>
      <w:r w:rsidRPr="00D146F4">
        <w:rPr>
          <w:rFonts w:ascii="Times New Roman" w:hAnsi="Times New Roman" w:cs="Times New Roman"/>
          <w:sz w:val="24"/>
          <w:szCs w:val="24"/>
        </w:rPr>
        <w:t>of</w:t>
      </w:r>
      <w:r w:rsidR="00D42812" w:rsidRPr="00D146F4">
        <w:rPr>
          <w:rFonts w:ascii="Times New Roman" w:hAnsi="Times New Roman" w:cs="Times New Roman"/>
          <w:sz w:val="24"/>
          <w:szCs w:val="24"/>
        </w:rPr>
        <w:t xml:space="preserve"> length</w:t>
      </w:r>
      <w:r w:rsidR="00DE2E67" w:rsidRPr="00D146F4">
        <w:rPr>
          <w:rFonts w:ascii="Times New Roman" w:hAnsi="Times New Roman" w:cs="Times New Roman"/>
          <w:sz w:val="24"/>
          <w:szCs w:val="24"/>
        </w:rPr>
        <w:t>s</w:t>
      </w:r>
      <w:r w:rsidRPr="00D146F4">
        <w:rPr>
          <w:rFonts w:ascii="Times New Roman" w:hAnsi="Times New Roman" w:cs="Times New Roman"/>
          <w:sz w:val="24"/>
          <w:szCs w:val="24"/>
        </w:rPr>
        <w:t xml:space="preserve"> at recapture</w:t>
      </w:r>
      <w:r w:rsidR="00DE2E67" w:rsidRPr="00D146F4">
        <w:rPr>
          <w:rFonts w:ascii="Times New Roman" w:hAnsi="Times New Roman" w:cs="Times New Roman"/>
          <w:sz w:val="24"/>
          <w:szCs w:val="24"/>
        </w:rPr>
        <w:t>, while growth in the underrepresented sex</w:t>
      </w:r>
      <w:r w:rsidR="00D42812" w:rsidRPr="00D146F4">
        <w:rPr>
          <w:rFonts w:ascii="Times New Roman" w:hAnsi="Times New Roman" w:cs="Times New Roman"/>
          <w:sz w:val="24"/>
          <w:szCs w:val="24"/>
        </w:rPr>
        <w:t xml:space="preserve"> </w:t>
      </w:r>
      <w:r w:rsidR="00DE2E67" w:rsidRPr="00D146F4">
        <w:rPr>
          <w:rFonts w:ascii="Times New Roman" w:hAnsi="Times New Roman" w:cs="Times New Roman"/>
          <w:sz w:val="24"/>
          <w:szCs w:val="24"/>
        </w:rPr>
        <w:t>will be overestimated</w:t>
      </w:r>
      <w:r w:rsidR="000F0F56" w:rsidRPr="00D146F4">
        <w:rPr>
          <w:rFonts w:ascii="Times New Roman" w:hAnsi="Times New Roman" w:cs="Times New Roman"/>
          <w:sz w:val="24"/>
          <w:szCs w:val="24"/>
        </w:rPr>
        <w:t>.</w:t>
      </w:r>
      <w:r w:rsidR="00D42812" w:rsidRPr="00D146F4">
        <w:rPr>
          <w:rFonts w:ascii="Times New Roman" w:hAnsi="Times New Roman" w:cs="Times New Roman"/>
          <w:sz w:val="24"/>
          <w:szCs w:val="24"/>
        </w:rPr>
        <w:t xml:space="preserve"> </w:t>
      </w:r>
      <w:r w:rsidR="000F0F56" w:rsidRPr="00D146F4">
        <w:rPr>
          <w:rFonts w:ascii="Times New Roman" w:hAnsi="Times New Roman" w:cs="Times New Roman"/>
          <w:sz w:val="24"/>
          <w:szCs w:val="24"/>
        </w:rPr>
        <w:t>This produces a residual pattern resembling the one seen in the OTP data.</w:t>
      </w:r>
      <w:r w:rsidR="00D42812" w:rsidRPr="00D146F4">
        <w:rPr>
          <w:rFonts w:ascii="Times New Roman" w:hAnsi="Times New Roman" w:cs="Times New Roman"/>
          <w:sz w:val="24"/>
          <w:szCs w:val="24"/>
        </w:rPr>
        <w:t xml:space="preserve"> </w:t>
      </w:r>
    </w:p>
    <w:p w14:paraId="78DA70E0" w14:textId="26C4532F" w:rsidR="00D42812" w:rsidRPr="00D146F4" w:rsidRDefault="00D42812"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While not pronounced, dimorphic size differences have been observed in a number of lutjanid species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Seychelles","type":"article-journal","volume":"43"},"uris":["http://www.mendeley.com/documents/?uuid=101e2938-b930-4fcc-94a5-b9ac5b5c9a38"]},{"id":"ITEM-2","itemData":{"DOI":"10.1016/S0165-7836(00)00184-3","ISSN":"01657836","abstract":"The age, growth and mortality of Lutjanus carponotatus and L. vitta were determined from sectioned otoliths of fishes from the central Great Barrier Reef. The periodicity of annulus formation was validated by oxytetracycline labelling of tagged fishes in a separate study. Growth in length was variable between sexes for both species, males tending to grow larger than females. The von Bertalanffy growth function (fork length-at-age) for L. carponotatus was L(t)=313.0 (1-exp {-0.449[t+0.016]}), and L(t)=245.3 (1-exp {-0.853[t+0.179]}) for L. vitta. The oldest individuals found were an L. carponotatus individual of unknown sex, 20 years of age (FL=335 mm) and a female L. vitta 12 years of age (FL=257 mm). Otolith weight was strongly correlated with age for both species. The annual instantaneous rate of natural mortality (M) was estimated to be 0.199 for L. carponotatus and 0.342 for L. vitta, representing an annual survivorship of approximately 82 and 71%, respectively. The longer life span and lower rate of natural mortality for L. carponotatus indicates that this species will be more vulnerable to overfishing than L. vitta. (C) 2000 Elsevier Science B.V.","author":[{"dropping-particle":"","family":"Newman","given":"Stephen J.","non-dropping-particle":"","parse-names":false,"suffix":""},{"dropping-particle":"","family":"Cappo","given":"Michael","non-dropping-particle":"","parse-names":false,"suffix":""},{"dropping-particle":"","family":"Williams","given":"David Mc B.","non-dropping-particle":"","parse-names":false,"suffix":""}],"container-title":"Fisheries Research","id":"ITEM-2","issue":"3","issued":{"date-parts":[["2000"]]},"page":"263-275","title":"Age, growth and mortality of the stripey, Lutjanus carponotatus (Richardson) and the brown-stripe snapper, L. vitta (Quoy and Gaimard) from the central Great Barrier Reef, Australia","type":"article-journal","volume":"48"},"uris":["http://www.mendeley.com/documents/?uuid=217a8880-17d3-4dc5-b7ab-d448f7ec74ec"]},{"id":"ITEM-3","itemData":{"DOI":"10.1006/ecss.2001.0887","ISSN":"02727714","abstract":"Red emperor, Lutjanus sebae, were examined from commercial catches in the Northern Demersal Scalefish Fishery (NDSF) of north-western Australia from 1997 to 1999. Specimens ranged from 183 to 728 mm fork length (FL); males had a mean FL of 509 mm, and were significantly larger than females that had a mean FL of 451 mm. Ages were estimated from thin sections of sagittal otoliths. Marginal increment analysis of sagittal otoliths showed a single annual minimum during September and October and indicated that one annulus is formed each year. Male L. sebae (n=977; 211-728 mm FL) ranged from age 2 to 30 years and females (n=1384; 183-584 mm FL) ranged from age 1 to 34 years. Sagittal otolith weight and height were significantly correlated with age for each sex. There was significant differential growth between sexes. The relationship of observed fork length at age was described by the von Bertalanffy growth equation for males, Lt=627.8 {1 - exp [ - 0.151 (t+0.595)]} and females, Lt=482.6 {1 - exp [ - 0.271 (t - 0.065)]}. The slow growth, long life span and large size and age at maturity of L. sebae indicate that this species has a low production potential and hence spatial area closures are vulnerable to over-exploitation. The instantaneous rate of natural mortality (M) ranged from 0.104 to 0.122. The optimum rate of fishing mortality was estimated to be 0.052-0.061. The instantaneous rate of total mortality (Z) estimated from catch at age data for fully recruited ages, was 0.374 in 1997/98 and 0.242 in 1998/99. Hence, the NDSF population of L. sebae is exploited above optimum levels. Given their low production potential, populations of L. sebae in north-western Australia and elsewhere in the Indo-Pacific region require prudent management. Furthermore, fishery managers need to consider as part of any harvest strategy for these fish to preserve significant levels of the spawning stock. © 2002 Elsevier Science Ltd. All rights reserved.","author":[{"dropping-particle":"","family":"Newman","given":"S. J.","non-dropping-particle":"","parse-names":false,"suffix":""},{"dropping-particle":"","family":"Dunk","given":"I. J.","non-dropping-particle":"","parse-names":false,"suffix":""}],"container-title":"Estuarine, Coastal and Shelf Science","id":"ITEM-3","issue":"1","issued":{"date-parts":[["2002"]]},"page":"67-80","title":"Growth, age validation, mortality, and other population characteristics of the red emperor snapper, Lutjanus sebae (Cuvier, 1828), off the Kimberley coast of north-western Australia","type":"article-journal","volume":"55"},"uris":["http://www.mendeley.com/documents/?uuid=fc50c218-2406-48a9-8d23-d3061a09b151"]},{"id":"ITEM-4","itemData":{"DOI":"10.7717/peerj.5069","abstract":" The age-based life history of two commercially-important species of snapper (Lutjanidae) and one emperor (Lethrinidae) were characterized from the nearshore fishery of Tutuila, American Samoa. Examination of sagittal otoliths across multiple months and years confirmed the annual deposition of increments and highlighted marked variation in life-history patterns among the three meso-predator species. The humpback red snapper Lutjanus gibbus is a medium-bodied gonochoristic species which exhibits striking sexual dimorphism in length-at-age and consequent growth trajectories and has a life span estimated to be at least 27 years. The yellow-lined snapper Lutjanus rufolineatus is a small-bodied gonochore with weak sexual dimorphism, early maturation, and a short life span of at least 12 years. The yellow-lip emperor Lethrinus xanthochilus is a large-bodied species with a moderate life span (estimated to be at least 19 years in this study), rapid initial growth, and a more complex sexual ontogeny likely involving pre- or post-maturational sex change, although this remains unresolved at present. Ratios of natural to fishing mortality indicate a low level of prevailing exploitation for all three species, which is supported by low proportions of immature female length classes captured by the fishery. However, considerable demographic variability among the three species highlights the value of detailed age-based information as a necessary component for informing monitoring efforts and future management decisions. ","author":[{"dropping-particle":"","family":"Taylor","given":"Brett M.","non-dropping-particle":"","parse-names":false,"suffix":""},{"dropping-particle":"","family":"Oyafuso","given":"Zack S.","non-dropping-particle":"","parse-names":false,"suffix":""},{"dropping-particle":"","family":"Pardee","given":"Cassandra B.","non-dropping-particle":"","parse-names":false,"suffix":""},{"dropping-particle":"","family":"Ochavillo","given":"Domingo","non-dropping-particle":"","parse-names":false,"suffix":""},{"dropping-particle":"","family":"Newman","given":"Stephen J.","non-dropping-particle":"","parse-names":false,"suffix":""}],"container-title":"PeerJ","id":"ITEM-4","issued":{"date-parts":[["2018"]]},"page":"e5069","title":"Comparative demography of commercially-harvested snappers and an emperor from American Samoa","type":"article-journal","volume":"6"},"uris":["http://www.mendeley.com/documents/?uuid=73c853d7-a71e-44dc-a128-1792fa1f462a"]},{"id":"ITEM-5","itemData":{"author":[{"dropping-particle":"","family":"Grimes","given":"C.B.","non-dropping-particle":"","parse-names":false,"suffix":""}],"container-title":"Tropical snappers and groupers: Biology and fisheries management","editor":[{"dropping-particle":"","family":"Polovina","given":"Jeffrey J.","non-dropping-particle":"","parse-names":false,"suffix":""},{"dropping-particle":"","family":"Ralston","given":"Stephen","non-dropping-particle":"","parse-names":false,"suffix":""}],"id":"ITEM-5","issued":{"date-parts":[["1987"]]},"page":"239-294","publisher":"Westview Press","publisher-place":"Boulder, Colorado","title":"Reproductive biology of the Lutjanidae: A review","type":"chapter"},"uris":["http://www.mendeley.com/documents/?uuid=5d936f9c-c2e8-45f6-94dd-72167eea9877"]},{"id":"ITEM-6","itemData":{"DOI":"10.3389/fmars.2017.00382","abstract":"© 2017 Williams, Wakefield, Newman, Vourey, Abascal, Halafihi, Kaltavara and Nicol. Deepwater tropical fisheries provide an important source of income and protein to Pacific and Indian Ocean coastal communities who are highly dependent on fish for food security. The development of quantitative assessments and management strategies for these deepwater fisheries has been hindered by insufficient biological and fisheries data. We examine the age-specific demography of the pygmy ruby snapper Etelis carbunculus, an important target species in tropical deepwater fisheries, across 90° of longitude and 20° of latitude in the Pacific and Indian Oceans. Our results show that growth of E. carbunculus varies significantly between oceans and sexes and across latitudes in both oceans. Estimates of natural and fishing mortality were similar between oceans, but higher for females than males in both oceans. Evidence of greater fishing pressure on females than males is likely due to the larger size-at-age of females compared to males, assuming that selectivity of the fishing gear is related directly to fish size. Sex ratios were significantly female biased in both oceans despite this species being gonochoristic, and maturity schedules were similar between sexes in the Pacific Ocean. This species exhibits a protracted spawning season from mid-spring to autumn (i.e., October to May) in the Pacific Ocean. These results represent the first estimates of age-specific demographic parameters for E. carbunculus, and provide the foundation for the development of the first species-specific assessment models and harvest strategies for the species. Future stock assessment models for E. carbunculus should consider sex-specific demographic parameters and spatial variation in demography. Our results reveal substantial differences in biology between E. carbunculus and the giant ruby snapper E. sp., a cryptic congeneric species, and thus contribute to greater clarity in managing fisheries that are dependent on these two species. Furthermore, the improved information on the life history of E. carbunculus contributes to the broader sustainable management and improved food security for deepwater snapper fisheries in the Indo-Pacific region.","author":[{"dropping-particle":"","family":"Williams","given":"Ashley J.","non-dropping-particle":"","parse-names":false,"suffix":""},{"dropping-particle":"","family":"Wakefield","given":"Corey B.","non-dropping-particle":"","parse-names":false,"suffix":""},{"dropping-particle":"","family":"Newman","given":"Stephen J.","non-dropping-particle":"","parse-names":false,"suffix":""},{"dropping-particle":"","family":"Vourey","given":"Elodie","non-dropping-particle":"","parse-names":false,"suffix":""},{"dropping-particle":"","family":"Abascal","given":"Francisco J.","non-dropping-particle":"","parse-names":false,"suffix":""},{"dropping-particle":"","family":"Halafihi","given":"Tuikolongahau","non-dropping-particle":"","parse-names":false,"suffix":""},{"dropping-particle":"","family":"Kaltavara","given":"Jeremie","non-dropping-particle":"","parse-names":false,"suffix":""},{"dropping-particle":"","family":"Nicol","given":"Simon J.","non-dropping-particle":"","parse-names":false,"suffix":""}],"container-title":"Frontiers in Marine Science","id":"ITEM-6","issue":"December","issued":{"date-parts":[["2017"]]},"title":"Oceanic, Latitudinal, and Sex-Specific Variation in Demography of a Tropical Deepwater Snapper across the Indo-Pacific Region","type":"article-journal","volume":"4"},"uris":["http://www.mendeley.com/documents/?uuid=99aeb754-cadd-4bbf-865f-fff2018c6d67"]},{"id":"ITEM-7","itemData":{"author":[{"dropping-particle":"","family":"Nichols","given":"Ryan S.","non-dropping-particle":"","parse-names":false,"suffix":""}],"id":"ITEM-7","issued":{"date-parts":[["2019"]]},"number-of-pages":"137","publisher":"University of Hawaii","title":"Sex-specific growth and longevity of 'Ehu', Etelis carbunculus (Family lutjanidae) within the Hawaiian archipelago","type":"thesis"},"uris":["http://www.mendeley.com/documents/?uuid=9b77d78d-e59e-4c2b-8c92-35f0b450f733"]}],"mendeley":{"formattedCitation":"(Grimes, 1987; Mees, 1993; Newman et al., 2000; Newman and Dunk, 2002; Nichols, 2019; Taylor et al., 2018; Williams et al., 2017)","plainTextFormattedCitation":"(Grimes, 1987; Mees, 1993; Newman et al., 2000; Newman and Dunk, 2002; Nichols, 2019; Taylor et al., 2018; Williams et al., 2017)","previouslyFormattedCitation":"(Grimes, 1987; Mees, 1993; Newman et al., 2000; Newman and Dunk, 2002; Nichols, 2019; Taylor et al., 2018; Williams et al., 2017)"},"properties":{"noteIndex":0},"schema":"https://github.com/citation-style-language/schema/raw/master/csl-citation.json"}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(Grimes, 1987; Mees, 1993; Newman et al., 2000; Newman and Dunk, 2002; Nichols, 2019; Taylor et al., 2018; Williams et al., 2017)</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w:t>
      </w:r>
      <w:r w:rsidR="00043736" w:rsidRPr="00D146F4">
        <w:rPr>
          <w:rFonts w:ascii="Times New Roman" w:hAnsi="Times New Roman" w:cs="Times New Roman"/>
          <w:sz w:val="24"/>
          <w:szCs w:val="24"/>
        </w:rPr>
        <w:t>E</w:t>
      </w:r>
      <w:r w:rsidRPr="00D146F4">
        <w:rPr>
          <w:rFonts w:ascii="Times New Roman" w:hAnsi="Times New Roman" w:cs="Times New Roman"/>
          <w:sz w:val="24"/>
          <w:szCs w:val="24"/>
        </w:rPr>
        <w:t xml:space="preserve">lsewhere in their distribution, larger asymptotic lengths have been reported for male </w:t>
      </w:r>
      <w:r w:rsidRPr="00D146F4">
        <w:rPr>
          <w:rFonts w:ascii="Times New Roman" w:hAnsi="Times New Roman" w:cs="Times New Roman"/>
          <w:i/>
          <w:iCs/>
          <w:sz w:val="24"/>
          <w:szCs w:val="24"/>
        </w:rPr>
        <w:t>P. filamentosus</w:t>
      </w:r>
      <w:r w:rsidRPr="00D146F4">
        <w:rPr>
          <w:rFonts w:ascii="Times New Roman" w:hAnsi="Times New Roman" w:cs="Times New Roman"/>
          <w:sz w:val="24"/>
          <w:szCs w:val="24"/>
        </w:rPr>
        <w:t xml:space="preserve"> in the Seychelles</w:t>
      </w:r>
      <w:r w:rsidR="00CC4D6E" w:rsidRPr="00D146F4">
        <w:rPr>
          <w:rFonts w:ascii="Times New Roman" w:hAnsi="Times New Roman" w:cs="Times New Roman"/>
          <w:sz w:val="24"/>
          <w:szCs w:val="24"/>
        </w:rPr>
        <w:t>,</w:t>
      </w:r>
      <w:r w:rsidRPr="00D146F4">
        <w:rPr>
          <w:rFonts w:ascii="Times New Roman" w:hAnsi="Times New Roman" w:cs="Times New Roman"/>
          <w:sz w:val="24"/>
          <w:szCs w:val="24"/>
        </w:rPr>
        <w:t xml:space="preserve"> research fishing in the Northwestern Hawaiian Islands</w:t>
      </w:r>
      <w:r w:rsidR="00CC4D6E" w:rsidRPr="00D146F4">
        <w:rPr>
          <w:rFonts w:ascii="Times New Roman" w:hAnsi="Times New Roman" w:cs="Times New Roman"/>
          <w:sz w:val="24"/>
          <w:szCs w:val="24"/>
        </w:rPr>
        <w:t xml:space="preserve"> found</w:t>
      </w:r>
      <w:r w:rsidRPr="00D146F4">
        <w:rPr>
          <w:rFonts w:ascii="Times New Roman" w:hAnsi="Times New Roman" w:cs="Times New Roman"/>
          <w:sz w:val="24"/>
          <w:szCs w:val="24"/>
        </w:rPr>
        <w:t>, the number of females outnumbered males almost 2:1 in the largest size classes, and in Guam no differences between sexes were observed</w:t>
      </w:r>
      <w:r w:rsidRPr="00D146F4">
        <w:rPr>
          <w:rFonts w:ascii="Times New Roman" w:hAnsi="Times New Roman" w:cs="Times New Roman"/>
          <w:i/>
          <w:iCs/>
          <w:sz w:val="24"/>
          <w:szCs w:val="24"/>
        </w:rPr>
        <w:t xml:space="preserve"> </w:t>
      </w:r>
      <w:r w:rsidR="008D2EE8" w:rsidRPr="00D146F4">
        <w:rPr>
          <w:rFonts w:ascii="Times New Roman" w:hAnsi="Times New Roman" w:cs="Times New Roman"/>
          <w:i/>
          <w:iCs/>
          <w:sz w:val="24"/>
          <w:szCs w:val="24"/>
        </w:rPr>
        <w:fldChar w:fldCharType="begin" w:fldLock="1"/>
      </w:r>
      <w:r w:rsidR="008D2EE8" w:rsidRPr="00D146F4">
        <w:rPr>
          <w:rFonts w:ascii="Times New Roman" w:hAnsi="Times New Roman" w:cs="Times New Roman"/>
          <w:i/>
          <w:iCs/>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10.1080/15235882.2014.934485","ISBN":"0001001310","ISSN":"0090-2616","author":[{"dropping-particle":"","family":"Kami","given":"Harry T.","non-dropping-particle":"","parse-names":false,"suffix":""}],"container-title":"Micronesica","id":"ITEM-2","issue":"1","issued":{"date-parts":[["1973"]]},"page":"97-117","title":"The Pristipomoides (Pices: lutjanidae) of Guam with notes on their biology","type":"article-journal","volume":"9"},"uris":["http://www.mendeley.com/documents/?uuid=caab20f7-b441-48f1-aced-dcbbe4a4176d"]},{"id":"ITEM-3","itemData":{"author":[{"dropping-particle":"","family":"Kikkawa","given":"Bert S.","non-dropping-particle":"","parse-names":false,"suffix":""}],"container-title":"Proceedings of the Second Symposium on Resource Investigations in the Northwestern Hawaiian Islands","id":"ITEM-3","issued":{"date-parts":[["1984"]]},"page":"149-160","publisher":"University of Hawaii Sea Grant","publisher-place":"Honolulu, HI","title":"Maturation, spawning, and fecundity of Opakapaka, Pristipomoides filamentosus, in the Northwest Hawaiian Islands","type":"article","volume":"2"},"uris":["http://www.mendeley.com/documents/?uuid=6d0ee9cd-296a-3d2d-8a6e-84afcfc64536"]}],"mendeley":{"formattedCitation":"(Kami, 1973; Kikkawa, 1984; Mees, 1993)","plainTextFormattedCitation":"(Kami, 1973; Kikkawa, 1984; Mees, 1993)","previouslyFormattedCitation":"(Kami, 1973; Kikkawa, 1984; Mees, 1993)"},"properties":{"noteIndex":0},"schema":"https://github.com/citation-style-language/schema/raw/master/csl-citation.json"}</w:instrText>
      </w:r>
      <w:r w:rsidR="008D2EE8" w:rsidRPr="00D146F4">
        <w:rPr>
          <w:rFonts w:ascii="Times New Roman" w:hAnsi="Times New Roman" w:cs="Times New Roman"/>
          <w:i/>
          <w:iCs/>
          <w:sz w:val="24"/>
          <w:szCs w:val="24"/>
        </w:rPr>
        <w:fldChar w:fldCharType="separate"/>
      </w:r>
      <w:r w:rsidR="008D2EE8" w:rsidRPr="00D146F4">
        <w:rPr>
          <w:rFonts w:ascii="Times New Roman" w:hAnsi="Times New Roman" w:cs="Times New Roman"/>
          <w:iCs/>
          <w:noProof/>
          <w:sz w:val="24"/>
          <w:szCs w:val="24"/>
        </w:rPr>
        <w:t>(Kami, 1973; Kikkawa, 1984; Mees, 1993)</w:t>
      </w:r>
      <w:r w:rsidR="008D2EE8" w:rsidRPr="00D146F4">
        <w:rPr>
          <w:rFonts w:ascii="Times New Roman" w:hAnsi="Times New Roman" w:cs="Times New Roman"/>
          <w:i/>
          <w:iCs/>
          <w:sz w:val="24"/>
          <w:szCs w:val="24"/>
        </w:rPr>
        <w:fldChar w:fldCharType="end"/>
      </w:r>
      <w:r w:rsidR="008D2EE8" w:rsidRPr="00D146F4">
        <w:rPr>
          <w:rFonts w:ascii="Times New Roman" w:hAnsi="Times New Roman" w:cs="Times New Roman"/>
          <w:i/>
          <w:iCs/>
          <w:sz w:val="24"/>
          <w:szCs w:val="24"/>
        </w:rPr>
        <w:t>.</w:t>
      </w:r>
      <w:r w:rsidR="008D2EE8" w:rsidRPr="00D146F4">
        <w:rPr>
          <w:rFonts w:ascii="Times New Roman" w:hAnsi="Times New Roman" w:cs="Times New Roman"/>
          <w:sz w:val="24"/>
          <w:szCs w:val="24"/>
        </w:rPr>
        <w:t xml:space="preserve"> </w:t>
      </w:r>
      <w:r w:rsidR="00CC4D6E" w:rsidRPr="00D146F4">
        <w:rPr>
          <w:rFonts w:ascii="Times New Roman" w:hAnsi="Times New Roman" w:cs="Times New Roman"/>
          <w:sz w:val="24"/>
          <w:szCs w:val="24"/>
        </w:rPr>
        <w:t xml:space="preserve">Estimation of growth parameters for </w:t>
      </w:r>
      <w:r w:rsidR="00CC4D6E" w:rsidRPr="00D146F4">
        <w:rPr>
          <w:rFonts w:ascii="Times New Roman" w:hAnsi="Times New Roman" w:cs="Times New Roman"/>
          <w:i/>
          <w:sz w:val="24"/>
          <w:szCs w:val="24"/>
        </w:rPr>
        <w:t>P. filamentosus</w:t>
      </w:r>
      <w:r w:rsidR="00CC4D6E" w:rsidRPr="00D146F4">
        <w:rPr>
          <w:rFonts w:ascii="Times New Roman" w:hAnsi="Times New Roman" w:cs="Times New Roman"/>
          <w:sz w:val="24"/>
          <w:szCs w:val="24"/>
        </w:rPr>
        <w:t xml:space="preserve"> in the Central Pacific have thus far remained sex agnostic and a method for non-invasive sexing of this species was unknown until recently (</w:t>
      </w:r>
      <w:proofErr w:type="spellStart"/>
      <w:r w:rsidR="00CC4D6E" w:rsidRPr="00D146F4">
        <w:rPr>
          <w:rFonts w:ascii="Times New Roman" w:hAnsi="Times New Roman" w:cs="Times New Roman"/>
          <w:sz w:val="24"/>
          <w:szCs w:val="24"/>
        </w:rPr>
        <w:t>Luers</w:t>
      </w:r>
      <w:proofErr w:type="spellEnd"/>
      <w:r w:rsidR="00CC4D6E" w:rsidRPr="00D146F4">
        <w:rPr>
          <w:rFonts w:ascii="Times New Roman" w:hAnsi="Times New Roman" w:cs="Times New Roman"/>
          <w:sz w:val="24"/>
          <w:szCs w:val="24"/>
        </w:rPr>
        <w:t xml:space="preserve"> et al.</w:t>
      </w:r>
      <w:r w:rsidR="0069449C">
        <w:rPr>
          <w:rFonts w:ascii="Times New Roman" w:hAnsi="Times New Roman" w:cs="Times New Roman"/>
          <w:sz w:val="24"/>
          <w:szCs w:val="24"/>
        </w:rPr>
        <w:t>,</w:t>
      </w:r>
      <w:r w:rsidR="00CC4D6E" w:rsidRPr="00D146F4">
        <w:rPr>
          <w:rFonts w:ascii="Times New Roman" w:hAnsi="Times New Roman" w:cs="Times New Roman"/>
          <w:sz w:val="24"/>
          <w:szCs w:val="24"/>
        </w:rPr>
        <w:t xml:space="preserve"> 2017). </w:t>
      </w:r>
      <w:r w:rsidR="008D2EE8" w:rsidRPr="00D146F4">
        <w:rPr>
          <w:rFonts w:ascii="Times New Roman" w:hAnsi="Times New Roman" w:cs="Times New Roman"/>
          <w:sz w:val="24"/>
          <w:szCs w:val="24"/>
        </w:rPr>
        <w:t>T</w:t>
      </w:r>
      <w:r w:rsidR="00CC4D6E" w:rsidRPr="00D146F4">
        <w:rPr>
          <w:rFonts w:ascii="Times New Roman" w:hAnsi="Times New Roman" w:cs="Times New Roman"/>
          <w:sz w:val="24"/>
          <w:szCs w:val="24"/>
        </w:rPr>
        <w:t>herefore, t</w:t>
      </w:r>
      <w:r w:rsidR="008D2EE8" w:rsidRPr="00D146F4">
        <w:rPr>
          <w:rFonts w:ascii="Times New Roman" w:hAnsi="Times New Roman" w:cs="Times New Roman"/>
          <w:sz w:val="24"/>
          <w:szCs w:val="24"/>
        </w:rPr>
        <w:t xml:space="preserve">hese differences may </w:t>
      </w:r>
      <w:r w:rsidR="00CC4D6E" w:rsidRPr="00D146F4">
        <w:rPr>
          <w:rFonts w:ascii="Times New Roman" w:hAnsi="Times New Roman" w:cs="Times New Roman"/>
          <w:sz w:val="24"/>
          <w:szCs w:val="24"/>
        </w:rPr>
        <w:t>reflect</w:t>
      </w:r>
      <w:r w:rsidR="008D2EE8" w:rsidRPr="00D146F4">
        <w:rPr>
          <w:rFonts w:ascii="Times New Roman" w:hAnsi="Times New Roman" w:cs="Times New Roman"/>
          <w:sz w:val="24"/>
          <w:szCs w:val="24"/>
        </w:rPr>
        <w:t xml:space="preserve"> true sexual dimorphism or </w:t>
      </w:r>
      <w:r w:rsidR="000F0F56" w:rsidRPr="00D146F4">
        <w:rPr>
          <w:rFonts w:ascii="Times New Roman" w:hAnsi="Times New Roman" w:cs="Times New Roman"/>
          <w:sz w:val="24"/>
          <w:szCs w:val="24"/>
        </w:rPr>
        <w:t>discrepancies between the structure of</w:t>
      </w:r>
      <w:r w:rsidR="008D2EE8" w:rsidRPr="00D146F4">
        <w:rPr>
          <w:rFonts w:ascii="Times New Roman" w:hAnsi="Times New Roman" w:cs="Times New Roman"/>
          <w:sz w:val="24"/>
          <w:szCs w:val="24"/>
        </w:rPr>
        <w:t xml:space="preserve"> the sampled and true populations. </w:t>
      </w:r>
      <w:r w:rsidR="001E0E0A" w:rsidRPr="00D146F4">
        <w:rPr>
          <w:rFonts w:ascii="Times New Roman" w:hAnsi="Times New Roman" w:cs="Times New Roman"/>
          <w:sz w:val="24"/>
          <w:szCs w:val="24"/>
        </w:rPr>
        <w:t>More work addressing sex specific differences is required to adequately test for dimorphi</w:t>
      </w:r>
      <w:r w:rsidR="000F0F56" w:rsidRPr="00D146F4">
        <w:rPr>
          <w:rFonts w:ascii="Times New Roman" w:hAnsi="Times New Roman" w:cs="Times New Roman"/>
          <w:sz w:val="24"/>
          <w:szCs w:val="24"/>
        </w:rPr>
        <w:t>sm</w:t>
      </w:r>
      <w:r w:rsidR="001E0E0A" w:rsidRPr="00D146F4">
        <w:rPr>
          <w:rFonts w:ascii="Times New Roman" w:hAnsi="Times New Roman" w:cs="Times New Roman"/>
          <w:sz w:val="24"/>
          <w:szCs w:val="24"/>
        </w:rPr>
        <w:t xml:space="preserve"> in this region.</w:t>
      </w:r>
    </w:p>
    <w:p w14:paraId="22A906E0" w14:textId="1F6F0001" w:rsidR="003F7953" w:rsidRPr="00D146F4" w:rsidRDefault="00D42812" w:rsidP="00D02B31">
      <w:pPr>
        <w:ind w:firstLine="360"/>
        <w:jc w:val="both"/>
        <w:rPr>
          <w:rFonts w:ascii="Times New Roman" w:hAnsi="Times New Roman" w:cs="Times New Roman"/>
          <w:sz w:val="24"/>
          <w:szCs w:val="24"/>
        </w:rPr>
      </w:pPr>
      <w:r w:rsidRPr="00D146F4">
        <w:rPr>
          <w:rFonts w:ascii="Times New Roman" w:hAnsi="Times New Roman" w:cs="Times New Roman"/>
          <w:sz w:val="24"/>
          <w:szCs w:val="24"/>
        </w:rPr>
        <w:t xml:space="preserve">Accurate estimates of von Bertalanffy growth parameters are very important for management. Growth parameters are often used directly or indirectly in stock assessment and fisheries management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E.","non-dropping-particle":"","parse-names":false,"suffix":""}],"container-title":"Marine Fisheries Review","id":"ITEM-1","issue":"2","issued":{"date-parts":[["1993"]]},"page":"20-27","title":"Biology and management of deepwater snappers of the Hawaiian archipelago","type":"article-journal","volume":"55"},"uris":["http://www.mendeley.com/documents/?uuid=9aa434fa-c774-4a63-b5c6-4f4f8ac26105"]},{"id":"ITEM-2","itemData":{"author":[{"dropping-particle":"","family":"Polovina","given":"J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container-title":"Tropical snappers and groupers: Biology and fisheries management","id":"ITEM-2","issued":{"date-parts":[["1987"]]},"page":"505-532","title":"Assessment and management of deepwater bottom fishes in Hawaii and the Marianas","type":"article-journal"},"uris":["http://www.mendeley.com/documents/?uuid=83994c76-884d-4e9c-b16e-a610ac8e71c0"]}],"mendeley":{"formattedCitation":"(Haight et al., 1993; Polovina et al., 1987)","plainTextFormattedCitation":"(Haight et al., 1993; Polovina et al., 1987)","previouslyFormattedCitation":"(Haight et al., 1993; Polovina et al., 1987)"},"properties":{"noteIndex":0},"schema":"https://github.com/citation-style-language/schema/raw/master/csl-citation.json"}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(Haight et al., 1993; Polovina et al., 1987)</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D146F4">
        <w:rPr>
          <w:rFonts w:ascii="Times New Roman" w:hAnsi="Times New Roman" w:cs="Times New Roman"/>
          <w:i/>
          <w:sz w:val="24"/>
          <w:szCs w:val="24"/>
        </w:rPr>
        <w:t>M</w:t>
      </w:r>
      <w:r w:rsidRPr="00D146F4">
        <w:rPr>
          <w:rFonts w:ascii="Times New Roman" w:hAnsi="Times New Roman" w:cs="Times New Roman"/>
          <w:sz w:val="24"/>
          <w:szCs w:val="24"/>
        </w:rPr>
        <w:t xml:space="preserve"> is a value of interest often inferred </w:t>
      </w:r>
      <w:r w:rsidR="000632F2" w:rsidRPr="00D146F4">
        <w:rPr>
          <w:rFonts w:ascii="Times New Roman" w:hAnsi="Times New Roman" w:cs="Times New Roman"/>
          <w:sz w:val="24"/>
          <w:szCs w:val="24"/>
        </w:rPr>
        <w:t xml:space="preserve">from </w:t>
      </w:r>
      <w:r w:rsidR="000632F2" w:rsidRPr="00D146F4">
        <w:rPr>
          <w:rFonts w:ascii="Times New Roman" w:hAnsi="Times New Roman" w:cs="Times New Roman"/>
          <w:i/>
          <w:iCs/>
          <w:sz w:val="24"/>
          <w:szCs w:val="24"/>
        </w:rPr>
        <w:t xml:space="preserve">K </w:t>
      </w:r>
      <w:r w:rsidRPr="00D146F4">
        <w:rPr>
          <w:rFonts w:ascii="Times New Roman" w:hAnsi="Times New Roman" w:cs="Times New Roman"/>
          <w:sz w:val="24"/>
          <w:szCs w:val="24"/>
        </w:rPr>
        <w:t xml:space="preserve">using empirical relationships </w:t>
      </w:r>
      <w:r w:rsidRPr="00D146F4">
        <w:rPr>
          <w:rFonts w:ascii="Times New Roman" w:hAnsi="Times New Roman" w:cs="Times New Roman"/>
          <w:sz w:val="24"/>
          <w:szCs w:val="24"/>
        </w:rPr>
        <w:fldChar w:fldCharType="begin" w:fldLock="1"/>
      </w:r>
      <w:r w:rsidR="00A52422" w:rsidRPr="00D146F4">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worldwide","type":"article-journal","volume":"27"},"uris":["http://www.mendeley.com/documents/?uuid=845885c7-5234-4192-bc32-b7d1e006fd3a"]}],"mendeley":{"formattedCitation":"(Jensen, 1996; Ralston, 1987; Thorson et al., 2017)","plainTextFormattedCitation":"(Jensen, 1996; Ralston, 1987; Thorson et al., 2017)","previouslyFormattedCitation":"(Jensen, 1996; Ralston, 1987; Thorson et al., 2017)"},"properties":{"noteIndex":0},"schema":"https://github.com/citation-style-language/schema/raw/master/csl-citation.json"}</w:instrText>
      </w:r>
      <w:r w:rsidRPr="00D146F4">
        <w:rPr>
          <w:rFonts w:ascii="Times New Roman" w:hAnsi="Times New Roman" w:cs="Times New Roman"/>
          <w:sz w:val="24"/>
          <w:szCs w:val="24"/>
        </w:rPr>
        <w:fldChar w:fldCharType="separate"/>
      </w:r>
      <w:r w:rsidR="00A52422" w:rsidRPr="00D146F4">
        <w:rPr>
          <w:rFonts w:ascii="Times New Roman" w:hAnsi="Times New Roman" w:cs="Times New Roman"/>
          <w:noProof/>
          <w:sz w:val="24"/>
          <w:szCs w:val="24"/>
        </w:rPr>
        <w:t>(Jensen, 1996; Ralston, 1987; Thorson et al., 2017)</w:t>
      </w:r>
      <w:r w:rsidRPr="00D146F4">
        <w:rPr>
          <w:rFonts w:ascii="Times New Roman" w:hAnsi="Times New Roman" w:cs="Times New Roman"/>
          <w:sz w:val="24"/>
          <w:szCs w:val="24"/>
        </w:rPr>
        <w:fldChar w:fldCharType="end"/>
      </w:r>
      <w:r w:rsidRPr="00D146F4">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D146F4">
        <w:rPr>
          <w:rFonts w:ascii="Times New Roman" w:hAnsi="Times New Roman" w:cs="Times New Roman"/>
          <w:sz w:val="24"/>
          <w:szCs w:val="24"/>
        </w:rPr>
        <w:t xml:space="preserve"> will underestimate </w:t>
      </w:r>
      <w:r w:rsidRPr="00D146F4">
        <w:rPr>
          <w:rFonts w:ascii="Times New Roman" w:hAnsi="Times New Roman" w:cs="Times New Roman"/>
          <w:i/>
          <w:sz w:val="24"/>
          <w:szCs w:val="24"/>
        </w:rPr>
        <w:t>M</w:t>
      </w:r>
      <w:r w:rsidRPr="00D146F4">
        <w:rPr>
          <w:rFonts w:ascii="Times New Roman" w:hAnsi="Times New Roman" w:cs="Times New Roman"/>
          <w:sz w:val="24"/>
          <w:szCs w:val="24"/>
        </w:rPr>
        <w:t xml:space="preserve">, characterizing a stock as less productive than it actually is while overestimating </w:t>
      </w:r>
      <w:r w:rsidR="00DA7254" w:rsidRPr="00D146F4">
        <w:rPr>
          <w:rFonts w:ascii="Times New Roman" w:hAnsi="Times New Roman" w:cs="Times New Roman"/>
          <w:i/>
          <w:iCs/>
          <w:sz w:val="24"/>
          <w:szCs w:val="24"/>
        </w:rPr>
        <w:t>K</w:t>
      </w:r>
      <w:r w:rsidRPr="00D146F4">
        <w:rPr>
          <w:rFonts w:ascii="Times New Roman" w:hAnsi="Times New Roman" w:cs="Times New Roman"/>
          <w:sz w:val="24"/>
          <w:szCs w:val="24"/>
        </w:rPr>
        <w:t xml:space="preserve"> </w:t>
      </w:r>
      <w:r w:rsidR="000632F2" w:rsidRPr="00D146F4">
        <w:rPr>
          <w:rFonts w:ascii="Times New Roman" w:hAnsi="Times New Roman" w:cs="Times New Roman"/>
          <w:sz w:val="24"/>
          <w:szCs w:val="24"/>
        </w:rPr>
        <w:t>will have the opposite effect</w:t>
      </w:r>
      <w:r w:rsidRPr="00D146F4">
        <w:rPr>
          <w:rFonts w:ascii="Times New Roman" w:hAnsi="Times New Roman" w:cs="Times New Roman"/>
          <w:sz w:val="24"/>
          <w:szCs w:val="24"/>
        </w:rPr>
        <w:t xml:space="preserve">. If </w:t>
      </w:r>
      <w:r w:rsidR="00D17964" w:rsidRPr="00D146F4">
        <w:rPr>
          <w:rFonts w:ascii="Times New Roman" w:hAnsi="Times New Roman" w:cs="Times New Roman"/>
          <w:sz w:val="24"/>
          <w:szCs w:val="24"/>
        </w:rPr>
        <w:t>a</w:t>
      </w:r>
      <w:r w:rsidRPr="00D146F4">
        <w:rPr>
          <w:rFonts w:ascii="Times New Roman" w:hAnsi="Times New Roman" w:cs="Times New Roman"/>
          <w:sz w:val="24"/>
          <w:szCs w:val="24"/>
        </w:rPr>
        <w:t xml:space="preserve"> management regime is linked to such a flawed estimate of stock productivity, then the stock is likely to be mismanaged and under or over harvested, respectively, relative to its true biological potential. Future work to refine </w:t>
      </w:r>
      <w:r w:rsidR="00B25CD2" w:rsidRPr="00D146F4">
        <w:rPr>
          <w:rFonts w:ascii="Times New Roman" w:hAnsi="Times New Roman" w:cs="Times New Roman"/>
          <w:sz w:val="24"/>
          <w:szCs w:val="24"/>
        </w:rPr>
        <w:t>these</w:t>
      </w:r>
      <w:r w:rsidRPr="00D146F4">
        <w:rPr>
          <w:rFonts w:ascii="Times New Roman" w:hAnsi="Times New Roman" w:cs="Times New Roman"/>
          <w:sz w:val="24"/>
          <w:szCs w:val="24"/>
        </w:rPr>
        <w:t xml:space="preserve"> estimates for </w:t>
      </w:r>
      <w:r w:rsidRPr="00D146F4">
        <w:rPr>
          <w:rFonts w:ascii="Times New Roman" w:hAnsi="Times New Roman" w:cs="Times New Roman"/>
          <w:i/>
          <w:sz w:val="24"/>
          <w:szCs w:val="24"/>
        </w:rPr>
        <w:t>P. filamentosus</w:t>
      </w:r>
      <w:r w:rsidRPr="00D146F4">
        <w:rPr>
          <w:rFonts w:ascii="Times New Roman" w:hAnsi="Times New Roman" w:cs="Times New Roman"/>
          <w:sz w:val="24"/>
          <w:szCs w:val="24"/>
        </w:rPr>
        <w:t xml:space="preserve"> should consider </w:t>
      </w:r>
      <w:r w:rsidR="00CC4D6E" w:rsidRPr="00D146F4">
        <w:rPr>
          <w:rFonts w:ascii="Times New Roman" w:hAnsi="Times New Roman" w:cs="Times New Roman"/>
          <w:sz w:val="24"/>
          <w:szCs w:val="24"/>
        </w:rPr>
        <w:lastRenderedPageBreak/>
        <w:t xml:space="preserve">how the distribution of the sampled </w:t>
      </w:r>
      <w:r w:rsidR="00AB01FC" w:rsidRPr="00D146F4">
        <w:rPr>
          <w:rFonts w:ascii="Times New Roman" w:hAnsi="Times New Roman" w:cs="Times New Roman"/>
          <w:sz w:val="24"/>
          <w:szCs w:val="24"/>
        </w:rPr>
        <w:t xml:space="preserve">population and </w:t>
      </w:r>
      <w:r w:rsidR="000F0F56" w:rsidRPr="00D146F4">
        <w:rPr>
          <w:rFonts w:ascii="Times New Roman" w:hAnsi="Times New Roman" w:cs="Times New Roman"/>
          <w:sz w:val="24"/>
          <w:szCs w:val="24"/>
        </w:rPr>
        <w:t xml:space="preserve">dimorphic differences between males and females </w:t>
      </w:r>
      <w:r w:rsidR="00AB01FC" w:rsidRPr="00D146F4">
        <w:rPr>
          <w:rFonts w:ascii="Times New Roman" w:hAnsi="Times New Roman" w:cs="Times New Roman"/>
          <w:sz w:val="24"/>
          <w:szCs w:val="24"/>
        </w:rPr>
        <w:t>may</w:t>
      </w:r>
      <w:r w:rsidR="000F0F56" w:rsidRPr="00D146F4">
        <w:rPr>
          <w:rFonts w:ascii="Times New Roman" w:hAnsi="Times New Roman" w:cs="Times New Roman"/>
          <w:sz w:val="24"/>
          <w:szCs w:val="24"/>
        </w:rPr>
        <w:t xml:space="preserve"> </w:t>
      </w:r>
      <w:r w:rsidR="00AB01FC" w:rsidRPr="00D146F4">
        <w:rPr>
          <w:rFonts w:ascii="Times New Roman" w:hAnsi="Times New Roman" w:cs="Times New Roman"/>
          <w:sz w:val="24"/>
          <w:szCs w:val="24"/>
        </w:rPr>
        <w:t>affect</w:t>
      </w:r>
      <w:r w:rsidR="000F0F56" w:rsidRPr="00D146F4">
        <w:rPr>
          <w:rFonts w:ascii="Times New Roman" w:hAnsi="Times New Roman" w:cs="Times New Roman"/>
          <w:sz w:val="24"/>
          <w:szCs w:val="24"/>
        </w:rPr>
        <w:t xml:space="preserve"> their respective</w:t>
      </w:r>
      <w:r w:rsidR="00B25CD2" w:rsidRPr="00D146F4">
        <w:rPr>
          <w:rFonts w:ascii="Times New Roman" w:hAnsi="Times New Roman" w:cs="Times New Roman"/>
          <w:sz w:val="24"/>
          <w:szCs w:val="24"/>
        </w:rPr>
        <w:t xml:space="preserve"> life histor</w:t>
      </w:r>
      <w:r w:rsidR="000F0F56" w:rsidRPr="00D146F4">
        <w:rPr>
          <w:rFonts w:ascii="Times New Roman" w:hAnsi="Times New Roman" w:cs="Times New Roman"/>
          <w:sz w:val="24"/>
          <w:szCs w:val="24"/>
        </w:rPr>
        <w:t>ies.</w:t>
      </w:r>
    </w:p>
    <w:p w14:paraId="4979788C" w14:textId="77777777" w:rsidR="003F7953" w:rsidRPr="00D02B31" w:rsidRDefault="003F7953" w:rsidP="00D02B31">
      <w:pPr>
        <w:spacing w:before="240"/>
        <w:jc w:val="both"/>
        <w:outlineLvl w:val="0"/>
        <w:rPr>
          <w:rFonts w:ascii="Times New Roman" w:hAnsi="Times New Roman" w:cs="Times New Roman"/>
          <w:b/>
          <w:iCs/>
          <w:sz w:val="24"/>
          <w:szCs w:val="24"/>
        </w:rPr>
      </w:pPr>
      <w:r w:rsidRPr="00D02B31">
        <w:rPr>
          <w:rFonts w:ascii="Times New Roman" w:hAnsi="Times New Roman" w:cs="Times New Roman"/>
          <w:b/>
          <w:iCs/>
          <w:sz w:val="24"/>
          <w:szCs w:val="24"/>
        </w:rPr>
        <w:t>Acknowledgements</w:t>
      </w:r>
    </w:p>
    <w:p w14:paraId="54125D0A" w14:textId="029710FB" w:rsidR="003F7953" w:rsidRPr="00D146F4" w:rsidRDefault="003F7953" w:rsidP="00D146F4">
      <w:pPr>
        <w:jc w:val="both"/>
        <w:rPr>
          <w:rFonts w:ascii="Times New Roman" w:hAnsi="Times New Roman" w:cs="Times New Roman"/>
          <w:sz w:val="24"/>
          <w:szCs w:val="24"/>
        </w:rPr>
      </w:pPr>
      <w:r w:rsidRPr="00D146F4">
        <w:rPr>
          <w:rFonts w:ascii="Times New Roman" w:hAnsi="Times New Roman" w:cs="Times New Roman"/>
          <w:sz w:val="24"/>
          <w:szCs w:val="24"/>
        </w:rPr>
        <w:t xml:space="preserve">The authors would like to thank everyone involved with OTP. We are also thankful to the authors of the other studies that collected the data presented here including Frank Parrish, Robert Moffitt, Stephen Ralston, Garret Miyamoto, Allen Andrews, Edward DeMartini, Jon </w:t>
      </w:r>
      <w:proofErr w:type="spellStart"/>
      <w:r w:rsidRPr="00D146F4">
        <w:rPr>
          <w:rFonts w:ascii="Times New Roman" w:hAnsi="Times New Roman" w:cs="Times New Roman"/>
          <w:sz w:val="24"/>
          <w:szCs w:val="24"/>
        </w:rPr>
        <w:t>Brodziak</w:t>
      </w:r>
      <w:proofErr w:type="spellEnd"/>
      <w:r w:rsidRPr="00D146F4">
        <w:rPr>
          <w:rFonts w:ascii="Times New Roman" w:hAnsi="Times New Roman" w:cs="Times New Roman"/>
          <w:sz w:val="24"/>
          <w:szCs w:val="24"/>
        </w:rPr>
        <w:t>, Ryan Nichols, and Robert Humphreys. Thanks to Annette Tagawa for providing</w:t>
      </w:r>
      <w:r w:rsidRPr="00D146F4">
        <w:rPr>
          <w:rFonts w:ascii="Times New Roman" w:hAnsi="Times New Roman" w:cs="Times New Roman"/>
          <w:i/>
          <w:sz w:val="24"/>
          <w:szCs w:val="24"/>
        </w:rPr>
        <w:t xml:space="preserve"> </w:t>
      </w:r>
      <w:r w:rsidRPr="00D146F4">
        <w:rPr>
          <w:rFonts w:ascii="Times New Roman" w:hAnsi="Times New Roman" w:cs="Times New Roman"/>
          <w:sz w:val="24"/>
          <w:szCs w:val="24"/>
        </w:rPr>
        <w:t xml:space="preserve">the OTP mark recapture data used in this analysis. We would also like to thank Zane Zhang and Paige </w:t>
      </w:r>
      <w:proofErr w:type="spellStart"/>
      <w:r w:rsidRPr="00D146F4">
        <w:rPr>
          <w:rFonts w:ascii="Times New Roman" w:hAnsi="Times New Roman" w:cs="Times New Roman"/>
          <w:sz w:val="24"/>
          <w:szCs w:val="24"/>
        </w:rPr>
        <w:t>Eveson</w:t>
      </w:r>
      <w:proofErr w:type="spellEnd"/>
      <w:r w:rsidRPr="00D146F4">
        <w:rPr>
          <w:rFonts w:ascii="Times New Roman" w:hAnsi="Times New Roman" w:cs="Times New Roman"/>
          <w:sz w:val="24"/>
          <w:szCs w:val="24"/>
        </w:rPr>
        <w:t xml:space="preserve"> for providing code used to fit Bayesian and maximum likelihood models. Finally, we would like to thank Joe O’Malley and Frank Parrish for their advice and feedback during this project and Allen Andrews for reviewing our manuscript. </w:t>
      </w:r>
      <w:r w:rsidR="00260C3B" w:rsidRPr="00D146F4">
        <w:rPr>
          <w:rFonts w:ascii="Times New Roman" w:hAnsi="Times New Roman" w:cs="Times New Roman"/>
          <w:sz w:val="24"/>
          <w:szCs w:val="24"/>
        </w:rPr>
        <w:t>Funding for this project was provided by the State of Hawaii’s Department of Land and Natural Resources (DLNR) under awards F12A01319, F13AF00667, and F14AF00514, from the Sport Fish Restoration Program administered by the US Fish and Wildlife Service</w:t>
      </w:r>
      <w:r w:rsidR="002F631F" w:rsidRPr="00D146F4">
        <w:rPr>
          <w:rFonts w:ascii="Times New Roman" w:hAnsi="Times New Roman" w:cs="Times New Roman"/>
          <w:sz w:val="24"/>
          <w:szCs w:val="24"/>
        </w:rPr>
        <w:t xml:space="preserve"> (to KCW)</w:t>
      </w:r>
      <w:r w:rsidR="00260C3B" w:rsidRPr="00D146F4">
        <w:rPr>
          <w:rFonts w:ascii="Times New Roman" w:hAnsi="Times New Roman" w:cs="Times New Roman"/>
          <w:sz w:val="24"/>
          <w:szCs w:val="24"/>
        </w:rPr>
        <w:t xml:space="preserve"> and </w:t>
      </w:r>
      <w:r w:rsidRPr="00D146F4">
        <w:rPr>
          <w:rFonts w:ascii="Times New Roman" w:hAnsi="Times New Roman" w:cs="Times New Roman"/>
          <w:sz w:val="24"/>
          <w:szCs w:val="24"/>
        </w:rPr>
        <w:t>NOAA award #NA10NMF4520163 (to ECF). This is SOEST contribution ###### and HIMB contribution ####.</w:t>
      </w:r>
    </w:p>
    <w:p w14:paraId="4CAFEC54" w14:textId="498215D0" w:rsidR="00057D0B" w:rsidRPr="00D02B31" w:rsidRDefault="00057D0B" w:rsidP="00D02B31">
      <w:pPr>
        <w:spacing w:before="240"/>
        <w:jc w:val="both"/>
        <w:outlineLvl w:val="0"/>
        <w:rPr>
          <w:rFonts w:ascii="Times New Roman" w:hAnsi="Times New Roman" w:cs="Times New Roman"/>
          <w:b/>
          <w:bCs/>
          <w:sz w:val="24"/>
          <w:szCs w:val="24"/>
        </w:rPr>
      </w:pPr>
      <w:r w:rsidRPr="00D02B31">
        <w:rPr>
          <w:rFonts w:ascii="Times New Roman" w:hAnsi="Times New Roman" w:cs="Times New Roman"/>
          <w:b/>
          <w:bCs/>
          <w:sz w:val="24"/>
          <w:szCs w:val="24"/>
        </w:rPr>
        <w:t>Competing Interests</w:t>
      </w:r>
    </w:p>
    <w:p w14:paraId="09FC418F" w14:textId="7B4C893A" w:rsidR="00057D0B" w:rsidRPr="00D146F4" w:rsidRDefault="00057D0B" w:rsidP="00D146F4">
      <w:pPr>
        <w:jc w:val="both"/>
        <w:rPr>
          <w:rFonts w:ascii="Times New Roman" w:hAnsi="Times New Roman" w:cs="Times New Roman"/>
          <w:sz w:val="24"/>
          <w:szCs w:val="24"/>
        </w:rPr>
      </w:pPr>
      <w:r w:rsidRPr="00D146F4">
        <w:rPr>
          <w:rFonts w:ascii="Times New Roman" w:hAnsi="Times New Roman" w:cs="Times New Roman"/>
          <w:sz w:val="24"/>
          <w:szCs w:val="24"/>
        </w:rPr>
        <w:t xml:space="preserve">The authors declare that they have no competing interests. </w:t>
      </w:r>
    </w:p>
    <w:p w14:paraId="42397A9E" w14:textId="77777777" w:rsidR="00057D0B" w:rsidRPr="00D146F4" w:rsidRDefault="00057D0B" w:rsidP="00D146F4">
      <w:pPr>
        <w:jc w:val="both"/>
        <w:rPr>
          <w:rFonts w:ascii="Times New Roman" w:hAnsi="Times New Roman" w:cs="Times New Roman"/>
          <w:sz w:val="24"/>
          <w:szCs w:val="24"/>
        </w:rPr>
      </w:pPr>
    </w:p>
    <w:p w14:paraId="5F881BBA" w14:textId="77777777" w:rsidR="003F7953" w:rsidRPr="00D02B31" w:rsidRDefault="003F7953" w:rsidP="00D146F4">
      <w:pPr>
        <w:jc w:val="both"/>
        <w:rPr>
          <w:rFonts w:ascii="Times New Roman" w:hAnsi="Times New Roman" w:cs="Times New Roman"/>
          <w:b/>
          <w:sz w:val="24"/>
          <w:szCs w:val="24"/>
        </w:rPr>
      </w:pPr>
      <w:commentRangeStart w:id="54"/>
      <w:commentRangeStart w:id="55"/>
      <w:r w:rsidRPr="00D02B31">
        <w:rPr>
          <w:rFonts w:ascii="Times New Roman" w:hAnsi="Times New Roman" w:cs="Times New Roman"/>
          <w:b/>
          <w:sz w:val="24"/>
          <w:szCs w:val="24"/>
        </w:rPr>
        <w:t>References</w:t>
      </w:r>
      <w:commentRangeEnd w:id="54"/>
      <w:r w:rsidR="00E01120">
        <w:rPr>
          <w:rStyle w:val="CommentReference"/>
        </w:rPr>
        <w:commentReference w:id="54"/>
      </w:r>
      <w:commentRangeEnd w:id="55"/>
      <w:r w:rsidR="00C578A9">
        <w:rPr>
          <w:rStyle w:val="CommentReference"/>
        </w:rPr>
        <w:commentReference w:id="55"/>
      </w:r>
    </w:p>
    <w:p w14:paraId="73B6F66C" w14:textId="4F03FF8A" w:rsidR="009A4E6C" w:rsidRPr="00D146F4" w:rsidRDefault="003F7953"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sz w:val="24"/>
          <w:szCs w:val="24"/>
        </w:rPr>
        <w:fldChar w:fldCharType="begin" w:fldLock="1"/>
      </w:r>
      <w:r w:rsidRPr="00D146F4">
        <w:rPr>
          <w:rFonts w:ascii="Times New Roman" w:hAnsi="Times New Roman" w:cs="Times New Roman"/>
          <w:sz w:val="24"/>
          <w:szCs w:val="24"/>
        </w:rPr>
        <w:instrText xml:space="preserve">ADDIN Mendeley Bibliography CSL_BIBLIOGRAPHY </w:instrText>
      </w:r>
      <w:r w:rsidRPr="00D146F4">
        <w:rPr>
          <w:rFonts w:ascii="Times New Roman" w:hAnsi="Times New Roman" w:cs="Times New Roman"/>
          <w:sz w:val="24"/>
          <w:szCs w:val="24"/>
        </w:rPr>
        <w:fldChar w:fldCharType="separate"/>
      </w:r>
      <w:r w:rsidR="009A4E6C" w:rsidRPr="00D146F4">
        <w:rPr>
          <w:rFonts w:ascii="Times New Roman" w:hAnsi="Times New Roman" w:cs="Times New Roman"/>
          <w:noProof/>
          <w:sz w:val="24"/>
          <w:szCs w:val="24"/>
        </w:rPr>
        <w:t>Allen, G.R., 1985. Fao Species Catalogue Vol . 6 . Snappers of the World. Fao Fish. Synopsis 6, 208. https://doi.org/10.1016/0025-326X(92)90600-B</w:t>
      </w:r>
    </w:p>
    <w:p w14:paraId="4D1881D3"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Andrews, A.H., DeMartini, E.E., Brodziak, J., Nichols, R.S., Humphreys, R.L., 2012. A long-lived life history for a tropical, deepwater snapper (Pristipomoides filamentosus): bomb radiocarbon and lead-radium dating as extensions of daily increment analyses in otoliths. Can. J. Fish. Aquat. Sci. 69, 1850–1869. https://doi.org/10.1139/f2012-109</w:t>
      </w:r>
    </w:p>
    <w:p w14:paraId="70752CC2" w14:textId="5A5DE2BC"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Benaglia, T., Chauveau, D., Hunter, D.R., Young, D., 2009. Mixtools: An R package for analyzing finite mixture models. J. Stat. Softw. 32, 1–29.</w:t>
      </w:r>
    </w:p>
    <w:p w14:paraId="5ED02322" w14:textId="0EBC1E1E" w:rsidR="000542A6" w:rsidRPr="00D146F4" w:rsidRDefault="000542A6"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Bolser, D. G., Grüss, A., Lopez, M. A., Reed, E. M., Mascareñas-Osorio, I., &amp; Erisman, B. E. (2018). The influence of sample distribution on growth model output for a highly-exploited marine fish, the Gulf Corvina (Cynoscion othonopterus). PeerJ, 6, e5582.</w:t>
      </w:r>
    </w:p>
    <w:p w14:paraId="5A42EF5C" w14:textId="3DC4A075"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Burman, P., 1989. A comparative study of ordinary cross-validation, v-fold cross-validation and the repeated learning-testing methods. Biometrika 76, 503–514. https://doi.org/10.1093/biomet/76.3.503</w:t>
      </w:r>
    </w:p>
    <w:p w14:paraId="3B4C6BA4" w14:textId="1776CCB5" w:rsidR="000542A6" w:rsidRPr="00D146F4" w:rsidRDefault="000542A6"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Cailliet, G. M., &amp; Tanaka, S. (1990). Recommendations for research needed to better understand the age and growth of elasmobranchs. Elasmobranchs as Living Resources: Advances in the Biology, Ecology, Systematics, and the Status of the Fisheries, WS Pratt, Jr., SH Gruber, and T. Taniuchi, Eds., NOAA Tech. Rep, 90, 505-507.</w:t>
      </w:r>
    </w:p>
    <w:p w14:paraId="54E57104"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DeMartini, E.E., Landgraf, K.C., Ralston, S., 1994. A recharacterizatinon of the age-length and growth relationships of Hawaiian snapper Pristipomoides filamentosus. U.S. Department of Commerce, National Oceanic and Atmospheric Administration, National Marine Fisheries Service, Southwest Fisheries Science Center, Honolulu, HI.</w:t>
      </w:r>
    </w:p>
    <w:p w14:paraId="012D8312"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Eveson, J.P., Laslett, G.M., Polacheck, T., 2004. An integrated model for growth incorporating tag–recapture, length–frequency, and direct aging data. Can. J. Fish. Aquat. Sci. 61, 292–306. https://doi.org/10.1139/f03-163</w:t>
      </w:r>
    </w:p>
    <w:p w14:paraId="4A09EA22" w14:textId="16B90A17" w:rsidR="009A4E6C" w:rsidRDefault="009A4E6C" w:rsidP="00D146F4">
      <w:pPr>
        <w:widowControl w:val="0"/>
        <w:autoSpaceDE w:val="0"/>
        <w:autoSpaceDN w:val="0"/>
        <w:adjustRightInd w:val="0"/>
        <w:ind w:left="480" w:hanging="480"/>
        <w:jc w:val="both"/>
        <w:rPr>
          <w:ins w:id="56" w:author="Author" w:date="2020-09-02T15:22:00Z"/>
          <w:rFonts w:ascii="Times New Roman" w:hAnsi="Times New Roman" w:cs="Times New Roman"/>
          <w:noProof/>
          <w:sz w:val="24"/>
          <w:szCs w:val="24"/>
        </w:rPr>
      </w:pPr>
      <w:r w:rsidRPr="00D146F4">
        <w:rPr>
          <w:rFonts w:ascii="Times New Roman" w:hAnsi="Times New Roman" w:cs="Times New Roman"/>
          <w:noProof/>
          <w:sz w:val="24"/>
          <w:szCs w:val="24"/>
        </w:rPr>
        <w:t xml:space="preserve">Eveson, J.P., Polacheck, T., Laslett, G.M., 2007. Consequences of assuming an incorrect error </w:t>
      </w:r>
      <w:r w:rsidRPr="00D146F4">
        <w:rPr>
          <w:rFonts w:ascii="Times New Roman" w:hAnsi="Times New Roman" w:cs="Times New Roman"/>
          <w:noProof/>
          <w:sz w:val="24"/>
          <w:szCs w:val="24"/>
        </w:rPr>
        <w:lastRenderedPageBreak/>
        <w:t>structure in von Bertalanffy growth models: a simulation study. Can. J. Fish. Aquat. Sci. 64, 602–617. https://doi.org/10.1139/f07-036</w:t>
      </w:r>
    </w:p>
    <w:p w14:paraId="53C4C489" w14:textId="6EC7AB93" w:rsidR="00C578A9" w:rsidRPr="00D146F4" w:rsidRDefault="00C578A9" w:rsidP="00C578A9">
      <w:pPr>
        <w:widowControl w:val="0"/>
        <w:autoSpaceDE w:val="0"/>
        <w:autoSpaceDN w:val="0"/>
        <w:adjustRightInd w:val="0"/>
        <w:ind w:left="480" w:hanging="480"/>
        <w:jc w:val="both"/>
        <w:rPr>
          <w:rFonts w:ascii="Times New Roman" w:hAnsi="Times New Roman" w:cs="Times New Roman"/>
          <w:noProof/>
          <w:sz w:val="24"/>
          <w:szCs w:val="24"/>
        </w:rPr>
      </w:pPr>
      <w:ins w:id="57" w:author="Author" w:date="2020-09-02T15:22:00Z">
        <w:r w:rsidRPr="00C578A9">
          <w:rPr>
            <w:rFonts w:ascii="Times New Roman" w:hAnsi="Times New Roman" w:cs="Times New Roman"/>
            <w:noProof/>
            <w:sz w:val="24"/>
            <w:szCs w:val="24"/>
          </w:rPr>
          <w:t>Fabens, A.J., 1965. Properties and fitting of the von Bertalanffy growth curve. Growth 29, 265–289.</w:t>
        </w:r>
      </w:ins>
    </w:p>
    <w:p w14:paraId="7967F4B7" w14:textId="131A029A"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Francis, R. I. C. C., 1988</w:t>
      </w:r>
      <w:ins w:id="58" w:author="Author" w:date="2020-09-02T15:04:00Z">
        <w:r w:rsidR="00606A41">
          <w:rPr>
            <w:rFonts w:ascii="Times New Roman" w:hAnsi="Times New Roman" w:cs="Times New Roman"/>
            <w:noProof/>
            <w:sz w:val="24"/>
            <w:szCs w:val="24"/>
          </w:rPr>
          <w:t>a</w:t>
        </w:r>
      </w:ins>
      <w:r w:rsidRPr="00D146F4">
        <w:rPr>
          <w:rFonts w:ascii="Times New Roman" w:hAnsi="Times New Roman" w:cs="Times New Roman"/>
          <w:noProof/>
          <w:sz w:val="24"/>
          <w:szCs w:val="24"/>
        </w:rPr>
        <w:t>. Are Growth Parameters Estimated from Tagging and Age–Length Data Comparable? Can. J. Fish. Aquat. Sci. 45, 936–942. https://doi.org/10.1139/f88-115</w:t>
      </w:r>
    </w:p>
    <w:p w14:paraId="2423F809" w14:textId="234F6619"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Francis, R. I.C.C., 1988</w:t>
      </w:r>
      <w:ins w:id="59" w:author="Author" w:date="2020-09-02T15:04:00Z">
        <w:r w:rsidR="00606A41">
          <w:rPr>
            <w:rFonts w:ascii="Times New Roman" w:hAnsi="Times New Roman" w:cs="Times New Roman"/>
            <w:noProof/>
            <w:sz w:val="24"/>
            <w:szCs w:val="24"/>
          </w:rPr>
          <w:t>b</w:t>
        </w:r>
      </w:ins>
      <w:r w:rsidRPr="00D146F4">
        <w:rPr>
          <w:rFonts w:ascii="Times New Roman" w:hAnsi="Times New Roman" w:cs="Times New Roman"/>
          <w:noProof/>
          <w:sz w:val="24"/>
          <w:szCs w:val="24"/>
        </w:rPr>
        <w:t>. Maximum likelihood estimation of growth and growth variability from tagging data. New Zeal. J. Mar. Freshw. Res. 22, 43–51. https://doi.org/10.1080/00288330.1988.9516276</w:t>
      </w:r>
    </w:p>
    <w:p w14:paraId="12EF25F2" w14:textId="1F6262B8" w:rsidR="009A4E6C" w:rsidRDefault="009A4E6C" w:rsidP="00D146F4">
      <w:pPr>
        <w:widowControl w:val="0"/>
        <w:autoSpaceDE w:val="0"/>
        <w:autoSpaceDN w:val="0"/>
        <w:adjustRightInd w:val="0"/>
        <w:ind w:left="480" w:hanging="480"/>
        <w:jc w:val="both"/>
        <w:rPr>
          <w:ins w:id="60" w:author="Author" w:date="2020-09-02T15:23:00Z"/>
          <w:rFonts w:ascii="Times New Roman" w:hAnsi="Times New Roman" w:cs="Times New Roman"/>
          <w:noProof/>
          <w:sz w:val="24"/>
          <w:szCs w:val="24"/>
        </w:rPr>
      </w:pPr>
      <w:r w:rsidRPr="00D146F4">
        <w:rPr>
          <w:rFonts w:ascii="Times New Roman" w:hAnsi="Times New Roman" w:cs="Times New Roman"/>
          <w:noProof/>
          <w:sz w:val="24"/>
          <w:szCs w:val="24"/>
        </w:rPr>
        <w:t>Fry, G.C., Brewer, D.T., Venables, W.N., 2006. Vulnerability of deepwater demersal fishes to commercial fishing: Evidence from a study around a tropical volcanic seamount in Papua New Guinea. Fish. Res. 81, 126–141. https://doi.org/10.1016/j.fishres.2006.08.002</w:t>
      </w:r>
    </w:p>
    <w:p w14:paraId="1C720017" w14:textId="1C5471D7" w:rsidR="00C578A9" w:rsidRPr="00D146F4" w:rsidRDefault="00C578A9" w:rsidP="00D146F4">
      <w:pPr>
        <w:widowControl w:val="0"/>
        <w:autoSpaceDE w:val="0"/>
        <w:autoSpaceDN w:val="0"/>
        <w:adjustRightInd w:val="0"/>
        <w:ind w:left="480" w:hanging="480"/>
        <w:jc w:val="both"/>
        <w:rPr>
          <w:rFonts w:ascii="Times New Roman" w:hAnsi="Times New Roman" w:cs="Times New Roman"/>
          <w:noProof/>
          <w:sz w:val="24"/>
          <w:szCs w:val="24"/>
        </w:rPr>
      </w:pPr>
      <w:ins w:id="61" w:author="Author" w:date="2020-09-02T15:23:00Z">
        <w:r w:rsidRPr="00C578A9">
          <w:rPr>
            <w:rFonts w:ascii="Times New Roman" w:hAnsi="Times New Roman" w:cs="Times New Roman"/>
            <w:noProof/>
            <w:sz w:val="24"/>
            <w:szCs w:val="24"/>
          </w:rPr>
          <w:t>Gaither, M.R., Toonen, R.J., Sorenson, L., Bowen, B.W., 2010. Isolation and characterization of microsatellite markers for the crimson jobfish, pristipomoides filamentosus (Lutjanidae). Conserv. Genet. Resour. 2, 169–172. https://doi.org/10.1007/s12686-009-9119-3</w:t>
        </w:r>
      </w:ins>
    </w:p>
    <w:p w14:paraId="7B8F82FC"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Gaither, M.R., Jones, S. a., Kelley, C., Newman, S.J., Sorenson, L., Bowen, B.W., 2011. High connectivity in the deepwater snapper Pristipomoides filamentosus (lutjanidae) across the indo-pacific with isolation of the Hawaiian archipelago. PLoS One 6, 1–13. https://doi.org/10.1371/journal.pone.0028913</w:t>
      </w:r>
    </w:p>
    <w:p w14:paraId="4BA10817" w14:textId="6B81C59F"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Gelman, A., Rubin, D.B., 1992. lnference from iterative simulation using multiple sequences. Stat. Sci. 7, 457–472. https://doi.org/10.2307/2246093</w:t>
      </w:r>
    </w:p>
    <w:p w14:paraId="6C8745DE" w14:textId="1502A5D9" w:rsidR="000542A6" w:rsidRPr="00D146F4" w:rsidRDefault="000542A6"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Goodyear, C.P., 2019. Modeling Growth: Consequences from Selecting Samples by Size. Trans. Am. Fish. Soc. 148, 528–551. https://doi.org/10.1002/tafs.10152</w:t>
      </w:r>
    </w:p>
    <w:p w14:paraId="7BC02EA5"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Grimes, C.B., 1987. Reproductive biology of the Lutjanidae: A review, in: Polovina, J.J., Ralston, S. (Eds.), Tropical Snappers and Groupers: Biology and Fisheries Management. Westview Press, Boulder, Colorado, pp. 239–294.</w:t>
      </w:r>
    </w:p>
    <w:p w14:paraId="16CA7D69"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Haight, W.R., Kobayashi, D.R., Kawamoto, K.E., 1993. Biology and management of deepwater snappers of the Hawaiian archipelago. Mar. Fish. Rev. 55, 20–27.</w:t>
      </w:r>
    </w:p>
    <w:p w14:paraId="7139D638"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Hardman-Mountford, N.J., Polunin, N.V.C., Boulle, D., 1997. Can the age of the tropical species be determined by otolith measurement?: a study using Pristipomoides filamentosus (Pisces: Lutjanidae) from the Mahe Plateau, Seychelles. Naga, ICLARM Q. 20, 27–31.</w:t>
      </w:r>
    </w:p>
    <w:p w14:paraId="52DC2192"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Hawaii Reported Landing Tables [WWW Document], 2016. URL https://www.pifsc.noaa.gov/wpacfin/hi/dar/Pages/hi_data_3.php (accessed 3.23.18).</w:t>
      </w:r>
    </w:p>
    <w:p w14:paraId="6200C85C"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James, I.R., 1991. Estimation of von Bertalanffy growth curve parameters from recapture data. Biometrics 47, 1519–1530. https://doi.org/10.2307/2532403</w:t>
      </w:r>
    </w:p>
    <w:p w14:paraId="531367F5"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Jensen, A.L., 1996. Beverton and Holt life history invariants result from optimal trade-off of reproduction and survival. Can. J. Fish. Aquat. Sci. 53, 820–822. https://doi.org/10.1139/f95-233</w:t>
      </w:r>
    </w:p>
    <w:p w14:paraId="2A88097B" w14:textId="36200A36"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Kami, H.T., 1973. The Pristipomoides (Pices: lutjanidae) of Guam with notes on their biology. Micronesica 9, 97–117. https://doi.org/10.1080/15235882.2014.934485</w:t>
      </w:r>
    </w:p>
    <w:p w14:paraId="0634872C" w14:textId="50D3C4CD" w:rsidR="000542A6" w:rsidRPr="00D146F4" w:rsidRDefault="000542A6"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Kapur, M., Haltuch, M., Connors, B., Rogers, L., Berger, A., Koontz, E., Cope, J., Echave, K., Fenske, K., Hanselman, D., Punt, A.E., 2020. Oceanographic features delineate growth zonation in Northeast Pacific sablefish. Fish. Res. 222. https://doi.org/10.1016/j.fishres.2019.105414</w:t>
      </w:r>
    </w:p>
    <w:p w14:paraId="3FE0879B" w14:textId="5D940F4B"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 xml:space="preserve">Kikkawa, B.S., 1984. Maturation, spawning, and fecundity of Opakapaka, Pristipomoides filamentosus, in the Northwest Hawaiian Islands. Proc. Second Symp. Resour. Investig. </w:t>
      </w:r>
      <w:r w:rsidRPr="00D146F4">
        <w:rPr>
          <w:rFonts w:ascii="Times New Roman" w:hAnsi="Times New Roman" w:cs="Times New Roman"/>
          <w:noProof/>
          <w:sz w:val="24"/>
          <w:szCs w:val="24"/>
        </w:rPr>
        <w:lastRenderedPageBreak/>
        <w:t>Northwest. Hawaiian Islands.</w:t>
      </w:r>
    </w:p>
    <w:p w14:paraId="23BF0992"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Kimura, D.K., Shimada, A.M., Lowe, S.A., 1993. Estimating von Bertalanffy growth parameters of sablefish Anoplopoma fimbria and Pacific cod Gadus macrocephalus using tag-recapture data. Fish. Bull. 91, 271–280.</w:t>
      </w:r>
    </w:p>
    <w:p w14:paraId="72DEEBB8" w14:textId="4D693C8E" w:rsidR="009A4E6C" w:rsidDel="002536B2" w:rsidRDefault="009A4E6C" w:rsidP="00D146F4">
      <w:pPr>
        <w:widowControl w:val="0"/>
        <w:autoSpaceDE w:val="0"/>
        <w:autoSpaceDN w:val="0"/>
        <w:adjustRightInd w:val="0"/>
        <w:ind w:left="480" w:hanging="480"/>
        <w:jc w:val="both"/>
        <w:rPr>
          <w:del w:id="62" w:author="Author" w:date="2020-09-02T15:17:00Z"/>
          <w:rFonts w:ascii="Times New Roman" w:hAnsi="Times New Roman" w:cs="Times New Roman"/>
          <w:noProof/>
          <w:sz w:val="24"/>
          <w:szCs w:val="24"/>
        </w:rPr>
      </w:pPr>
      <w:r w:rsidRPr="00D146F4">
        <w:rPr>
          <w:rFonts w:ascii="Times New Roman" w:hAnsi="Times New Roman" w:cs="Times New Roman"/>
          <w:noProof/>
          <w:sz w:val="24"/>
          <w:szCs w:val="24"/>
        </w:rPr>
        <w:t xml:space="preserve">Kobayashi, D.R., </w:t>
      </w:r>
      <w:ins w:id="63" w:author="Author" w:date="2020-09-02T15:17:00Z">
        <w:r w:rsidR="002536B2" w:rsidRPr="002536B2">
          <w:rPr>
            <w:rFonts w:ascii="Calibri" w:hAnsi="Calibri" w:cs="Calibri"/>
            <w:noProof/>
            <w:sz w:val="24"/>
            <w:szCs w:val="24"/>
          </w:rPr>
          <w:t>﻿</w:t>
        </w:r>
        <w:r w:rsidR="002536B2" w:rsidRPr="002536B2">
          <w:rPr>
            <w:rFonts w:ascii="Times New Roman" w:hAnsi="Times New Roman" w:cs="Times New Roman"/>
            <w:noProof/>
            <w:sz w:val="24"/>
            <w:szCs w:val="24"/>
          </w:rPr>
          <w:t>2008. Spatial connectivity of Pacific insular species: insights from modeling and tagging. Ph.D. thesis, 215p. Univ</w:t>
        </w:r>
      </w:ins>
      <w:ins w:id="64" w:author="Author" w:date="2020-09-02T15:18:00Z">
        <w:r w:rsidR="00C578A9">
          <w:rPr>
            <w:rFonts w:ascii="Times New Roman" w:hAnsi="Times New Roman" w:cs="Times New Roman"/>
            <w:noProof/>
            <w:sz w:val="24"/>
            <w:szCs w:val="24"/>
          </w:rPr>
          <w:t>ersity of</w:t>
        </w:r>
      </w:ins>
      <w:ins w:id="65" w:author="Author" w:date="2020-09-02T15:17:00Z">
        <w:r w:rsidR="002536B2" w:rsidRPr="002536B2">
          <w:rPr>
            <w:rFonts w:ascii="Times New Roman" w:hAnsi="Times New Roman" w:cs="Times New Roman"/>
            <w:noProof/>
            <w:sz w:val="24"/>
            <w:szCs w:val="24"/>
          </w:rPr>
          <w:t xml:space="preserve"> Technol</w:t>
        </w:r>
      </w:ins>
      <w:ins w:id="66" w:author="Author" w:date="2020-09-02T15:18:00Z">
        <w:r w:rsidR="00C578A9">
          <w:rPr>
            <w:rFonts w:ascii="Times New Roman" w:hAnsi="Times New Roman" w:cs="Times New Roman"/>
            <w:noProof/>
            <w:sz w:val="24"/>
            <w:szCs w:val="24"/>
          </w:rPr>
          <w:t>ogy</w:t>
        </w:r>
      </w:ins>
      <w:ins w:id="67" w:author="Author" w:date="2020-09-02T15:17:00Z">
        <w:r w:rsidR="002536B2" w:rsidRPr="002536B2">
          <w:rPr>
            <w:rFonts w:ascii="Times New Roman" w:hAnsi="Times New Roman" w:cs="Times New Roman"/>
            <w:noProof/>
            <w:sz w:val="24"/>
            <w:szCs w:val="24"/>
          </w:rPr>
          <w:t xml:space="preserve">. Sydney, Australia. </w:t>
        </w:r>
      </w:ins>
      <w:del w:id="68" w:author="Author" w:date="2020-09-02T15:17:00Z">
        <w:r w:rsidRPr="00D146F4" w:rsidDel="002536B2">
          <w:rPr>
            <w:rFonts w:ascii="Times New Roman" w:hAnsi="Times New Roman" w:cs="Times New Roman"/>
            <w:noProof/>
            <w:sz w:val="24"/>
            <w:szCs w:val="24"/>
          </w:rPr>
          <w:delText>Okamoto, H.Y., Oishi, F.G., 2008. Movement of the deepwater snapper opakapaka, Pristipomoides filamentosus, in Hawaii: Insights from a large-scale tagging program and computer simulation.</w:delText>
        </w:r>
      </w:del>
    </w:p>
    <w:p w14:paraId="3E2776E0" w14:textId="77777777" w:rsidR="002536B2" w:rsidRPr="00D146F4" w:rsidRDefault="002536B2" w:rsidP="00D146F4">
      <w:pPr>
        <w:widowControl w:val="0"/>
        <w:autoSpaceDE w:val="0"/>
        <w:autoSpaceDN w:val="0"/>
        <w:adjustRightInd w:val="0"/>
        <w:ind w:left="480" w:hanging="480"/>
        <w:jc w:val="both"/>
        <w:rPr>
          <w:ins w:id="69" w:author="Author" w:date="2020-09-02T15:17:00Z"/>
          <w:rFonts w:ascii="Times New Roman" w:hAnsi="Times New Roman" w:cs="Times New Roman"/>
          <w:noProof/>
          <w:sz w:val="24"/>
          <w:szCs w:val="24"/>
        </w:rPr>
      </w:pPr>
    </w:p>
    <w:p w14:paraId="6D05EF32"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Langseth, B., Syslo, J., Yau, A., Kapur, M., Brodziak, J., 2018. Stock assessment for the main Hawaiian Islands Deep 7 bottomfish complex in 2018, with catch projections through 2022. NOAA Tech. Memo. NMFS-PIFSC 69, 217.</w:t>
      </w:r>
    </w:p>
    <w:p w14:paraId="17B64D06" w14:textId="0BA2ABB3" w:rsidR="009A4E6C" w:rsidRDefault="009A4E6C" w:rsidP="00D146F4">
      <w:pPr>
        <w:widowControl w:val="0"/>
        <w:autoSpaceDE w:val="0"/>
        <w:autoSpaceDN w:val="0"/>
        <w:adjustRightInd w:val="0"/>
        <w:ind w:left="480" w:hanging="480"/>
        <w:jc w:val="both"/>
        <w:rPr>
          <w:ins w:id="70" w:author="Author" w:date="2020-09-02T15:23:00Z"/>
          <w:rFonts w:ascii="Times New Roman" w:hAnsi="Times New Roman" w:cs="Times New Roman"/>
          <w:noProof/>
          <w:sz w:val="24"/>
          <w:szCs w:val="24"/>
        </w:rPr>
      </w:pPr>
      <w:r w:rsidRPr="00D146F4">
        <w:rPr>
          <w:rFonts w:ascii="Times New Roman" w:hAnsi="Times New Roman" w:cs="Times New Roman"/>
          <w:noProof/>
          <w:sz w:val="24"/>
          <w:szCs w:val="24"/>
        </w:rPr>
        <w:t>Laslett, G.M., Eveson, J.P., Polacheck, T., 2002. A flexible maximum likelihood approach for fitting growth curves to tag-recapture data. Can. J. Fish. Aquat. Sci. 59, 976–986. https://doi.org/10.1139/f02-069</w:t>
      </w:r>
    </w:p>
    <w:p w14:paraId="7AA1A3B4" w14:textId="152D0160" w:rsidR="00C578A9" w:rsidRPr="00D146F4" w:rsidRDefault="00C578A9" w:rsidP="00C578A9">
      <w:pPr>
        <w:widowControl w:val="0"/>
        <w:autoSpaceDE w:val="0"/>
        <w:autoSpaceDN w:val="0"/>
        <w:adjustRightInd w:val="0"/>
        <w:ind w:left="480" w:hanging="480"/>
        <w:jc w:val="both"/>
        <w:rPr>
          <w:rFonts w:ascii="Times New Roman" w:hAnsi="Times New Roman" w:cs="Times New Roman"/>
          <w:noProof/>
          <w:sz w:val="24"/>
          <w:szCs w:val="24"/>
        </w:rPr>
      </w:pPr>
      <w:ins w:id="71" w:author="Author" w:date="2020-09-02T15:23:00Z">
        <w:r w:rsidRPr="00C578A9">
          <w:rPr>
            <w:rFonts w:ascii="Times New Roman" w:hAnsi="Times New Roman" w:cs="Times New Roman"/>
            <w:noProof/>
            <w:sz w:val="24"/>
            <w:szCs w:val="24"/>
          </w:rPr>
          <w:t>Laslett, G.M., Eveson, J.P., Polacheck, T., 2004. Fitting growth models to length frequency data. ICES J. Mar. Sci. 61, 218–230. https://doi.org/10.1016/j.icesjms.2003.12.006</w:t>
        </w:r>
      </w:ins>
    </w:p>
    <w:p w14:paraId="47B59C65"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Luers, M.A., DeMartini, E.E., Humphreys, R.L.J., 2017. Seasonality, sex ratio, spawning frequency and sexual maturity of the opakapaka Pristipomoides filamentosus (Perciformes: Lutjanidae) from the Main Hawaiian Islands: fundamental input to size-at-retention regulations. Mar. Freshw. Res. 69, 325–335. https://doi.org/10.1071/MF17195</w:t>
      </w:r>
    </w:p>
    <w:p w14:paraId="1D3DB7E5"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Maller, R.A., Deboer, E.S., 1988. An analysis of two methods of fitting the von Bertalanffy curve to capture-recapture data. Mar. Freshw. Res. 39, 459–466. https://doi.org/10.1071/MF9880459</w:t>
      </w:r>
    </w:p>
    <w:p w14:paraId="63C48090" w14:textId="19E0D1DF"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Mau</w:t>
      </w:r>
      <w:ins w:id="72" w:author="Author" w:date="2020-09-02T15:06:00Z">
        <w:r w:rsidR="00370C24">
          <w:rPr>
            <w:rFonts w:ascii="Times New Roman" w:hAnsi="Times New Roman" w:cs="Times New Roman"/>
            <w:noProof/>
            <w:sz w:val="24"/>
            <w:szCs w:val="24"/>
          </w:rPr>
          <w:t>n</w:t>
        </w:r>
      </w:ins>
      <w:r w:rsidRPr="00D146F4">
        <w:rPr>
          <w:rFonts w:ascii="Times New Roman" w:hAnsi="Times New Roman" w:cs="Times New Roman"/>
          <w:noProof/>
          <w:sz w:val="24"/>
          <w:szCs w:val="24"/>
        </w:rPr>
        <w:t>der, M.N., Crone, P.R., Valero, J.L., Semmens, B.X. (Eds.), 2015. Growth: theory, estimation, and application in fishery stock assessment, in: CAPAM Workshop Series Report 2. Center for the Advancement of Population Assessment Methodology, La Jolla, CA, p. 55.</w:t>
      </w:r>
    </w:p>
    <w:p w14:paraId="0485133F"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Mees, C.C., 1993. Population biology and stock assessment of Pristipomoides filamentosus on the Mahe Plateau, Seychelles. J. Fish Biol. 43, 695–708. https://doi.org/10.1111/j.1095-8649.1993.tb01147.x</w:t>
      </w:r>
    </w:p>
    <w:p w14:paraId="003FFFD4"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Mees, C.C., Rousseau, J.A., 1997. The potential yield of the lutjanid fish Pristipomoides filamentosus from the Mahe Plateau, Seychelles: Managing with uncertainty. Fish. Res. 33, 73–87. https://doi.org/10.1016/S0165-7836(97)00069-6</w:t>
      </w:r>
    </w:p>
    <w:p w14:paraId="32461460"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Meng, X.-L., 1994. Posterior predictive p-values. Ann. Stat. 22, 1142–1160.</w:t>
      </w:r>
    </w:p>
    <w:p w14:paraId="45886EBC"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Moffitt, R.B., Parrish, F. a, 1996. Habitat and life history of juvenile Hawaiian pink snapper, Pristipomoides filamentosus. Pacific Sci. 50, 371–381.</w:t>
      </w:r>
    </w:p>
    <w:p w14:paraId="1E0CEB94"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Newman, S.J., Cappo, M., Williams, D.M.B., 2000. Age, growth and mortality of the stripey, Lutjanus carponotatus (Richardson) and the brown-stripe snapper, L. vitta (Quoy and Gaimard) from the central Great Barrier Reef, Australia. Fish. Res. 48, 263–275. https://doi.org/10.1016/S0165-7836(00)00184-3</w:t>
      </w:r>
    </w:p>
    <w:p w14:paraId="70B658F7"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Newman, S.J., Dunk, I.J., 2002. Growth, age validation, mortality, and other population characteristics of the red emperor snapper, Lutjanus sebae (Cuvier, 1828), off the Kimberley coast of north-western Australia. Estuar. Coast. Shelf Sci. 55, 67–80. https://doi.org/10.1006/ecss.2001.0887</w:t>
      </w:r>
    </w:p>
    <w:p w14:paraId="1E7FF185" w14:textId="1075001F" w:rsidR="009A4E6C" w:rsidRDefault="009A4E6C" w:rsidP="00D146F4">
      <w:pPr>
        <w:widowControl w:val="0"/>
        <w:autoSpaceDE w:val="0"/>
        <w:autoSpaceDN w:val="0"/>
        <w:adjustRightInd w:val="0"/>
        <w:ind w:left="480" w:hanging="480"/>
        <w:jc w:val="both"/>
        <w:rPr>
          <w:ins w:id="73" w:author="Author" w:date="2020-09-02T15:59:00Z"/>
          <w:rFonts w:ascii="Times New Roman" w:hAnsi="Times New Roman" w:cs="Times New Roman"/>
          <w:noProof/>
          <w:sz w:val="24"/>
          <w:szCs w:val="24"/>
        </w:rPr>
      </w:pPr>
      <w:r w:rsidRPr="00D146F4">
        <w:rPr>
          <w:rFonts w:ascii="Times New Roman" w:hAnsi="Times New Roman" w:cs="Times New Roman"/>
          <w:noProof/>
          <w:sz w:val="24"/>
          <w:szCs w:val="24"/>
        </w:rPr>
        <w:t>Nichols, R.S., 2019. Sex-specific growth and longevity of “Ehu”, Etelis carbunculus (Family lutjanidae) within the Hawaiian archipelago. University of Hawaii.</w:t>
      </w:r>
    </w:p>
    <w:p w14:paraId="73926ADE" w14:textId="47E04DF0" w:rsidR="00F4708B" w:rsidRPr="00D146F4" w:rsidRDefault="00F4708B" w:rsidP="00D146F4">
      <w:pPr>
        <w:widowControl w:val="0"/>
        <w:autoSpaceDE w:val="0"/>
        <w:autoSpaceDN w:val="0"/>
        <w:adjustRightInd w:val="0"/>
        <w:ind w:left="480" w:hanging="480"/>
        <w:jc w:val="both"/>
        <w:rPr>
          <w:rFonts w:ascii="Times New Roman" w:hAnsi="Times New Roman" w:cs="Times New Roman"/>
          <w:noProof/>
          <w:sz w:val="24"/>
          <w:szCs w:val="24"/>
        </w:rPr>
      </w:pPr>
      <w:ins w:id="74" w:author="Author" w:date="2020-09-02T15:59:00Z">
        <w:r>
          <w:rPr>
            <w:rFonts w:ascii="Times New Roman" w:hAnsi="Times New Roman" w:cs="Times New Roman"/>
            <w:noProof/>
            <w:sz w:val="24"/>
            <w:szCs w:val="24"/>
          </w:rPr>
          <w:t>Okamoto, H.M.</w:t>
        </w:r>
      </w:ins>
      <w:ins w:id="75" w:author="Author" w:date="2020-09-02T16:00:00Z">
        <w:r>
          <w:rPr>
            <w:rFonts w:ascii="Times New Roman" w:hAnsi="Times New Roman" w:cs="Times New Roman"/>
            <w:noProof/>
            <w:sz w:val="24"/>
            <w:szCs w:val="24"/>
          </w:rPr>
          <w:t>, 1993. Final report of the Hawaii Department of Land and Natural Resources to the National Oceanic and Atmospheric Administration Pursuant to NOAA Award No. NA90AA-D-IJ466</w:t>
        </w:r>
      </w:ins>
      <w:ins w:id="76" w:author="Author" w:date="2020-09-02T16:01:00Z">
        <w:r>
          <w:rPr>
            <w:rFonts w:ascii="Times New Roman" w:hAnsi="Times New Roman" w:cs="Times New Roman"/>
            <w:noProof/>
            <w:sz w:val="24"/>
            <w:szCs w:val="24"/>
          </w:rPr>
          <w:t>. 7p + appendicies</w:t>
        </w:r>
      </w:ins>
    </w:p>
    <w:p w14:paraId="2D614379" w14:textId="787D182A"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lastRenderedPageBreak/>
        <w:t>O’Malley, J., 2015. A Review of the Cooperative Hawaiian Bottomfish Tagging Program of the Pacific Islands Fisheries Science Center and the Pacific Islands Fisheries Group. Honolulu, HI. https://doi.org/10.7289/V59W0CF7</w:t>
      </w:r>
    </w:p>
    <w:p w14:paraId="72150BC6" w14:textId="041F81EF" w:rsidR="00660A60" w:rsidRPr="00D146F4" w:rsidRDefault="00660A60"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 xml:space="preserve">Oyafuso, Z.S., Drazen, J.C., Moore, C. H., Franklin, E. C. 2018. Habitat-based species distribution modelling of the Hawaiian deepwater snapper-grouper complex. Fisheries Research 195: 19-27. </w:t>
      </w:r>
      <w:r w:rsidRPr="00D146F4">
        <w:rPr>
          <w:rFonts w:ascii="Times New Roman" w:hAnsi="Times New Roman" w:cs="Times New Roman"/>
          <w:sz w:val="24"/>
          <w:szCs w:val="24"/>
        </w:rPr>
        <w:t>https://doi.org/10.1016/j.fishres.2017.06.011</w:t>
      </w:r>
    </w:p>
    <w:p w14:paraId="07664FBA" w14:textId="38C46276" w:rsidR="009A4E6C" w:rsidRPr="00D146F4" w:rsidDel="00C578A9" w:rsidRDefault="009A4E6C" w:rsidP="00D146F4">
      <w:pPr>
        <w:widowControl w:val="0"/>
        <w:autoSpaceDE w:val="0"/>
        <w:autoSpaceDN w:val="0"/>
        <w:adjustRightInd w:val="0"/>
        <w:ind w:left="480" w:hanging="480"/>
        <w:jc w:val="both"/>
        <w:rPr>
          <w:del w:id="77" w:author="Author" w:date="2020-09-02T15:20:00Z"/>
          <w:rFonts w:ascii="Times New Roman" w:hAnsi="Times New Roman" w:cs="Times New Roman"/>
          <w:noProof/>
          <w:sz w:val="24"/>
          <w:szCs w:val="24"/>
        </w:rPr>
      </w:pPr>
      <w:del w:id="78" w:author="Author" w:date="2020-09-02T15:20:00Z">
        <w:r w:rsidRPr="00D146F4" w:rsidDel="00C578A9">
          <w:rPr>
            <w:rFonts w:ascii="Times New Roman" w:hAnsi="Times New Roman" w:cs="Times New Roman"/>
            <w:noProof/>
            <w:sz w:val="24"/>
            <w:szCs w:val="24"/>
          </w:rPr>
          <w:delText>Okamoto, H.Y., 1993. Develop opakapaka (pink snapper) tagging techniques to assess movement behavior. Honolulu, HI.</w:delText>
        </w:r>
      </w:del>
    </w:p>
    <w:p w14:paraId="7B0D5315"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Palmer, M.J., Phillips, B.F., Smith, G.T., 1991. Application of nonlinear models with random coefficients to growth data. Biometrics 47, 623–635. https://doi.org/10.2307/2532151</w:t>
      </w:r>
    </w:p>
    <w:p w14:paraId="49393587"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Pilling, G.M., 2000. Validation of annual growth increments in the otoliths of the lethrinid Lethrinus mahsena and the lutjanid Aprion virescens from sites in the tropical Indian Ocean, with notes on the nature of growth increments in Pristipomoides filamentosus. Fish. Bull. 98, 600–611.</w:t>
      </w:r>
    </w:p>
    <w:p w14:paraId="32C76146"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Plummer, M., 2003. JAGS: A program for analysis of Bayesian graphical models using Gibbs sampling. In Proceedings of the 3rd international workshop on distributed statistical computing, in: Proceedings of the 3rd International Workshop on Distributed Statistical Computing. Vol. 124.</w:t>
      </w:r>
    </w:p>
    <w:p w14:paraId="25EB7D1E"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Polovina, J.J., Ralston, S., Ralston, S., 1987. Assessment and management of deepwater bottom fishes in Hawaii and the Marianas. Trop. snappers groupers Biol. Fish. Manag. 505–532.</w:t>
      </w:r>
    </w:p>
    <w:p w14:paraId="562BB4B3"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R Core Team, 2014. R: A Language and Environment for Statistical Computing.</w:t>
      </w:r>
    </w:p>
    <w:p w14:paraId="65C017D5"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Radtke, R.L., 1987. Age and growth information available from the otoliths of the Hawaiian snapper, Pristipomoides filamentosus. Coral Reefs 6, 19–25. https://doi.org/10.1007/BF00302208</w:t>
      </w:r>
    </w:p>
    <w:p w14:paraId="155F3A4C"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Ralston, S., Miyamoto, G.T., 1983. Analyzing the width of daily otolith increments to age the Hawaiian snapper, Pristipomoides filamentosus. Fish. Bull. 81, 523–535.</w:t>
      </w:r>
    </w:p>
    <w:p w14:paraId="014C2904"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Ralston, S.V.D., 1987. Mortality rates of snappers and groupers. Trop. snappers groupers Biol. Fish. Manag. 375–404.</w:t>
      </w:r>
    </w:p>
    <w:p w14:paraId="61CE22CB"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Ralston, S.V.D., Polovina, J., 1982. A multispecies analyis of the commercial deep-sea handline fishery in Hawaii. Fish. Bull. 80, 435–448.</w:t>
      </w:r>
    </w:p>
    <w:p w14:paraId="0C716892" w14:textId="58284DC0" w:rsidR="002536B2" w:rsidRPr="00D146F4" w:rsidRDefault="009A4E6C" w:rsidP="002536B2">
      <w:pPr>
        <w:widowControl w:val="0"/>
        <w:autoSpaceDE w:val="0"/>
        <w:autoSpaceDN w:val="0"/>
        <w:adjustRightInd w:val="0"/>
        <w:ind w:left="480" w:hanging="480"/>
        <w:jc w:val="both"/>
        <w:rPr>
          <w:ins w:id="79" w:author="Author" w:date="2020-09-02T15:11:00Z"/>
          <w:rFonts w:ascii="Times New Roman" w:hAnsi="Times New Roman" w:cs="Times New Roman"/>
          <w:noProof/>
          <w:sz w:val="24"/>
          <w:szCs w:val="24"/>
        </w:rPr>
      </w:pPr>
      <w:del w:id="80" w:author="Author" w:date="2020-09-02T15:09:00Z">
        <w:r w:rsidRPr="00D146F4" w:rsidDel="002536B2">
          <w:rPr>
            <w:rFonts w:ascii="Times New Roman" w:hAnsi="Times New Roman" w:cs="Times New Roman"/>
            <w:noProof/>
            <w:sz w:val="24"/>
            <w:szCs w:val="24"/>
          </w:rPr>
          <w:delText>Ralston, S. V., Williams, H.A., 1988. Depth distributions, growth, and mortality of deep slope fishes from the Mariana archipelago.</w:delText>
        </w:r>
      </w:del>
      <w:ins w:id="81" w:author="Author" w:date="2020-09-02T15:09:00Z">
        <w:r w:rsidR="002536B2" w:rsidRPr="002536B2">
          <w:rPr>
            <w:rFonts w:ascii="Times New Roman" w:hAnsi="Times New Roman" w:cs="Times New Roman"/>
            <w:noProof/>
            <w:sz w:val="24"/>
            <w:szCs w:val="24"/>
          </w:rPr>
          <w:t>Ralston, S.V., 1988. </w:t>
        </w:r>
        <w:r w:rsidR="002536B2" w:rsidRPr="00C578A9">
          <w:rPr>
            <w:rFonts w:ascii="Times New Roman" w:hAnsi="Times New Roman" w:cs="Times New Roman"/>
            <w:noProof/>
            <w:sz w:val="24"/>
            <w:szCs w:val="24"/>
            <w:rPrChange w:id="82" w:author="Author" w:date="2020-09-02T15:11:00Z">
              <w:rPr>
                <w:rFonts w:ascii="Times New Roman" w:hAnsi="Times New Roman" w:cs="Times New Roman"/>
                <w:i/>
                <w:iCs/>
                <w:noProof/>
                <w:sz w:val="24"/>
                <w:szCs w:val="24"/>
              </w:rPr>
            </w:rPrChange>
          </w:rPr>
          <w:t>Depth distributions, growth, and mortality of deep slope fishes from the Mariana Archipelago</w:t>
        </w:r>
        <w:r w:rsidR="002536B2" w:rsidRPr="002536B2">
          <w:rPr>
            <w:rFonts w:ascii="Times New Roman" w:hAnsi="Times New Roman" w:cs="Times New Roman"/>
            <w:noProof/>
            <w:sz w:val="24"/>
            <w:szCs w:val="24"/>
          </w:rPr>
          <w:t xml:space="preserve">. </w:t>
        </w:r>
      </w:ins>
      <w:ins w:id="83" w:author="Author" w:date="2020-09-02T15:11:00Z">
        <w:r w:rsidR="002536B2" w:rsidRPr="00D146F4">
          <w:rPr>
            <w:rFonts w:ascii="Times New Roman" w:hAnsi="Times New Roman" w:cs="Times New Roman"/>
            <w:noProof/>
            <w:sz w:val="24"/>
            <w:szCs w:val="24"/>
          </w:rPr>
          <w:t>NOAA Tech. Memo. NMFS-</w:t>
        </w:r>
      </w:ins>
      <w:ins w:id="84" w:author="Author" w:date="2020-09-02T15:12:00Z">
        <w:r w:rsidR="002536B2">
          <w:rPr>
            <w:rFonts w:ascii="Times New Roman" w:hAnsi="Times New Roman" w:cs="Times New Roman"/>
            <w:noProof/>
            <w:sz w:val="24"/>
            <w:szCs w:val="24"/>
          </w:rPr>
          <w:t>SW</w:t>
        </w:r>
      </w:ins>
      <w:ins w:id="85" w:author="Author" w:date="2020-09-02T15:11:00Z">
        <w:r w:rsidR="002536B2" w:rsidRPr="00D146F4">
          <w:rPr>
            <w:rFonts w:ascii="Times New Roman" w:hAnsi="Times New Roman" w:cs="Times New Roman"/>
            <w:noProof/>
            <w:sz w:val="24"/>
            <w:szCs w:val="24"/>
          </w:rPr>
          <w:t xml:space="preserve">FC </w:t>
        </w:r>
      </w:ins>
      <w:ins w:id="86" w:author="Author" w:date="2020-09-02T15:12:00Z">
        <w:r w:rsidR="002536B2">
          <w:rPr>
            <w:rFonts w:ascii="Times New Roman" w:hAnsi="Times New Roman" w:cs="Times New Roman"/>
            <w:noProof/>
            <w:sz w:val="24"/>
            <w:szCs w:val="24"/>
          </w:rPr>
          <w:t>113</w:t>
        </w:r>
      </w:ins>
      <w:ins w:id="87" w:author="Author" w:date="2020-09-02T15:11:00Z">
        <w:r w:rsidR="002536B2" w:rsidRPr="00D146F4">
          <w:rPr>
            <w:rFonts w:ascii="Times New Roman" w:hAnsi="Times New Roman" w:cs="Times New Roman"/>
            <w:noProof/>
            <w:sz w:val="24"/>
            <w:szCs w:val="24"/>
          </w:rPr>
          <w:t xml:space="preserve">, </w:t>
        </w:r>
      </w:ins>
      <w:ins w:id="88" w:author="Author" w:date="2020-09-02T15:13:00Z">
        <w:r w:rsidR="002536B2">
          <w:rPr>
            <w:rFonts w:ascii="Times New Roman" w:hAnsi="Times New Roman" w:cs="Times New Roman"/>
            <w:noProof/>
            <w:sz w:val="24"/>
            <w:szCs w:val="24"/>
          </w:rPr>
          <w:t>143</w:t>
        </w:r>
      </w:ins>
      <w:ins w:id="89" w:author="Author" w:date="2020-09-02T15:11:00Z">
        <w:r w:rsidR="002536B2" w:rsidRPr="00D146F4">
          <w:rPr>
            <w:rFonts w:ascii="Times New Roman" w:hAnsi="Times New Roman" w:cs="Times New Roman"/>
            <w:noProof/>
            <w:sz w:val="24"/>
            <w:szCs w:val="24"/>
          </w:rPr>
          <w:t>.</w:t>
        </w:r>
      </w:ins>
    </w:p>
    <w:p w14:paraId="4676E8CE" w14:textId="5C511680" w:rsidR="002536B2" w:rsidRPr="00D146F4" w:rsidDel="002536B2" w:rsidRDefault="002536B2" w:rsidP="002536B2">
      <w:pPr>
        <w:widowControl w:val="0"/>
        <w:autoSpaceDE w:val="0"/>
        <w:autoSpaceDN w:val="0"/>
        <w:adjustRightInd w:val="0"/>
        <w:ind w:left="480" w:hanging="480"/>
        <w:jc w:val="both"/>
        <w:rPr>
          <w:del w:id="90" w:author="Author" w:date="2020-09-02T15:11:00Z"/>
          <w:rFonts w:ascii="Times New Roman" w:hAnsi="Times New Roman" w:cs="Times New Roman"/>
          <w:noProof/>
          <w:sz w:val="24"/>
          <w:szCs w:val="24"/>
        </w:rPr>
      </w:pPr>
    </w:p>
    <w:p w14:paraId="3E98F44B"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Sainsbury, K.J., 1980. Effect of individual variability on the von Bertalanffy growth equation. Can. J. Fish. Aquat. Sci. 37, 241–247. https://doi.org/10.1139/f80-031</w:t>
      </w:r>
    </w:p>
    <w:p w14:paraId="0CE0A882" w14:textId="77E2ADEF"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Su, Y., Yajima, M., 2012. R2jags: A Package for Running JAGS from R.</w:t>
      </w:r>
    </w:p>
    <w:p w14:paraId="4E37ACF3" w14:textId="75EA38E1" w:rsidR="000542A6" w:rsidRPr="00D146F4" w:rsidRDefault="000542A6"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Tanaka, S., Cailliet, G.M., Yudin, K.G., 1990. Differences in Growth of the Blue Shark, Prionace glauca: Technique or population? Biology (Basel). 177–187.</w:t>
      </w:r>
    </w:p>
    <w:p w14:paraId="21AD2CBD"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Taylor, B.M., Oyafuso, Z.S., Pardee, C.B., Ochavillo, D., Newman, S.J., 2018. Comparative demography of commercially-harvested snappers and an emperor from American Samoa. PeerJ 6, e5069. https://doi.org/10.7717/peerj.5069</w:t>
      </w:r>
    </w:p>
    <w:p w14:paraId="0B9A1A44"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Thorson, J.T., Munch, S.B., Cope, J.M., Gao, J., 2017. Predicting life history parameters for all fishes worldwide. Ecol. Appl. 27, 2262–2276. https://doi.org/10.1002/eap.1606</w:t>
      </w:r>
    </w:p>
    <w:p w14:paraId="31EE60BF"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Uchiyama, J.H., Tagami, D.T., 1984. Life history, distribution, and abundance of bottomfishes in the Northwestern Hawaiian Islands, in: Grigg, R.W., Tanoue, K.Y. (Eds.), Proceedings of the Second Symposium on Resource Investigations in the Northwestern Hawaiian Islands. pp. 229–247.</w:t>
      </w:r>
    </w:p>
    <w:p w14:paraId="21024226"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 xml:space="preserve">Wakefield, C.B., O’Malley, J.M., Williams, A.J., Taylor, B.M., Nichols, R.S., Halafihi, T., Humphreys, R.L., Kaltavara, J., Nicol, S.J., Newman, S.J., 2017. Ageing bias and precision </w:t>
      </w:r>
      <w:r w:rsidRPr="00D146F4">
        <w:rPr>
          <w:rFonts w:ascii="Times New Roman" w:hAnsi="Times New Roman" w:cs="Times New Roman"/>
          <w:noProof/>
          <w:sz w:val="24"/>
          <w:szCs w:val="24"/>
        </w:rPr>
        <w:lastRenderedPageBreak/>
        <w:t>for deep-water snappers: Evaluating nascent otolith preparation methods using novel multivariate comparisons among readers and growth parameter estimates. ICES J. Mar. Sci. 74, 193–203. https://doi.org/10.1093/icesjms/fsw162</w:t>
      </w:r>
    </w:p>
    <w:p w14:paraId="6EB07F92"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Wang, Y.-G., Thomas, M.R., Somers, I.F., 1995. A maximum likelihood approach for estimating growth from tag–recapture data. Can. J. Fish. Aquat. Sci. 52, 252–259. https://doi.org/10.1139/f95-025</w:t>
      </w:r>
    </w:p>
    <w:p w14:paraId="041B0718"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Williams, A.J., Wakefield, C.B., Newman, S.J., Vourey, E., Abascal, F.J., Halafihi, T., Kaltavara, J., Nicol, S.J., 2017. Oceanic, Latitudinal, and Sex-Specific Variation in Demography of a Tropical Deepwater Snapper across the Indo-Pacific Region. Front. Mar. Sci. 4. https://doi.org/10.3389/fmars.2017.00382</w:t>
      </w:r>
    </w:p>
    <w:p w14:paraId="1BEBCB5C" w14:textId="77777777" w:rsidR="009A4E6C" w:rsidRPr="00D146F4" w:rsidRDefault="009A4E6C" w:rsidP="00D146F4">
      <w:pPr>
        <w:widowControl w:val="0"/>
        <w:autoSpaceDE w:val="0"/>
        <w:autoSpaceDN w:val="0"/>
        <w:adjustRightInd w:val="0"/>
        <w:ind w:left="480" w:hanging="480"/>
        <w:jc w:val="both"/>
        <w:rPr>
          <w:rFonts w:ascii="Times New Roman" w:hAnsi="Times New Roman" w:cs="Times New Roman"/>
          <w:noProof/>
          <w:sz w:val="24"/>
          <w:szCs w:val="24"/>
        </w:rPr>
      </w:pPr>
      <w:r w:rsidRPr="00D146F4">
        <w:rPr>
          <w:rFonts w:ascii="Times New Roman" w:hAnsi="Times New Roman" w:cs="Times New Roman"/>
          <w:noProof/>
          <w:sz w:val="24"/>
          <w:szCs w:val="24"/>
        </w:rPr>
        <w:t>Zhang, Z., Lessard, J., Campbell, A., 2009. Use of Bayesian hierarchical models to estimate northern abalone, Haliotis kamtschatkana, growth parameters from tag-recapture data. Fish. Res. 95, 289–295. https://doi.org/10.1016/j.fishres.2008.09.035</w:t>
      </w:r>
    </w:p>
    <w:p w14:paraId="50D8DD3E" w14:textId="3FE53F45" w:rsidR="00BE13AE" w:rsidRPr="00D146F4" w:rsidRDefault="003F7953" w:rsidP="00D146F4">
      <w:pPr>
        <w:widowControl w:val="0"/>
        <w:autoSpaceDE w:val="0"/>
        <w:autoSpaceDN w:val="0"/>
        <w:adjustRightInd w:val="0"/>
        <w:ind w:left="480" w:hanging="480"/>
        <w:jc w:val="both"/>
        <w:rPr>
          <w:rFonts w:ascii="Times New Roman" w:hAnsi="Times New Roman" w:cs="Times New Roman"/>
          <w:sz w:val="24"/>
          <w:szCs w:val="24"/>
        </w:rPr>
      </w:pPr>
      <w:r w:rsidRPr="00D146F4">
        <w:rPr>
          <w:rFonts w:ascii="Times New Roman" w:hAnsi="Times New Roman" w:cs="Times New Roman"/>
          <w:sz w:val="24"/>
          <w:szCs w:val="24"/>
        </w:rPr>
        <w:fldChar w:fldCharType="end"/>
      </w:r>
    </w:p>
    <w:p w14:paraId="768BAF97" w14:textId="77777777" w:rsidR="00BE13AE" w:rsidRPr="00D146F4" w:rsidRDefault="00BE13AE" w:rsidP="00D146F4">
      <w:pPr>
        <w:jc w:val="both"/>
        <w:rPr>
          <w:rFonts w:ascii="Times New Roman" w:hAnsi="Times New Roman" w:cs="Times New Roman"/>
          <w:sz w:val="24"/>
          <w:szCs w:val="24"/>
        </w:rPr>
      </w:pPr>
      <w:r w:rsidRPr="00D146F4">
        <w:rPr>
          <w:rFonts w:ascii="Times New Roman" w:hAnsi="Times New Roman" w:cs="Times New Roman"/>
          <w:sz w:val="24"/>
          <w:szCs w:val="24"/>
        </w:rPr>
        <w:br w:type="page"/>
      </w:r>
    </w:p>
    <w:p w14:paraId="2054C810" w14:textId="648F542D" w:rsidR="00AA4148" w:rsidRPr="00D146F4" w:rsidRDefault="00825EE8" w:rsidP="00D146F4">
      <w:pPr>
        <w:jc w:val="both"/>
        <w:rPr>
          <w:rFonts w:ascii="Times New Roman" w:hAnsi="Times New Roman" w:cs="Times New Roman"/>
          <w:b/>
          <w:bCs/>
          <w:sz w:val="24"/>
          <w:szCs w:val="24"/>
        </w:rPr>
      </w:pPr>
      <w:r w:rsidRPr="00D146F4">
        <w:rPr>
          <w:rFonts w:ascii="Times New Roman" w:hAnsi="Times New Roman" w:cs="Times New Roman"/>
          <w:b/>
          <w:bCs/>
          <w:sz w:val="24"/>
          <w:szCs w:val="24"/>
        </w:rPr>
        <w:lastRenderedPageBreak/>
        <w:t>Table</w:t>
      </w:r>
      <w:r w:rsidR="003A310B" w:rsidRPr="00D146F4">
        <w:rPr>
          <w:rFonts w:ascii="Times New Roman" w:hAnsi="Times New Roman" w:cs="Times New Roman"/>
          <w:b/>
          <w:bCs/>
          <w:sz w:val="24"/>
          <w:szCs w:val="24"/>
        </w:rPr>
        <w:t>s</w:t>
      </w:r>
    </w:p>
    <w:p w14:paraId="6F80CF32" w14:textId="69B9140C" w:rsidR="00825EE8" w:rsidRPr="00D146F4" w:rsidDel="00606A41" w:rsidRDefault="00825EE8" w:rsidP="00D146F4">
      <w:pPr>
        <w:jc w:val="both"/>
        <w:rPr>
          <w:del w:id="91" w:author="Author" w:date="2020-09-02T15:00:00Z"/>
          <w:rFonts w:ascii="Times New Roman" w:hAnsi="Times New Roman" w:cs="Times New Roman"/>
          <w:sz w:val="24"/>
          <w:szCs w:val="24"/>
        </w:rPr>
      </w:pPr>
      <w:del w:id="92" w:author="Author" w:date="2020-09-02T15:00:00Z">
        <w:r w:rsidRPr="00D146F4" w:rsidDel="00606A41">
          <w:rPr>
            <w:rFonts w:ascii="Times New Roman" w:hAnsi="Times New Roman" w:cs="Times New Roman"/>
            <w:b/>
            <w:bCs/>
            <w:sz w:val="24"/>
            <w:szCs w:val="24"/>
          </w:rPr>
          <w:delText xml:space="preserve">Table </w:delText>
        </w:r>
        <w:r w:rsidR="00BE19E7" w:rsidRPr="00D146F4" w:rsidDel="00606A41">
          <w:rPr>
            <w:rFonts w:ascii="Times New Roman" w:hAnsi="Times New Roman" w:cs="Times New Roman"/>
            <w:b/>
            <w:bCs/>
            <w:sz w:val="24"/>
            <w:szCs w:val="24"/>
          </w:rPr>
          <w:delText>1</w:delText>
        </w:r>
        <w:r w:rsidRPr="00D146F4" w:rsidDel="00606A41">
          <w:rPr>
            <w:rFonts w:ascii="Times New Roman" w:hAnsi="Times New Roman" w:cs="Times New Roman"/>
            <w:b/>
            <w:bCs/>
            <w:sz w:val="24"/>
            <w:szCs w:val="24"/>
          </w:rPr>
          <w:delText>.</w:delText>
        </w:r>
        <w:r w:rsidRPr="00D146F4" w:rsidDel="00606A41">
          <w:rPr>
            <w:rFonts w:ascii="Times New Roman" w:hAnsi="Times New Roman" w:cs="Times New Roman"/>
            <w:sz w:val="24"/>
            <w:szCs w:val="24"/>
          </w:rPr>
          <w:delText xml:space="preserve"> Summary of </w:delText>
        </w:r>
        <w:r w:rsidR="00BE19E7" w:rsidRPr="00D146F4" w:rsidDel="00606A41">
          <w:rPr>
            <w:rFonts w:ascii="Times New Roman" w:hAnsi="Times New Roman" w:cs="Times New Roman"/>
            <w:sz w:val="24"/>
            <w:szCs w:val="24"/>
          </w:rPr>
          <w:delText xml:space="preserve">tagging and recapture locations for </w:delText>
        </w:r>
        <w:r w:rsidR="00BE19E7" w:rsidRPr="00D146F4" w:rsidDel="00606A41">
          <w:rPr>
            <w:rFonts w:ascii="Times New Roman" w:hAnsi="Times New Roman" w:cs="Times New Roman"/>
            <w:i/>
            <w:iCs/>
            <w:sz w:val="24"/>
            <w:szCs w:val="24"/>
          </w:rPr>
          <w:delText>P. filamentosus</w:delText>
        </w:r>
        <w:r w:rsidR="00BE19E7" w:rsidRPr="00D146F4" w:rsidDel="00606A41">
          <w:rPr>
            <w:rFonts w:ascii="Times New Roman" w:hAnsi="Times New Roman" w:cs="Times New Roman"/>
            <w:sz w:val="24"/>
            <w:szCs w:val="24"/>
          </w:rPr>
          <w:delText xml:space="preserve"> used for growth increment approaches as referenced to reporting grids in </w:delText>
        </w:r>
        <w:r w:rsidR="0048389B" w:rsidRPr="00D146F4" w:rsidDel="00606A41">
          <w:rPr>
            <w:rFonts w:ascii="Times New Roman" w:hAnsi="Times New Roman" w:cs="Times New Roman"/>
            <w:sz w:val="24"/>
            <w:szCs w:val="24"/>
          </w:rPr>
          <w:delText>Fi</w:delText>
        </w:r>
        <w:r w:rsidR="00BE19E7" w:rsidRPr="00D146F4" w:rsidDel="00606A41">
          <w:rPr>
            <w:rFonts w:ascii="Times New Roman" w:hAnsi="Times New Roman" w:cs="Times New Roman"/>
            <w:sz w:val="24"/>
            <w:szCs w:val="24"/>
          </w:rPr>
          <w:delText xml:space="preserve">gure 1. </w:delText>
        </w:r>
        <w:r w:rsidRPr="00D146F4" w:rsidDel="00606A41">
          <w:rPr>
            <w:rFonts w:ascii="Times New Roman" w:hAnsi="Times New Roman" w:cs="Times New Roman"/>
            <w:sz w:val="24"/>
            <w:szCs w:val="24"/>
          </w:rPr>
          <w:delText>Adapted from Kobayashi, Okamoto &amp; Oishi (2008).</w:delText>
        </w:r>
      </w:del>
    </w:p>
    <w:p w14:paraId="0D4F8834" w14:textId="7C430638" w:rsidR="00BE19E7" w:rsidRPr="00D146F4" w:rsidDel="00606A41" w:rsidRDefault="00BE19E7" w:rsidP="00D146F4">
      <w:pPr>
        <w:contextualSpacing/>
        <w:jc w:val="both"/>
        <w:rPr>
          <w:del w:id="93" w:author="Author" w:date="2020-09-02T15:00:00Z"/>
          <w:rFonts w:ascii="Times New Roman" w:hAnsi="Times New Roman" w:cs="Times New Roman"/>
          <w:i/>
          <w:iCs/>
          <w:sz w:val="24"/>
          <w:szCs w:val="24"/>
        </w:rPr>
      </w:pPr>
    </w:p>
    <w:p w14:paraId="493DFFA5" w14:textId="2C92559C" w:rsidR="00BE19E7" w:rsidRDefault="00BE19E7" w:rsidP="00D146F4">
      <w:pPr>
        <w:jc w:val="both"/>
        <w:rPr>
          <w:ins w:id="94" w:author="Author" w:date="2020-09-02T15:00:00Z"/>
          <w:rFonts w:ascii="Times New Roman" w:hAnsi="Times New Roman" w:cs="Times New Roman"/>
          <w:sz w:val="24"/>
          <w:szCs w:val="24"/>
        </w:rPr>
      </w:pPr>
      <w:del w:id="95" w:author="Author" w:date="2020-09-02T15:00:00Z">
        <w:r w:rsidRPr="00D146F4" w:rsidDel="00606A41">
          <w:rPr>
            <w:rFonts w:ascii="Times New Roman" w:hAnsi="Times New Roman" w:cs="Times New Roman"/>
            <w:b/>
            <w:bCs/>
            <w:sz w:val="24"/>
            <w:szCs w:val="24"/>
          </w:rPr>
          <w:delText>Table 2</w:delText>
        </w:r>
      </w:del>
      <w:ins w:id="96" w:author="Author" w:date="2020-09-02T15:00:00Z">
        <w:r w:rsidR="00606A41">
          <w:rPr>
            <w:rFonts w:ascii="Times New Roman" w:hAnsi="Times New Roman" w:cs="Times New Roman"/>
            <w:b/>
            <w:bCs/>
            <w:sz w:val="24"/>
            <w:szCs w:val="24"/>
          </w:rPr>
          <w:t>Table 1</w:t>
        </w:r>
      </w:ins>
      <w:r w:rsidRPr="00D146F4">
        <w:rPr>
          <w:rFonts w:ascii="Times New Roman" w:hAnsi="Times New Roman" w:cs="Times New Roman"/>
          <w:b/>
          <w:bCs/>
          <w:sz w:val="24"/>
          <w:szCs w:val="24"/>
        </w:rPr>
        <w:t>.</w:t>
      </w:r>
      <w:r w:rsidRPr="00D146F4">
        <w:rPr>
          <w:rFonts w:ascii="Times New Roman" w:hAnsi="Times New Roman" w:cs="Times New Roman"/>
          <w:sz w:val="24"/>
          <w:szCs w:val="24"/>
        </w:rPr>
        <w:t xml:space="preserve"> Estimates </w:t>
      </w:r>
      <w:r w:rsidR="0048389B" w:rsidRPr="00D146F4">
        <w:rPr>
          <w:rFonts w:ascii="Times New Roman" w:hAnsi="Times New Roman" w:cs="Times New Roman"/>
          <w:sz w:val="24"/>
          <w:szCs w:val="24"/>
        </w:rPr>
        <w:t xml:space="preserve">(and 95% confidence intervals when available) </w:t>
      </w:r>
      <w:r w:rsidRPr="00D146F4">
        <w:rPr>
          <w:rFonts w:ascii="Times New Roman" w:hAnsi="Times New Roman" w:cs="Times New Roman"/>
          <w:sz w:val="24"/>
          <w:szCs w:val="24"/>
        </w:rPr>
        <w:t xml:space="preserve">of von Bertalanffy growth parameters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D146F4">
        <w:rPr>
          <w:rFonts w:ascii="Times New Roman" w:hAnsi="Times New Roman" w:cs="Times New Roman"/>
          <w:iCs/>
          <w:sz w:val="24"/>
          <w:szCs w:val="24"/>
        </w:rPr>
        <w:t xml:space="preserve">, </w:t>
      </w:r>
      <w:r w:rsidRPr="00D146F4">
        <w:rPr>
          <w:rFonts w:ascii="Times New Roman" w:hAnsi="Times New Roman" w:cs="Times New Roman"/>
          <w:i/>
          <w:sz w:val="24"/>
          <w:szCs w:val="24"/>
        </w:rPr>
        <w:t>K</w:t>
      </w:r>
      <w:r w:rsidRPr="00D146F4">
        <w:rPr>
          <w:rFonts w:ascii="Times New Roman" w:hAnsi="Times New Roman" w:cs="Times New Roman"/>
          <w:sz w:val="24"/>
          <w:szCs w:val="24"/>
        </w:rPr>
        <w:t xml:space="preserve">, and </w:t>
      </w:r>
      <w:r w:rsidRPr="00D146F4">
        <w:rPr>
          <w:rFonts w:ascii="Times New Roman" w:hAnsi="Times New Roman" w:cs="Times New Roman"/>
          <w:i/>
          <w:iCs/>
          <w:sz w:val="24"/>
          <w:szCs w:val="24"/>
        </w:rPr>
        <w:t>t</w:t>
      </w:r>
      <w:r w:rsidRPr="00D146F4">
        <w:rPr>
          <w:rFonts w:ascii="Times New Roman" w:hAnsi="Times New Roman" w:cs="Times New Roman"/>
          <w:i/>
          <w:iCs/>
          <w:sz w:val="24"/>
          <w:szCs w:val="24"/>
          <w:vertAlign w:val="subscript"/>
        </w:rPr>
        <w:t>o</w:t>
      </w:r>
      <w:r w:rsidRPr="00D146F4">
        <w:rPr>
          <w:rFonts w:ascii="Times New Roman" w:hAnsi="Times New Roman" w:cs="Times New Roman"/>
          <w:i/>
          <w:iCs/>
          <w:sz w:val="24"/>
          <w:szCs w:val="24"/>
        </w:rPr>
        <w:t xml:space="preserve"> </w:t>
      </w:r>
      <w:r w:rsidRPr="00D146F4">
        <w:rPr>
          <w:rFonts w:ascii="Times New Roman" w:hAnsi="Times New Roman" w:cs="Times New Roman"/>
          <w:sz w:val="24"/>
          <w:szCs w:val="24"/>
        </w:rPr>
        <w:t>reported by the present</w:t>
      </w:r>
      <w:r w:rsidR="0048389B" w:rsidRPr="00D146F4">
        <w:rPr>
          <w:rFonts w:ascii="Times New Roman" w:hAnsi="Times New Roman" w:cs="Times New Roman"/>
          <w:sz w:val="24"/>
          <w:szCs w:val="24"/>
        </w:rPr>
        <w:t xml:space="preserve"> and prior</w:t>
      </w:r>
      <w:r w:rsidRPr="00D146F4">
        <w:rPr>
          <w:rFonts w:ascii="Times New Roman" w:hAnsi="Times New Roman" w:cs="Times New Roman"/>
          <w:sz w:val="24"/>
          <w:szCs w:val="24"/>
        </w:rPr>
        <w:t xml:space="preserve"> stud</w:t>
      </w:r>
      <w:r w:rsidR="0048389B" w:rsidRPr="00D146F4">
        <w:rPr>
          <w:rFonts w:ascii="Times New Roman" w:hAnsi="Times New Roman" w:cs="Times New Roman"/>
          <w:sz w:val="24"/>
          <w:szCs w:val="24"/>
        </w:rPr>
        <w:t>ies</w:t>
      </w:r>
      <w:r w:rsidRPr="00D146F4">
        <w:rPr>
          <w:rFonts w:ascii="Times New Roman" w:hAnsi="Times New Roman" w:cs="Times New Roman"/>
          <w:sz w:val="24"/>
          <w:szCs w:val="24"/>
        </w:rPr>
        <w:t xml:space="preserve">. </w:t>
      </w:r>
    </w:p>
    <w:p w14:paraId="04EB172B" w14:textId="77777777" w:rsidR="00606A41" w:rsidRPr="00D146F4" w:rsidRDefault="00606A41" w:rsidP="00D146F4">
      <w:pPr>
        <w:jc w:val="both"/>
        <w:rPr>
          <w:rFonts w:ascii="Times New Roman" w:hAnsi="Times New Roman" w:cs="Times New Roman"/>
          <w:sz w:val="24"/>
          <w:szCs w:val="24"/>
        </w:rPr>
      </w:pPr>
    </w:p>
    <w:p w14:paraId="1576927C" w14:textId="579198CA" w:rsidR="00606A41" w:rsidRPr="00606A41" w:rsidRDefault="00606A41" w:rsidP="00606A41">
      <w:pPr>
        <w:jc w:val="both"/>
        <w:rPr>
          <w:ins w:id="97" w:author="Author" w:date="2020-09-02T15:00:00Z"/>
          <w:rFonts w:ascii="Times New Roman" w:hAnsi="Times New Roman" w:cs="Times New Roman"/>
          <w:sz w:val="24"/>
          <w:szCs w:val="24"/>
          <w:rPrChange w:id="98" w:author="Author" w:date="2020-09-02T15:01:00Z">
            <w:rPr>
              <w:ins w:id="99" w:author="Author" w:date="2020-09-02T15:00:00Z"/>
              <w:rFonts w:ascii="Times New Roman" w:hAnsi="Times New Roman" w:cs="Times New Roman"/>
              <w:i/>
              <w:iCs/>
              <w:sz w:val="24"/>
              <w:szCs w:val="24"/>
            </w:rPr>
          </w:rPrChange>
        </w:rPr>
      </w:pPr>
      <w:ins w:id="100" w:author="Author" w:date="2020-09-02T15:00:00Z">
        <w:r>
          <w:rPr>
            <w:rFonts w:ascii="Times New Roman" w:hAnsi="Times New Roman" w:cs="Times New Roman"/>
            <w:b/>
            <w:bCs/>
            <w:sz w:val="24"/>
            <w:szCs w:val="24"/>
          </w:rPr>
          <w:t>Table 2</w:t>
        </w:r>
        <w:r w:rsidRPr="00D146F4">
          <w:rPr>
            <w:rFonts w:ascii="Times New Roman" w:hAnsi="Times New Roman" w:cs="Times New Roman"/>
            <w:b/>
            <w:bCs/>
            <w:sz w:val="24"/>
            <w:szCs w:val="24"/>
          </w:rPr>
          <w:t>.</w:t>
        </w:r>
        <w:r w:rsidRPr="00D146F4">
          <w:rPr>
            <w:rFonts w:ascii="Times New Roman" w:hAnsi="Times New Roman" w:cs="Times New Roman"/>
            <w:sz w:val="24"/>
            <w:szCs w:val="24"/>
          </w:rPr>
          <w:t xml:space="preserve"> Summary of tagging and recapture locations for </w:t>
        </w:r>
        <w:r w:rsidRPr="00D146F4">
          <w:rPr>
            <w:rFonts w:ascii="Times New Roman" w:hAnsi="Times New Roman" w:cs="Times New Roman"/>
            <w:i/>
            <w:iCs/>
            <w:sz w:val="24"/>
            <w:szCs w:val="24"/>
          </w:rPr>
          <w:t>P. filamentosus</w:t>
        </w:r>
        <w:r w:rsidRPr="00D146F4">
          <w:rPr>
            <w:rFonts w:ascii="Times New Roman" w:hAnsi="Times New Roman" w:cs="Times New Roman"/>
            <w:sz w:val="24"/>
            <w:szCs w:val="24"/>
          </w:rPr>
          <w:t xml:space="preserve"> used for growth increment approaches as referenced to reporting grids in Figure 1. Adapted from Kobayashi</w:t>
        </w:r>
        <w:del w:id="101" w:author="Author" w:date="2020-09-02T15:17:00Z">
          <w:r w:rsidRPr="00D146F4" w:rsidDel="002536B2">
            <w:rPr>
              <w:rFonts w:ascii="Times New Roman" w:hAnsi="Times New Roman" w:cs="Times New Roman"/>
              <w:sz w:val="24"/>
              <w:szCs w:val="24"/>
            </w:rPr>
            <w:delText>, Okamoto &amp; Oishi</w:delText>
          </w:r>
        </w:del>
        <w:r w:rsidRPr="00D146F4">
          <w:rPr>
            <w:rFonts w:ascii="Times New Roman" w:hAnsi="Times New Roman" w:cs="Times New Roman"/>
            <w:sz w:val="24"/>
            <w:szCs w:val="24"/>
          </w:rPr>
          <w:t xml:space="preserve"> (2008).</w:t>
        </w:r>
      </w:ins>
    </w:p>
    <w:p w14:paraId="6024A79E" w14:textId="7D9E7409" w:rsidR="00825EE8" w:rsidRPr="00D146F4" w:rsidRDefault="00825EE8" w:rsidP="00D146F4">
      <w:pPr>
        <w:jc w:val="both"/>
        <w:rPr>
          <w:rFonts w:ascii="Times New Roman" w:hAnsi="Times New Roman" w:cs="Times New Roman"/>
          <w:sz w:val="24"/>
          <w:szCs w:val="24"/>
        </w:rPr>
      </w:pPr>
    </w:p>
    <w:p w14:paraId="00AA9F33" w14:textId="730171F5" w:rsidR="00825EE8" w:rsidRPr="00D146F4" w:rsidRDefault="00825EE8" w:rsidP="00D146F4">
      <w:pPr>
        <w:jc w:val="both"/>
        <w:rPr>
          <w:rFonts w:ascii="Times New Roman" w:hAnsi="Times New Roman" w:cs="Times New Roman"/>
          <w:sz w:val="24"/>
          <w:szCs w:val="24"/>
        </w:rPr>
      </w:pPr>
      <w:r w:rsidRPr="00D146F4">
        <w:rPr>
          <w:rFonts w:ascii="Times New Roman" w:hAnsi="Times New Roman" w:cs="Times New Roman"/>
          <w:b/>
          <w:bCs/>
          <w:sz w:val="24"/>
          <w:szCs w:val="24"/>
        </w:rPr>
        <w:t>Table 3.</w:t>
      </w:r>
      <w:r w:rsidRPr="00D146F4">
        <w:rPr>
          <w:rFonts w:ascii="Times New Roman" w:hAnsi="Times New Roman" w:cs="Times New Roman"/>
          <w:sz w:val="24"/>
          <w:szCs w:val="24"/>
        </w:rPr>
        <w:t xml:space="preserve"> </w:t>
      </w:r>
      <w:r w:rsidR="0048389B" w:rsidRPr="00D146F4">
        <w:rPr>
          <w:rFonts w:ascii="Times New Roman" w:hAnsi="Times New Roman" w:cs="Times New Roman"/>
          <w:sz w:val="24"/>
          <w:szCs w:val="24"/>
        </w:rPr>
        <w:t>Von Bertalanffy growth p</w:t>
      </w:r>
      <w:r w:rsidR="00BE19E7" w:rsidRPr="00D146F4">
        <w:rPr>
          <w:rFonts w:ascii="Times New Roman" w:hAnsi="Times New Roman" w:cs="Times New Roman"/>
          <w:sz w:val="24"/>
          <w:szCs w:val="24"/>
        </w:rPr>
        <w:t>arameter estimates from B</w:t>
      </w:r>
      <w:r w:rsidRPr="00D146F4">
        <w:rPr>
          <w:rFonts w:ascii="Times New Roman" w:hAnsi="Times New Roman" w:cs="Times New Roman"/>
          <w:sz w:val="24"/>
          <w:szCs w:val="24"/>
        </w:rPr>
        <w:t xml:space="preserve">ayesian </w:t>
      </w:r>
      <w:r w:rsidR="00BE19E7" w:rsidRPr="00D146F4">
        <w:rPr>
          <w:rFonts w:ascii="Times New Roman" w:hAnsi="Times New Roman" w:cs="Times New Roman"/>
          <w:sz w:val="24"/>
          <w:szCs w:val="24"/>
        </w:rPr>
        <w:t>h</w:t>
      </w:r>
      <w:r w:rsidRPr="00D146F4">
        <w:rPr>
          <w:rFonts w:ascii="Times New Roman" w:hAnsi="Times New Roman" w:cs="Times New Roman"/>
          <w:sz w:val="24"/>
          <w:szCs w:val="24"/>
        </w:rPr>
        <w:t xml:space="preserve">ierarchical </w:t>
      </w:r>
      <w:r w:rsidR="00BE19E7" w:rsidRPr="00D146F4">
        <w:rPr>
          <w:rFonts w:ascii="Times New Roman" w:hAnsi="Times New Roman" w:cs="Times New Roman"/>
          <w:sz w:val="24"/>
          <w:szCs w:val="24"/>
        </w:rPr>
        <w:t>g</w:t>
      </w:r>
      <w:r w:rsidRPr="00D146F4">
        <w:rPr>
          <w:rFonts w:ascii="Times New Roman" w:hAnsi="Times New Roman" w:cs="Times New Roman"/>
          <w:sz w:val="24"/>
          <w:szCs w:val="24"/>
        </w:rPr>
        <w:t xml:space="preserve">rowth </w:t>
      </w:r>
      <w:r w:rsidR="00BE19E7" w:rsidRPr="00D146F4">
        <w:rPr>
          <w:rFonts w:ascii="Times New Roman" w:hAnsi="Times New Roman" w:cs="Times New Roman"/>
          <w:sz w:val="24"/>
          <w:szCs w:val="24"/>
        </w:rPr>
        <w:t>models (Models 1-4)</w:t>
      </w:r>
      <w:r w:rsidRPr="00D146F4">
        <w:rPr>
          <w:rFonts w:ascii="Times New Roman" w:hAnsi="Times New Roman" w:cs="Times New Roman"/>
          <w:sz w:val="24"/>
          <w:szCs w:val="24"/>
        </w:rPr>
        <w:t xml:space="preserve">. </w:t>
      </w:r>
    </w:p>
    <w:p w14:paraId="164E9518" w14:textId="0A04B7B1" w:rsidR="005B3B4D" w:rsidRPr="00D146F4" w:rsidRDefault="005B3B4D" w:rsidP="00D146F4">
      <w:pPr>
        <w:jc w:val="both"/>
        <w:rPr>
          <w:rFonts w:ascii="Times New Roman" w:hAnsi="Times New Roman" w:cs="Times New Roman"/>
          <w:sz w:val="24"/>
          <w:szCs w:val="24"/>
        </w:rPr>
      </w:pPr>
    </w:p>
    <w:p w14:paraId="65135CC4" w14:textId="0581F4BD" w:rsidR="00825EE8" w:rsidRPr="00D146F4" w:rsidRDefault="00825EE8" w:rsidP="00D146F4">
      <w:pPr>
        <w:jc w:val="both"/>
        <w:rPr>
          <w:rFonts w:ascii="Times New Roman" w:hAnsi="Times New Roman" w:cs="Times New Roman"/>
          <w:sz w:val="24"/>
          <w:szCs w:val="24"/>
        </w:rPr>
      </w:pPr>
      <w:r w:rsidRPr="00D146F4">
        <w:rPr>
          <w:rFonts w:ascii="Times New Roman" w:hAnsi="Times New Roman" w:cs="Times New Roman"/>
          <w:b/>
          <w:bCs/>
          <w:sz w:val="24"/>
          <w:szCs w:val="24"/>
        </w:rPr>
        <w:t>Table 4.</w:t>
      </w:r>
      <w:r w:rsidRPr="00D146F4">
        <w:rPr>
          <w:rFonts w:ascii="Times New Roman" w:hAnsi="Times New Roman" w:cs="Times New Roman"/>
          <w:sz w:val="24"/>
          <w:szCs w:val="24"/>
        </w:rPr>
        <w:t xml:space="preserve"> </w:t>
      </w:r>
      <w:r w:rsidR="0048389B" w:rsidRPr="00D146F4">
        <w:rPr>
          <w:rFonts w:ascii="Times New Roman" w:hAnsi="Times New Roman" w:cs="Times New Roman"/>
          <w:sz w:val="24"/>
          <w:szCs w:val="24"/>
        </w:rPr>
        <w:t xml:space="preserve">A reference for the candidate model structures used to determine the preferred model structure from </w:t>
      </w:r>
      <w:r w:rsidR="0067475C" w:rsidRPr="00D146F4">
        <w:rPr>
          <w:rFonts w:ascii="Times New Roman" w:hAnsi="Times New Roman" w:cs="Times New Roman"/>
          <w:sz w:val="24"/>
          <w:szCs w:val="24"/>
        </w:rPr>
        <w:t xml:space="preserve">integrated </w:t>
      </w:r>
      <w:r w:rsidR="0048389B" w:rsidRPr="00D146F4">
        <w:rPr>
          <w:rFonts w:ascii="Times New Roman" w:hAnsi="Times New Roman" w:cs="Times New Roman"/>
          <w:sz w:val="24"/>
          <w:szCs w:val="24"/>
        </w:rPr>
        <w:t>maximum likelihood growth models</w:t>
      </w:r>
      <w:r w:rsidR="005B3B4D" w:rsidRPr="00D146F4">
        <w:rPr>
          <w:rFonts w:ascii="Times New Roman" w:hAnsi="Times New Roman" w:cs="Times New Roman"/>
          <w:sz w:val="24"/>
          <w:szCs w:val="24"/>
        </w:rPr>
        <w:t xml:space="preserve"> </w:t>
      </w:r>
      <w:r w:rsidR="0048389B" w:rsidRPr="00D146F4">
        <w:rPr>
          <w:rFonts w:ascii="Times New Roman" w:hAnsi="Times New Roman" w:cs="Times New Roman"/>
          <w:sz w:val="24"/>
          <w:szCs w:val="24"/>
        </w:rPr>
        <w:t>(Models 5-11).</w:t>
      </w:r>
      <w:r w:rsidR="00FA666A" w:rsidRPr="00D146F4">
        <w:rPr>
          <w:rFonts w:ascii="Times New Roman" w:hAnsi="Times New Roman" w:cs="Times New Roman"/>
          <w:i/>
          <w:iCs/>
          <w:sz w:val="24"/>
          <w:szCs w:val="24"/>
        </w:rPr>
        <w:t xml:space="preserve"> </w:t>
      </w:r>
    </w:p>
    <w:p w14:paraId="2DFDD55F" w14:textId="7A3EE5E8" w:rsidR="00825EE8" w:rsidRPr="00D146F4" w:rsidRDefault="00825EE8" w:rsidP="00D146F4">
      <w:pPr>
        <w:jc w:val="both"/>
        <w:rPr>
          <w:rFonts w:ascii="Times New Roman" w:hAnsi="Times New Roman" w:cs="Times New Roman"/>
          <w:sz w:val="24"/>
          <w:szCs w:val="24"/>
        </w:rPr>
      </w:pPr>
    </w:p>
    <w:p w14:paraId="303A6B53" w14:textId="0CAC8328" w:rsidR="00825EE8" w:rsidRPr="00D146F4" w:rsidRDefault="00825EE8" w:rsidP="00D146F4">
      <w:pPr>
        <w:jc w:val="both"/>
        <w:rPr>
          <w:rFonts w:ascii="Times New Roman" w:hAnsi="Times New Roman" w:cs="Times New Roman"/>
          <w:sz w:val="24"/>
          <w:szCs w:val="24"/>
        </w:rPr>
      </w:pPr>
      <w:r w:rsidRPr="00D146F4">
        <w:rPr>
          <w:rFonts w:ascii="Times New Roman" w:hAnsi="Times New Roman" w:cs="Times New Roman"/>
          <w:b/>
          <w:bCs/>
          <w:sz w:val="24"/>
          <w:szCs w:val="24"/>
        </w:rPr>
        <w:t>Table 5.</w:t>
      </w:r>
      <w:r w:rsidRPr="00D146F4">
        <w:rPr>
          <w:rFonts w:ascii="Times New Roman" w:hAnsi="Times New Roman" w:cs="Times New Roman"/>
          <w:sz w:val="24"/>
          <w:szCs w:val="24"/>
        </w:rPr>
        <w:t xml:space="preserve"> Sample and Population Parameter Estimates </w:t>
      </w:r>
      <w:r w:rsidR="0048389B" w:rsidRPr="00D146F4">
        <w:rPr>
          <w:rFonts w:ascii="Times New Roman" w:hAnsi="Times New Roman" w:cs="Times New Roman"/>
          <w:sz w:val="24"/>
          <w:szCs w:val="24"/>
        </w:rPr>
        <w:t xml:space="preserve">(with bootstrapped confidence intervals) </w:t>
      </w:r>
      <w:r w:rsidRPr="00D146F4">
        <w:rPr>
          <w:rFonts w:ascii="Times New Roman" w:hAnsi="Times New Roman" w:cs="Times New Roman"/>
          <w:sz w:val="24"/>
          <w:szCs w:val="24"/>
        </w:rPr>
        <w:t>from Maximum Likelihood Growth Models</w:t>
      </w:r>
      <w:r w:rsidR="00F71056" w:rsidRPr="00D146F4">
        <w:rPr>
          <w:rFonts w:ascii="Times New Roman" w:hAnsi="Times New Roman" w:cs="Times New Roman"/>
          <w:sz w:val="24"/>
          <w:szCs w:val="24"/>
        </w:rPr>
        <w:t xml:space="preserve"> (Models 5-11)</w:t>
      </w:r>
      <w:r w:rsidRPr="00D146F4">
        <w:rPr>
          <w:rFonts w:ascii="Times New Roman" w:hAnsi="Times New Roman" w:cs="Times New Roman"/>
          <w:sz w:val="24"/>
          <w:szCs w:val="24"/>
        </w:rPr>
        <w:t>.</w:t>
      </w:r>
    </w:p>
    <w:p w14:paraId="48D83F58" w14:textId="77777777" w:rsidR="00832987" w:rsidRPr="00D146F4" w:rsidRDefault="00832987" w:rsidP="00D146F4">
      <w:pPr>
        <w:jc w:val="both"/>
        <w:rPr>
          <w:rFonts w:ascii="Times New Roman" w:hAnsi="Times New Roman" w:cs="Times New Roman"/>
          <w:b/>
          <w:bCs/>
          <w:sz w:val="24"/>
          <w:szCs w:val="24"/>
        </w:rPr>
      </w:pPr>
    </w:p>
    <w:p w14:paraId="0DA2BE72" w14:textId="6940B98D" w:rsidR="005B3B4D" w:rsidRPr="00D146F4" w:rsidRDefault="00832987" w:rsidP="00D146F4">
      <w:pPr>
        <w:jc w:val="both"/>
        <w:rPr>
          <w:rFonts w:ascii="Times New Roman" w:hAnsi="Times New Roman" w:cs="Times New Roman"/>
          <w:b/>
          <w:bCs/>
          <w:sz w:val="24"/>
          <w:szCs w:val="24"/>
        </w:rPr>
      </w:pPr>
      <w:r w:rsidRPr="00D146F4">
        <w:rPr>
          <w:rFonts w:ascii="Times New Roman" w:hAnsi="Times New Roman" w:cs="Times New Roman"/>
          <w:b/>
          <w:bCs/>
          <w:sz w:val="24"/>
          <w:szCs w:val="24"/>
        </w:rPr>
        <w:t xml:space="preserve">Table 6. </w:t>
      </w:r>
      <w:r w:rsidRPr="00D146F4">
        <w:rPr>
          <w:rFonts w:ascii="Times New Roman" w:hAnsi="Times New Roman" w:cs="Times New Roman"/>
          <w:sz w:val="24"/>
          <w:szCs w:val="24"/>
        </w:rPr>
        <w:t>Parameter estimates obtained from a sensitivity analysis where tagging data was divided into 5 cm bins and then synthetic data was added so that each bin contained 200 observations. Comparing parameter estimates fit to synthetic data against those from the original dataset provide a metric to compare the effect of the sampling distribution on the estimates obtained.</w:t>
      </w:r>
      <w:r w:rsidR="00FA666A" w:rsidRPr="00D146F4">
        <w:rPr>
          <w:rFonts w:ascii="Times New Roman" w:hAnsi="Times New Roman" w:cs="Times New Roman"/>
          <w:sz w:val="24"/>
          <w:szCs w:val="24"/>
        </w:rPr>
        <w:t xml:space="preserve">  </w:t>
      </w:r>
      <w:r w:rsidR="005B3B4D" w:rsidRPr="00D146F4">
        <w:rPr>
          <w:rFonts w:ascii="Times New Roman" w:hAnsi="Times New Roman" w:cs="Times New Roman"/>
          <w:b/>
          <w:bCs/>
          <w:sz w:val="24"/>
          <w:szCs w:val="24"/>
        </w:rPr>
        <w:br w:type="page"/>
      </w:r>
    </w:p>
    <w:p w14:paraId="69AB5383" w14:textId="4A252254" w:rsidR="00825EE8" w:rsidRPr="00D146F4" w:rsidRDefault="00825EE8" w:rsidP="00D146F4">
      <w:pPr>
        <w:jc w:val="both"/>
        <w:rPr>
          <w:rFonts w:ascii="Times New Roman" w:hAnsi="Times New Roman" w:cs="Times New Roman"/>
          <w:b/>
          <w:bCs/>
          <w:sz w:val="24"/>
          <w:szCs w:val="24"/>
        </w:rPr>
      </w:pPr>
      <w:r w:rsidRPr="00D146F4">
        <w:rPr>
          <w:rFonts w:ascii="Times New Roman" w:hAnsi="Times New Roman" w:cs="Times New Roman"/>
          <w:b/>
          <w:bCs/>
          <w:sz w:val="24"/>
          <w:szCs w:val="24"/>
        </w:rPr>
        <w:lastRenderedPageBreak/>
        <w:t>Figure Captions</w:t>
      </w:r>
    </w:p>
    <w:p w14:paraId="0F757D53" w14:textId="7779F0EF" w:rsidR="00825EE8" w:rsidRPr="00D146F4" w:rsidRDefault="00825EE8" w:rsidP="00D146F4">
      <w:pPr>
        <w:ind w:firstLine="288"/>
        <w:contextualSpacing/>
        <w:jc w:val="both"/>
        <w:rPr>
          <w:rFonts w:ascii="Times New Roman" w:hAnsi="Times New Roman" w:cs="Times New Roman"/>
          <w:b/>
          <w:bCs/>
          <w:sz w:val="24"/>
          <w:szCs w:val="24"/>
        </w:rPr>
      </w:pPr>
      <w:r w:rsidRPr="00D146F4">
        <w:rPr>
          <w:rFonts w:ascii="Times New Roman" w:hAnsi="Times New Roman" w:cs="Times New Roman"/>
          <w:b/>
          <w:bCs/>
          <w:sz w:val="24"/>
          <w:szCs w:val="24"/>
        </w:rPr>
        <w:t>Figure 1. Reporting Grid Map.</w:t>
      </w:r>
    </w:p>
    <w:p w14:paraId="29559DB7" w14:textId="77777777" w:rsidR="00825EE8" w:rsidRPr="00D146F4" w:rsidRDefault="00825EE8" w:rsidP="00D146F4">
      <w:pPr>
        <w:ind w:left="288"/>
        <w:contextualSpacing/>
        <w:jc w:val="both"/>
        <w:rPr>
          <w:rFonts w:ascii="Times New Roman" w:hAnsi="Times New Roman" w:cs="Times New Roman"/>
          <w:i/>
          <w:iCs/>
          <w:sz w:val="24"/>
          <w:szCs w:val="24"/>
        </w:rPr>
      </w:pPr>
      <w:r w:rsidRPr="00D146F4">
        <w:rPr>
          <w:rFonts w:ascii="Times New Roman" w:hAnsi="Times New Roman" w:cs="Times New Roman"/>
          <w:i/>
          <w:iCs/>
          <w:sz w:val="24"/>
          <w:szCs w:val="24"/>
        </w:rPr>
        <w:t>Map showing the location and number of the State of Hawaii’s statistical reporting grids corresponding to the reported location of tagging and recaptured for fish summarized in Table 5.2.</w:t>
      </w:r>
    </w:p>
    <w:p w14:paraId="25ECCF5C" w14:textId="5F6130F9" w:rsidR="00825EE8" w:rsidRPr="00D146F4" w:rsidRDefault="00825EE8" w:rsidP="00D146F4">
      <w:pPr>
        <w:jc w:val="both"/>
        <w:rPr>
          <w:rFonts w:ascii="Times New Roman" w:hAnsi="Times New Roman" w:cs="Times New Roman"/>
          <w:b/>
          <w:bCs/>
          <w:sz w:val="24"/>
          <w:szCs w:val="24"/>
        </w:rPr>
      </w:pPr>
    </w:p>
    <w:p w14:paraId="5DD9EA3E" w14:textId="0D3260AD" w:rsidR="00825EE8" w:rsidRPr="00D146F4" w:rsidRDefault="00825EE8" w:rsidP="00D146F4">
      <w:pPr>
        <w:ind w:left="288"/>
        <w:jc w:val="both"/>
        <w:rPr>
          <w:rFonts w:ascii="Times New Roman" w:hAnsi="Times New Roman" w:cs="Times New Roman"/>
          <w:b/>
          <w:bCs/>
          <w:sz w:val="24"/>
          <w:szCs w:val="24"/>
        </w:rPr>
      </w:pPr>
      <w:r w:rsidRPr="00D146F4">
        <w:rPr>
          <w:rFonts w:ascii="Times New Roman" w:hAnsi="Times New Roman" w:cs="Times New Roman"/>
          <w:b/>
          <w:bCs/>
          <w:sz w:val="24"/>
          <w:szCs w:val="24"/>
        </w:rPr>
        <w:t>Figure 2. Length and Time at Liberty for OTP</w:t>
      </w:r>
      <w:r w:rsidR="00A1163F" w:rsidRPr="00D146F4">
        <w:rPr>
          <w:rFonts w:ascii="Times New Roman" w:hAnsi="Times New Roman" w:cs="Times New Roman"/>
          <w:b/>
          <w:bCs/>
          <w:sz w:val="24"/>
          <w:szCs w:val="24"/>
        </w:rPr>
        <w:t xml:space="preserve"> and Additional</w:t>
      </w:r>
      <w:r w:rsidRPr="00D146F4">
        <w:rPr>
          <w:rFonts w:ascii="Times New Roman" w:hAnsi="Times New Roman" w:cs="Times New Roman"/>
          <w:b/>
          <w:bCs/>
          <w:sz w:val="24"/>
          <w:szCs w:val="24"/>
        </w:rPr>
        <w:t xml:space="preserve"> Data. </w:t>
      </w:r>
    </w:p>
    <w:p w14:paraId="2EA0B546" w14:textId="3D6492E3" w:rsidR="00825EE8" w:rsidRPr="00D146F4" w:rsidRDefault="00825EE8" w:rsidP="00D146F4">
      <w:pPr>
        <w:ind w:left="288"/>
        <w:jc w:val="both"/>
        <w:rPr>
          <w:rFonts w:ascii="Times New Roman" w:hAnsi="Times New Roman" w:cs="Times New Roman"/>
          <w:i/>
          <w:iCs/>
          <w:sz w:val="24"/>
          <w:szCs w:val="24"/>
        </w:rPr>
      </w:pPr>
      <w:r w:rsidRPr="00D146F4">
        <w:rPr>
          <w:rFonts w:ascii="Times New Roman" w:hAnsi="Times New Roman" w:cs="Times New Roman"/>
          <w:i/>
          <w:iCs/>
          <w:sz w:val="24"/>
          <w:szCs w:val="24"/>
        </w:rPr>
        <w:t>The length of P. filamentosus recaptured and included in analysis of OTP tagging data and the distribution of times at liberty</w:t>
      </w:r>
      <w:r w:rsidR="00A1163F" w:rsidRPr="00D146F4">
        <w:rPr>
          <w:rFonts w:ascii="Times New Roman" w:hAnsi="Times New Roman" w:cs="Times New Roman"/>
          <w:i/>
          <w:iCs/>
          <w:sz w:val="24"/>
          <w:szCs w:val="24"/>
        </w:rPr>
        <w:t xml:space="preserve"> are presented in subplots a and b respectively</w:t>
      </w:r>
      <w:r w:rsidRPr="00D146F4">
        <w:rPr>
          <w:rFonts w:ascii="Times New Roman" w:hAnsi="Times New Roman" w:cs="Times New Roman"/>
          <w:i/>
          <w:iCs/>
          <w:sz w:val="24"/>
          <w:szCs w:val="24"/>
        </w:rPr>
        <w:t xml:space="preserve">. The fork length of fish during tagging is highlighted in </w:t>
      </w:r>
      <w:r w:rsidR="00A1163F" w:rsidRPr="00D146F4">
        <w:rPr>
          <w:rFonts w:ascii="Times New Roman" w:hAnsi="Times New Roman" w:cs="Times New Roman"/>
          <w:i/>
          <w:iCs/>
          <w:sz w:val="24"/>
          <w:szCs w:val="24"/>
        </w:rPr>
        <w:t xml:space="preserve">blue </w:t>
      </w:r>
      <w:r w:rsidRPr="00D146F4">
        <w:rPr>
          <w:rFonts w:ascii="Times New Roman" w:hAnsi="Times New Roman" w:cs="Times New Roman"/>
          <w:i/>
          <w:iCs/>
          <w:sz w:val="24"/>
          <w:szCs w:val="24"/>
        </w:rPr>
        <w:t xml:space="preserve">while length at recapture is shown in </w:t>
      </w:r>
      <w:r w:rsidR="00A1163F" w:rsidRPr="00D146F4">
        <w:rPr>
          <w:rFonts w:ascii="Times New Roman" w:hAnsi="Times New Roman" w:cs="Times New Roman"/>
          <w:i/>
          <w:iCs/>
          <w:sz w:val="24"/>
          <w:szCs w:val="24"/>
        </w:rPr>
        <w:t>red</w:t>
      </w:r>
      <w:r w:rsidRPr="00D146F4">
        <w:rPr>
          <w:rFonts w:ascii="Times New Roman" w:hAnsi="Times New Roman" w:cs="Times New Roman"/>
          <w:i/>
          <w:iCs/>
          <w:sz w:val="24"/>
          <w:szCs w:val="24"/>
        </w:rPr>
        <w:t>.</w:t>
      </w:r>
      <w:r w:rsidR="00A1163F" w:rsidRPr="00D146F4">
        <w:rPr>
          <w:rFonts w:ascii="Times New Roman" w:hAnsi="Times New Roman" w:cs="Times New Roman"/>
          <w:i/>
          <w:iCs/>
          <w:sz w:val="24"/>
          <w:szCs w:val="24"/>
        </w:rPr>
        <w:t xml:space="preserve"> Subplot c shows the measured fork length and estimated ages from the various sources of length at age data included in models 6 – 10 while subplot d tracks the mode fork length for cohorts included in the length frequency data originally presented by Moffitt and Parrish (1996), also used to supplement OTP data in models 6-10. </w:t>
      </w:r>
    </w:p>
    <w:p w14:paraId="11319D3E" w14:textId="376A1533" w:rsidR="00825EE8" w:rsidRPr="00D146F4" w:rsidRDefault="00825EE8" w:rsidP="00D146F4">
      <w:pPr>
        <w:ind w:left="288"/>
        <w:jc w:val="both"/>
        <w:rPr>
          <w:rFonts w:ascii="Times New Roman" w:hAnsi="Times New Roman" w:cs="Times New Roman"/>
          <w:i/>
          <w:iCs/>
          <w:sz w:val="24"/>
          <w:szCs w:val="24"/>
        </w:rPr>
      </w:pPr>
    </w:p>
    <w:p w14:paraId="795E6E1D" w14:textId="6DE59745" w:rsidR="00825EE8" w:rsidRPr="00D146F4" w:rsidRDefault="00825EE8" w:rsidP="00D146F4">
      <w:pPr>
        <w:ind w:left="288"/>
        <w:jc w:val="both"/>
        <w:rPr>
          <w:rFonts w:ascii="Times New Roman" w:hAnsi="Times New Roman" w:cs="Times New Roman"/>
          <w:b/>
          <w:bCs/>
          <w:sz w:val="24"/>
          <w:szCs w:val="24"/>
        </w:rPr>
      </w:pPr>
      <w:r w:rsidRPr="00D146F4">
        <w:rPr>
          <w:rFonts w:ascii="Times New Roman" w:hAnsi="Times New Roman" w:cs="Times New Roman"/>
          <w:b/>
          <w:bCs/>
          <w:sz w:val="24"/>
          <w:szCs w:val="24"/>
        </w:rPr>
        <w:t xml:space="preserve">Figure 3. Coefficient of Variation for von Bertalanffy Growth Function Parameters. </w:t>
      </w:r>
    </w:p>
    <w:p w14:paraId="7BBC1429" w14:textId="74562E42" w:rsidR="00825EE8" w:rsidRPr="00D146F4" w:rsidRDefault="00825EE8" w:rsidP="00D146F4">
      <w:pPr>
        <w:ind w:left="288"/>
        <w:jc w:val="both"/>
        <w:rPr>
          <w:rFonts w:ascii="Times New Roman" w:hAnsi="Times New Roman" w:cs="Times New Roman"/>
          <w:i/>
          <w:iCs/>
          <w:sz w:val="24"/>
          <w:szCs w:val="24"/>
        </w:rPr>
      </w:pPr>
      <w:r w:rsidRPr="00D146F4">
        <w:rPr>
          <w:rFonts w:ascii="Times New Roman" w:hAnsi="Times New Roman" w:cs="Times New Roman"/>
          <w:i/>
          <w:iCs/>
          <w:sz w:val="24"/>
          <w:szCs w:val="24"/>
        </w:rPr>
        <w:t>Coefficient of variation for 2 von Bertalanffy growth function parameters (Brody growth coefficient, K</w:t>
      </w:r>
      <w:r w:rsidR="00104018" w:rsidRPr="00D146F4">
        <w:rPr>
          <w:rFonts w:ascii="Times New Roman" w:hAnsi="Times New Roman" w:cs="Times New Roman"/>
          <w:i/>
          <w:iCs/>
          <w:sz w:val="24"/>
          <w:szCs w:val="24"/>
        </w:rPr>
        <w:t xml:space="preserve"> and m</w:t>
      </w:r>
      <w:r w:rsidRPr="00D146F4">
        <w:rPr>
          <w:rFonts w:ascii="Times New Roman" w:hAnsi="Times New Roman" w:cs="Times New Roman"/>
          <w:i/>
          <w:iCs/>
          <w:sz w:val="24"/>
          <w:szCs w:val="24"/>
        </w:rPr>
        <w:t>ean asymptotic length</w:t>
      </w:r>
      <w:r w:rsidR="00104018" w:rsidRPr="00D146F4">
        <w:rPr>
          <w:rFonts w:ascii="Times New Roman" w:hAnsi="Times New Roman" w:cs="Times New Roman"/>
          <w:i/>
          <w:iCs/>
          <w:sz w:val="24"/>
          <w:szCs w:val="24"/>
        </w:rPr>
        <w:t>,</w:t>
      </w:r>
      <w:r w:rsidRPr="00D146F4">
        <w:rPr>
          <w:rFonts w:ascii="Times New Roman" w:hAnsi="Times New Roman" w:cs="Times New Roman"/>
          <w:i/>
          <w:iCs/>
          <w:sz w:val="24"/>
          <w:szCs w:val="24"/>
        </w:rPr>
        <w:t xml:space="preserve"> L∞) for P. filamentosus. Individual variability was examined incorporating individual variability in both parameters, in either one of the parameters in series, or in neither parameter.</w:t>
      </w:r>
    </w:p>
    <w:p w14:paraId="6B489320" w14:textId="5A411EE5" w:rsidR="00825EE8" w:rsidRPr="00D146F4" w:rsidRDefault="00825EE8" w:rsidP="00D146F4">
      <w:pPr>
        <w:ind w:left="288"/>
        <w:jc w:val="both"/>
        <w:rPr>
          <w:rFonts w:ascii="Times New Roman" w:hAnsi="Times New Roman" w:cs="Times New Roman"/>
          <w:i/>
          <w:iCs/>
          <w:sz w:val="24"/>
          <w:szCs w:val="24"/>
        </w:rPr>
      </w:pPr>
    </w:p>
    <w:p w14:paraId="79830586" w14:textId="5AFB4118" w:rsidR="00825EE8" w:rsidRPr="00D146F4" w:rsidRDefault="00825EE8" w:rsidP="00D146F4">
      <w:pPr>
        <w:ind w:left="288"/>
        <w:jc w:val="both"/>
        <w:rPr>
          <w:rFonts w:ascii="Times New Roman" w:hAnsi="Times New Roman" w:cs="Times New Roman"/>
          <w:b/>
          <w:bCs/>
          <w:sz w:val="24"/>
          <w:szCs w:val="24"/>
        </w:rPr>
      </w:pPr>
      <w:r w:rsidRPr="00D146F4">
        <w:rPr>
          <w:rFonts w:ascii="Times New Roman" w:hAnsi="Times New Roman" w:cs="Times New Roman"/>
          <w:b/>
          <w:bCs/>
          <w:sz w:val="24"/>
          <w:szCs w:val="24"/>
        </w:rPr>
        <w:t xml:space="preserve">Figure 4. Plots Comparing Predicted and Observed Length at Recapture. </w:t>
      </w:r>
    </w:p>
    <w:p w14:paraId="7E6AF326" w14:textId="6E56B39D" w:rsidR="00902CF6" w:rsidRPr="00D146F4" w:rsidRDefault="00825EE8" w:rsidP="00D146F4">
      <w:pPr>
        <w:ind w:left="288"/>
        <w:jc w:val="both"/>
        <w:rPr>
          <w:rFonts w:ascii="Times New Roman" w:hAnsi="Times New Roman" w:cs="Times New Roman"/>
          <w:sz w:val="24"/>
          <w:szCs w:val="24"/>
        </w:rPr>
        <w:sectPr w:rsidR="00902CF6" w:rsidRPr="00D146F4" w:rsidSect="006A3C1A">
          <w:footerReference w:type="even" r:id="rId12"/>
          <w:footerReference w:type="default" r:id="rId13"/>
          <w:pgSz w:w="12240" w:h="15840"/>
          <w:pgMar w:top="1440" w:right="1440" w:bottom="1440" w:left="1440" w:header="720" w:footer="720" w:gutter="0"/>
          <w:lnNumType w:countBy="1" w:restart="continuous"/>
          <w:cols w:space="720"/>
          <w:docGrid w:linePitch="360"/>
        </w:sectPr>
      </w:pPr>
      <w:r w:rsidRPr="00D146F4">
        <w:rPr>
          <w:rFonts w:ascii="Times New Roman" w:hAnsi="Times New Roman" w:cs="Times New Roman"/>
          <w:i/>
          <w:iCs/>
          <w:sz w:val="24"/>
          <w:szCs w:val="24"/>
        </w:rPr>
        <w:t xml:space="preserve">Predicted </w:t>
      </w:r>
      <w:r w:rsidR="00104018" w:rsidRPr="00D146F4">
        <w:rPr>
          <w:rFonts w:ascii="Times New Roman" w:hAnsi="Times New Roman" w:cs="Times New Roman"/>
          <w:i/>
          <w:iCs/>
          <w:sz w:val="24"/>
          <w:szCs w:val="24"/>
        </w:rPr>
        <w:t>lengths at recapture</w:t>
      </w:r>
      <w:r w:rsidRPr="00D146F4">
        <w:rPr>
          <w:rFonts w:ascii="Times New Roman" w:hAnsi="Times New Roman" w:cs="Times New Roman"/>
          <w:i/>
          <w:iCs/>
          <w:sz w:val="24"/>
          <w:szCs w:val="24"/>
        </w:rPr>
        <w:t xml:space="preserve"> compared </w:t>
      </w:r>
      <w:r w:rsidR="00104018" w:rsidRPr="00D146F4">
        <w:rPr>
          <w:rFonts w:ascii="Times New Roman" w:hAnsi="Times New Roman" w:cs="Times New Roman"/>
          <w:i/>
          <w:iCs/>
          <w:sz w:val="24"/>
          <w:szCs w:val="24"/>
        </w:rPr>
        <w:t>to the</w:t>
      </w:r>
      <w:r w:rsidRPr="00D146F4">
        <w:rPr>
          <w:rFonts w:ascii="Times New Roman" w:hAnsi="Times New Roman" w:cs="Times New Roman"/>
          <w:i/>
          <w:iCs/>
          <w:sz w:val="24"/>
          <w:szCs w:val="24"/>
        </w:rPr>
        <w:t xml:space="preserve"> observed length</w:t>
      </w:r>
      <w:r w:rsidR="00104018" w:rsidRPr="00D146F4">
        <w:rPr>
          <w:rFonts w:ascii="Times New Roman" w:hAnsi="Times New Roman" w:cs="Times New Roman"/>
          <w:i/>
          <w:iCs/>
          <w:sz w:val="24"/>
          <w:szCs w:val="24"/>
        </w:rPr>
        <w:t>s</w:t>
      </w:r>
      <w:r w:rsidRPr="00D146F4">
        <w:rPr>
          <w:rFonts w:ascii="Times New Roman" w:hAnsi="Times New Roman" w:cs="Times New Roman"/>
          <w:i/>
          <w:iCs/>
          <w:sz w:val="24"/>
          <w:szCs w:val="24"/>
        </w:rPr>
        <w:t xml:space="preserve"> at recapture</w:t>
      </w:r>
      <w:r w:rsidR="00104018" w:rsidRPr="00D146F4">
        <w:rPr>
          <w:rFonts w:ascii="Times New Roman" w:hAnsi="Times New Roman" w:cs="Times New Roman"/>
          <w:i/>
          <w:iCs/>
          <w:sz w:val="24"/>
          <w:szCs w:val="24"/>
        </w:rPr>
        <w:t xml:space="preserve"> for tagged P. filamentosus</w:t>
      </w:r>
      <w:r w:rsidRPr="00D146F4">
        <w:rPr>
          <w:rFonts w:ascii="Times New Roman" w:hAnsi="Times New Roman" w:cs="Times New Roman"/>
          <w:i/>
          <w:iCs/>
          <w:sz w:val="24"/>
          <w:szCs w:val="24"/>
        </w:rPr>
        <w:t>. Length at recapture was predicted as a function of length at marking</w:t>
      </w:r>
      <w:r w:rsidR="00104018" w:rsidRPr="00D146F4">
        <w:rPr>
          <w:rFonts w:ascii="Times New Roman" w:hAnsi="Times New Roman" w:cs="Times New Roman"/>
          <w:i/>
          <w:iCs/>
          <w:sz w:val="24"/>
          <w:szCs w:val="24"/>
        </w:rPr>
        <w:t xml:space="preserve">, </w:t>
      </w:r>
      <w:r w:rsidRPr="00D146F4">
        <w:rPr>
          <w:rFonts w:ascii="Times New Roman" w:hAnsi="Times New Roman" w:cs="Times New Roman"/>
          <w:i/>
          <w:iCs/>
          <w:sz w:val="24"/>
          <w:szCs w:val="24"/>
        </w:rPr>
        <w:t>time at liberty</w:t>
      </w:r>
      <w:r w:rsidR="00104018" w:rsidRPr="00D146F4">
        <w:rPr>
          <w:rFonts w:ascii="Times New Roman" w:hAnsi="Times New Roman" w:cs="Times New Roman"/>
          <w:i/>
          <w:iCs/>
          <w:sz w:val="24"/>
          <w:szCs w:val="24"/>
        </w:rPr>
        <w:t>, and parameter point estimates</w:t>
      </w:r>
      <w:r w:rsidRPr="00D146F4">
        <w:rPr>
          <w:rFonts w:ascii="Times New Roman" w:hAnsi="Times New Roman" w:cs="Times New Roman"/>
          <w:i/>
          <w:iCs/>
          <w:sz w:val="24"/>
          <w:szCs w:val="24"/>
        </w:rPr>
        <w:t>. The 1:1 line indicates where points</w:t>
      </w:r>
      <w:r w:rsidRPr="00D146F4">
        <w:rPr>
          <w:rFonts w:ascii="Times New Roman" w:hAnsi="Times New Roman" w:cs="Times New Roman"/>
          <w:sz w:val="24"/>
          <w:szCs w:val="24"/>
        </w:rPr>
        <w:t xml:space="preserve"> </w:t>
      </w:r>
      <w:r w:rsidRPr="00D146F4">
        <w:rPr>
          <w:rFonts w:ascii="Times New Roman" w:hAnsi="Times New Roman" w:cs="Times New Roman"/>
          <w:i/>
          <w:iCs/>
          <w:sz w:val="24"/>
          <w:szCs w:val="24"/>
        </w:rPr>
        <w:t>would fall if model parameters perfectly predicted length at recaptur</w:t>
      </w:r>
      <w:r w:rsidR="00BB09DB" w:rsidRPr="00D146F4">
        <w:rPr>
          <w:rFonts w:ascii="Times New Roman" w:hAnsi="Times New Roman" w:cs="Times New Roman"/>
          <w:i/>
          <w:iCs/>
          <w:sz w:val="24"/>
          <w:szCs w:val="24"/>
        </w:rPr>
        <w:t>e.</w:t>
      </w:r>
    </w:p>
    <w:p w14:paraId="17587DA2" w14:textId="4DE74595" w:rsidR="00825EE8" w:rsidRPr="00825EE8" w:rsidRDefault="00825EE8" w:rsidP="00AA4148">
      <w:pPr>
        <w:rPr>
          <w:rFonts w:ascii="Times New Roman" w:hAnsi="Times New Roman" w:cs="Times New Roman"/>
          <w:b/>
          <w:bCs/>
          <w:sz w:val="24"/>
          <w:szCs w:val="24"/>
        </w:rPr>
      </w:pPr>
    </w:p>
    <w:sectPr w:rsidR="00825EE8" w:rsidRPr="00825EE8" w:rsidSect="00AA41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uthor" w:date="2020-08-18T05:39:00Z" w:initials="A">
    <w:p w14:paraId="10A50942" w14:textId="76B4CE5B" w:rsidR="00D02B31" w:rsidRDefault="00D02B31">
      <w:pPr>
        <w:pStyle w:val="CommentText"/>
      </w:pPr>
      <w:r>
        <w:rPr>
          <w:rStyle w:val="CommentReference"/>
        </w:rPr>
        <w:annotationRef/>
      </w:r>
      <w:r>
        <w:t>Order of tables</w:t>
      </w:r>
    </w:p>
  </w:comment>
  <w:comment w:id="9" w:author="Author" w:date="2020-08-18T05:46:00Z" w:initials="A">
    <w:p w14:paraId="4A5937D5" w14:textId="3C2C5CB4" w:rsidR="00D02B31" w:rsidRDefault="00D02B31">
      <w:pPr>
        <w:pStyle w:val="CommentText"/>
      </w:pPr>
      <w:r>
        <w:rPr>
          <w:rStyle w:val="CommentReference"/>
        </w:rPr>
        <w:annotationRef/>
      </w:r>
      <w:r>
        <w:t>There are two Francis 1988s – please distinguish them in the text and the reference list (a and b)</w:t>
      </w:r>
    </w:p>
  </w:comment>
  <w:comment w:id="13" w:author="Author" w:date="2020-08-18T05:47:00Z" w:initials="A">
    <w:p w14:paraId="24019ABB" w14:textId="16F396D5" w:rsidR="00D02B31" w:rsidRDefault="00D02B31">
      <w:pPr>
        <w:pStyle w:val="CommentText"/>
      </w:pPr>
      <w:r>
        <w:rPr>
          <w:rStyle w:val="CommentReference"/>
        </w:rPr>
        <w:annotationRef/>
      </w:r>
      <w:r>
        <w:t>Not in the ref list</w:t>
      </w:r>
    </w:p>
  </w:comment>
  <w:comment w:id="16" w:author="Author" w:date="2020-09-02T14:49:00Z" w:initials="A">
    <w:p w14:paraId="2FC4D102" w14:textId="77777777" w:rsidR="00D02B31" w:rsidRDefault="00D02B31">
      <w:pPr>
        <w:pStyle w:val="CommentText"/>
      </w:pPr>
      <w:r>
        <w:rPr>
          <w:rStyle w:val="CommentReference"/>
        </w:rPr>
        <w:annotationRef/>
      </w:r>
      <w:r>
        <w:t>Change Table Numbers</w:t>
      </w:r>
    </w:p>
    <w:p w14:paraId="0A4C919F" w14:textId="7F3F058C" w:rsidR="00D02B31" w:rsidRDefault="00D02B31">
      <w:pPr>
        <w:pStyle w:val="CommentText"/>
      </w:pPr>
    </w:p>
  </w:comment>
  <w:comment w:id="33" w:author="Author" w:date="2020-08-18T06:04:00Z" w:initials="A">
    <w:p w14:paraId="2A8F7AC8" w14:textId="47597812" w:rsidR="00D02B31" w:rsidRDefault="00D02B31">
      <w:pPr>
        <w:pStyle w:val="CommentText"/>
      </w:pPr>
      <w:r>
        <w:rPr>
          <w:rStyle w:val="CommentReference"/>
        </w:rPr>
        <w:annotationRef/>
      </w:r>
      <w:r>
        <w:t>Only 2002 in the ref list</w:t>
      </w:r>
    </w:p>
  </w:comment>
  <w:comment w:id="42" w:author="Author" w:date="2020-08-18T06:30:00Z" w:initials="A">
    <w:p w14:paraId="5AE5D4EF" w14:textId="14795D5D" w:rsidR="00D02B31" w:rsidRDefault="00D02B31">
      <w:pPr>
        <w:pStyle w:val="CommentText"/>
      </w:pPr>
      <w:r>
        <w:rPr>
          <w:rStyle w:val="CommentReference"/>
        </w:rPr>
        <w:annotationRef/>
      </w:r>
      <w:r>
        <w:t>Please fix throughout the MS</w:t>
      </w:r>
    </w:p>
  </w:comment>
  <w:comment w:id="53" w:author="Author" w:date="2020-08-18T06:51:00Z" w:initials="A">
    <w:p w14:paraId="4E094EAD" w14:textId="55D12B13" w:rsidR="00D02B31" w:rsidRDefault="00D02B31">
      <w:pPr>
        <w:pStyle w:val="CommentText"/>
      </w:pPr>
      <w:r>
        <w:rPr>
          <w:rStyle w:val="CommentReference"/>
        </w:rPr>
        <w:annotationRef/>
      </w:r>
      <w:r>
        <w:t xml:space="preserve">Not in the ref </w:t>
      </w:r>
      <w:proofErr w:type="spellStart"/>
      <w:r>
        <w:t>lisr</w:t>
      </w:r>
      <w:proofErr w:type="spellEnd"/>
    </w:p>
  </w:comment>
  <w:comment w:id="54" w:author="Author" w:date="2020-08-18T05:45:00Z" w:initials="A">
    <w:p w14:paraId="13A9D9DC" w14:textId="77777777" w:rsidR="00D02B31" w:rsidRDefault="00D02B31">
      <w:pPr>
        <w:pStyle w:val="CommentText"/>
      </w:pPr>
      <w:r>
        <w:t xml:space="preserve">[a] </w:t>
      </w:r>
      <w:r>
        <w:rPr>
          <w:rStyle w:val="CommentReference"/>
        </w:rPr>
        <w:annotationRef/>
      </w:r>
      <w:r>
        <w:t xml:space="preserve">Ralston and Williams </w:t>
      </w:r>
      <w:proofErr w:type="gramStart"/>
      <w:r>
        <w:t>is</w:t>
      </w:r>
      <w:proofErr w:type="gramEnd"/>
      <w:r>
        <w:t xml:space="preserve"> incomplete.</w:t>
      </w:r>
    </w:p>
    <w:p w14:paraId="0CF22DB8" w14:textId="77777777" w:rsidR="00D02B31" w:rsidRDefault="00D02B31">
      <w:pPr>
        <w:pStyle w:val="CommentText"/>
      </w:pPr>
      <w:r>
        <w:t>[b] “Maunder” is spelt incorrectly</w:t>
      </w:r>
    </w:p>
    <w:p w14:paraId="16201641" w14:textId="77777777" w:rsidR="00D02B31" w:rsidRDefault="00D02B31">
      <w:pPr>
        <w:pStyle w:val="CommentText"/>
      </w:pPr>
      <w:r>
        <w:t>[c] Kobayashi et al. 2008 is incomplete</w:t>
      </w:r>
    </w:p>
    <w:p w14:paraId="4142CF99" w14:textId="77777777" w:rsidR="00D02B31" w:rsidRDefault="00D02B31">
      <w:pPr>
        <w:pStyle w:val="CommentText"/>
      </w:pPr>
      <w:r>
        <w:t>[d] Okamoto 1988 is incomplete</w:t>
      </w:r>
    </w:p>
    <w:p w14:paraId="3212477F" w14:textId="77777777" w:rsidR="00D02B31" w:rsidRDefault="00D02B31">
      <w:pPr>
        <w:pStyle w:val="CommentText"/>
      </w:pPr>
    </w:p>
    <w:p w14:paraId="1AE9E624" w14:textId="43F21157" w:rsidR="00D02B31" w:rsidRDefault="00D02B31">
      <w:pPr>
        <w:pStyle w:val="CommentText"/>
      </w:pPr>
      <w:r>
        <w:t>[e] Andrews et al. (2011) – is cited</w:t>
      </w:r>
    </w:p>
  </w:comment>
  <w:comment w:id="55" w:author="Author" w:date="2020-09-02T15:21:00Z" w:initials="A">
    <w:p w14:paraId="6F12171B" w14:textId="01C99AE9" w:rsidR="00C578A9" w:rsidRDefault="00C578A9">
      <w:pPr>
        <w:pStyle w:val="CommentText"/>
      </w:pPr>
      <w:r>
        <w:rPr>
          <w:rStyle w:val="CommentReference"/>
        </w:rPr>
        <w:annotationRef/>
      </w:r>
      <w:r>
        <w:t>Fixed these 5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A50942" w15:done="0"/>
  <w15:commentEx w15:paraId="4A5937D5" w15:done="0"/>
  <w15:commentEx w15:paraId="24019ABB" w15:done="0"/>
  <w15:commentEx w15:paraId="0A4C919F" w15:done="0"/>
  <w15:commentEx w15:paraId="2A8F7AC8" w15:done="0"/>
  <w15:commentEx w15:paraId="5AE5D4EF" w15:done="0"/>
  <w15:commentEx w15:paraId="4E094EAD" w15:done="0"/>
  <w15:commentEx w15:paraId="1AE9E624" w15:done="1"/>
  <w15:commentEx w15:paraId="6F12171B" w15:paraIdParent="1AE9E62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A2F91" w16cex:dateUtc="2020-09-02T21:49:00Z"/>
  <w16cex:commentExtensible w16cex:durableId="22FA36FA" w16cex:dateUtc="2020-09-02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A50942" w16cid:durableId="22E5E808"/>
  <w16cid:commentId w16cid:paraId="4A5937D5" w16cid:durableId="22E5E99B"/>
  <w16cid:commentId w16cid:paraId="24019ABB" w16cid:durableId="22E5EA09"/>
  <w16cid:commentId w16cid:paraId="0A4C919F" w16cid:durableId="22FA2F91"/>
  <w16cid:commentId w16cid:paraId="2A8F7AC8" w16cid:durableId="22E5EDDD"/>
  <w16cid:commentId w16cid:paraId="5AE5D4EF" w16cid:durableId="22E5F403"/>
  <w16cid:commentId w16cid:paraId="4E094EAD" w16cid:durableId="22E5F8E4"/>
  <w16cid:commentId w16cid:paraId="1AE9E624" w16cid:durableId="22E5E980"/>
  <w16cid:commentId w16cid:paraId="6F12171B" w16cid:durableId="22FA36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F632A" w14:textId="77777777" w:rsidR="00030D85" w:rsidRDefault="00030D85" w:rsidP="00BE19E7">
      <w:r>
        <w:separator/>
      </w:r>
    </w:p>
  </w:endnote>
  <w:endnote w:type="continuationSeparator" w:id="0">
    <w:p w14:paraId="2A43DF03" w14:textId="77777777" w:rsidR="00030D85" w:rsidRDefault="00030D85" w:rsidP="00BE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7312566"/>
      <w:docPartObj>
        <w:docPartGallery w:val="Page Numbers (Bottom of Page)"/>
        <w:docPartUnique/>
      </w:docPartObj>
    </w:sdtPr>
    <w:sdtEndPr>
      <w:rPr>
        <w:rStyle w:val="PageNumber"/>
      </w:rPr>
    </w:sdtEndPr>
    <w:sdtContent>
      <w:p w14:paraId="77E272A4" w14:textId="68AFB25E" w:rsidR="00D02B31" w:rsidRDefault="00D02B31"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E305E" w14:textId="77777777" w:rsidR="00D02B31" w:rsidRDefault="00D02B31" w:rsidP="006A3C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2539957"/>
      <w:docPartObj>
        <w:docPartGallery w:val="Page Numbers (Bottom of Page)"/>
        <w:docPartUnique/>
      </w:docPartObj>
    </w:sdtPr>
    <w:sdtEndPr>
      <w:rPr>
        <w:rStyle w:val="PageNumber"/>
      </w:rPr>
    </w:sdtEndPr>
    <w:sdtContent>
      <w:p w14:paraId="594694EC" w14:textId="3A2D05BC" w:rsidR="00D02B31" w:rsidRDefault="00D02B31"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2CB5C9" w14:textId="77777777" w:rsidR="00D02B31" w:rsidRDefault="00D02B31" w:rsidP="006A3C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FC216" w14:textId="77777777" w:rsidR="00030D85" w:rsidRDefault="00030D85" w:rsidP="00BE19E7">
      <w:r>
        <w:separator/>
      </w:r>
    </w:p>
  </w:footnote>
  <w:footnote w:type="continuationSeparator" w:id="0">
    <w:p w14:paraId="24973FCB" w14:textId="77777777" w:rsidR="00030D85" w:rsidRDefault="00030D85" w:rsidP="00BE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40622"/>
    <w:multiLevelType w:val="hybridMultilevel"/>
    <w:tmpl w:val="85EC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37F3A"/>
    <w:multiLevelType w:val="hybridMultilevel"/>
    <w:tmpl w:val="FDB486D2"/>
    <w:lvl w:ilvl="0" w:tplc="913E5A1A">
      <w:start w:val="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removePersonalInformation/>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953"/>
    <w:rsid w:val="000033B7"/>
    <w:rsid w:val="00013F47"/>
    <w:rsid w:val="000272B1"/>
    <w:rsid w:val="00030D85"/>
    <w:rsid w:val="00037A98"/>
    <w:rsid w:val="00043626"/>
    <w:rsid w:val="00043736"/>
    <w:rsid w:val="000542A6"/>
    <w:rsid w:val="00057D0B"/>
    <w:rsid w:val="00062108"/>
    <w:rsid w:val="000632F2"/>
    <w:rsid w:val="000679AB"/>
    <w:rsid w:val="00071BD7"/>
    <w:rsid w:val="00071DAC"/>
    <w:rsid w:val="00076E6F"/>
    <w:rsid w:val="00076FDF"/>
    <w:rsid w:val="00082C32"/>
    <w:rsid w:val="000904BC"/>
    <w:rsid w:val="000922F5"/>
    <w:rsid w:val="000A5CCE"/>
    <w:rsid w:val="000A6007"/>
    <w:rsid w:val="000A6358"/>
    <w:rsid w:val="000B50CA"/>
    <w:rsid w:val="000C4B71"/>
    <w:rsid w:val="000E04AB"/>
    <w:rsid w:val="000F0F56"/>
    <w:rsid w:val="000F4B80"/>
    <w:rsid w:val="00104018"/>
    <w:rsid w:val="00113A78"/>
    <w:rsid w:val="00115CAC"/>
    <w:rsid w:val="00115FC6"/>
    <w:rsid w:val="00126292"/>
    <w:rsid w:val="0015054A"/>
    <w:rsid w:val="0016176B"/>
    <w:rsid w:val="00180F02"/>
    <w:rsid w:val="00181624"/>
    <w:rsid w:val="0019465B"/>
    <w:rsid w:val="00196AB4"/>
    <w:rsid w:val="00196AC7"/>
    <w:rsid w:val="00196CD0"/>
    <w:rsid w:val="001B4C93"/>
    <w:rsid w:val="001C37CC"/>
    <w:rsid w:val="001C5706"/>
    <w:rsid w:val="001D7FD7"/>
    <w:rsid w:val="001E0A38"/>
    <w:rsid w:val="001E0E0A"/>
    <w:rsid w:val="001F058A"/>
    <w:rsid w:val="00204F00"/>
    <w:rsid w:val="00215B40"/>
    <w:rsid w:val="002164C7"/>
    <w:rsid w:val="00223F46"/>
    <w:rsid w:val="0023222D"/>
    <w:rsid w:val="00237689"/>
    <w:rsid w:val="002379EA"/>
    <w:rsid w:val="00245DED"/>
    <w:rsid w:val="002536B2"/>
    <w:rsid w:val="00257AAA"/>
    <w:rsid w:val="00260C3B"/>
    <w:rsid w:val="00265392"/>
    <w:rsid w:val="00272ADE"/>
    <w:rsid w:val="00275D15"/>
    <w:rsid w:val="0027789B"/>
    <w:rsid w:val="00295B77"/>
    <w:rsid w:val="002F631F"/>
    <w:rsid w:val="00301F36"/>
    <w:rsid w:val="00303F74"/>
    <w:rsid w:val="00307669"/>
    <w:rsid w:val="00320851"/>
    <w:rsid w:val="003329CB"/>
    <w:rsid w:val="003337CE"/>
    <w:rsid w:val="00370C24"/>
    <w:rsid w:val="00371D83"/>
    <w:rsid w:val="00396284"/>
    <w:rsid w:val="003A310B"/>
    <w:rsid w:val="003A4178"/>
    <w:rsid w:val="003A50A0"/>
    <w:rsid w:val="003A7A6F"/>
    <w:rsid w:val="003B0336"/>
    <w:rsid w:val="003B2A52"/>
    <w:rsid w:val="003C2CA4"/>
    <w:rsid w:val="003C79D3"/>
    <w:rsid w:val="003C7F9B"/>
    <w:rsid w:val="003D0247"/>
    <w:rsid w:val="003D331A"/>
    <w:rsid w:val="003D37FD"/>
    <w:rsid w:val="003E0640"/>
    <w:rsid w:val="003E44C4"/>
    <w:rsid w:val="003F29D5"/>
    <w:rsid w:val="003F55EC"/>
    <w:rsid w:val="003F7953"/>
    <w:rsid w:val="0042228B"/>
    <w:rsid w:val="00437962"/>
    <w:rsid w:val="00465B57"/>
    <w:rsid w:val="004755FE"/>
    <w:rsid w:val="0048389B"/>
    <w:rsid w:val="00487D1D"/>
    <w:rsid w:val="00491301"/>
    <w:rsid w:val="004A3003"/>
    <w:rsid w:val="004A3C86"/>
    <w:rsid w:val="004B452E"/>
    <w:rsid w:val="004C0D97"/>
    <w:rsid w:val="004C691C"/>
    <w:rsid w:val="004D104A"/>
    <w:rsid w:val="004D2BAC"/>
    <w:rsid w:val="004E39FB"/>
    <w:rsid w:val="004F30EB"/>
    <w:rsid w:val="00514F98"/>
    <w:rsid w:val="00535608"/>
    <w:rsid w:val="00546919"/>
    <w:rsid w:val="005514DE"/>
    <w:rsid w:val="005531FC"/>
    <w:rsid w:val="0055389E"/>
    <w:rsid w:val="005545A8"/>
    <w:rsid w:val="0055669A"/>
    <w:rsid w:val="00560D37"/>
    <w:rsid w:val="00562DB8"/>
    <w:rsid w:val="00563E67"/>
    <w:rsid w:val="00564ABC"/>
    <w:rsid w:val="00570BB2"/>
    <w:rsid w:val="005834D9"/>
    <w:rsid w:val="005956D2"/>
    <w:rsid w:val="005B2184"/>
    <w:rsid w:val="005B3B4D"/>
    <w:rsid w:val="005B74C2"/>
    <w:rsid w:val="005D010C"/>
    <w:rsid w:val="005E2B1D"/>
    <w:rsid w:val="005E64B9"/>
    <w:rsid w:val="00606A41"/>
    <w:rsid w:val="00611228"/>
    <w:rsid w:val="00630A5D"/>
    <w:rsid w:val="00645330"/>
    <w:rsid w:val="006574EB"/>
    <w:rsid w:val="00660A60"/>
    <w:rsid w:val="00667152"/>
    <w:rsid w:val="0067475C"/>
    <w:rsid w:val="006870E8"/>
    <w:rsid w:val="0069449C"/>
    <w:rsid w:val="00694AE2"/>
    <w:rsid w:val="00695989"/>
    <w:rsid w:val="006A1F7B"/>
    <w:rsid w:val="006A3536"/>
    <w:rsid w:val="006A3C1A"/>
    <w:rsid w:val="006A5DCD"/>
    <w:rsid w:val="006B63B9"/>
    <w:rsid w:val="006C43D4"/>
    <w:rsid w:val="006C5935"/>
    <w:rsid w:val="006D17F4"/>
    <w:rsid w:val="006D598B"/>
    <w:rsid w:val="006D6BDA"/>
    <w:rsid w:val="007006A0"/>
    <w:rsid w:val="00703244"/>
    <w:rsid w:val="00704CDB"/>
    <w:rsid w:val="00721CED"/>
    <w:rsid w:val="00725427"/>
    <w:rsid w:val="00734C6E"/>
    <w:rsid w:val="00740828"/>
    <w:rsid w:val="00740DB4"/>
    <w:rsid w:val="00741369"/>
    <w:rsid w:val="00753688"/>
    <w:rsid w:val="007550F0"/>
    <w:rsid w:val="00755D7F"/>
    <w:rsid w:val="00767BC7"/>
    <w:rsid w:val="00797904"/>
    <w:rsid w:val="007B37A4"/>
    <w:rsid w:val="007C4C8C"/>
    <w:rsid w:val="007D781C"/>
    <w:rsid w:val="007E5288"/>
    <w:rsid w:val="00800C00"/>
    <w:rsid w:val="00803614"/>
    <w:rsid w:val="008142E4"/>
    <w:rsid w:val="008168FD"/>
    <w:rsid w:val="00825D06"/>
    <w:rsid w:val="00825EE8"/>
    <w:rsid w:val="00832987"/>
    <w:rsid w:val="0087676F"/>
    <w:rsid w:val="00890072"/>
    <w:rsid w:val="00895132"/>
    <w:rsid w:val="008978D0"/>
    <w:rsid w:val="008C472A"/>
    <w:rsid w:val="008D17DA"/>
    <w:rsid w:val="008D2EE8"/>
    <w:rsid w:val="008D560A"/>
    <w:rsid w:val="008E2FB0"/>
    <w:rsid w:val="008F0439"/>
    <w:rsid w:val="008F0872"/>
    <w:rsid w:val="008F7E15"/>
    <w:rsid w:val="0090258B"/>
    <w:rsid w:val="00902CF6"/>
    <w:rsid w:val="00906FAA"/>
    <w:rsid w:val="00907C14"/>
    <w:rsid w:val="00911AA9"/>
    <w:rsid w:val="00913969"/>
    <w:rsid w:val="00954597"/>
    <w:rsid w:val="00966822"/>
    <w:rsid w:val="0097120E"/>
    <w:rsid w:val="009770E7"/>
    <w:rsid w:val="009821D6"/>
    <w:rsid w:val="009829F9"/>
    <w:rsid w:val="009A4E6C"/>
    <w:rsid w:val="009A72D6"/>
    <w:rsid w:val="009A7DDA"/>
    <w:rsid w:val="009B1ACD"/>
    <w:rsid w:val="009B38F1"/>
    <w:rsid w:val="009C0BF2"/>
    <w:rsid w:val="009C343E"/>
    <w:rsid w:val="009C5C0B"/>
    <w:rsid w:val="009C6407"/>
    <w:rsid w:val="00A1163F"/>
    <w:rsid w:val="00A127B1"/>
    <w:rsid w:val="00A17C9C"/>
    <w:rsid w:val="00A20E8A"/>
    <w:rsid w:val="00A21727"/>
    <w:rsid w:val="00A25DDE"/>
    <w:rsid w:val="00A407A2"/>
    <w:rsid w:val="00A52422"/>
    <w:rsid w:val="00A53530"/>
    <w:rsid w:val="00A53E4C"/>
    <w:rsid w:val="00A62A7F"/>
    <w:rsid w:val="00A7551B"/>
    <w:rsid w:val="00A77AF1"/>
    <w:rsid w:val="00A80A2B"/>
    <w:rsid w:val="00A81B28"/>
    <w:rsid w:val="00A97C8E"/>
    <w:rsid w:val="00AA4148"/>
    <w:rsid w:val="00AB01FC"/>
    <w:rsid w:val="00AB2668"/>
    <w:rsid w:val="00AB3011"/>
    <w:rsid w:val="00AC0CE2"/>
    <w:rsid w:val="00AC16A1"/>
    <w:rsid w:val="00AD2824"/>
    <w:rsid w:val="00AD315C"/>
    <w:rsid w:val="00AE2FFF"/>
    <w:rsid w:val="00AF126D"/>
    <w:rsid w:val="00B12090"/>
    <w:rsid w:val="00B16243"/>
    <w:rsid w:val="00B25CD2"/>
    <w:rsid w:val="00B27372"/>
    <w:rsid w:val="00B302A9"/>
    <w:rsid w:val="00B3312C"/>
    <w:rsid w:val="00B33A4A"/>
    <w:rsid w:val="00B35CDE"/>
    <w:rsid w:val="00B44EF1"/>
    <w:rsid w:val="00B5732B"/>
    <w:rsid w:val="00B70D88"/>
    <w:rsid w:val="00B72E30"/>
    <w:rsid w:val="00B73F9F"/>
    <w:rsid w:val="00B772B9"/>
    <w:rsid w:val="00B8451A"/>
    <w:rsid w:val="00B879A0"/>
    <w:rsid w:val="00B92C32"/>
    <w:rsid w:val="00BA027F"/>
    <w:rsid w:val="00BA0BB5"/>
    <w:rsid w:val="00BA34C7"/>
    <w:rsid w:val="00BA7852"/>
    <w:rsid w:val="00BB09DB"/>
    <w:rsid w:val="00BB6C4C"/>
    <w:rsid w:val="00BC7E79"/>
    <w:rsid w:val="00BD3FEC"/>
    <w:rsid w:val="00BE05D2"/>
    <w:rsid w:val="00BE13AE"/>
    <w:rsid w:val="00BE19E7"/>
    <w:rsid w:val="00BF0C48"/>
    <w:rsid w:val="00BF4C17"/>
    <w:rsid w:val="00BF5916"/>
    <w:rsid w:val="00C12007"/>
    <w:rsid w:val="00C2580A"/>
    <w:rsid w:val="00C3179C"/>
    <w:rsid w:val="00C40377"/>
    <w:rsid w:val="00C47933"/>
    <w:rsid w:val="00C519AE"/>
    <w:rsid w:val="00C578A9"/>
    <w:rsid w:val="00C6243E"/>
    <w:rsid w:val="00C732A8"/>
    <w:rsid w:val="00C773EB"/>
    <w:rsid w:val="00C83C5B"/>
    <w:rsid w:val="00C9186A"/>
    <w:rsid w:val="00C92110"/>
    <w:rsid w:val="00CA2B08"/>
    <w:rsid w:val="00CB584F"/>
    <w:rsid w:val="00CC4D6E"/>
    <w:rsid w:val="00CD140B"/>
    <w:rsid w:val="00CE3001"/>
    <w:rsid w:val="00CE3556"/>
    <w:rsid w:val="00CF4BF4"/>
    <w:rsid w:val="00D02B31"/>
    <w:rsid w:val="00D146F4"/>
    <w:rsid w:val="00D17964"/>
    <w:rsid w:val="00D2271C"/>
    <w:rsid w:val="00D26FFD"/>
    <w:rsid w:val="00D30471"/>
    <w:rsid w:val="00D34517"/>
    <w:rsid w:val="00D42342"/>
    <w:rsid w:val="00D42812"/>
    <w:rsid w:val="00D56691"/>
    <w:rsid w:val="00D85402"/>
    <w:rsid w:val="00DA7254"/>
    <w:rsid w:val="00DB22CF"/>
    <w:rsid w:val="00DB5C04"/>
    <w:rsid w:val="00DC4E25"/>
    <w:rsid w:val="00DD45EE"/>
    <w:rsid w:val="00DE0FF6"/>
    <w:rsid w:val="00DE2E67"/>
    <w:rsid w:val="00DE7FD4"/>
    <w:rsid w:val="00DF293F"/>
    <w:rsid w:val="00DF3808"/>
    <w:rsid w:val="00E01120"/>
    <w:rsid w:val="00E240C8"/>
    <w:rsid w:val="00E35831"/>
    <w:rsid w:val="00E3774F"/>
    <w:rsid w:val="00E42F1C"/>
    <w:rsid w:val="00E43C18"/>
    <w:rsid w:val="00E60ACF"/>
    <w:rsid w:val="00E74479"/>
    <w:rsid w:val="00E74D02"/>
    <w:rsid w:val="00E82CCE"/>
    <w:rsid w:val="00E87F4D"/>
    <w:rsid w:val="00E96FFE"/>
    <w:rsid w:val="00EB2831"/>
    <w:rsid w:val="00EC2AFA"/>
    <w:rsid w:val="00EC5C67"/>
    <w:rsid w:val="00EC65CB"/>
    <w:rsid w:val="00F10E82"/>
    <w:rsid w:val="00F17B03"/>
    <w:rsid w:val="00F230C3"/>
    <w:rsid w:val="00F23FD4"/>
    <w:rsid w:val="00F41656"/>
    <w:rsid w:val="00F45D46"/>
    <w:rsid w:val="00F4708B"/>
    <w:rsid w:val="00F50A51"/>
    <w:rsid w:val="00F71056"/>
    <w:rsid w:val="00F7480A"/>
    <w:rsid w:val="00F80505"/>
    <w:rsid w:val="00F90F8A"/>
    <w:rsid w:val="00F91611"/>
    <w:rsid w:val="00F91DAD"/>
    <w:rsid w:val="00F978EC"/>
    <w:rsid w:val="00FA4542"/>
    <w:rsid w:val="00FA666A"/>
    <w:rsid w:val="00FB061D"/>
    <w:rsid w:val="00FD58B8"/>
    <w:rsid w:val="00FE2ACD"/>
    <w:rsid w:val="00FF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913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53"/>
    <w:rPr>
      <w:rFonts w:eastAsiaTheme="minorEastAsia"/>
      <w:sz w:val="22"/>
      <w:szCs w:val="22"/>
    </w:rPr>
  </w:style>
  <w:style w:type="paragraph" w:styleId="Heading1">
    <w:name w:val="heading 1"/>
    <w:basedOn w:val="Normal"/>
    <w:next w:val="Normal"/>
    <w:link w:val="Heading1Char"/>
    <w:uiPriority w:val="9"/>
    <w:qFormat/>
    <w:rsid w:val="003F79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79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79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9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F79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7953"/>
    <w:rPr>
      <w:rFonts w:asciiTheme="majorHAnsi" w:eastAsiaTheme="majorEastAsia" w:hAnsiTheme="majorHAnsi" w:cstheme="majorBidi"/>
      <w:color w:val="1F3763" w:themeColor="accent1" w:themeShade="7F"/>
    </w:rPr>
  </w:style>
  <w:style w:type="paragraph" w:styleId="DocumentMap">
    <w:name w:val="Document Map"/>
    <w:basedOn w:val="Normal"/>
    <w:link w:val="DocumentMapChar"/>
    <w:uiPriority w:val="99"/>
    <w:semiHidden/>
    <w:unhideWhenUsed/>
    <w:rsid w:val="003F7953"/>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F7953"/>
    <w:rPr>
      <w:rFonts w:ascii="Times New Roman" w:eastAsiaTheme="minorEastAsia" w:hAnsi="Times New Roman" w:cs="Times New Roman"/>
    </w:rPr>
  </w:style>
  <w:style w:type="paragraph" w:styleId="ListParagraph">
    <w:name w:val="List Paragraph"/>
    <w:basedOn w:val="Normal"/>
    <w:uiPriority w:val="34"/>
    <w:qFormat/>
    <w:rsid w:val="003F7953"/>
    <w:pPr>
      <w:ind w:left="720"/>
      <w:contextualSpacing/>
    </w:pPr>
  </w:style>
  <w:style w:type="character" w:styleId="PlaceholderText">
    <w:name w:val="Placeholder Text"/>
    <w:basedOn w:val="DefaultParagraphFont"/>
    <w:uiPriority w:val="99"/>
    <w:semiHidden/>
    <w:rsid w:val="003F7953"/>
    <w:rPr>
      <w:color w:val="808080"/>
    </w:rPr>
  </w:style>
  <w:style w:type="paragraph" w:styleId="Caption">
    <w:name w:val="caption"/>
    <w:basedOn w:val="Normal"/>
    <w:next w:val="Normal"/>
    <w:uiPriority w:val="35"/>
    <w:unhideWhenUsed/>
    <w:qFormat/>
    <w:rsid w:val="003F7953"/>
    <w:pPr>
      <w:spacing w:after="200"/>
    </w:pPr>
    <w:rPr>
      <w:i/>
      <w:iCs/>
      <w:color w:val="44546A" w:themeColor="text2"/>
      <w:sz w:val="18"/>
      <w:szCs w:val="18"/>
    </w:rPr>
  </w:style>
  <w:style w:type="character" w:styleId="Hyperlink">
    <w:name w:val="Hyperlink"/>
    <w:basedOn w:val="DefaultParagraphFont"/>
    <w:uiPriority w:val="99"/>
    <w:unhideWhenUsed/>
    <w:rsid w:val="003F7953"/>
    <w:rPr>
      <w:color w:val="0563C1" w:themeColor="hyperlink"/>
      <w:u w:val="single"/>
    </w:rPr>
  </w:style>
  <w:style w:type="character" w:styleId="CommentReference">
    <w:name w:val="annotation reference"/>
    <w:basedOn w:val="DefaultParagraphFont"/>
    <w:uiPriority w:val="99"/>
    <w:semiHidden/>
    <w:unhideWhenUsed/>
    <w:rsid w:val="003F7953"/>
    <w:rPr>
      <w:sz w:val="18"/>
      <w:szCs w:val="18"/>
    </w:rPr>
  </w:style>
  <w:style w:type="paragraph" w:styleId="CommentText">
    <w:name w:val="annotation text"/>
    <w:basedOn w:val="Normal"/>
    <w:link w:val="CommentTextChar"/>
    <w:uiPriority w:val="99"/>
    <w:unhideWhenUsed/>
    <w:rsid w:val="003F7953"/>
    <w:rPr>
      <w:sz w:val="24"/>
      <w:szCs w:val="24"/>
    </w:rPr>
  </w:style>
  <w:style w:type="character" w:customStyle="1" w:styleId="CommentTextChar">
    <w:name w:val="Comment Text Char"/>
    <w:basedOn w:val="DefaultParagraphFont"/>
    <w:link w:val="CommentText"/>
    <w:uiPriority w:val="99"/>
    <w:rsid w:val="003F7953"/>
    <w:rPr>
      <w:rFonts w:eastAsiaTheme="minorEastAsia"/>
    </w:rPr>
  </w:style>
  <w:style w:type="paragraph" w:styleId="CommentSubject">
    <w:name w:val="annotation subject"/>
    <w:basedOn w:val="CommentText"/>
    <w:next w:val="CommentText"/>
    <w:link w:val="CommentSubjectChar"/>
    <w:uiPriority w:val="99"/>
    <w:semiHidden/>
    <w:unhideWhenUsed/>
    <w:rsid w:val="003F7953"/>
    <w:rPr>
      <w:b/>
      <w:bCs/>
      <w:sz w:val="20"/>
      <w:szCs w:val="20"/>
    </w:rPr>
  </w:style>
  <w:style w:type="character" w:customStyle="1" w:styleId="CommentSubjectChar">
    <w:name w:val="Comment Subject Char"/>
    <w:basedOn w:val="CommentTextChar"/>
    <w:link w:val="CommentSubject"/>
    <w:uiPriority w:val="99"/>
    <w:semiHidden/>
    <w:rsid w:val="003F7953"/>
    <w:rPr>
      <w:rFonts w:eastAsiaTheme="minorEastAsia"/>
      <w:b/>
      <w:bCs/>
      <w:sz w:val="20"/>
      <w:szCs w:val="20"/>
    </w:rPr>
  </w:style>
  <w:style w:type="paragraph" w:styleId="BalloonText">
    <w:name w:val="Balloon Text"/>
    <w:basedOn w:val="Normal"/>
    <w:link w:val="BalloonTextChar"/>
    <w:uiPriority w:val="99"/>
    <w:semiHidden/>
    <w:unhideWhenUsed/>
    <w:rsid w:val="003F79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7953"/>
    <w:rPr>
      <w:rFonts w:ascii="Times New Roman" w:eastAsiaTheme="minorEastAsia" w:hAnsi="Times New Roman" w:cs="Times New Roman"/>
      <w:sz w:val="18"/>
      <w:szCs w:val="18"/>
    </w:rPr>
  </w:style>
  <w:style w:type="paragraph" w:styleId="Revision">
    <w:name w:val="Revision"/>
    <w:hidden/>
    <w:uiPriority w:val="99"/>
    <w:semiHidden/>
    <w:rsid w:val="003F7953"/>
    <w:rPr>
      <w:rFonts w:eastAsiaTheme="minorEastAsia"/>
      <w:sz w:val="22"/>
      <w:szCs w:val="22"/>
    </w:rPr>
  </w:style>
  <w:style w:type="paragraph" w:styleId="NoSpacing">
    <w:name w:val="No Spacing"/>
    <w:uiPriority w:val="1"/>
    <w:qFormat/>
    <w:rsid w:val="003F7953"/>
    <w:rPr>
      <w:rFonts w:eastAsiaTheme="minorEastAsia"/>
      <w:sz w:val="22"/>
      <w:szCs w:val="22"/>
    </w:rPr>
  </w:style>
  <w:style w:type="character" w:styleId="LineNumber">
    <w:name w:val="line number"/>
    <w:basedOn w:val="DefaultParagraphFont"/>
    <w:uiPriority w:val="99"/>
    <w:semiHidden/>
    <w:unhideWhenUsed/>
    <w:rsid w:val="003F7953"/>
  </w:style>
  <w:style w:type="paragraph" w:styleId="NormalWeb">
    <w:name w:val="Normal (Web)"/>
    <w:basedOn w:val="Normal"/>
    <w:uiPriority w:val="99"/>
    <w:semiHidden/>
    <w:unhideWhenUsed/>
    <w:rsid w:val="003F7953"/>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7953"/>
    <w:pPr>
      <w:tabs>
        <w:tab w:val="center" w:pos="4680"/>
        <w:tab w:val="right" w:pos="9360"/>
      </w:tabs>
    </w:pPr>
  </w:style>
  <w:style w:type="character" w:customStyle="1" w:styleId="HeaderChar">
    <w:name w:val="Header Char"/>
    <w:basedOn w:val="DefaultParagraphFont"/>
    <w:link w:val="Header"/>
    <w:uiPriority w:val="99"/>
    <w:rsid w:val="003F7953"/>
    <w:rPr>
      <w:rFonts w:eastAsiaTheme="minorEastAsia"/>
      <w:sz w:val="22"/>
      <w:szCs w:val="22"/>
    </w:rPr>
  </w:style>
  <w:style w:type="paragraph" w:styleId="Footer">
    <w:name w:val="footer"/>
    <w:basedOn w:val="Normal"/>
    <w:link w:val="FooterChar"/>
    <w:uiPriority w:val="99"/>
    <w:unhideWhenUsed/>
    <w:rsid w:val="003F7953"/>
    <w:pPr>
      <w:tabs>
        <w:tab w:val="center" w:pos="4680"/>
        <w:tab w:val="right" w:pos="9360"/>
      </w:tabs>
    </w:pPr>
  </w:style>
  <w:style w:type="character" w:customStyle="1" w:styleId="FooterChar">
    <w:name w:val="Footer Char"/>
    <w:basedOn w:val="DefaultParagraphFont"/>
    <w:link w:val="Footer"/>
    <w:uiPriority w:val="99"/>
    <w:rsid w:val="003F7953"/>
    <w:rPr>
      <w:rFonts w:eastAsiaTheme="minorEastAsia"/>
      <w:sz w:val="22"/>
      <w:szCs w:val="22"/>
    </w:rPr>
  </w:style>
  <w:style w:type="character" w:styleId="FollowedHyperlink">
    <w:name w:val="FollowedHyperlink"/>
    <w:basedOn w:val="DefaultParagraphFont"/>
    <w:uiPriority w:val="99"/>
    <w:semiHidden/>
    <w:unhideWhenUsed/>
    <w:rsid w:val="00902CF6"/>
    <w:rPr>
      <w:color w:val="954F72"/>
      <w:u w:val="single"/>
    </w:rPr>
  </w:style>
  <w:style w:type="paragraph" w:customStyle="1" w:styleId="msonormal0">
    <w:name w:val="msonormal"/>
    <w:basedOn w:val="Normal"/>
    <w:rsid w:val="00902CF6"/>
    <w:pPr>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902CF6"/>
    <w:pPr>
      <w:shd w:val="clear" w:color="000000" w:fill="FFFFFF"/>
      <w:spacing w:before="100" w:beforeAutospacing="1" w:after="100" w:afterAutospacing="1"/>
    </w:pPr>
    <w:rPr>
      <w:rFonts w:ascii="Times New Roman" w:eastAsia="Times New Roman" w:hAnsi="Times New Roman" w:cs="Times New Roman"/>
      <w:sz w:val="24"/>
      <w:szCs w:val="24"/>
    </w:rPr>
  </w:style>
  <w:style w:type="paragraph" w:customStyle="1" w:styleId="xl66">
    <w:name w:val="xl66"/>
    <w:basedOn w:val="Normal"/>
    <w:rsid w:val="00902CF6"/>
    <w:pPr>
      <w:spacing w:before="100" w:beforeAutospacing="1" w:after="100" w:afterAutospacing="1"/>
      <w:jc w:val="center"/>
    </w:pPr>
    <w:rPr>
      <w:rFonts w:ascii="Times New Roman" w:eastAsia="Times New Roman" w:hAnsi="Times New Roman" w:cs="Times New Roman"/>
      <w:sz w:val="24"/>
      <w:szCs w:val="24"/>
    </w:rPr>
  </w:style>
  <w:style w:type="paragraph" w:customStyle="1" w:styleId="xl67">
    <w:name w:val="xl67"/>
    <w:basedOn w:val="Normal"/>
    <w:rsid w:val="00902CF6"/>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68">
    <w:name w:val="xl68"/>
    <w:basedOn w:val="Normal"/>
    <w:rsid w:val="00902CF6"/>
    <w:pP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69">
    <w:name w:val="xl69"/>
    <w:basedOn w:val="Normal"/>
    <w:rsid w:val="00902CF6"/>
    <w:pP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0">
    <w:name w:val="xl70"/>
    <w:basedOn w:val="Normal"/>
    <w:rsid w:val="00902CF6"/>
    <w:pPr>
      <w:pBdr>
        <w:top w:val="single" w:sz="8" w:space="0" w:color="auto"/>
        <w:left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1">
    <w:name w:val="xl71"/>
    <w:basedOn w:val="Normal"/>
    <w:rsid w:val="00902CF6"/>
    <w:pPr>
      <w:pBdr>
        <w:top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2">
    <w:name w:val="xl72"/>
    <w:basedOn w:val="Normal"/>
    <w:rsid w:val="00902CF6"/>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3">
    <w:name w:val="xl73"/>
    <w:basedOn w:val="Normal"/>
    <w:rsid w:val="00902CF6"/>
    <w:pPr>
      <w:pBdr>
        <w:top w:val="single" w:sz="8" w:space="0" w:color="auto"/>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4">
    <w:name w:val="xl74"/>
    <w:basedOn w:val="Normal"/>
    <w:rsid w:val="00902CF6"/>
    <w:pPr>
      <w:pBdr>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5">
    <w:name w:val="xl75"/>
    <w:basedOn w:val="Normal"/>
    <w:rsid w:val="00902CF6"/>
    <w:pPr>
      <w:pBdr>
        <w:left w:val="single" w:sz="8" w:space="0" w:color="auto"/>
        <w:bottom w:val="double" w:sz="6"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6">
    <w:name w:val="xl76"/>
    <w:basedOn w:val="Normal"/>
    <w:rsid w:val="00902CF6"/>
    <w:pPr>
      <w:pBdr>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77">
    <w:name w:val="xl77"/>
    <w:basedOn w:val="Normal"/>
    <w:rsid w:val="00902CF6"/>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8">
    <w:name w:val="xl78"/>
    <w:basedOn w:val="Normal"/>
    <w:rsid w:val="00902CF6"/>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9">
    <w:name w:val="xl79"/>
    <w:basedOn w:val="Normal"/>
    <w:rsid w:val="00902CF6"/>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0">
    <w:name w:val="xl80"/>
    <w:basedOn w:val="Normal"/>
    <w:rsid w:val="00902CF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1">
    <w:name w:val="xl81"/>
    <w:basedOn w:val="Normal"/>
    <w:rsid w:val="00902C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2">
    <w:name w:val="xl82"/>
    <w:basedOn w:val="Normal"/>
    <w:rsid w:val="00902CF6"/>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3">
    <w:name w:val="xl83"/>
    <w:basedOn w:val="Normal"/>
    <w:rsid w:val="00902CF6"/>
    <w:pPr>
      <w:pBdr>
        <w:top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4">
    <w:name w:val="xl84"/>
    <w:basedOn w:val="Normal"/>
    <w:rsid w:val="00902CF6"/>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5">
    <w:name w:val="xl85"/>
    <w:basedOn w:val="Normal"/>
    <w:rsid w:val="00902CF6"/>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6">
    <w:name w:val="xl86"/>
    <w:basedOn w:val="Normal"/>
    <w:rsid w:val="00902CF6"/>
    <w:pPr>
      <w:pBdr>
        <w:top w:val="single" w:sz="4" w:space="0" w:color="auto"/>
        <w:left w:val="single" w:sz="4" w:space="0" w:color="auto"/>
        <w:bottom w:val="double" w:sz="6"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7">
    <w:name w:val="xl87"/>
    <w:basedOn w:val="Normal"/>
    <w:rsid w:val="00902CF6"/>
    <w:pPr>
      <w:pBdr>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8">
    <w:name w:val="xl88"/>
    <w:basedOn w:val="Normal"/>
    <w:rsid w:val="00902CF6"/>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9">
    <w:name w:val="xl89"/>
    <w:basedOn w:val="Normal"/>
    <w:rsid w:val="00902CF6"/>
    <w:pPr>
      <w:pBdr>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6A3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02860">
      <w:bodyDiv w:val="1"/>
      <w:marLeft w:val="0"/>
      <w:marRight w:val="0"/>
      <w:marTop w:val="0"/>
      <w:marBottom w:val="0"/>
      <w:divBdr>
        <w:top w:val="none" w:sz="0" w:space="0" w:color="auto"/>
        <w:left w:val="none" w:sz="0" w:space="0" w:color="auto"/>
        <w:bottom w:val="none" w:sz="0" w:space="0" w:color="auto"/>
        <w:right w:val="none" w:sz="0" w:space="0" w:color="auto"/>
      </w:divBdr>
    </w:div>
    <w:div w:id="203298065">
      <w:bodyDiv w:val="1"/>
      <w:marLeft w:val="0"/>
      <w:marRight w:val="0"/>
      <w:marTop w:val="0"/>
      <w:marBottom w:val="0"/>
      <w:divBdr>
        <w:top w:val="none" w:sz="0" w:space="0" w:color="auto"/>
        <w:left w:val="none" w:sz="0" w:space="0" w:color="auto"/>
        <w:bottom w:val="none" w:sz="0" w:space="0" w:color="auto"/>
        <w:right w:val="none" w:sz="0" w:space="0" w:color="auto"/>
      </w:divBdr>
    </w:div>
    <w:div w:id="489248923">
      <w:bodyDiv w:val="1"/>
      <w:marLeft w:val="0"/>
      <w:marRight w:val="0"/>
      <w:marTop w:val="0"/>
      <w:marBottom w:val="0"/>
      <w:divBdr>
        <w:top w:val="none" w:sz="0" w:space="0" w:color="auto"/>
        <w:left w:val="none" w:sz="0" w:space="0" w:color="auto"/>
        <w:bottom w:val="none" w:sz="0" w:space="0" w:color="auto"/>
        <w:right w:val="none" w:sz="0" w:space="0" w:color="auto"/>
      </w:divBdr>
    </w:div>
    <w:div w:id="495458989">
      <w:bodyDiv w:val="1"/>
      <w:marLeft w:val="0"/>
      <w:marRight w:val="0"/>
      <w:marTop w:val="0"/>
      <w:marBottom w:val="0"/>
      <w:divBdr>
        <w:top w:val="none" w:sz="0" w:space="0" w:color="auto"/>
        <w:left w:val="none" w:sz="0" w:space="0" w:color="auto"/>
        <w:bottom w:val="none" w:sz="0" w:space="0" w:color="auto"/>
        <w:right w:val="none" w:sz="0" w:space="0" w:color="auto"/>
      </w:divBdr>
    </w:div>
    <w:div w:id="553270466">
      <w:bodyDiv w:val="1"/>
      <w:marLeft w:val="0"/>
      <w:marRight w:val="0"/>
      <w:marTop w:val="0"/>
      <w:marBottom w:val="0"/>
      <w:divBdr>
        <w:top w:val="none" w:sz="0" w:space="0" w:color="auto"/>
        <w:left w:val="none" w:sz="0" w:space="0" w:color="auto"/>
        <w:bottom w:val="none" w:sz="0" w:space="0" w:color="auto"/>
        <w:right w:val="none" w:sz="0" w:space="0" w:color="auto"/>
      </w:divBdr>
    </w:div>
    <w:div w:id="671681096">
      <w:bodyDiv w:val="1"/>
      <w:marLeft w:val="0"/>
      <w:marRight w:val="0"/>
      <w:marTop w:val="0"/>
      <w:marBottom w:val="0"/>
      <w:divBdr>
        <w:top w:val="none" w:sz="0" w:space="0" w:color="auto"/>
        <w:left w:val="none" w:sz="0" w:space="0" w:color="auto"/>
        <w:bottom w:val="none" w:sz="0" w:space="0" w:color="auto"/>
        <w:right w:val="none" w:sz="0" w:space="0" w:color="auto"/>
      </w:divBdr>
    </w:div>
    <w:div w:id="743263917">
      <w:bodyDiv w:val="1"/>
      <w:marLeft w:val="0"/>
      <w:marRight w:val="0"/>
      <w:marTop w:val="0"/>
      <w:marBottom w:val="0"/>
      <w:divBdr>
        <w:top w:val="none" w:sz="0" w:space="0" w:color="auto"/>
        <w:left w:val="none" w:sz="0" w:space="0" w:color="auto"/>
        <w:bottom w:val="none" w:sz="0" w:space="0" w:color="auto"/>
        <w:right w:val="none" w:sz="0" w:space="0" w:color="auto"/>
      </w:divBdr>
    </w:div>
    <w:div w:id="1151483547">
      <w:bodyDiv w:val="1"/>
      <w:marLeft w:val="0"/>
      <w:marRight w:val="0"/>
      <w:marTop w:val="0"/>
      <w:marBottom w:val="0"/>
      <w:divBdr>
        <w:top w:val="none" w:sz="0" w:space="0" w:color="auto"/>
        <w:left w:val="none" w:sz="0" w:space="0" w:color="auto"/>
        <w:bottom w:val="none" w:sz="0" w:space="0" w:color="auto"/>
        <w:right w:val="none" w:sz="0" w:space="0" w:color="auto"/>
      </w:divBdr>
    </w:div>
    <w:div w:id="1252399039">
      <w:bodyDiv w:val="1"/>
      <w:marLeft w:val="0"/>
      <w:marRight w:val="0"/>
      <w:marTop w:val="0"/>
      <w:marBottom w:val="0"/>
      <w:divBdr>
        <w:top w:val="none" w:sz="0" w:space="0" w:color="auto"/>
        <w:left w:val="none" w:sz="0" w:space="0" w:color="auto"/>
        <w:bottom w:val="none" w:sz="0" w:space="0" w:color="auto"/>
        <w:right w:val="none" w:sz="0" w:space="0" w:color="auto"/>
      </w:divBdr>
    </w:div>
    <w:div w:id="1477379228">
      <w:bodyDiv w:val="1"/>
      <w:marLeft w:val="0"/>
      <w:marRight w:val="0"/>
      <w:marTop w:val="0"/>
      <w:marBottom w:val="0"/>
      <w:divBdr>
        <w:top w:val="none" w:sz="0" w:space="0" w:color="auto"/>
        <w:left w:val="none" w:sz="0" w:space="0" w:color="auto"/>
        <w:bottom w:val="none" w:sz="0" w:space="0" w:color="auto"/>
        <w:right w:val="none" w:sz="0" w:space="0" w:color="auto"/>
      </w:divBdr>
    </w:div>
    <w:div w:id="1543664406">
      <w:bodyDiv w:val="1"/>
      <w:marLeft w:val="0"/>
      <w:marRight w:val="0"/>
      <w:marTop w:val="0"/>
      <w:marBottom w:val="0"/>
      <w:divBdr>
        <w:top w:val="none" w:sz="0" w:space="0" w:color="auto"/>
        <w:left w:val="none" w:sz="0" w:space="0" w:color="auto"/>
        <w:bottom w:val="none" w:sz="0" w:space="0" w:color="auto"/>
        <w:right w:val="none" w:sz="0" w:space="0" w:color="auto"/>
      </w:divBdr>
    </w:div>
    <w:div w:id="209049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3AFF9-531A-49ED-A99C-184876ED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30201</Words>
  <Characters>172149</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2020-08-15T00:51:00Z</cp:lastPrinted>
  <dcterms:created xsi:type="dcterms:W3CDTF">2020-08-18T20:03:00Z</dcterms:created>
  <dcterms:modified xsi:type="dcterms:W3CDTF">2020-09-02T23:01:00Z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http://www.zotero.org/styles/fisheries-research</vt:lpwstr>
  </property>
  <property fmtid="{D5CDD505-2E9C-101B-9397-08002B2CF9AE}" pid="15" name="Mendeley Recent Style Name 6_1">
    <vt:lpwstr>Fisheries Research</vt:lpwstr>
  </property>
  <property fmtid="{D5CDD505-2E9C-101B-9397-08002B2CF9AE}" pid="16" name="Mendeley Recent Style Id 7_1">
    <vt:lpwstr>http://www.zotero.org/styles/fishery-bulletin</vt:lpwstr>
  </property>
  <property fmtid="{D5CDD505-2E9C-101B-9397-08002B2CF9AE}" pid="17" name="Mendeley Recent Style Name 7_1">
    <vt:lpwstr>Fishery Bulletin</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Citation Style_1">
    <vt:lpwstr>http://www.zotero.org/styles/fisheries-research</vt:lpwstr>
  </property>
  <property fmtid="{D5CDD505-2E9C-101B-9397-08002B2CF9AE}" pid="24" name="Mendeley Unique User Id_1">
    <vt:lpwstr>46366e82-79d0-3c06-a6d7-282bb408a2ed</vt:lpwstr>
  </property>
</Properties>
</file>